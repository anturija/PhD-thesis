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370E6" w14:textId="77777777" w:rsidR="00A8456E" w:rsidRDefault="00A8456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AF0AC2" w14:textId="77777777" w:rsidR="00A8456E" w:rsidRDefault="00A8456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3CA133" w14:textId="77777777" w:rsidR="00A8456E" w:rsidRDefault="00A8456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00EA83" w14:textId="77777777" w:rsidR="00A8456E" w:rsidRDefault="00A8456E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033153EC" w14:textId="77777777" w:rsidR="00A8456E" w:rsidRDefault="006C1195">
      <w:pPr>
        <w:spacing w:before="33"/>
        <w:ind w:left="587"/>
        <w:jc w:val="both"/>
        <w:rPr>
          <w:rFonts w:ascii="Georgia" w:eastAsia="Georgia" w:hAnsi="Georgia" w:cs="Georgia"/>
          <w:sz w:val="41"/>
          <w:szCs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-16"/>
          <w:sz w:val="41"/>
        </w:rPr>
        <w:t xml:space="preserve"> </w:t>
      </w:r>
      <w:r>
        <w:rPr>
          <w:rFonts w:ascii="Georgia"/>
          <w:b/>
          <w:sz w:val="41"/>
        </w:rPr>
        <w:t>5</w:t>
      </w:r>
    </w:p>
    <w:p w14:paraId="166D3E48" w14:textId="77777777" w:rsidR="00A8456E" w:rsidRDefault="00A8456E">
      <w:pPr>
        <w:rPr>
          <w:rFonts w:ascii="Georgia" w:eastAsia="Georgia" w:hAnsi="Georgia" w:cs="Georgia"/>
          <w:b/>
          <w:bCs/>
          <w:sz w:val="56"/>
          <w:szCs w:val="56"/>
        </w:rPr>
      </w:pPr>
    </w:p>
    <w:p w14:paraId="77FB16D0" w14:textId="77777777" w:rsidR="00A8456E" w:rsidRDefault="006C1195">
      <w:pPr>
        <w:spacing w:line="335" w:lineRule="auto"/>
        <w:ind w:left="587" w:right="1837"/>
        <w:rPr>
          <w:rFonts w:ascii="Georgia" w:eastAsia="Georgia" w:hAnsi="Georgia" w:cs="Georgia"/>
          <w:sz w:val="49"/>
          <w:szCs w:val="49"/>
        </w:rPr>
      </w:pPr>
      <w:r>
        <w:rPr>
          <w:rFonts w:ascii="Georgia"/>
          <w:b/>
          <w:sz w:val="49"/>
        </w:rPr>
        <w:t>Urban</w:t>
      </w:r>
      <w:r>
        <w:rPr>
          <w:rFonts w:ascii="Georgia"/>
          <w:b/>
          <w:spacing w:val="-59"/>
          <w:sz w:val="49"/>
        </w:rPr>
        <w:t xml:space="preserve"> </w:t>
      </w:r>
      <w:r>
        <w:rPr>
          <w:rFonts w:ascii="Georgia"/>
          <w:b/>
          <w:spacing w:val="-3"/>
          <w:sz w:val="49"/>
        </w:rPr>
        <w:t>Complexit</w:t>
      </w:r>
      <w:r>
        <w:rPr>
          <w:rFonts w:ascii="Georgia"/>
          <w:b/>
          <w:spacing w:val="-2"/>
          <w:sz w:val="49"/>
        </w:rPr>
        <w:t>y</w:t>
      </w:r>
      <w:r>
        <w:rPr>
          <w:rFonts w:ascii="Georgia"/>
          <w:b/>
          <w:spacing w:val="-58"/>
          <w:sz w:val="49"/>
        </w:rPr>
        <w:t xml:space="preserve"> </w:t>
      </w:r>
      <w:r>
        <w:rPr>
          <w:rFonts w:ascii="Georgia"/>
          <w:b/>
          <w:sz w:val="49"/>
        </w:rPr>
        <w:t>through</w:t>
      </w:r>
      <w:r>
        <w:rPr>
          <w:rFonts w:ascii="Georgia"/>
          <w:b/>
          <w:spacing w:val="24"/>
          <w:w w:val="94"/>
          <w:sz w:val="49"/>
        </w:rPr>
        <w:t xml:space="preserve"> </w:t>
      </w:r>
      <w:r>
        <w:rPr>
          <w:rFonts w:ascii="Georgia"/>
          <w:b/>
          <w:spacing w:val="-3"/>
          <w:w w:val="95"/>
          <w:sz w:val="49"/>
        </w:rPr>
        <w:t>Actor-netw</w:t>
      </w:r>
      <w:r>
        <w:rPr>
          <w:rFonts w:ascii="Georgia"/>
          <w:b/>
          <w:spacing w:val="-4"/>
          <w:w w:val="95"/>
          <w:sz w:val="49"/>
        </w:rPr>
        <w:t>ork</w:t>
      </w:r>
      <w:r>
        <w:rPr>
          <w:rFonts w:ascii="Georgia"/>
          <w:b/>
          <w:spacing w:val="86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Theory</w:t>
      </w:r>
      <w:r>
        <w:rPr>
          <w:rFonts w:ascii="Georgia"/>
          <w:b/>
          <w:spacing w:val="87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Lens</w:t>
      </w:r>
    </w:p>
    <w:p w14:paraId="76A7256A" w14:textId="77777777" w:rsidR="00A8456E" w:rsidRDefault="00A8456E">
      <w:pPr>
        <w:spacing w:before="9"/>
        <w:rPr>
          <w:rFonts w:ascii="Georgia" w:eastAsia="Georgia" w:hAnsi="Georgia" w:cs="Georgia"/>
          <w:b/>
          <w:bCs/>
          <w:sz w:val="50"/>
          <w:szCs w:val="50"/>
        </w:rPr>
      </w:pPr>
    </w:p>
    <w:p w14:paraId="05535D74" w14:textId="77777777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t>Apart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ins w:id="0" w:author="Chris Prickett" w:date="2017-02-09T01:17:00Z">
        <w:r w:rsidR="00211001">
          <w:rPr>
            <w:w w:val="115"/>
          </w:rPr>
          <w:t>their</w:t>
        </w:r>
      </w:ins>
      <w:del w:id="1" w:author="Chris Prickett" w:date="2017-02-09T01:17:00Z">
        <w:r w:rsidDel="00211001">
          <w:rPr>
            <w:w w:val="115"/>
          </w:rPr>
          <w:delText>its</w:delText>
        </w:r>
      </w:del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ph</w:t>
      </w:r>
      <w:r>
        <w:rPr>
          <w:spacing w:val="-2"/>
          <w:w w:val="115"/>
        </w:rPr>
        <w:t>ysical</w:t>
      </w:r>
      <w:r>
        <w:rPr>
          <w:spacing w:val="7"/>
          <w:w w:val="115"/>
        </w:rPr>
        <w:t xml:space="preserve"> </w:t>
      </w:r>
      <w:r>
        <w:rPr>
          <w:w w:val="115"/>
        </w:rPr>
        <w:t>structure,</w:t>
      </w:r>
      <w:r>
        <w:rPr>
          <w:spacing w:val="9"/>
          <w:w w:val="115"/>
        </w:rPr>
        <w:t xml:space="preserve"> </w:t>
      </w:r>
      <w:r>
        <w:rPr>
          <w:w w:val="115"/>
        </w:rPr>
        <w:t>cities</w:t>
      </w:r>
      <w:r>
        <w:rPr>
          <w:spacing w:val="8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ins w:id="2" w:author="Chris Prickett" w:date="2017-02-09T01:18:00Z">
        <w:r w:rsidR="00211001">
          <w:rPr>
            <w:w w:val="115"/>
          </w:rPr>
          <w:t>a</w:t>
        </w:r>
      </w:ins>
      <w:del w:id="3" w:author="Chris Prickett" w:date="2017-02-09T01:18:00Z">
        <w:r w:rsidDel="00211001">
          <w:rPr>
            <w:w w:val="115"/>
          </w:rPr>
          <w:delText>the</w:delText>
        </w:r>
      </w:del>
      <w:r>
        <w:rPr>
          <w:spacing w:val="7"/>
          <w:w w:val="115"/>
        </w:rPr>
        <w:t xml:space="preserve"> </w:t>
      </w:r>
      <w:r>
        <w:rPr>
          <w:w w:val="115"/>
        </w:rPr>
        <w:t>summary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all</w:t>
      </w:r>
      <w:r>
        <w:rPr>
          <w:spacing w:val="7"/>
          <w:w w:val="115"/>
        </w:rPr>
        <w:t xml:space="preserve"> </w:t>
      </w:r>
      <w:r>
        <w:rPr>
          <w:w w:val="115"/>
        </w:rPr>
        <w:t>citizen</w:t>
      </w:r>
      <w:r>
        <w:rPr>
          <w:spacing w:val="8"/>
          <w:w w:val="115"/>
        </w:rPr>
        <w:t xml:space="preserve"> </w:t>
      </w:r>
      <w:proofErr w:type="spellStart"/>
      <w:r>
        <w:rPr>
          <w:spacing w:val="-1"/>
          <w:w w:val="115"/>
        </w:rPr>
        <w:t>beha</w:t>
      </w:r>
      <w:r>
        <w:rPr>
          <w:spacing w:val="-2"/>
          <w:w w:val="115"/>
        </w:rPr>
        <w:t>vi</w:t>
      </w:r>
      <w:r>
        <w:rPr>
          <w:spacing w:val="-1"/>
          <w:w w:val="115"/>
        </w:rPr>
        <w:t>ours</w:t>
      </w:r>
      <w:proofErr w:type="spellEnd"/>
      <w:r>
        <w:rPr>
          <w:spacing w:val="-1"/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w w:val="115"/>
        </w:rPr>
        <w:t>emotions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spacing w:val="-4"/>
          <w:w w:val="115"/>
        </w:rPr>
        <w:t>value</w:t>
      </w:r>
      <w:r>
        <w:rPr>
          <w:spacing w:val="10"/>
          <w:w w:val="115"/>
        </w:rPr>
        <w:t xml:space="preserve"> </w:t>
      </w:r>
      <w:r>
        <w:rPr>
          <w:w w:val="115"/>
        </w:rPr>
        <w:t>systems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all</w:t>
      </w:r>
      <w:r>
        <w:rPr>
          <w:spacing w:val="11"/>
          <w:w w:val="115"/>
        </w:rPr>
        <w:t xml:space="preserve"> </w:t>
      </w:r>
      <w:r>
        <w:rPr>
          <w:w w:val="115"/>
        </w:rPr>
        <w:t>previous</w:t>
      </w:r>
      <w:r>
        <w:rPr>
          <w:spacing w:val="10"/>
          <w:w w:val="115"/>
        </w:rPr>
        <w:t xml:space="preserve"> </w:t>
      </w:r>
      <w:r>
        <w:rPr>
          <w:w w:val="115"/>
        </w:rPr>
        <w:t>times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source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prospects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uture</w:t>
      </w:r>
      <w:r>
        <w:rPr>
          <w:spacing w:val="28"/>
          <w:w w:val="119"/>
        </w:rPr>
        <w:t xml:space="preserve"> </w:t>
      </w:r>
      <w:ins w:id="4" w:author="Chris Prickett" w:date="2017-02-09T01:18:00Z">
        <w:r w:rsidR="00211001">
          <w:rPr>
            <w:w w:val="115"/>
          </w:rPr>
          <w:t>times</w:t>
        </w:r>
      </w:ins>
      <w:del w:id="5" w:author="Chris Prickett" w:date="2017-02-09T01:18:00Z">
        <w:r w:rsidDel="00211001">
          <w:rPr>
            <w:w w:val="115"/>
          </w:rPr>
          <w:delText>ones</w:delText>
        </w:r>
      </w:del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upcoming</w:t>
      </w:r>
      <w:r>
        <w:rPr>
          <w:spacing w:val="12"/>
          <w:w w:val="115"/>
        </w:rPr>
        <w:t xml:space="preserve"> </w:t>
      </w:r>
      <w:r>
        <w:rPr>
          <w:w w:val="115"/>
        </w:rPr>
        <w:t>generations</w:t>
      </w:r>
      <w:r>
        <w:rPr>
          <w:spacing w:val="12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  <w:r>
        <w:rPr>
          <w:spacing w:val="61"/>
          <w:w w:val="115"/>
        </w:rPr>
        <w:t xml:space="preserve"> </w:t>
      </w:r>
      <w:r>
        <w:rPr>
          <w:w w:val="115"/>
        </w:rPr>
        <w:t>Social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ph</w:t>
      </w:r>
      <w:r>
        <w:rPr>
          <w:spacing w:val="-2"/>
          <w:w w:val="115"/>
        </w:rPr>
        <w:t>ysical</w:t>
      </w:r>
      <w:r>
        <w:rPr>
          <w:spacing w:val="12"/>
          <w:w w:val="115"/>
        </w:rPr>
        <w:t xml:space="preserve"> </w:t>
      </w:r>
      <w:r>
        <w:rPr>
          <w:w w:val="115"/>
        </w:rPr>
        <w:t>structures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erpetually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</w:t>
      </w:r>
      <w:del w:id="6" w:author="Chris Prickett" w:date="2017-02-09T01:19:00Z">
        <w:r w:rsidDel="00211001">
          <w:rPr>
            <w:spacing w:val="-1"/>
            <w:w w:val="115"/>
          </w:rPr>
          <w:delText>-</w:delText>
        </w:r>
        <w:r w:rsidDel="00211001">
          <w:rPr>
            <w:spacing w:val="28"/>
            <w:w w:val="118"/>
          </w:rPr>
          <w:delText xml:space="preserve"> </w:delText>
        </w:r>
      </w:del>
      <w:r>
        <w:rPr>
          <w:w w:val="115"/>
        </w:rPr>
        <w:t>acting</w:t>
      </w:r>
      <w:r>
        <w:rPr>
          <w:spacing w:val="5"/>
          <w:w w:val="115"/>
        </w:rPr>
        <w:t xml:space="preserve"> </w:t>
      </w:r>
      <w:del w:id="7" w:author="Chris Prickett" w:date="2017-02-09T01:19:00Z">
        <w:r w:rsidDel="00211001">
          <w:rPr>
            <w:w w:val="115"/>
          </w:rPr>
          <w:delText>one</w:delText>
        </w:r>
        <w:r w:rsidDel="00211001">
          <w:rPr>
            <w:spacing w:val="5"/>
            <w:w w:val="115"/>
          </w:rPr>
          <w:delText xml:space="preserve"> </w:delText>
        </w:r>
        <w:r w:rsidDel="00211001">
          <w:rPr>
            <w:w w:val="115"/>
          </w:rPr>
          <w:delText>with</w:delText>
        </w:r>
        <w:r w:rsidDel="00211001">
          <w:rPr>
            <w:spacing w:val="5"/>
            <w:w w:val="115"/>
          </w:rPr>
          <w:delText xml:space="preserve"> </w:delText>
        </w:r>
        <w:r w:rsidDel="00211001">
          <w:rPr>
            <w:w w:val="115"/>
          </w:rPr>
          <w:delText>the</w:delText>
        </w:r>
        <w:r w:rsidDel="00211001">
          <w:rPr>
            <w:spacing w:val="4"/>
            <w:w w:val="115"/>
          </w:rPr>
          <w:delText xml:space="preserve"> </w:delText>
        </w:r>
        <w:r w:rsidDel="00211001">
          <w:rPr>
            <w:w w:val="115"/>
          </w:rPr>
          <w:delText>other</w:delText>
        </w:r>
      </w:del>
      <w:ins w:id="8" w:author="Chris Prickett" w:date="2017-02-09T01:19:00Z">
        <w:r w:rsidR="00211001">
          <w:rPr>
            <w:w w:val="115"/>
          </w:rPr>
          <w:t>with one another,</w:t>
        </w:r>
      </w:ins>
      <w:r>
        <w:rPr>
          <w:spacing w:val="5"/>
          <w:w w:val="115"/>
        </w:rPr>
        <w:t xml:space="preserve"> </w:t>
      </w:r>
      <w:r>
        <w:rPr>
          <w:w w:val="115"/>
        </w:rPr>
        <w:t>while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historical</w:t>
      </w:r>
      <w:r>
        <w:rPr>
          <w:spacing w:val="5"/>
          <w:w w:val="115"/>
        </w:rPr>
        <w:t xml:space="preserve"> </w:t>
      </w:r>
      <w:r>
        <w:rPr>
          <w:w w:val="115"/>
        </w:rPr>
        <w:t>strata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teractions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accum</w:t>
      </w:r>
      <w:r>
        <w:rPr>
          <w:spacing w:val="-1"/>
          <w:w w:val="115"/>
        </w:rPr>
        <w:t>ulate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  <w:r>
        <w:rPr>
          <w:spacing w:val="20"/>
          <w:w w:val="109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>on</w:t>
      </w:r>
      <w:r>
        <w:rPr>
          <w:spacing w:val="16"/>
          <w:w w:val="115"/>
        </w:rPr>
        <w:t xml:space="preserve"> </w:t>
      </w:r>
      <w:r>
        <w:rPr>
          <w:w w:val="115"/>
        </w:rPr>
        <w:t>another.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spacing w:val="-5"/>
          <w:w w:val="115"/>
        </w:rPr>
        <w:t>cit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,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more</w:t>
      </w:r>
      <w:r>
        <w:rPr>
          <w:spacing w:val="18"/>
          <w:w w:val="115"/>
        </w:rPr>
        <w:t xml:space="preserve"> </w:t>
      </w:r>
      <w:r>
        <w:rPr>
          <w:w w:val="115"/>
        </w:rPr>
        <w:t>generally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urban,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17"/>
          <w:w w:val="115"/>
        </w:rPr>
        <w:t xml:space="preserve"> </w:t>
      </w:r>
      <w:r>
        <w:rPr>
          <w:w w:val="115"/>
        </w:rPr>
        <w:t>therefore</w:t>
      </w:r>
      <w:r>
        <w:rPr>
          <w:spacing w:val="16"/>
          <w:w w:val="115"/>
        </w:rPr>
        <w:t xml:space="preserve"> </w:t>
      </w:r>
      <w:r>
        <w:rPr>
          <w:w w:val="115"/>
        </w:rPr>
        <w:t>ultimately</w:t>
      </w:r>
      <w:r>
        <w:rPr>
          <w:spacing w:val="18"/>
          <w:w w:val="115"/>
        </w:rPr>
        <w:t xml:space="preserve"> </w:t>
      </w:r>
      <w:ins w:id="9" w:author="Chris Prickett" w:date="2017-02-09T01:19:00Z">
        <w:r w:rsidR="00211001">
          <w:rPr>
            <w:spacing w:val="18"/>
            <w:w w:val="115"/>
          </w:rPr>
          <w:t xml:space="preserve">a </w:t>
        </w:r>
      </w:ins>
      <w:r>
        <w:rPr>
          <w:w w:val="115"/>
        </w:rPr>
        <w:t>dynamic</w:t>
      </w:r>
      <w:r>
        <w:rPr>
          <w:spacing w:val="22"/>
          <w:w w:val="113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immensely</w:t>
      </w:r>
      <w:r>
        <w:rPr>
          <w:spacing w:val="2"/>
          <w:w w:val="115"/>
        </w:rPr>
        <w:t xml:space="preserve"> </w:t>
      </w:r>
      <w:r>
        <w:rPr>
          <w:w w:val="115"/>
        </w:rPr>
        <w:t>complex</w:t>
      </w:r>
      <w:r>
        <w:rPr>
          <w:spacing w:val="4"/>
          <w:w w:val="115"/>
        </w:rPr>
        <w:t xml:space="preserve"> </w:t>
      </w:r>
      <w:r>
        <w:rPr>
          <w:w w:val="115"/>
        </w:rPr>
        <w:t>phenomenon.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term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w w:val="115"/>
        </w:rPr>
        <w:t>system</w:t>
      </w:r>
      <w:r>
        <w:rPr>
          <w:spacing w:val="4"/>
          <w:w w:val="115"/>
        </w:rPr>
        <w:t xml:space="preserve"> </w:t>
      </w:r>
      <w:r>
        <w:rPr>
          <w:w w:val="115"/>
        </w:rPr>
        <w:t>transitions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used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this</w:t>
      </w:r>
      <w:r>
        <w:rPr>
          <w:w w:val="117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tinuit</w:t>
      </w:r>
      <w:r>
        <w:rPr>
          <w:spacing w:val="-3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its</w:t>
      </w:r>
      <w:r>
        <w:rPr>
          <w:spacing w:val="-8"/>
          <w:w w:val="115"/>
        </w:rPr>
        <w:t xml:space="preserve"> </w:t>
      </w:r>
      <w:r>
        <w:rPr>
          <w:w w:val="115"/>
        </w:rPr>
        <w:t>fluctuations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over</w:t>
      </w:r>
      <w:r>
        <w:rPr>
          <w:spacing w:val="-8"/>
          <w:w w:val="115"/>
        </w:rPr>
        <w:t xml:space="preserve"> </w:t>
      </w:r>
      <w:r>
        <w:rPr>
          <w:w w:val="115"/>
        </w:rPr>
        <w:t>time.</w:t>
      </w:r>
      <w:r>
        <w:rPr>
          <w:spacing w:val="20"/>
          <w:w w:val="115"/>
        </w:rPr>
        <w:t xml:space="preserve"> </w:t>
      </w:r>
      <w:r>
        <w:rPr>
          <w:w w:val="115"/>
        </w:rPr>
        <w:t>Adding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time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compo</w:t>
      </w:r>
      <w:del w:id="10" w:author="Chris Prickett" w:date="2017-02-09T01:20:00Z">
        <w:r w:rsidDel="00211001">
          <w:rPr>
            <w:spacing w:val="1"/>
            <w:w w:val="115"/>
          </w:rPr>
          <w:delText>-</w:delText>
        </w:r>
        <w:r w:rsidDel="00211001">
          <w:rPr>
            <w:spacing w:val="27"/>
            <w:w w:val="105"/>
          </w:rPr>
          <w:delText xml:space="preserve"> </w:delText>
        </w:r>
      </w:del>
      <w:r>
        <w:rPr>
          <w:spacing w:val="-3"/>
          <w:w w:val="115"/>
        </w:rPr>
        <w:t>nen</w:t>
      </w:r>
      <w:r>
        <w:rPr>
          <w:spacing w:val="-2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terms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discrete</w:t>
      </w:r>
      <w:r>
        <w:rPr>
          <w:spacing w:val="10"/>
          <w:w w:val="115"/>
        </w:rPr>
        <w:t xml:space="preserve"> </w:t>
      </w:r>
      <w:r>
        <w:rPr>
          <w:w w:val="115"/>
        </w:rPr>
        <w:t>states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past,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future</w:t>
      </w:r>
      <w:r>
        <w:rPr>
          <w:spacing w:val="11"/>
          <w:w w:val="115"/>
        </w:rPr>
        <w:t xml:space="preserve"> </w:t>
      </w:r>
      <w:r>
        <w:rPr>
          <w:w w:val="115"/>
        </w:rPr>
        <w:t>enables</w:t>
      </w:r>
      <w:r>
        <w:rPr>
          <w:spacing w:val="11"/>
          <w:w w:val="115"/>
        </w:rPr>
        <w:t xml:space="preserve"> </w:t>
      </w:r>
      <w:ins w:id="11" w:author="Chris Prickett" w:date="2017-02-09T01:20:00Z">
        <w:r w:rsidR="00211001">
          <w:rPr>
            <w:spacing w:val="11"/>
            <w:w w:val="115"/>
          </w:rPr>
          <w:t xml:space="preserve">the </w:t>
        </w:r>
      </w:ins>
      <w:r>
        <w:rPr>
          <w:spacing w:val="-2"/>
          <w:w w:val="115"/>
        </w:rPr>
        <w:t>con</w:t>
      </w:r>
      <w:r>
        <w:rPr>
          <w:spacing w:val="-1"/>
          <w:w w:val="115"/>
        </w:rPr>
        <w:t>textualizing</w:t>
      </w:r>
      <w:r>
        <w:rPr>
          <w:spacing w:val="10"/>
          <w:w w:val="115"/>
        </w:rPr>
        <w:t xml:space="preserve"> </w:t>
      </w:r>
      <w:ins w:id="12" w:author="Chris Prickett" w:date="2017-02-09T01:20:00Z">
        <w:r w:rsidR="00211001">
          <w:rPr>
            <w:spacing w:val="10"/>
            <w:w w:val="115"/>
          </w:rPr>
          <w:t xml:space="preserve">of </w:t>
        </w:r>
      </w:ins>
      <w:r>
        <w:rPr>
          <w:w w:val="115"/>
        </w:rPr>
        <w:t>these</w:t>
      </w:r>
      <w:r>
        <w:rPr>
          <w:spacing w:val="30"/>
          <w:w w:val="114"/>
        </w:rPr>
        <w:t xml:space="preserve"> </w:t>
      </w:r>
      <w:r>
        <w:rPr>
          <w:w w:val="115"/>
        </w:rPr>
        <w:t>processes.</w:t>
      </w:r>
      <w:r>
        <w:rPr>
          <w:spacing w:val="4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h,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w w:val="115"/>
        </w:rPr>
        <w:t>study</w:t>
      </w:r>
      <w:r>
        <w:rPr>
          <w:spacing w:val="8"/>
          <w:w w:val="115"/>
        </w:rPr>
        <w:t xml:space="preserve"> </w:t>
      </w:r>
      <w:r>
        <w:rPr>
          <w:w w:val="115"/>
        </w:rPr>
        <w:t>will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concen</w:t>
      </w:r>
      <w:r>
        <w:rPr>
          <w:spacing w:val="-1"/>
          <w:w w:val="115"/>
        </w:rPr>
        <w:t>trate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6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8"/>
          <w:w w:val="115"/>
        </w:rPr>
        <w:t xml:space="preserve"> </w:t>
      </w:r>
      <w:r>
        <w:rPr>
          <w:w w:val="115"/>
        </w:rPr>
        <w:t>cities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analo</w:t>
      </w:r>
      <w:del w:id="13" w:author="Chris Prickett" w:date="2017-02-09T01:21:00Z">
        <w:r w:rsidDel="00211001">
          <w:rPr>
            <w:w w:val="115"/>
          </w:rPr>
          <w:delText>-</w:delText>
        </w:r>
        <w:r w:rsidDel="00211001">
          <w:rPr>
            <w:spacing w:val="52"/>
            <w:w w:val="112"/>
          </w:rPr>
          <w:delText xml:space="preserve"> </w:delText>
        </w:r>
      </w:del>
      <w:r>
        <w:rPr>
          <w:w w:val="115"/>
        </w:rPr>
        <w:t>gous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textual</w:t>
      </w:r>
      <w:r>
        <w:rPr>
          <w:spacing w:val="-11"/>
          <w:w w:val="115"/>
        </w:rPr>
        <w:t xml:space="preserve"> </w:t>
      </w:r>
      <w:r>
        <w:rPr>
          <w:w w:val="115"/>
        </w:rPr>
        <w:t>processes</w:t>
      </w:r>
      <w:r>
        <w:rPr>
          <w:spacing w:val="-11"/>
          <w:w w:val="115"/>
        </w:rPr>
        <w:t xml:space="preserve"> </w:t>
      </w:r>
      <w:r>
        <w:rPr>
          <w:w w:val="115"/>
        </w:rPr>
        <w:t>at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level.</w:t>
      </w:r>
    </w:p>
    <w:p w14:paraId="6A34EE0D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0B9D4A6F" w14:textId="77777777" w:rsidR="00A8456E" w:rsidRPr="00254192" w:rsidRDefault="006C1195" w:rsidP="00254192">
      <w:pPr>
        <w:pStyle w:val="BodyText"/>
        <w:spacing w:line="293" w:lineRule="auto"/>
        <w:ind w:right="111" w:firstLine="338"/>
        <w:jc w:val="both"/>
        <w:rPr>
          <w:spacing w:val="15"/>
          <w:w w:val="115"/>
        </w:rPr>
      </w:pP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12"/>
          <w:w w:val="115"/>
        </w:rPr>
        <w:t xml:space="preserve"> </w:t>
      </w:r>
      <w:r>
        <w:rPr>
          <w:w w:val="115"/>
        </w:rPr>
        <w:t>state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affairs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12"/>
          <w:w w:val="115"/>
        </w:rPr>
        <w:t xml:space="preserve"> </w:t>
      </w:r>
      <w:r>
        <w:rPr>
          <w:w w:val="115"/>
        </w:rPr>
        <w:t>results</w:t>
      </w:r>
      <w:r>
        <w:rPr>
          <w:spacing w:val="13"/>
          <w:w w:val="115"/>
        </w:rPr>
        <w:t xml:space="preserve"> </w:t>
      </w:r>
      <w:r>
        <w:rPr>
          <w:w w:val="115"/>
        </w:rPr>
        <w:t>from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deposition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historical</w:t>
      </w:r>
      <w:r>
        <w:rPr>
          <w:spacing w:val="25"/>
          <w:w w:val="113"/>
        </w:rPr>
        <w:t xml:space="preserve"> </w:t>
      </w:r>
      <w:r>
        <w:rPr>
          <w:spacing w:val="-4"/>
          <w:w w:val="115"/>
        </w:rPr>
        <w:t>layers</w:t>
      </w:r>
      <w:r>
        <w:rPr>
          <w:spacing w:val="-7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their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own</w:t>
      </w:r>
      <w:r>
        <w:rPr>
          <w:spacing w:val="-7"/>
          <w:w w:val="115"/>
        </w:rPr>
        <w:t xml:space="preserve"> </w:t>
      </w:r>
      <w:r>
        <w:rPr>
          <w:w w:val="115"/>
        </w:rPr>
        <w:t>explicit</w:t>
      </w:r>
      <w:r>
        <w:rPr>
          <w:spacing w:val="-6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mec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anisms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time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its</w:t>
      </w:r>
      <w:r>
        <w:rPr>
          <w:spacing w:val="-7"/>
          <w:w w:val="115"/>
        </w:rPr>
        <w:t xml:space="preserve"> </w:t>
      </w:r>
      <w:r>
        <w:rPr>
          <w:w w:val="115"/>
        </w:rPr>
        <w:t>final</w:t>
      </w:r>
      <w:r>
        <w:rPr>
          <w:spacing w:val="-7"/>
          <w:w w:val="115"/>
        </w:rPr>
        <w:t xml:space="preserve"> </w:t>
      </w:r>
      <w:r>
        <w:rPr>
          <w:w w:val="115"/>
        </w:rPr>
        <w:t>blend</w:t>
      </w:r>
      <w:r>
        <w:rPr>
          <w:spacing w:val="21"/>
          <w:w w:val="113"/>
        </w:rPr>
        <w:t xml:space="preserve"> </w:t>
      </w:r>
      <w:r>
        <w:rPr>
          <w:w w:val="115"/>
        </w:rPr>
        <w:t>with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mac</w:t>
      </w:r>
      <w:r>
        <w:rPr>
          <w:spacing w:val="-1"/>
          <w:w w:val="115"/>
        </w:rPr>
        <w:t>hinery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decision-making.</w:t>
      </w:r>
      <w:r>
        <w:rPr>
          <w:spacing w:val="53"/>
          <w:w w:val="115"/>
        </w:rPr>
        <w:t xml:space="preserve"> </w:t>
      </w:r>
      <w:r>
        <w:rPr>
          <w:w w:val="115"/>
        </w:rPr>
        <w:t>Associating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spatial</w:t>
      </w:r>
      <w:r>
        <w:rPr>
          <w:spacing w:val="11"/>
          <w:w w:val="115"/>
        </w:rPr>
        <w:t xml:space="preserve"> </w:t>
      </w:r>
      <w:r>
        <w:rPr>
          <w:w w:val="115"/>
        </w:rPr>
        <w:t>component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47"/>
          <w:w w:val="119"/>
        </w:rPr>
        <w:t xml:space="preserve"> </w:t>
      </w:r>
      <w:r>
        <w:rPr>
          <w:w w:val="115"/>
        </w:rPr>
        <w:t>structuralized</w:t>
      </w:r>
      <w:r>
        <w:rPr>
          <w:spacing w:val="-16"/>
          <w:w w:val="115"/>
        </w:rPr>
        <w:t xml:space="preserve"> </w:t>
      </w:r>
      <w:r>
        <w:rPr>
          <w:w w:val="115"/>
        </w:rPr>
        <w:t>historical</w:t>
      </w:r>
      <w:r>
        <w:rPr>
          <w:spacing w:val="-16"/>
          <w:w w:val="115"/>
        </w:rPr>
        <w:t xml:space="preserve"> </w:t>
      </w:r>
      <w:r>
        <w:rPr>
          <w:w w:val="115"/>
        </w:rPr>
        <w:t>deposits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data,</w:t>
      </w:r>
      <w:r>
        <w:rPr>
          <w:spacing w:val="-13"/>
          <w:w w:val="115"/>
        </w:rPr>
        <w:t xml:space="preserve"> </w:t>
      </w:r>
      <w:r>
        <w:rPr>
          <w:w w:val="115"/>
        </w:rPr>
        <w:t>procedures,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iden</w:t>
      </w:r>
      <w:r>
        <w:rPr>
          <w:spacing w:val="-1"/>
          <w:w w:val="115"/>
        </w:rPr>
        <w:t>tities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vides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background</w:t>
      </w:r>
      <w:r>
        <w:rPr>
          <w:spacing w:val="37"/>
          <w:w w:val="113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space-time</w:t>
      </w:r>
      <w:r>
        <w:rPr>
          <w:spacing w:val="13"/>
          <w:w w:val="115"/>
        </w:rPr>
        <w:t xml:space="preserve"> </w:t>
      </w:r>
      <w:r>
        <w:rPr>
          <w:w w:val="115"/>
        </w:rPr>
        <w:t>translation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13"/>
          <w:w w:val="115"/>
        </w:rPr>
        <w:t xml:space="preserve"> </w:t>
      </w:r>
      <w:r>
        <w:rPr>
          <w:w w:val="115"/>
        </w:rPr>
        <w:t>constituted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state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ts/entities</w:t>
      </w:r>
      <w:r>
        <w:rPr>
          <w:spacing w:val="12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lay</w:t>
      </w:r>
      <w:r>
        <w:rPr>
          <w:spacing w:val="21"/>
          <w:w w:val="111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w w:val="115"/>
        </w:rPr>
        <w:t>.</w:t>
      </w:r>
      <w:r>
        <w:rPr>
          <w:spacing w:val="62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historical</w:t>
      </w:r>
      <w:r>
        <w:rPr>
          <w:spacing w:val="16"/>
          <w:w w:val="115"/>
        </w:rPr>
        <w:t xml:space="preserve"> </w:t>
      </w:r>
      <w:r>
        <w:rPr>
          <w:w w:val="115"/>
        </w:rPr>
        <w:t>component</w:t>
      </w:r>
      <w:r>
        <w:rPr>
          <w:spacing w:val="15"/>
          <w:w w:val="115"/>
        </w:rPr>
        <w:t xml:space="preserve"> </w:t>
      </w:r>
      <w:r>
        <w:rPr>
          <w:w w:val="115"/>
        </w:rPr>
        <w:t>elaborated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revious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hapter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45"/>
          <w:w w:val="106"/>
        </w:rPr>
        <w:t xml:space="preserve"> </w:t>
      </w:r>
      <w:r>
        <w:rPr>
          <w:w w:val="115"/>
        </w:rPr>
        <w:t>just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del w:id="14" w:author="Chris Prickett" w:date="2017-02-09T14:49:00Z">
        <w:r w:rsidDel="00DE398B">
          <w:rPr>
            <w:w w:val="115"/>
          </w:rPr>
          <w:delText>n</w:delText>
        </w:r>
      </w:del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one-w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directional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ector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reaches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t.</w:t>
      </w:r>
      <w:r>
        <w:rPr>
          <w:spacing w:val="16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human,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7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assem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le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ir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12"/>
          <w:w w:val="115"/>
        </w:rPr>
        <w:t xml:space="preserve"> </w:t>
      </w:r>
      <w:r>
        <w:rPr>
          <w:w w:val="115"/>
        </w:rPr>
        <w:t>incidence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58"/>
          <w:w w:val="115"/>
        </w:rPr>
        <w:t xml:space="preserve"> </w:t>
      </w:r>
      <w:r>
        <w:rPr>
          <w:w w:val="115"/>
        </w:rPr>
        <w:t>They</w:t>
      </w:r>
      <w:r>
        <w:rPr>
          <w:spacing w:val="39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actually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agen</w:t>
      </w:r>
      <w:r>
        <w:rPr>
          <w:spacing w:val="-1"/>
          <w:w w:val="115"/>
        </w:rPr>
        <w:t>ts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del w:id="15" w:author="Chris Prickett" w:date="2017-02-09T14:50:00Z">
        <w:r w:rsidDel="008C2036">
          <w:rPr>
            <w:spacing w:val="7"/>
            <w:w w:val="115"/>
          </w:rPr>
          <w:delText xml:space="preserve"> </w:delText>
        </w:r>
        <w:r w:rsidDel="008C2036">
          <w:rPr>
            <w:w w:val="115"/>
          </w:rPr>
          <w:delText>the</w:delText>
        </w:r>
      </w:del>
      <w:r>
        <w:rPr>
          <w:spacing w:val="6"/>
          <w:w w:val="115"/>
        </w:rPr>
        <w:t xml:space="preserve"> </w:t>
      </w:r>
      <w:r>
        <w:rPr>
          <w:w w:val="115"/>
        </w:rPr>
        <w:t>actors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on-going</w:t>
      </w:r>
      <w:r>
        <w:rPr>
          <w:spacing w:val="6"/>
          <w:w w:val="115"/>
        </w:rPr>
        <w:t xml:space="preserve"> </w:t>
      </w:r>
      <w:r>
        <w:rPr>
          <w:w w:val="115"/>
        </w:rPr>
        <w:t>transitions.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22"/>
          <w:w w:val="147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ins w:id="16" w:author="Chris Prickett" w:date="2017-02-09T14:50:00Z">
        <w:r w:rsidR="008C2036">
          <w:rPr>
            <w:w w:val="115"/>
          </w:rPr>
          <w:t xml:space="preserve"> a</w:t>
        </w:r>
      </w:ins>
      <w:r>
        <w:rPr>
          <w:spacing w:val="-5"/>
          <w:w w:val="115"/>
        </w:rPr>
        <w:t xml:space="preserve"> </w:t>
      </w:r>
      <w:r>
        <w:rPr>
          <w:w w:val="115"/>
        </w:rPr>
        <w:t>time</w:t>
      </w:r>
      <w:ins w:id="17" w:author="Chris Prickett" w:date="2017-02-09T14:50:00Z">
        <w:r w:rsidR="008C2036">
          <w:rPr>
            <w:w w:val="115"/>
          </w:rPr>
          <w:t>-</w:t>
        </w:r>
      </w:ins>
      <w:del w:id="18" w:author="Chris Prickett" w:date="2017-02-09T14:50:00Z">
        <w:r w:rsidDel="008C2036">
          <w:rPr>
            <w:w w:val="115"/>
          </w:rPr>
          <w:delText>ly</w:delText>
        </w:r>
      </w:del>
      <w:r>
        <w:rPr>
          <w:spacing w:val="-5"/>
          <w:w w:val="115"/>
        </w:rPr>
        <w:t xml:space="preserve"> </w:t>
      </w:r>
      <w:r>
        <w:rPr>
          <w:w w:val="115"/>
        </w:rPr>
        <w:t>bounded</w:t>
      </w:r>
      <w:r>
        <w:rPr>
          <w:spacing w:val="-5"/>
          <w:w w:val="115"/>
        </w:rPr>
        <w:t xml:space="preserve"> </w:t>
      </w:r>
      <w:r>
        <w:rPr>
          <w:w w:val="115"/>
        </w:rPr>
        <w:t>picture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localized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6"/>
          <w:w w:val="115"/>
        </w:rPr>
        <w:t xml:space="preserve"> </w:t>
      </w:r>
      <w:r>
        <w:rPr>
          <w:w w:val="115"/>
        </w:rPr>
        <w:t>system</w:t>
      </w:r>
      <w:r>
        <w:rPr>
          <w:spacing w:val="-5"/>
          <w:w w:val="115"/>
        </w:rPr>
        <w:t xml:space="preserve"> </w:t>
      </w:r>
      <w:r>
        <w:rPr>
          <w:w w:val="115"/>
        </w:rPr>
        <w:t>transitions.</w:t>
      </w:r>
    </w:p>
    <w:p w14:paraId="2C3D3268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42C38E75" w14:textId="77777777" w:rsidR="00A8456E" w:rsidRDefault="006C1195">
      <w:pPr>
        <w:pStyle w:val="BodyText"/>
        <w:spacing w:line="292" w:lineRule="auto"/>
        <w:ind w:right="108" w:firstLine="338"/>
        <w:jc w:val="both"/>
      </w:pP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this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rese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project,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eory</w:t>
      </w:r>
      <w:r>
        <w:rPr>
          <w:spacing w:val="-20"/>
          <w:w w:val="115"/>
        </w:rPr>
        <w:t xml:space="preserve"> </w:t>
      </w:r>
      <w:r>
        <w:rPr>
          <w:w w:val="115"/>
        </w:rPr>
        <w:t>(ANT)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serves</w:t>
      </w:r>
      <w:r>
        <w:rPr>
          <w:spacing w:val="-19"/>
          <w:w w:val="115"/>
        </w:rPr>
        <w:t xml:space="preserve"> </w:t>
      </w:r>
      <w:r>
        <w:rPr>
          <w:w w:val="115"/>
        </w:rPr>
        <w:t>for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nterpreting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29"/>
          <w:w w:val="147"/>
        </w:rPr>
        <w:t xml:space="preserve"> </w:t>
      </w:r>
      <w:r>
        <w:rPr>
          <w:w w:val="115"/>
        </w:rPr>
        <w:t>state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40"/>
          <w:w w:val="115"/>
        </w:rPr>
        <w:t xml:space="preserve"> </w:t>
      </w:r>
      <w:ins w:id="19" w:author="Chris Prickett" w:date="2017-02-09T14:50:00Z">
        <w:r w:rsidR="008C2036">
          <w:rPr>
            <w:w w:val="115"/>
          </w:rPr>
          <w:t>The m</w:t>
        </w:r>
      </w:ins>
      <w:del w:id="20" w:author="Chris Prickett" w:date="2017-02-09T14:50:00Z">
        <w:r w:rsidDel="008C2036">
          <w:rPr>
            <w:w w:val="115"/>
          </w:rPr>
          <w:delText>M</w:delText>
        </w:r>
      </w:del>
      <w:r>
        <w:rPr>
          <w:w w:val="115"/>
        </w:rPr>
        <w:t>ost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prominent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haracteristic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ANT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flattening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symmetrical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treatment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human,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all</w:t>
      </w:r>
      <w:r>
        <w:rPr>
          <w:spacing w:val="27"/>
          <w:w w:val="111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27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27"/>
          <w:w w:val="115"/>
        </w:rPr>
        <w:t xml:space="preserve"> </w:t>
      </w:r>
      <w:r>
        <w:rPr>
          <w:w w:val="115"/>
        </w:rPr>
        <w:t>actors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w w:val="115"/>
        </w:rPr>
        <w:t>urban</w:t>
      </w:r>
      <w:r>
        <w:rPr>
          <w:spacing w:val="27"/>
          <w:w w:val="115"/>
        </w:rPr>
        <w:t xml:space="preserve"> </w:t>
      </w:r>
      <w:r>
        <w:rPr>
          <w:w w:val="115"/>
        </w:rPr>
        <w:t>system</w:t>
      </w:r>
      <w:r>
        <w:rPr>
          <w:spacing w:val="27"/>
          <w:w w:val="115"/>
        </w:rPr>
        <w:t xml:space="preserve"> </w:t>
      </w:r>
      <w:r>
        <w:rPr>
          <w:w w:val="115"/>
        </w:rPr>
        <w:t>transitions</w:t>
      </w:r>
      <w:r>
        <w:rPr>
          <w:spacing w:val="26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??</w:t>
      </w:r>
      <w:r>
        <w:rPr>
          <w:w w:val="115"/>
        </w:rPr>
        <w:t>).</w:t>
      </w:r>
      <w:r>
        <w:rPr>
          <w:spacing w:val="30"/>
          <w:w w:val="115"/>
        </w:rPr>
        <w:t xml:space="preserve"> </w:t>
      </w:r>
      <w:r>
        <w:rPr>
          <w:w w:val="115"/>
        </w:rPr>
        <w:t>Based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7"/>
          <w:w w:val="115"/>
        </w:rPr>
        <w:t xml:space="preserve"> </w:t>
      </w:r>
      <w:proofErr w:type="spellStart"/>
      <w:r>
        <w:rPr>
          <w:w w:val="115"/>
        </w:rPr>
        <w:t>Latours</w:t>
      </w:r>
      <w:proofErr w:type="spellEnd"/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argument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8"/>
          <w:w w:val="105"/>
        </w:rPr>
        <w:t xml:space="preserve"> </w:t>
      </w:r>
      <w:r>
        <w:rPr>
          <w:w w:val="115"/>
        </w:rPr>
        <w:t>new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13"/>
          <w:w w:val="115"/>
        </w:rPr>
        <w:t xml:space="preserve"> </w:t>
      </w:r>
      <w:r>
        <w:rPr>
          <w:w w:val="115"/>
        </w:rPr>
        <w:t>agenda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globalization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world</w:t>
      </w:r>
      <w:r>
        <w:rPr>
          <w:spacing w:val="13"/>
          <w:w w:val="115"/>
        </w:rPr>
        <w:t xml:space="preserve"> </w:t>
      </w:r>
      <w:r>
        <w:rPr>
          <w:w w:val="115"/>
        </w:rPr>
        <w:t>cities,</w:t>
      </w:r>
      <w:r>
        <w:rPr>
          <w:spacing w:val="18"/>
          <w:w w:val="115"/>
        </w:rPr>
        <w:t xml:space="preserve"> </w:t>
      </w:r>
      <w:r>
        <w:rPr>
          <w:w w:val="115"/>
        </w:rPr>
        <w:t>ANT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herein</w:t>
      </w:r>
      <w:r>
        <w:rPr>
          <w:spacing w:val="13"/>
          <w:w w:val="115"/>
        </w:rPr>
        <w:t xml:space="preserve"> </w:t>
      </w:r>
      <w:r>
        <w:rPr>
          <w:w w:val="115"/>
        </w:rPr>
        <w:t>applied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24"/>
          <w:w w:val="118"/>
        </w:rPr>
        <w:t xml:space="preserve"> </w:t>
      </w:r>
      <w:r>
        <w:rPr>
          <w:w w:val="115"/>
        </w:rPr>
        <w:t>theory</w:t>
      </w:r>
      <w:r>
        <w:rPr>
          <w:spacing w:val="3"/>
          <w:w w:val="115"/>
        </w:rPr>
        <w:t xml:space="preserve"> </w:t>
      </w:r>
      <w:r>
        <w:rPr>
          <w:w w:val="115"/>
        </w:rPr>
        <w:t>but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method.</w:t>
      </w:r>
      <w:r>
        <w:rPr>
          <w:spacing w:val="28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figuration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5"/>
          <w:w w:val="115"/>
        </w:rPr>
        <w:t xml:space="preserve"> </w:t>
      </w:r>
      <w:r>
        <w:rPr>
          <w:w w:val="115"/>
        </w:rPr>
        <w:t>through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</w:p>
    <w:p w14:paraId="3377EC02" w14:textId="77777777" w:rsidR="00A8456E" w:rsidRDefault="006C1195">
      <w:pPr>
        <w:pStyle w:val="BodyText"/>
        <w:spacing w:line="293" w:lineRule="auto"/>
        <w:ind w:right="111"/>
        <w:jc w:val="both"/>
      </w:pPr>
      <w:proofErr w:type="gramStart"/>
      <w:r>
        <w:rPr>
          <w:spacing w:val="-2"/>
          <w:w w:val="110"/>
        </w:rPr>
        <w:t>mak</w:t>
      </w:r>
      <w:r>
        <w:rPr>
          <w:spacing w:val="-3"/>
          <w:w w:val="110"/>
        </w:rPr>
        <w:t>es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them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agents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urban</w:t>
      </w:r>
      <w:r>
        <w:rPr>
          <w:spacing w:val="15"/>
          <w:w w:val="110"/>
        </w:rPr>
        <w:t xml:space="preserve"> </w:t>
      </w:r>
      <w:r>
        <w:rPr>
          <w:w w:val="110"/>
        </w:rPr>
        <w:t>dynamics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concrete</w:t>
      </w:r>
      <w:r>
        <w:rPr>
          <w:spacing w:val="15"/>
          <w:w w:val="110"/>
        </w:rPr>
        <w:t xml:space="preserve"> </w:t>
      </w:r>
      <w:r>
        <w:rPr>
          <w:w w:val="110"/>
        </w:rPr>
        <w:t>space-time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produces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complex</w:t>
      </w:r>
      <w:r>
        <w:rPr>
          <w:spacing w:val="20"/>
          <w:w w:val="109"/>
        </w:rPr>
        <w:t xml:space="preserve"> </w:t>
      </w:r>
      <w:r>
        <w:rPr>
          <w:spacing w:val="-1"/>
          <w:w w:val="110"/>
        </w:rPr>
        <w:lastRenderedPageBreak/>
        <w:t>reality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urban</w:t>
      </w:r>
      <w:r>
        <w:rPr>
          <w:spacing w:val="37"/>
          <w:w w:val="110"/>
        </w:rPr>
        <w:t xml:space="preserve"> </w:t>
      </w:r>
      <w:r>
        <w:rPr>
          <w:w w:val="110"/>
        </w:rPr>
        <w:t>system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transition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actors</w:t>
      </w:r>
      <w:r>
        <w:rPr>
          <w:spacing w:val="37"/>
          <w:w w:val="110"/>
        </w:rPr>
        <w:t xml:space="preserve"> </w:t>
      </w:r>
      <w:r>
        <w:rPr>
          <w:w w:val="110"/>
        </w:rPr>
        <w:t>existence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its</w:t>
      </w:r>
      <w:r>
        <w:rPr>
          <w:spacing w:val="36"/>
          <w:w w:val="110"/>
        </w:rPr>
        <w:t xml:space="preserve"> </w:t>
      </w:r>
      <w:r>
        <w:rPr>
          <w:w w:val="110"/>
        </w:rPr>
        <w:t>status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connection</w:t>
      </w:r>
      <w:r>
        <w:rPr>
          <w:spacing w:val="37"/>
          <w:w w:val="110"/>
        </w:rPr>
        <w:t xml:space="preserve"> </w:t>
      </w:r>
      <w:r>
        <w:rPr>
          <w:w w:val="110"/>
        </w:rPr>
        <w:t>or</w:t>
      </w:r>
      <w:r>
        <w:rPr>
          <w:spacing w:val="25"/>
          <w:w w:val="112"/>
        </w:rPr>
        <w:t xml:space="preserve"> </w:t>
      </w:r>
      <w:r>
        <w:rPr>
          <w:w w:val="110"/>
        </w:rPr>
        <w:t>connections.</w:t>
      </w:r>
      <w:r>
        <w:rPr>
          <w:spacing w:val="59"/>
          <w:w w:val="110"/>
        </w:rPr>
        <w:t xml:space="preserve"> </w:t>
      </w:r>
      <w:r>
        <w:rPr>
          <w:w w:val="110"/>
        </w:rPr>
        <w:t>According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ANT,</w:t>
      </w:r>
      <w:r>
        <w:rPr>
          <w:spacing w:val="25"/>
          <w:w w:val="110"/>
        </w:rPr>
        <w:t xml:space="preserve"> </w:t>
      </w:r>
      <w:r>
        <w:rPr>
          <w:w w:val="110"/>
        </w:rPr>
        <w:t>actors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exist</w:t>
      </w:r>
      <w:r>
        <w:rPr>
          <w:spacing w:val="25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their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labeled.</w:t>
      </w:r>
      <w:r>
        <w:rPr>
          <w:spacing w:val="60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6"/>
        </w:rPr>
        <w:t xml:space="preserve"> </w:t>
      </w:r>
      <w:r>
        <w:rPr>
          <w:w w:val="110"/>
        </w:rPr>
        <w:t>this</w:t>
      </w:r>
      <w:r>
        <w:rPr>
          <w:spacing w:val="36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ay</w:t>
      </w:r>
      <w:r>
        <w:rPr>
          <w:spacing w:val="37"/>
          <w:w w:val="110"/>
        </w:rPr>
        <w:t xml:space="preserve"> </w:t>
      </w:r>
      <w:r>
        <w:rPr>
          <w:w w:val="110"/>
        </w:rPr>
        <w:t>they</w:t>
      </w:r>
      <w:r>
        <w:rPr>
          <w:spacing w:val="36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ecome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agents.</w:t>
      </w:r>
      <w:r>
        <w:rPr>
          <w:spacing w:val="26"/>
          <w:w w:val="110"/>
        </w:rPr>
        <w:t xml:space="preserve"> </w:t>
      </w:r>
      <w:r>
        <w:rPr>
          <w:w w:val="110"/>
        </w:rPr>
        <w:t>Therefore</w:t>
      </w:r>
      <w:r>
        <w:rPr>
          <w:spacing w:val="38"/>
          <w:w w:val="110"/>
        </w:rPr>
        <w:t xml:space="preserve"> </w:t>
      </w:r>
      <w:r>
        <w:rPr>
          <w:w w:val="110"/>
        </w:rPr>
        <w:t>ANT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serv</w:t>
      </w:r>
      <w:r>
        <w:rPr>
          <w:spacing w:val="-2"/>
          <w:w w:val="110"/>
        </w:rPr>
        <w:t>es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37"/>
          <w:w w:val="110"/>
        </w:rPr>
        <w:t xml:space="preserve"> </w:t>
      </w:r>
      <w:r>
        <w:rPr>
          <w:w w:val="110"/>
        </w:rPr>
        <w:t>structuring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data</w:t>
      </w:r>
      <w:r>
        <w:rPr>
          <w:spacing w:val="36"/>
          <w:w w:val="110"/>
        </w:rPr>
        <w:t xml:space="preserve"> </w:t>
      </w:r>
      <w:r>
        <w:rPr>
          <w:w w:val="110"/>
        </w:rPr>
        <w:t>on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human</w:t>
      </w:r>
      <w:r>
        <w:rPr>
          <w:spacing w:val="27"/>
          <w:w w:val="117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non-human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agents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urban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assemblage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lev</w:t>
      </w:r>
      <w:r>
        <w:rPr>
          <w:spacing w:val="-1"/>
          <w:w w:val="110"/>
        </w:rPr>
        <w:t>el.</w:t>
      </w:r>
    </w:p>
    <w:p w14:paraId="1AA5C57F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64965886" w14:textId="77777777" w:rsidR="00A8456E" w:rsidRPr="00254192" w:rsidRDefault="006C1195" w:rsidP="00254192">
      <w:pPr>
        <w:pStyle w:val="BodyText"/>
        <w:spacing w:line="293" w:lineRule="auto"/>
        <w:ind w:right="111" w:firstLine="338"/>
        <w:jc w:val="both"/>
        <w:rPr>
          <w:w w:val="115"/>
        </w:rPr>
      </w:pPr>
      <w:r>
        <w:rPr>
          <w:w w:val="115"/>
        </w:rPr>
        <w:t>This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hapter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brin</w:t>
      </w:r>
      <w:r>
        <w:rPr>
          <w:spacing w:val="-2"/>
          <w:w w:val="115"/>
        </w:rPr>
        <w:t>gs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first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round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w w:val="115"/>
        </w:rPr>
        <w:t>analysis</w:t>
      </w:r>
      <w:r>
        <w:rPr>
          <w:spacing w:val="11"/>
          <w:w w:val="115"/>
        </w:rPr>
        <w:t xml:space="preserve"> </w:t>
      </w:r>
      <w:r>
        <w:rPr>
          <w:w w:val="115"/>
        </w:rPr>
        <w:t>with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theory.</w:t>
      </w:r>
      <w:r>
        <w:rPr>
          <w:spacing w:val="42"/>
          <w:w w:val="115"/>
        </w:rPr>
        <w:t xml:space="preserve"> </w:t>
      </w:r>
      <w:r>
        <w:rPr>
          <w:w w:val="115"/>
        </w:rPr>
        <w:t>First</w:t>
      </w:r>
      <w:r>
        <w:rPr>
          <w:spacing w:val="23"/>
          <w:w w:val="121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all,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tentativ</w:t>
      </w:r>
      <w:r>
        <w:rPr>
          <w:spacing w:val="-3"/>
          <w:w w:val="115"/>
        </w:rPr>
        <w:t>ely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reinterprets</w:t>
      </w:r>
      <w:r>
        <w:rPr>
          <w:spacing w:val="2"/>
          <w:w w:val="115"/>
        </w:rPr>
        <w:t xml:space="preserve"> </w:t>
      </w:r>
      <w:ins w:id="21" w:author="Chris Prickett" w:date="2017-02-09T14:55:00Z">
        <w:r w:rsidR="008C2036">
          <w:rPr>
            <w:spacing w:val="2"/>
            <w:w w:val="115"/>
          </w:rPr>
          <w:t xml:space="preserve">the </w:t>
        </w:r>
      </w:ins>
      <w:r>
        <w:rPr>
          <w:w w:val="115"/>
        </w:rPr>
        <w:t>specificities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according</w:t>
      </w:r>
      <w:r>
        <w:rPr>
          <w:spacing w:val="86"/>
          <w:w w:val="111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ANT</w:t>
      </w:r>
      <w:r>
        <w:rPr>
          <w:spacing w:val="-13"/>
          <w:w w:val="115"/>
        </w:rPr>
        <w:t xml:space="preserve"> </w:t>
      </w:r>
      <w:r>
        <w:rPr>
          <w:w w:val="115"/>
        </w:rPr>
        <w:t>logical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terminology</w:t>
      </w:r>
      <w:r>
        <w:rPr>
          <w:spacing w:val="-2"/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boundaries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purposes</w:t>
      </w:r>
      <w:r>
        <w:rPr>
          <w:spacing w:val="47"/>
          <w:w w:val="107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this</w:t>
      </w:r>
      <w:r>
        <w:rPr>
          <w:spacing w:val="10"/>
          <w:w w:val="115"/>
        </w:rPr>
        <w:t xml:space="preserve"> </w:t>
      </w:r>
      <w:r>
        <w:rPr>
          <w:w w:val="115"/>
        </w:rPr>
        <w:t>analysis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0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1"/>
          <w:w w:val="115"/>
        </w:rPr>
        <w:t xml:space="preserve"> </w:t>
      </w:r>
      <w:r>
        <w:rPr>
          <w:w w:val="115"/>
        </w:rPr>
        <w:t>according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inv</w:t>
      </w:r>
      <w:r>
        <w:rPr>
          <w:spacing w:val="-1"/>
          <w:w w:val="115"/>
        </w:rPr>
        <w:t>estigation</w:t>
      </w:r>
      <w:r>
        <w:rPr>
          <w:spacing w:val="10"/>
          <w:w w:val="115"/>
        </w:rPr>
        <w:t xml:space="preserve"> </w:t>
      </w:r>
      <w:r>
        <w:rPr>
          <w:w w:val="115"/>
        </w:rPr>
        <w:t>among</w:t>
      </w:r>
      <w:r>
        <w:rPr>
          <w:spacing w:val="10"/>
          <w:w w:val="115"/>
        </w:rPr>
        <w:t xml:space="preserve"> </w:t>
      </w:r>
      <w:r>
        <w:rPr>
          <w:w w:val="115"/>
        </w:rPr>
        <w:t>experts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21"/>
          <w:w w:val="111"/>
        </w:rPr>
        <w:t xml:space="preserve"> </w:t>
      </w:r>
      <w:r>
        <w:rPr>
          <w:w w:val="115"/>
        </w:rPr>
        <w:t>professionals</w:t>
      </w:r>
      <w:r>
        <w:rPr>
          <w:spacing w:val="-1"/>
          <w:w w:val="115"/>
        </w:rPr>
        <w:t xml:space="preserve"> </w:t>
      </w:r>
      <w:r>
        <w:rPr>
          <w:w w:val="115"/>
        </w:rPr>
        <w:t>on the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iss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67"/>
          <w:w w:val="116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corresponds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area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bet</w:t>
      </w:r>
      <w:r>
        <w:rPr>
          <w:spacing w:val="-2"/>
          <w:w w:val="115"/>
        </w:rPr>
        <w:t>ween</w:t>
      </w:r>
      <w:r>
        <w:rPr>
          <w:spacing w:val="-12"/>
          <w:w w:val="115"/>
        </w:rPr>
        <w:t xml:space="preserve"> </w:t>
      </w:r>
      <w:ins w:id="22" w:author="Chris Prickett" w:date="2017-02-09T14:56:00Z">
        <w:r w:rsidR="008C2036">
          <w:rPr>
            <w:spacing w:val="-12"/>
            <w:w w:val="115"/>
          </w:rPr>
          <w:t xml:space="preserve">the </w:t>
        </w:r>
      </w:ins>
      <w:proofErr w:type="spellStart"/>
      <w:r>
        <w:rPr>
          <w:spacing w:val="-2"/>
          <w:w w:val="115"/>
        </w:rPr>
        <w:t>Brank</w:t>
      </w:r>
      <w:r>
        <w:rPr>
          <w:spacing w:val="-3"/>
          <w:w w:val="115"/>
        </w:rPr>
        <w:t>ov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Old</w:t>
      </w:r>
      <w:r>
        <w:rPr>
          <w:spacing w:val="-12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bridges;</w:t>
      </w:r>
      <w:r>
        <w:rPr>
          <w:spacing w:val="51"/>
          <w:w w:val="111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riv</w:t>
      </w:r>
      <w:r>
        <w:rPr>
          <w:spacing w:val="-2"/>
          <w:w w:val="115"/>
        </w:rPr>
        <w:t>erside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proofErr w:type="spellStart"/>
      <w:r>
        <w:rPr>
          <w:spacing w:val="-4"/>
          <w:w w:val="115"/>
        </w:rPr>
        <w:t>Brank</w:t>
      </w:r>
      <w:r>
        <w:rPr>
          <w:spacing w:val="-5"/>
          <w:w w:val="115"/>
        </w:rPr>
        <w:t>ov</w:t>
      </w:r>
      <w:r>
        <w:rPr>
          <w:spacing w:val="-4"/>
          <w:w w:val="115"/>
        </w:rPr>
        <w:t>a</w:t>
      </w:r>
      <w:proofErr w:type="spellEnd"/>
      <w:r>
        <w:rPr>
          <w:spacing w:val="6"/>
          <w:w w:val="115"/>
        </w:rPr>
        <w:t xml:space="preserve"> </w:t>
      </w:r>
      <w:r>
        <w:rPr>
          <w:w w:val="115"/>
        </w:rPr>
        <w:t>street,</w:t>
      </w:r>
      <w:r>
        <w:rPr>
          <w:spacing w:val="11"/>
          <w:w w:val="115"/>
        </w:rPr>
        <w:t xml:space="preserve"> </w:t>
      </w:r>
      <w:ins w:id="23" w:author="Chris Prickett" w:date="2017-02-09T14:57:00Z">
        <w:r w:rsidR="008C2036">
          <w:rPr>
            <w:spacing w:val="11"/>
            <w:w w:val="115"/>
          </w:rPr>
          <w:t xml:space="preserve">from </w:t>
        </w:r>
      </w:ins>
      <w:del w:id="24" w:author="Chris Prickett" w:date="2017-02-09T14:57:00Z">
        <w:r w:rsidDel="008C2036">
          <w:rPr>
            <w:w w:val="115"/>
          </w:rPr>
          <w:delText>Green</w:delText>
        </w:r>
        <w:r w:rsidDel="008C2036">
          <w:rPr>
            <w:spacing w:val="7"/>
            <w:w w:val="115"/>
          </w:rPr>
          <w:delText xml:space="preserve"> </w:delText>
        </w:r>
        <w:r w:rsidDel="008C2036">
          <w:rPr>
            <w:spacing w:val="-3"/>
            <w:w w:val="115"/>
          </w:rPr>
          <w:delText>Wreath</w:delText>
        </w:r>
        <w:r w:rsidDel="008C2036">
          <w:rPr>
            <w:spacing w:val="6"/>
            <w:w w:val="115"/>
          </w:rPr>
          <w:delText xml:space="preserve"> </w:delText>
        </w:r>
        <w:r w:rsidDel="008C2036">
          <w:rPr>
            <w:w w:val="115"/>
          </w:rPr>
          <w:delText>(</w:delText>
        </w:r>
      </w:del>
      <w:proofErr w:type="spellStart"/>
      <w:r>
        <w:rPr>
          <w:rFonts w:ascii="Arial"/>
          <w:i/>
          <w:w w:val="115"/>
        </w:rPr>
        <w:t>Zeleni</w:t>
      </w:r>
      <w:proofErr w:type="spellEnd"/>
      <w:r>
        <w:rPr>
          <w:rFonts w:ascii="Arial"/>
          <w:i/>
          <w:spacing w:val="5"/>
          <w:w w:val="115"/>
        </w:rPr>
        <w:t xml:space="preserve"> </w:t>
      </w:r>
      <w:proofErr w:type="spellStart"/>
      <w:ins w:id="25" w:author="Chris Prickett" w:date="2017-02-09T14:58:00Z">
        <w:r w:rsidR="008C2036">
          <w:rPr>
            <w:rFonts w:ascii="Arial"/>
            <w:i/>
            <w:spacing w:val="2"/>
            <w:w w:val="115"/>
          </w:rPr>
          <w:t>V</w:t>
        </w:r>
      </w:ins>
      <w:del w:id="26" w:author="Chris Prickett" w:date="2017-02-09T14:58:00Z">
        <w:r w:rsidDel="008C2036">
          <w:rPr>
            <w:rFonts w:ascii="Arial"/>
            <w:i/>
            <w:spacing w:val="2"/>
            <w:w w:val="115"/>
          </w:rPr>
          <w:delText>v</w:delText>
        </w:r>
      </w:del>
      <w:r>
        <w:rPr>
          <w:rFonts w:ascii="Arial"/>
          <w:i/>
          <w:spacing w:val="2"/>
          <w:w w:val="115"/>
        </w:rPr>
        <w:t>enac</w:t>
      </w:r>
      <w:proofErr w:type="spellEnd"/>
      <w:ins w:id="27" w:author="Chris Prickett" w:date="2017-02-09T14:57:00Z">
        <w:r w:rsidR="008C2036">
          <w:rPr>
            <w:spacing w:val="1"/>
            <w:w w:val="115"/>
          </w:rPr>
          <w:t xml:space="preserve"> (the “Gree</w:t>
        </w:r>
      </w:ins>
      <w:ins w:id="28" w:author="Chris Prickett" w:date="2017-02-09T14:58:00Z">
        <w:r w:rsidR="008C2036">
          <w:rPr>
            <w:spacing w:val="1"/>
            <w:w w:val="115"/>
          </w:rPr>
          <w:t>n Wreath” market to</w:t>
        </w:r>
      </w:ins>
      <w:del w:id="29" w:author="Chris Prickett" w:date="2017-02-09T14:57:00Z">
        <w:r w:rsidDel="008C2036">
          <w:rPr>
            <w:spacing w:val="1"/>
            <w:w w:val="115"/>
          </w:rPr>
          <w:delText>)</w:delText>
        </w:r>
      </w:del>
      <w:r>
        <w:rPr>
          <w:spacing w:val="7"/>
          <w:w w:val="115"/>
        </w:rPr>
        <w:t xml:space="preserve"> </w:t>
      </w:r>
      <w:del w:id="30" w:author="Chris Prickett" w:date="2017-02-09T14:58:00Z">
        <w:r w:rsidDel="008C2036">
          <w:rPr>
            <w:w w:val="115"/>
          </w:rPr>
          <w:delText>and</w:delText>
        </w:r>
        <w:r w:rsidDel="008C2036">
          <w:rPr>
            <w:spacing w:val="7"/>
            <w:w w:val="115"/>
          </w:rPr>
          <w:delText xml:space="preserve"> </w:delText>
        </w:r>
      </w:del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park</w:t>
      </w:r>
      <w:r>
        <w:rPr>
          <w:spacing w:val="30"/>
          <w:w w:val="117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spacing w:val="-3"/>
          <w:w w:val="115"/>
        </w:rPr>
        <w:t>fron</w:t>
      </w:r>
      <w:r>
        <w:rPr>
          <w:spacing w:val="-2"/>
          <w:w w:val="115"/>
        </w:rPr>
        <w:t>t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spacing w:val="-4"/>
          <w:w w:val="115"/>
        </w:rPr>
        <w:t>Facult</w:t>
      </w:r>
      <w:r>
        <w:rPr>
          <w:spacing w:val="-5"/>
          <w:w w:val="115"/>
        </w:rPr>
        <w:t>y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Economics.</w:t>
      </w:r>
      <w:r>
        <w:rPr>
          <w:spacing w:val="32"/>
          <w:w w:val="115"/>
        </w:rPr>
        <w:t xml:space="preserve"> </w:t>
      </w:r>
      <w:r>
        <w:rPr>
          <w:w w:val="115"/>
        </w:rPr>
        <w:t>An</w:t>
      </w:r>
      <w:r>
        <w:rPr>
          <w:spacing w:val="26"/>
          <w:w w:val="115"/>
        </w:rPr>
        <w:t xml:space="preserve"> </w:t>
      </w:r>
      <w:r>
        <w:rPr>
          <w:w w:val="115"/>
        </w:rPr>
        <w:t>urban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24"/>
          <w:w w:val="115"/>
        </w:rPr>
        <w:t xml:space="preserve"> </w:t>
      </w:r>
      <w:r>
        <w:rPr>
          <w:w w:val="115"/>
        </w:rPr>
        <w:t>map,</w:t>
      </w:r>
      <w:r>
        <w:rPr>
          <w:spacing w:val="32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laid</w:t>
      </w:r>
      <w:r>
        <w:rPr>
          <w:spacing w:val="25"/>
          <w:w w:val="115"/>
        </w:rPr>
        <w:t xml:space="preserve"> </w:t>
      </w:r>
      <w:ins w:id="31" w:author="Chris Prickett" w:date="2017-02-09T14:58:00Z">
        <w:r w:rsidR="008C2036">
          <w:rPr>
            <w:spacing w:val="-3"/>
            <w:w w:val="115"/>
          </w:rPr>
          <w:t>out</w:t>
        </w:r>
      </w:ins>
      <w:del w:id="32" w:author="Chris Prickett" w:date="2017-02-09T14:58:00Z">
        <w:r w:rsidDel="008C2036">
          <w:rPr>
            <w:spacing w:val="-3"/>
            <w:w w:val="115"/>
          </w:rPr>
          <w:delText>down</w:delText>
        </w:r>
      </w:del>
      <w:r>
        <w:rPr>
          <w:spacing w:val="31"/>
          <w:w w:val="110"/>
        </w:rPr>
        <w:t xml:space="preserve"> </w:t>
      </w:r>
      <w:r>
        <w:rPr>
          <w:w w:val="115"/>
        </w:rPr>
        <w:t>further</w:t>
      </w:r>
      <w:r>
        <w:rPr>
          <w:spacing w:val="28"/>
          <w:w w:val="115"/>
        </w:rPr>
        <w:t xml:space="preserve"> </w:t>
      </w:r>
      <w:del w:id="33" w:author="Chris Prickett" w:date="2017-02-09T14:59:00Z">
        <w:r w:rsidDel="008C2036">
          <w:rPr>
            <w:w w:val="115"/>
          </w:rPr>
          <w:delText>on</w:delText>
        </w:r>
        <w:r w:rsidDel="008C2036">
          <w:rPr>
            <w:spacing w:val="28"/>
            <w:w w:val="115"/>
          </w:rPr>
          <w:delText xml:space="preserve"> </w:delText>
        </w:r>
      </w:del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hapter,</w:t>
      </w:r>
      <w:r>
        <w:rPr>
          <w:spacing w:val="34"/>
          <w:w w:val="115"/>
        </w:rPr>
        <w:t xml:space="preserve"> </w:t>
      </w:r>
      <w:r>
        <w:rPr>
          <w:w w:val="115"/>
        </w:rPr>
        <w:t>summarizes</w:t>
      </w:r>
      <w:r>
        <w:rPr>
          <w:spacing w:val="28"/>
          <w:w w:val="115"/>
        </w:rPr>
        <w:t xml:space="preserve"> </w:t>
      </w:r>
      <w:r>
        <w:rPr>
          <w:w w:val="115"/>
        </w:rPr>
        <w:t>these</w:t>
      </w:r>
      <w:r>
        <w:rPr>
          <w:spacing w:val="28"/>
          <w:w w:val="115"/>
        </w:rPr>
        <w:t xml:space="preserve"> </w:t>
      </w:r>
      <w:r>
        <w:rPr>
          <w:w w:val="115"/>
        </w:rPr>
        <w:t>ANT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terpretations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terms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relational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bet</w:t>
      </w:r>
      <w:r>
        <w:rPr>
          <w:spacing w:val="-2"/>
          <w:w w:val="115"/>
        </w:rPr>
        <w:t>ween</w:t>
      </w:r>
      <w:r>
        <w:rPr>
          <w:spacing w:val="12"/>
          <w:w w:val="115"/>
        </w:rPr>
        <w:t xml:space="preserve"> </w:t>
      </w:r>
      <w:r>
        <w:rPr>
          <w:w w:val="115"/>
        </w:rPr>
        <w:t>urban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agen</w:t>
      </w:r>
      <w:r>
        <w:rPr>
          <w:spacing w:val="-1"/>
          <w:w w:val="115"/>
        </w:rPr>
        <w:t>ts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ins w:id="34" w:author="Chris Prickett" w:date="2017-02-09T15:05:00Z">
        <w:r w:rsidR="003F4ED6">
          <w:rPr>
            <w:w w:val="115"/>
          </w:rPr>
          <w:t xml:space="preserve"> the</w:t>
        </w:r>
      </w:ins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ide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tified</w:t>
      </w:r>
      <w:r>
        <w:rPr>
          <w:spacing w:val="1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13"/>
          <w:w w:val="115"/>
        </w:rPr>
        <w:t xml:space="preserve"> </w:t>
      </w:r>
      <w:r>
        <w:rPr>
          <w:w w:val="115"/>
        </w:rPr>
        <w:t>aspects</w:t>
      </w:r>
      <w:r>
        <w:rPr>
          <w:spacing w:val="12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work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ins w:id="35" w:author="Chris Prickett" w:date="2017-02-09T15:05:00Z">
        <w:r w:rsidR="003F4ED6">
          <w:rPr>
            <w:spacing w:val="13"/>
            <w:w w:val="115"/>
          </w:rPr>
          <w:t xml:space="preserve">the </w:t>
        </w:r>
      </w:ins>
      <w:r>
        <w:rPr>
          <w:spacing w:val="1"/>
          <w:w w:val="115"/>
        </w:rPr>
        <w:t>local</w:t>
      </w:r>
      <w:r>
        <w:rPr>
          <w:spacing w:val="31"/>
          <w:w w:val="110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wider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Finally,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conclusion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iscusses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sults,</w:t>
      </w:r>
      <w:r>
        <w:rPr>
          <w:spacing w:val="21"/>
          <w:w w:val="115"/>
        </w:rPr>
        <w:t xml:space="preserve"> </w:t>
      </w:r>
      <w:r>
        <w:rPr>
          <w:w w:val="115"/>
        </w:rPr>
        <w:t>risks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55"/>
          <w:w w:val="117"/>
        </w:rPr>
        <w:t xml:space="preserve"> </w:t>
      </w:r>
      <w:r>
        <w:rPr>
          <w:w w:val="115"/>
        </w:rPr>
        <w:t>opportunities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extending</w:t>
      </w:r>
      <w:r>
        <w:rPr>
          <w:spacing w:val="23"/>
          <w:w w:val="115"/>
        </w:rPr>
        <w:t xml:space="preserve"> </w:t>
      </w:r>
      <w:r>
        <w:rPr>
          <w:w w:val="115"/>
        </w:rPr>
        <w:t>ANT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order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enab</w:t>
      </w:r>
      <w:r>
        <w:rPr>
          <w:spacing w:val="-2"/>
          <w:w w:val="115"/>
        </w:rPr>
        <w:t>le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23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go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eyon</w:t>
      </w:r>
      <w:r>
        <w:rPr>
          <w:spacing w:val="-1"/>
          <w:w w:val="115"/>
        </w:rPr>
        <w:t>d</w:t>
      </w:r>
      <w:r>
        <w:rPr>
          <w:spacing w:val="23"/>
          <w:w w:val="115"/>
        </w:rPr>
        <w:t xml:space="preserve"> </w:t>
      </w:r>
      <w:r>
        <w:rPr>
          <w:w w:val="115"/>
        </w:rPr>
        <w:t>descriptions</w:t>
      </w:r>
      <w:r>
        <w:rPr>
          <w:spacing w:val="35"/>
          <w:w w:val="113"/>
        </w:rPr>
        <w:t xml:space="preserve"> </w:t>
      </w:r>
      <w:r>
        <w:rPr>
          <w:spacing w:val="-3"/>
          <w:w w:val="115"/>
        </w:rPr>
        <w:t>to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ard</w:t>
      </w:r>
      <w:r>
        <w:rPr>
          <w:spacing w:val="18"/>
          <w:w w:val="115"/>
        </w:rPr>
        <w:t xml:space="preserve"> </w:t>
      </w:r>
      <w:r>
        <w:rPr>
          <w:w w:val="115"/>
        </w:rPr>
        <w:t>its</w:t>
      </w:r>
      <w:r>
        <w:rPr>
          <w:spacing w:val="18"/>
          <w:w w:val="115"/>
        </w:rPr>
        <w:t xml:space="preserve"> </w:t>
      </w:r>
      <w:r>
        <w:rPr>
          <w:w w:val="115"/>
        </w:rPr>
        <w:t>operationalization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particular</w:t>
      </w:r>
      <w:r>
        <w:rPr>
          <w:spacing w:val="18"/>
          <w:w w:val="115"/>
        </w:rPr>
        <w:t xml:space="preserve"> </w:t>
      </w:r>
      <w:r>
        <w:rPr>
          <w:w w:val="115"/>
        </w:rPr>
        <w:t>urban</w:t>
      </w:r>
      <w:r>
        <w:rPr>
          <w:spacing w:val="18"/>
          <w:w w:val="115"/>
        </w:rPr>
        <w:t xml:space="preserve"> </w:t>
      </w:r>
      <w:r>
        <w:rPr>
          <w:w w:val="115"/>
        </w:rPr>
        <w:t>setting.</w:t>
      </w:r>
      <w:r>
        <w:rPr>
          <w:spacing w:val="64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amala,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results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35"/>
          <w:w w:val="115"/>
        </w:rPr>
        <w:t xml:space="preserve"> </w:t>
      </w:r>
      <w:r>
        <w:rPr>
          <w:w w:val="115"/>
        </w:rPr>
        <w:t>summarized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address</w:t>
      </w:r>
      <w:r>
        <w:rPr>
          <w:spacing w:val="3"/>
          <w:w w:val="115"/>
        </w:rPr>
        <w:t xml:space="preserve"> </w:t>
      </w:r>
      <w:ins w:id="36" w:author="Chris Prickett" w:date="2017-02-09T15:05:00Z">
        <w:r w:rsidR="003F4ED6">
          <w:rPr>
            <w:spacing w:val="3"/>
            <w:w w:val="115"/>
          </w:rPr>
          <w:t xml:space="preserve">the </w:t>
        </w:r>
      </w:ins>
      <w:r>
        <w:rPr>
          <w:spacing w:val="-1"/>
          <w:w w:val="115"/>
        </w:rPr>
        <w:t>current</w:t>
      </w:r>
      <w:r>
        <w:rPr>
          <w:spacing w:val="3"/>
          <w:w w:val="115"/>
        </w:rPr>
        <w:t xml:space="preserve"> </w:t>
      </w:r>
      <w:r>
        <w:rPr>
          <w:w w:val="115"/>
        </w:rPr>
        <w:t>state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course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its</w:t>
      </w:r>
      <w:r>
        <w:rPr>
          <w:spacing w:val="2"/>
          <w:w w:val="115"/>
        </w:rPr>
        <w:t xml:space="preserve"> </w:t>
      </w:r>
      <w:r>
        <w:rPr>
          <w:w w:val="115"/>
        </w:rPr>
        <w:t>possible</w:t>
      </w:r>
      <w:r>
        <w:rPr>
          <w:spacing w:val="36"/>
          <w:w w:val="107"/>
        </w:rPr>
        <w:t xml:space="preserve"> </w:t>
      </w:r>
      <w:r>
        <w:rPr>
          <w:w w:val="115"/>
        </w:rPr>
        <w:t>future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developmen</w:t>
      </w:r>
      <w:r>
        <w:rPr>
          <w:spacing w:val="-1"/>
          <w:w w:val="115"/>
        </w:rPr>
        <w:t>ts.</w:t>
      </w:r>
    </w:p>
    <w:p w14:paraId="76CF0024" w14:textId="77777777" w:rsidR="00A8456E" w:rsidRDefault="00A8456E">
      <w:pPr>
        <w:rPr>
          <w:rFonts w:ascii="PMingLiU" w:eastAsia="PMingLiU" w:hAnsi="PMingLiU" w:cs="PMingLiU"/>
        </w:rPr>
      </w:pPr>
    </w:p>
    <w:p w14:paraId="7E4561C1" w14:textId="77777777" w:rsidR="00A8456E" w:rsidRDefault="006C1195">
      <w:pPr>
        <w:pStyle w:val="Heading1"/>
        <w:numPr>
          <w:ilvl w:val="1"/>
          <w:numId w:val="13"/>
        </w:numPr>
        <w:tabs>
          <w:tab w:val="left" w:pos="1323"/>
        </w:tabs>
        <w:ind w:hanging="735"/>
        <w:jc w:val="both"/>
        <w:rPr>
          <w:b w:val="0"/>
          <w:bCs w:val="0"/>
        </w:rPr>
      </w:pPr>
      <w:r>
        <w:t>An</w:t>
      </w:r>
      <w:r>
        <w:rPr>
          <w:spacing w:val="28"/>
        </w:rPr>
        <w:t xml:space="preserve"> </w:t>
      </w:r>
      <w:r>
        <w:t>ANT</w:t>
      </w:r>
      <w:r>
        <w:rPr>
          <w:spacing w:val="28"/>
        </w:rPr>
        <w:t xml:space="preserve"> </w:t>
      </w:r>
      <w:r>
        <w:rPr>
          <w:spacing w:val="-2"/>
        </w:rPr>
        <w:t>Ov</w:t>
      </w:r>
      <w:r>
        <w:rPr>
          <w:spacing w:val="-3"/>
        </w:rPr>
        <w:t>erview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Urban</w:t>
      </w:r>
      <w:r>
        <w:rPr>
          <w:spacing w:val="28"/>
        </w:rPr>
        <w:t xml:space="preserve"> </w:t>
      </w:r>
      <w:r>
        <w:t>Agency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5"/>
        </w:rPr>
        <w:t>Sa</w:t>
      </w:r>
      <w:r>
        <w:rPr>
          <w:spacing w:val="-4"/>
        </w:rPr>
        <w:t>v</w:t>
      </w:r>
      <w:r>
        <w:rPr>
          <w:spacing w:val="-5"/>
        </w:rPr>
        <w:t>amala</w:t>
      </w:r>
    </w:p>
    <w:p w14:paraId="46C432E8" w14:textId="77777777" w:rsidR="00A8456E" w:rsidRDefault="00A8456E">
      <w:pPr>
        <w:spacing w:before="2"/>
        <w:rPr>
          <w:rFonts w:ascii="Georgia" w:eastAsia="Georgia" w:hAnsi="Georgia" w:cs="Georgia"/>
          <w:b/>
          <w:bCs/>
          <w:sz w:val="23"/>
          <w:szCs w:val="23"/>
        </w:rPr>
      </w:pPr>
    </w:p>
    <w:p w14:paraId="6FE1C99E" w14:textId="77777777" w:rsidR="00254192" w:rsidRDefault="006C1195">
      <w:pPr>
        <w:pStyle w:val="BodyText"/>
        <w:spacing w:line="293" w:lineRule="auto"/>
        <w:ind w:right="111"/>
        <w:jc w:val="both"/>
        <w:rPr>
          <w:spacing w:val="-3"/>
          <w:w w:val="115"/>
        </w:rPr>
      </w:pPr>
      <w:r>
        <w:rPr>
          <w:w w:val="115"/>
        </w:rPr>
        <w:t>Bearing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mind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</w:t>
      </w:r>
      <w:r>
        <w:rPr>
          <w:spacing w:val="-9"/>
          <w:w w:val="115"/>
        </w:rPr>
        <w:t xml:space="preserve"> </w:t>
      </w:r>
      <w:r>
        <w:rPr>
          <w:w w:val="115"/>
        </w:rPr>
        <w:t>explanations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give</w:t>
      </w:r>
      <w:r>
        <w:rPr>
          <w:spacing w:val="-9"/>
          <w:w w:val="115"/>
        </w:rPr>
        <w:t xml:space="preserve"> </w:t>
      </w:r>
      <w:r>
        <w:rPr>
          <w:w w:val="115"/>
        </w:rPr>
        <w:t>real</w:t>
      </w:r>
      <w:r>
        <w:rPr>
          <w:spacing w:val="-9"/>
          <w:w w:val="115"/>
        </w:rPr>
        <w:t xml:space="preserve"> </w:t>
      </w:r>
      <w:r>
        <w:rPr>
          <w:w w:val="115"/>
        </w:rPr>
        <w:t>results</w:t>
      </w:r>
      <w:r>
        <w:rPr>
          <w:spacing w:val="-8"/>
          <w:w w:val="115"/>
        </w:rPr>
        <w:t xml:space="preserve"> </w:t>
      </w:r>
      <w:r>
        <w:rPr>
          <w:w w:val="115"/>
        </w:rPr>
        <w:t>only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strongly</w:t>
      </w:r>
      <w:r>
        <w:rPr>
          <w:spacing w:val="-9"/>
          <w:w w:val="115"/>
        </w:rPr>
        <w:t xml:space="preserve"> </w:t>
      </w:r>
      <w:r>
        <w:rPr>
          <w:w w:val="115"/>
        </w:rPr>
        <w:t>defined</w:t>
      </w:r>
      <w:r>
        <w:rPr>
          <w:spacing w:val="23"/>
          <w:w w:val="109"/>
        </w:rPr>
        <w:t xml:space="preserve"> </w:t>
      </w:r>
      <w:r>
        <w:rPr>
          <w:w w:val="115"/>
        </w:rPr>
        <w:t>situations</w:t>
      </w:r>
      <w:r w:rsidR="00254192"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del w:id="37" w:author="Chris Prickett" w:date="2017-02-09T15:07:00Z">
        <w:r w:rsidDel="003F4ED6">
          <w:rPr>
            <w:w w:val="115"/>
          </w:rPr>
          <w:delText>a</w:delText>
        </w:r>
        <w:r w:rsidDel="003F4ED6">
          <w:rPr>
            <w:spacing w:val="11"/>
            <w:w w:val="115"/>
          </w:rPr>
          <w:delText xml:space="preserve"> </w:delText>
        </w:r>
      </w:del>
      <w:r>
        <w:rPr>
          <w:w w:val="115"/>
        </w:rPr>
        <w:t>confined</w:t>
      </w:r>
      <w:r>
        <w:rPr>
          <w:spacing w:val="12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et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significan</w:t>
      </w:r>
      <w:r>
        <w:rPr>
          <w:spacing w:val="-1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w w:val="115"/>
        </w:rPr>
        <w:t>enough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9"/>
        </w:rPr>
        <w:t xml:space="preserve"> </w:t>
      </w:r>
      <w:r>
        <w:rPr>
          <w:w w:val="115"/>
        </w:rPr>
        <w:t>analyses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work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results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matter.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study</w:t>
      </w:r>
      <w:r>
        <w:rPr>
          <w:spacing w:val="-10"/>
          <w:w w:val="115"/>
        </w:rPr>
        <w:t xml:space="preserve"> </w:t>
      </w:r>
      <w:r>
        <w:rPr>
          <w:w w:val="115"/>
        </w:rPr>
        <w:t>applied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flattening</w:t>
      </w:r>
      <w:r>
        <w:rPr>
          <w:spacing w:val="-10"/>
          <w:w w:val="115"/>
        </w:rPr>
        <w:t xml:space="preserve"> </w:t>
      </w:r>
      <w:r>
        <w:rPr>
          <w:w w:val="115"/>
        </w:rPr>
        <w:t>composition</w:t>
      </w:r>
      <w:r>
        <w:rPr>
          <w:spacing w:val="27"/>
          <w:w w:val="112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all</w:t>
      </w:r>
      <w:r>
        <w:rPr>
          <w:spacing w:val="6"/>
          <w:w w:val="115"/>
        </w:rPr>
        <w:t xml:space="preserve"> </w:t>
      </w:r>
      <w:r>
        <w:rPr>
          <w:w w:val="115"/>
        </w:rPr>
        <w:t>heterogeneous</w:t>
      </w:r>
      <w:r>
        <w:rPr>
          <w:spacing w:val="6"/>
          <w:w w:val="115"/>
        </w:rPr>
        <w:t xml:space="preserve"> </w:t>
      </w:r>
      <w:r>
        <w:rPr>
          <w:w w:val="115"/>
        </w:rPr>
        <w:t>(1)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human/non-human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6"/>
          <w:w w:val="115"/>
        </w:rPr>
        <w:t xml:space="preserve"> </w:t>
      </w:r>
      <w:r>
        <w:rPr>
          <w:w w:val="115"/>
        </w:rPr>
        <w:t>(ANT)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3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ese</w:t>
      </w:r>
      <w:r>
        <w:rPr>
          <w:spacing w:val="6"/>
          <w:w w:val="115"/>
        </w:rPr>
        <w:t xml:space="preserve"> </w:t>
      </w:r>
      <w:r>
        <w:rPr>
          <w:w w:val="115"/>
        </w:rPr>
        <w:t>actors</w:t>
      </w:r>
      <w:r>
        <w:rPr>
          <w:spacing w:val="7"/>
          <w:w w:val="115"/>
        </w:rPr>
        <w:t xml:space="preserve"> </w:t>
      </w:r>
      <w:r>
        <w:rPr>
          <w:w w:val="115"/>
        </w:rPr>
        <w:t>(1)</w:t>
      </w:r>
      <w:r>
        <w:rPr>
          <w:spacing w:val="39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identified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qualitativ</w:t>
      </w:r>
      <w:r>
        <w:rPr>
          <w:spacing w:val="-2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w w:val="115"/>
        </w:rPr>
        <w:t>data</w:t>
      </w:r>
      <w:r>
        <w:rPr>
          <w:spacing w:val="7"/>
          <w:w w:val="115"/>
        </w:rPr>
        <w:t xml:space="preserve"> </w:t>
      </w:r>
      <w:r>
        <w:rPr>
          <w:w w:val="115"/>
        </w:rPr>
        <w:t>collected</w:t>
      </w:r>
      <w:r>
        <w:rPr>
          <w:spacing w:val="8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ins w:id="38" w:author="Chris Prickett" w:date="2017-02-09T15:07:00Z">
        <w:r w:rsidR="003F4ED6">
          <w:rPr>
            <w:w w:val="115"/>
          </w:rPr>
          <w:t>two</w:t>
        </w:r>
      </w:ins>
      <w:del w:id="39" w:author="Chris Prickett" w:date="2017-02-09T15:07:00Z">
        <w:r w:rsidDel="003F4ED6">
          <w:rPr>
            <w:w w:val="115"/>
          </w:rPr>
          <w:delText>2</w:delText>
        </w:r>
      </w:del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trac</w:t>
      </w:r>
      <w:r>
        <w:rPr>
          <w:spacing w:val="-2"/>
          <w:w w:val="115"/>
        </w:rPr>
        <w:t>ks:</w:t>
      </w:r>
      <w:r>
        <w:rPr>
          <w:spacing w:val="37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ins w:id="40" w:author="Chris Prickett" w:date="2017-02-09T15:07:00Z">
        <w:r w:rsidR="003F4ED6">
          <w:rPr>
            <w:spacing w:val="7"/>
            <w:w w:val="115"/>
          </w:rPr>
          <w:t xml:space="preserve">key </w:t>
        </w:r>
      </w:ins>
      <w:r>
        <w:rPr>
          <w:w w:val="115"/>
        </w:rPr>
        <w:t>urban</w:t>
      </w:r>
      <w:del w:id="41" w:author="Chris Prickett" w:date="2017-02-09T15:07:00Z">
        <w:r w:rsidDel="003F4ED6">
          <w:rPr>
            <w:spacing w:val="7"/>
            <w:w w:val="115"/>
          </w:rPr>
          <w:delText xml:space="preserve"> </w:delText>
        </w:r>
        <w:r w:rsidDel="003F4ED6">
          <w:rPr>
            <w:spacing w:val="-3"/>
            <w:w w:val="115"/>
          </w:rPr>
          <w:delText>key</w:delText>
        </w:r>
      </w:del>
      <w:r>
        <w:rPr>
          <w:spacing w:val="7"/>
          <w:w w:val="115"/>
        </w:rPr>
        <w:t xml:space="preserve"> </w:t>
      </w:r>
      <w:r>
        <w:rPr>
          <w:w w:val="115"/>
        </w:rPr>
        <w:t>actors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within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layers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urban</w:t>
      </w:r>
      <w:r>
        <w:rPr>
          <w:spacing w:val="4"/>
          <w:w w:val="115"/>
        </w:rPr>
        <w:t xml:space="preserve"> </w:t>
      </w:r>
      <w:r>
        <w:rPr>
          <w:w w:val="115"/>
        </w:rPr>
        <w:t>decision-making.</w:t>
      </w:r>
      <w:r>
        <w:rPr>
          <w:spacing w:val="29"/>
          <w:w w:val="115"/>
        </w:rPr>
        <w:t xml:space="preserve"> </w:t>
      </w:r>
      <w:r>
        <w:rPr>
          <w:spacing w:val="-3"/>
          <w:w w:val="115"/>
        </w:rPr>
        <w:t>Further</w:t>
      </w:r>
      <w:r>
        <w:rPr>
          <w:spacing w:val="3"/>
          <w:w w:val="115"/>
        </w:rPr>
        <w:t xml:space="preserve"> </w:t>
      </w:r>
      <w:r>
        <w:rPr>
          <w:w w:val="115"/>
        </w:rPr>
        <w:t>on,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collected</w:t>
      </w:r>
      <w:r>
        <w:rPr>
          <w:spacing w:val="4"/>
          <w:w w:val="115"/>
        </w:rPr>
        <w:t xml:space="preserve"> </w:t>
      </w:r>
      <w:r>
        <w:rPr>
          <w:w w:val="115"/>
        </w:rPr>
        <w:t>data</w:t>
      </w:r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structured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4</w:t>
      </w:r>
      <w:r>
        <w:rPr>
          <w:spacing w:val="10"/>
          <w:w w:val="115"/>
        </w:rPr>
        <w:t xml:space="preserve"> </w:t>
      </w:r>
      <w:r>
        <w:rPr>
          <w:w w:val="115"/>
        </w:rPr>
        <w:t>more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levels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relation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ANT,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terms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(2)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termediaries/mediators,</w:t>
      </w:r>
      <w:r>
        <w:rPr>
          <w:spacing w:val="10"/>
          <w:w w:val="115"/>
        </w:rPr>
        <w:t xml:space="preserve"> </w:t>
      </w:r>
      <w:r>
        <w:rPr>
          <w:w w:val="115"/>
        </w:rPr>
        <w:t>(3)</w:t>
      </w:r>
      <w:r>
        <w:rPr>
          <w:spacing w:val="49"/>
          <w:w w:val="115"/>
        </w:rPr>
        <w:t xml:space="preserve"> </w:t>
      </w:r>
      <w:r>
        <w:rPr>
          <w:w w:val="115"/>
        </w:rPr>
        <w:t>free</w:t>
      </w:r>
      <w:r>
        <w:rPr>
          <w:spacing w:val="-5"/>
          <w:w w:val="115"/>
        </w:rPr>
        <w:t xml:space="preserve"> </w:t>
      </w:r>
      <w:r>
        <w:rPr>
          <w:w w:val="115"/>
        </w:rPr>
        <w:t>associations,</w:t>
      </w:r>
      <w:r>
        <w:rPr>
          <w:spacing w:val="-3"/>
          <w:w w:val="115"/>
        </w:rPr>
        <w:t xml:space="preserve"> </w:t>
      </w:r>
      <w:r>
        <w:rPr>
          <w:w w:val="115"/>
        </w:rPr>
        <w:t>(4)</w:t>
      </w:r>
      <w:r>
        <w:rPr>
          <w:spacing w:val="-4"/>
          <w:w w:val="115"/>
        </w:rPr>
        <w:t xml:space="preserve"> </w:t>
      </w:r>
      <w:r>
        <w:rPr>
          <w:w w:val="115"/>
        </w:rPr>
        <w:t>stabilizing</w:t>
      </w:r>
      <w:r>
        <w:rPr>
          <w:spacing w:val="-5"/>
          <w:w w:val="115"/>
        </w:rPr>
        <w:t xml:space="preserve"> </w:t>
      </w:r>
      <w:r>
        <w:rPr>
          <w:w w:val="115"/>
        </w:rPr>
        <w:t>&amp;</w:t>
      </w:r>
      <w:r>
        <w:rPr>
          <w:spacing w:val="-4"/>
          <w:w w:val="115"/>
        </w:rPr>
        <w:t xml:space="preserve"> </w:t>
      </w:r>
      <w:r>
        <w:rPr>
          <w:w w:val="115"/>
        </w:rPr>
        <w:t>destabilizing</w:t>
      </w:r>
      <w:r>
        <w:rPr>
          <w:spacing w:val="-4"/>
          <w:w w:val="115"/>
        </w:rPr>
        <w:t xml:space="preserve"> </w:t>
      </w:r>
      <w:r>
        <w:rPr>
          <w:w w:val="115"/>
        </w:rPr>
        <w:t>agencies</w:t>
      </w:r>
      <w:r>
        <w:rPr>
          <w:spacing w:val="-3"/>
          <w:w w:val="115"/>
        </w:rPr>
        <w:t xml:space="preserve"> </w:t>
      </w:r>
    </w:p>
    <w:p w14:paraId="44009C59" w14:textId="77777777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(5)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assemblages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(Ta</w:t>
      </w:r>
      <w:del w:id="42" w:author="Chris Prickett" w:date="2017-02-09T15:08:00Z">
        <w:r w:rsidDel="003F4ED6">
          <w:rPr>
            <w:spacing w:val="-6"/>
            <w:w w:val="115"/>
          </w:rPr>
          <w:delText>-</w:delText>
        </w:r>
        <w:r w:rsidDel="003F4ED6">
          <w:rPr>
            <w:spacing w:val="31"/>
            <w:w w:val="105"/>
          </w:rPr>
          <w:delText xml:space="preserve"> </w:delText>
        </w:r>
      </w:del>
      <w:r>
        <w:rPr>
          <w:w w:val="115"/>
        </w:rPr>
        <w:t>ble</w:t>
      </w:r>
      <w:r>
        <w:rPr>
          <w:spacing w:val="-8"/>
          <w:w w:val="115"/>
        </w:rPr>
        <w:t xml:space="preserve"> </w:t>
      </w:r>
      <w:r>
        <w:rPr>
          <w:w w:val="115"/>
        </w:rPr>
        <w:t>3</w:t>
      </w:r>
      <w:r>
        <w:rPr>
          <w:spacing w:val="-8"/>
          <w:w w:val="115"/>
        </w:rPr>
        <w:t xml:space="preserve"> </w:t>
      </w:r>
      <w:r>
        <w:rPr>
          <w:w w:val="115"/>
        </w:rPr>
        <w:t>ANT</w:t>
      </w:r>
      <w:r>
        <w:rPr>
          <w:spacing w:val="-7"/>
          <w:w w:val="115"/>
        </w:rPr>
        <w:t xml:space="preserve"> </w:t>
      </w:r>
      <w:r>
        <w:rPr>
          <w:w w:val="115"/>
        </w:rPr>
        <w:t>paper).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congregation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these</w:t>
      </w:r>
      <w:r>
        <w:rPr>
          <w:spacing w:val="-8"/>
          <w:w w:val="115"/>
        </w:rPr>
        <w:t xml:space="preserve"> </w:t>
      </w:r>
      <w:r>
        <w:rPr>
          <w:w w:val="115"/>
        </w:rPr>
        <w:t>categories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serves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visually</w:t>
      </w:r>
      <w:r>
        <w:rPr>
          <w:spacing w:val="-7"/>
          <w:w w:val="115"/>
        </w:rPr>
        <w:t xml:space="preserve"> </w:t>
      </w:r>
      <w:r>
        <w:rPr>
          <w:w w:val="115"/>
        </w:rPr>
        <w:t>describe</w:t>
      </w:r>
      <w:r>
        <w:rPr>
          <w:spacing w:val="-7"/>
          <w:w w:val="115"/>
        </w:rPr>
        <w:t xml:space="preserve"> </w:t>
      </w:r>
      <w:ins w:id="43" w:author="Chris Prickett" w:date="2017-02-09T15:08:00Z">
        <w:r w:rsidR="003F4ED6">
          <w:rPr>
            <w:spacing w:val="-7"/>
            <w:w w:val="115"/>
          </w:rPr>
          <w:t xml:space="preserve">the </w:t>
        </w:r>
      </w:ins>
      <w:r>
        <w:rPr>
          <w:spacing w:val="-1"/>
          <w:w w:val="115"/>
        </w:rPr>
        <w:t>urban</w:t>
      </w:r>
      <w:r>
        <w:rPr>
          <w:spacing w:val="30"/>
          <w:w w:val="117"/>
        </w:rPr>
        <w:t xml:space="preserve"> </w:t>
      </w:r>
      <w:r>
        <w:rPr>
          <w:spacing w:val="-1"/>
          <w:w w:val="115"/>
        </w:rPr>
        <w:t>realit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-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</w:p>
    <w:p w14:paraId="667AD62D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11776001" w14:textId="77777777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3"/>
          <w:w w:val="115"/>
        </w:rPr>
        <w:t>F</w:t>
      </w:r>
      <w:r>
        <w:rPr>
          <w:spacing w:val="-4"/>
          <w:w w:val="115"/>
        </w:rPr>
        <w:t>ollowing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circumstances</w:t>
      </w:r>
      <w:r>
        <w:rPr>
          <w:spacing w:val="-21"/>
          <w:w w:val="115"/>
        </w:rPr>
        <w:t xml:space="preserve"> </w:t>
      </w:r>
      <w:r>
        <w:rPr>
          <w:w w:val="115"/>
        </w:rPr>
        <w:t>found</w:t>
      </w:r>
      <w:r>
        <w:rPr>
          <w:spacing w:val="-21"/>
          <w:w w:val="115"/>
        </w:rPr>
        <w:t xml:space="preserve"> </w:t>
      </w:r>
      <w:r>
        <w:rPr>
          <w:w w:val="115"/>
        </w:rPr>
        <w:t>through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in-depth</w:t>
      </w:r>
      <w:r>
        <w:rPr>
          <w:spacing w:val="-22"/>
          <w:w w:val="115"/>
        </w:rPr>
        <w:t xml:space="preserve"> </w:t>
      </w:r>
      <w:r>
        <w:rPr>
          <w:w w:val="115"/>
        </w:rPr>
        <w:t>case</w:t>
      </w:r>
      <w:r>
        <w:rPr>
          <w:spacing w:val="-21"/>
          <w:w w:val="115"/>
        </w:rPr>
        <w:t xml:space="preserve"> </w:t>
      </w:r>
      <w:r>
        <w:rPr>
          <w:w w:val="115"/>
        </w:rPr>
        <w:t>study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-21"/>
          <w:w w:val="115"/>
        </w:rPr>
        <w:t xml:space="preserve"> </w:t>
      </w:r>
      <w:r>
        <w:rPr>
          <w:w w:val="115"/>
        </w:rPr>
        <w:t>design,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9"/>
        </w:rPr>
        <w:t xml:space="preserve"> </w:t>
      </w:r>
      <w:r>
        <w:rPr>
          <w:w w:val="115"/>
        </w:rPr>
        <w:t>empirical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theoretical</w:t>
      </w:r>
      <w:r>
        <w:rPr>
          <w:spacing w:val="-8"/>
          <w:w w:val="115"/>
        </w:rPr>
        <w:t xml:space="preserve"> </w:t>
      </w:r>
      <w:r>
        <w:rPr>
          <w:w w:val="115"/>
        </w:rPr>
        <w:t>data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w w:val="115"/>
        </w:rPr>
        <w:t>structured</w:t>
      </w:r>
      <w:r>
        <w:rPr>
          <w:spacing w:val="-8"/>
          <w:w w:val="115"/>
        </w:rPr>
        <w:t xml:space="preserve"> </w:t>
      </w:r>
      <w:r>
        <w:rPr>
          <w:w w:val="115"/>
        </w:rPr>
        <w:t>according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ins w:id="44" w:author="Chris Prickett" w:date="2017-02-09T15:08:00Z">
        <w:r w:rsidR="003F4ED6">
          <w:rPr>
            <w:w w:val="115"/>
          </w:rPr>
          <w:t>five</w:t>
        </w:r>
      </w:ins>
      <w:del w:id="45" w:author="Chris Prickett" w:date="2017-02-09T15:08:00Z">
        <w:r w:rsidDel="003F4ED6">
          <w:rPr>
            <w:w w:val="115"/>
          </w:rPr>
          <w:delText>5</w:delText>
        </w:r>
      </w:del>
      <w:r>
        <w:rPr>
          <w:spacing w:val="-7"/>
          <w:w w:val="115"/>
        </w:rPr>
        <w:t xml:space="preserve"> </w:t>
      </w:r>
      <w:r>
        <w:rPr>
          <w:w w:val="115"/>
        </w:rPr>
        <w:t>dimensions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actor-</w:t>
      </w:r>
      <w:del w:id="46" w:author="Chris Prickett" w:date="2017-02-09T15:08:00Z">
        <w:r w:rsidDel="003F4ED6">
          <w:rPr>
            <w:spacing w:val="-1"/>
            <w:w w:val="115"/>
          </w:rPr>
          <w:delText>neto</w:delText>
        </w:r>
        <w:r w:rsidDel="003F4ED6">
          <w:rPr>
            <w:spacing w:val="-2"/>
            <w:w w:val="115"/>
          </w:rPr>
          <w:delText>wrks</w:delText>
        </w:r>
      </w:del>
      <w:ins w:id="47" w:author="Chris Prickett" w:date="2017-02-09T15:08:00Z">
        <w:r w:rsidR="003F4ED6">
          <w:rPr>
            <w:spacing w:val="-1"/>
            <w:w w:val="115"/>
          </w:rPr>
          <w:t>netw</w:t>
        </w:r>
        <w:r w:rsidR="003F4ED6">
          <w:rPr>
            <w:spacing w:val="-2"/>
            <w:w w:val="115"/>
          </w:rPr>
          <w:t>orks</w:t>
        </w:r>
      </w:ins>
      <w:r>
        <w:rPr>
          <w:spacing w:val="28"/>
          <w:w w:val="110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following</w:t>
      </w:r>
      <w:r>
        <w:rPr>
          <w:spacing w:val="-19"/>
          <w:w w:val="115"/>
        </w:rPr>
        <w:t xml:space="preserve"> </w:t>
      </w:r>
      <w:r>
        <w:rPr>
          <w:spacing w:val="-5"/>
          <w:w w:val="115"/>
        </w:rPr>
        <w:t>w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y:</w:t>
      </w:r>
    </w:p>
    <w:p w14:paraId="2BAAD02B" w14:textId="77777777" w:rsidR="00A8456E" w:rsidRDefault="00A8456E">
      <w:pPr>
        <w:spacing w:before="6"/>
        <w:rPr>
          <w:rFonts w:ascii="PMingLiU" w:eastAsia="PMingLiU" w:hAnsi="PMingLiU" w:cs="PMingLiU"/>
          <w:sz w:val="19"/>
          <w:szCs w:val="19"/>
        </w:rPr>
      </w:pPr>
    </w:p>
    <w:p w14:paraId="5300D83D" w14:textId="77777777" w:rsidR="00A8456E" w:rsidRDefault="006C1195">
      <w:pPr>
        <w:pStyle w:val="BodyText"/>
        <w:numPr>
          <w:ilvl w:val="2"/>
          <w:numId w:val="13"/>
        </w:numPr>
        <w:tabs>
          <w:tab w:val="left" w:pos="1134"/>
        </w:tabs>
      </w:pP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5"/>
          <w:w w:val="115"/>
        </w:rPr>
        <w:t xml:space="preserve"> </w:t>
      </w:r>
      <w:r>
        <w:rPr>
          <w:w w:val="115"/>
        </w:rPr>
        <w:t>actors;</w:t>
      </w:r>
    </w:p>
    <w:p w14:paraId="62747519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28BD313A" w14:textId="77777777" w:rsidR="00A8456E" w:rsidRDefault="006C1195">
      <w:pPr>
        <w:pStyle w:val="BodyText"/>
        <w:numPr>
          <w:ilvl w:val="2"/>
          <w:numId w:val="13"/>
        </w:numPr>
        <w:tabs>
          <w:tab w:val="left" w:pos="1134"/>
        </w:tabs>
      </w:pPr>
      <w:r>
        <w:rPr>
          <w:spacing w:val="-2"/>
          <w:w w:val="115"/>
        </w:rPr>
        <w:t>in</w:t>
      </w:r>
      <w:r>
        <w:rPr>
          <w:spacing w:val="-1"/>
          <w:w w:val="115"/>
        </w:rPr>
        <w:t>termediaries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 xml:space="preserve">and </w:t>
      </w:r>
      <w:r>
        <w:rPr>
          <w:w w:val="115"/>
        </w:rPr>
        <w:t>mediators;</w:t>
      </w:r>
    </w:p>
    <w:p w14:paraId="7D163C2F" w14:textId="77777777" w:rsidR="00A8456E" w:rsidRDefault="00A8456E">
      <w:pPr>
        <w:sectPr w:rsidR="00A8456E">
          <w:footerReference w:type="default" r:id="rId8"/>
          <w:pgSz w:w="11910" w:h="16840"/>
          <w:pgMar w:top="1100" w:right="1020" w:bottom="680" w:left="1680" w:header="0" w:footer="500" w:gutter="0"/>
          <w:cols w:space="720"/>
        </w:sectPr>
      </w:pPr>
    </w:p>
    <w:p w14:paraId="590FC72A" w14:textId="77777777" w:rsidR="00A8456E" w:rsidRDefault="006C1195">
      <w:pPr>
        <w:pStyle w:val="BodyText"/>
        <w:numPr>
          <w:ilvl w:val="2"/>
          <w:numId w:val="13"/>
        </w:numPr>
        <w:tabs>
          <w:tab w:val="left" w:pos="1134"/>
        </w:tabs>
        <w:spacing w:line="279" w:lineRule="exact"/>
      </w:pPr>
      <w:r>
        <w:rPr>
          <w:w w:val="110"/>
        </w:rPr>
        <w:lastRenderedPageBreak/>
        <w:t>free</w:t>
      </w:r>
      <w:r>
        <w:rPr>
          <w:spacing w:val="10"/>
          <w:w w:val="110"/>
        </w:rPr>
        <w:t xml:space="preserve"> </w:t>
      </w:r>
      <w:r>
        <w:rPr>
          <w:w w:val="110"/>
        </w:rPr>
        <w:t>associations;</w:t>
      </w:r>
    </w:p>
    <w:p w14:paraId="4D588C45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590A1020" w14:textId="77777777" w:rsidR="00A8456E" w:rsidRDefault="006C1195">
      <w:pPr>
        <w:pStyle w:val="BodyText"/>
        <w:numPr>
          <w:ilvl w:val="2"/>
          <w:numId w:val="13"/>
        </w:numPr>
        <w:tabs>
          <w:tab w:val="left" w:pos="1134"/>
        </w:tabs>
      </w:pPr>
      <w:r>
        <w:rPr>
          <w:w w:val="110"/>
        </w:rPr>
        <w:t>stabilizing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destab</w:t>
      </w:r>
      <w:r>
        <w:rPr>
          <w:spacing w:val="-2"/>
          <w:w w:val="110"/>
        </w:rPr>
        <w:t>ilizing</w:t>
      </w:r>
      <w:r>
        <w:rPr>
          <w:spacing w:val="26"/>
          <w:w w:val="110"/>
        </w:rPr>
        <w:t xml:space="preserve"> </w:t>
      </w:r>
      <w:r>
        <w:rPr>
          <w:w w:val="110"/>
        </w:rPr>
        <w:t>agencies;</w:t>
      </w:r>
    </w:p>
    <w:p w14:paraId="72198C64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592BC054" w14:textId="77777777" w:rsidR="00A8456E" w:rsidRDefault="006C1195">
      <w:pPr>
        <w:pStyle w:val="BodyText"/>
        <w:numPr>
          <w:ilvl w:val="2"/>
          <w:numId w:val="13"/>
        </w:numPr>
        <w:tabs>
          <w:tab w:val="left" w:pos="1134"/>
        </w:tabs>
      </w:pPr>
      <w:r>
        <w:rPr>
          <w:w w:val="115"/>
        </w:rPr>
        <w:t>urban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assemblages.</w:t>
      </w:r>
    </w:p>
    <w:p w14:paraId="7E7E34D9" w14:textId="77777777" w:rsidR="00A8456E" w:rsidRDefault="00A8456E">
      <w:pPr>
        <w:spacing w:before="11"/>
        <w:rPr>
          <w:rFonts w:ascii="PMingLiU" w:eastAsia="PMingLiU" w:hAnsi="PMingLiU" w:cs="PMingLiU"/>
          <w:sz w:val="30"/>
          <w:szCs w:val="30"/>
        </w:rPr>
      </w:pPr>
    </w:p>
    <w:p w14:paraId="4ABE5CF8" w14:textId="77777777" w:rsidR="00A8456E" w:rsidRDefault="006C1195">
      <w:pPr>
        <w:pStyle w:val="Heading2"/>
        <w:numPr>
          <w:ilvl w:val="2"/>
          <w:numId w:val="12"/>
        </w:numPr>
        <w:tabs>
          <w:tab w:val="left" w:pos="1410"/>
        </w:tabs>
        <w:jc w:val="both"/>
        <w:rPr>
          <w:b w:val="0"/>
          <w:bCs w:val="0"/>
        </w:rPr>
      </w:pPr>
      <w:r>
        <w:rPr>
          <w:w w:val="95"/>
        </w:rPr>
        <w:t>All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human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non-human</w:t>
      </w:r>
      <w:r>
        <w:rPr>
          <w:spacing w:val="5"/>
          <w:w w:val="95"/>
        </w:rPr>
        <w:t xml:space="preserve"> </w:t>
      </w:r>
      <w:r>
        <w:rPr>
          <w:w w:val="95"/>
        </w:rPr>
        <w:t>actors</w:t>
      </w:r>
    </w:p>
    <w:p w14:paraId="040184EB" w14:textId="77777777" w:rsidR="00A8456E" w:rsidRPr="00A7275A" w:rsidRDefault="006C1195" w:rsidP="00A7275A">
      <w:pPr>
        <w:pStyle w:val="BodyText"/>
        <w:spacing w:before="196" w:line="293" w:lineRule="auto"/>
        <w:ind w:right="212"/>
        <w:jc w:val="both"/>
        <w:rPr>
          <w:spacing w:val="13"/>
          <w:w w:val="115"/>
        </w:rPr>
      </w:pP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rough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scheme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-6"/>
          <w:w w:val="115"/>
        </w:rPr>
        <w:t xml:space="preserve"> </w:t>
      </w:r>
      <w:r>
        <w:rPr>
          <w:w w:val="115"/>
        </w:rPr>
        <w:t>actors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formed</w:t>
      </w:r>
      <w:r>
        <w:rPr>
          <w:spacing w:val="-5"/>
          <w:w w:val="115"/>
        </w:rPr>
        <w:t xml:space="preserve"> </w:t>
      </w:r>
      <w:r>
        <w:rPr>
          <w:w w:val="115"/>
        </w:rPr>
        <w:t>according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del w:id="48" w:author="Chris Prickett" w:date="2017-02-09T15:11:00Z">
        <w:r w:rsidDel="00E4594C">
          <w:rPr>
            <w:spacing w:val="-6"/>
            <w:w w:val="115"/>
          </w:rPr>
          <w:delText xml:space="preserve"> </w:delText>
        </w:r>
        <w:r w:rsidDel="00E4594C">
          <w:rPr>
            <w:w w:val="115"/>
          </w:rPr>
          <w:delText>t</w:delText>
        </w:r>
      </w:del>
      <w:del w:id="49" w:author="Chris Prickett" w:date="2017-02-09T15:10:00Z">
        <w:r w:rsidDel="00E4594C">
          <w:rPr>
            <w:w w:val="115"/>
          </w:rPr>
          <w:delText>he</w:delText>
        </w:r>
      </w:del>
      <w:r>
        <w:rPr>
          <w:spacing w:val="-6"/>
          <w:w w:val="115"/>
        </w:rPr>
        <w:t xml:space="preserve"> </w:t>
      </w:r>
      <w:r>
        <w:rPr>
          <w:w w:val="115"/>
        </w:rPr>
        <w:t>case</w:t>
      </w:r>
      <w:r>
        <w:rPr>
          <w:spacing w:val="-6"/>
          <w:w w:val="115"/>
        </w:rPr>
        <w:t xml:space="preserve"> </w:t>
      </w:r>
      <w:r>
        <w:rPr>
          <w:w w:val="115"/>
        </w:rPr>
        <w:t>study</w:t>
      </w:r>
      <w:r>
        <w:rPr>
          <w:spacing w:val="23"/>
          <w:w w:val="117"/>
        </w:rPr>
        <w:t xml:space="preserve"> </w:t>
      </w:r>
      <w:r>
        <w:rPr>
          <w:w w:val="115"/>
        </w:rPr>
        <w:t>description.</w:t>
      </w:r>
      <w:r>
        <w:rPr>
          <w:spacing w:val="50"/>
          <w:w w:val="115"/>
        </w:rPr>
        <w:t xml:space="preserve"> </w:t>
      </w:r>
      <w:r>
        <w:rPr>
          <w:w w:val="115"/>
        </w:rPr>
        <w:t>It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further</w:t>
      </w:r>
      <w:r>
        <w:rPr>
          <w:spacing w:val="13"/>
          <w:w w:val="115"/>
        </w:rPr>
        <w:t xml:space="preserve"> </w:t>
      </w:r>
      <w:r>
        <w:rPr>
          <w:w w:val="115"/>
        </w:rPr>
        <w:t>completed</w:t>
      </w:r>
      <w:r>
        <w:rPr>
          <w:spacing w:val="14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data</w:t>
      </w:r>
      <w:r>
        <w:rPr>
          <w:spacing w:val="14"/>
          <w:w w:val="115"/>
        </w:rPr>
        <w:t xml:space="preserve"> </w:t>
      </w:r>
      <w:r>
        <w:rPr>
          <w:w w:val="115"/>
        </w:rPr>
        <w:t>from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ques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onnaires</w:t>
      </w:r>
      <w:r>
        <w:rPr>
          <w:spacing w:val="42"/>
          <w:w w:val="112"/>
        </w:rPr>
        <w:t xml:space="preserve"> </w:t>
      </w:r>
      <w:r>
        <w:rPr>
          <w:w w:val="115"/>
        </w:rPr>
        <w:t>(experts,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-1"/>
          <w:w w:val="115"/>
        </w:rPr>
        <w:t xml:space="preserve"> p</w:t>
      </w:r>
      <w:r>
        <w:rPr>
          <w:spacing w:val="-2"/>
          <w:w w:val="115"/>
        </w:rPr>
        <w:t>rofessionals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students)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interviews</w:t>
      </w:r>
      <w:r>
        <w:rPr>
          <w:w w:val="115"/>
        </w:rPr>
        <w:t>.</w:t>
      </w:r>
    </w:p>
    <w:p w14:paraId="4954D149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55EDB3E9" w14:textId="77777777" w:rsidR="00A7275A" w:rsidRDefault="006C1195" w:rsidP="00A7275A">
      <w:pPr>
        <w:pStyle w:val="BodyText"/>
        <w:spacing w:line="293" w:lineRule="auto"/>
        <w:ind w:right="107" w:firstLine="338"/>
        <w:rPr>
          <w:rFonts w:cs="PMingLiU"/>
          <w:sz w:val="26"/>
          <w:szCs w:val="26"/>
        </w:rPr>
        <w:sectPr w:rsidR="00A7275A">
          <w:pgSz w:w="11910" w:h="16840"/>
          <w:pgMar w:top="1100" w:right="920" w:bottom="680" w:left="1680" w:header="0" w:footer="500" w:gutter="0"/>
          <w:cols w:space="720"/>
        </w:sectPr>
      </w:pP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ANT</w:t>
      </w:r>
      <w:r>
        <w:rPr>
          <w:spacing w:val="49"/>
          <w:w w:val="110"/>
        </w:rPr>
        <w:t xml:space="preserve"> </w:t>
      </w:r>
      <w:r>
        <w:rPr>
          <w:w w:val="110"/>
        </w:rPr>
        <w:t>terms,</w:t>
      </w:r>
      <w:r>
        <w:rPr>
          <w:spacing w:val="53"/>
          <w:w w:val="110"/>
        </w:rPr>
        <w:t xml:space="preserve"> </w:t>
      </w:r>
      <w:ins w:id="50" w:author="Chris Prickett" w:date="2017-02-09T15:11:00Z">
        <w:r w:rsidR="00E4594C">
          <w:rPr>
            <w:spacing w:val="53"/>
            <w:w w:val="110"/>
          </w:rPr>
          <w:t xml:space="preserve">the </w:t>
        </w:r>
      </w:ins>
      <w:r>
        <w:rPr>
          <w:spacing w:val="-3"/>
          <w:w w:val="110"/>
        </w:rPr>
        <w:t>Savamala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is</w:t>
      </w:r>
      <w:r>
        <w:rPr>
          <w:spacing w:val="50"/>
          <w:w w:val="110"/>
        </w:rPr>
        <w:t xml:space="preserve"> </w:t>
      </w:r>
      <w:r>
        <w:rPr>
          <w:spacing w:val="-1"/>
          <w:w w:val="110"/>
        </w:rPr>
        <w:t>represented</w:t>
      </w:r>
      <w:r>
        <w:rPr>
          <w:spacing w:val="49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spacing w:val="-3"/>
          <w:w w:val="110"/>
        </w:rPr>
        <w:t>venue</w:t>
      </w:r>
      <w:r>
        <w:rPr>
          <w:spacing w:val="49"/>
          <w:w w:val="110"/>
        </w:rPr>
        <w:t xml:space="preserve"> </w:t>
      </w:r>
      <w:r>
        <w:rPr>
          <w:w w:val="110"/>
        </w:rPr>
        <w:t>(urban</w:t>
      </w:r>
      <w:r>
        <w:rPr>
          <w:spacing w:val="49"/>
          <w:w w:val="110"/>
        </w:rPr>
        <w:t xml:space="preserve"> </w:t>
      </w:r>
      <w:r>
        <w:rPr>
          <w:w w:val="110"/>
        </w:rPr>
        <w:t>territory/</w:t>
      </w:r>
      <w:r>
        <w:rPr>
          <w:spacing w:val="45"/>
          <w:w w:val="124"/>
        </w:rPr>
        <w:t xml:space="preserve"> </w:t>
      </w:r>
      <w:r>
        <w:rPr>
          <w:w w:val="110"/>
        </w:rPr>
        <w:t>space)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material</w:t>
      </w:r>
      <w:r>
        <w:rPr>
          <w:spacing w:val="18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elements</w:t>
      </w:r>
      <w:r>
        <w:rPr>
          <w:spacing w:val="19"/>
          <w:w w:val="110"/>
        </w:rPr>
        <w:t xml:space="preserve"> </w:t>
      </w:r>
      <w:r>
        <w:rPr>
          <w:w w:val="110"/>
        </w:rPr>
        <w:t>(built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environment</w:t>
      </w:r>
      <w:r>
        <w:rPr>
          <w:spacing w:val="19"/>
          <w:w w:val="110"/>
        </w:rPr>
        <w:t xml:space="preserve"> </w:t>
      </w:r>
      <w:r>
        <w:rPr>
          <w:w w:val="110"/>
        </w:rPr>
        <w:t>-</w:t>
      </w:r>
      <w:r>
        <w:rPr>
          <w:spacing w:val="19"/>
          <w:w w:val="110"/>
        </w:rPr>
        <w:t xml:space="preserve"> </w:t>
      </w:r>
      <w:r>
        <w:rPr>
          <w:w w:val="110"/>
        </w:rPr>
        <w:t>urban</w:t>
      </w:r>
      <w:r>
        <w:rPr>
          <w:spacing w:val="18"/>
          <w:w w:val="110"/>
        </w:rPr>
        <w:t xml:space="preserve"> </w:t>
      </w:r>
      <w:r>
        <w:rPr>
          <w:w w:val="110"/>
        </w:rPr>
        <w:t>structures),</w:t>
      </w:r>
      <w:r>
        <w:rPr>
          <w:spacing w:val="28"/>
          <w:w w:val="110"/>
        </w:rPr>
        <w:t xml:space="preserve"> </w:t>
      </w:r>
      <w:r>
        <w:rPr>
          <w:w w:val="110"/>
        </w:rPr>
        <w:t>wherein</w:t>
      </w:r>
      <w:r>
        <w:rPr>
          <w:spacing w:val="37"/>
          <w:w w:val="111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spacing w:val="-3"/>
          <w:w w:val="110"/>
        </w:rPr>
        <w:t>variety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2"/>
          <w:w w:val="110"/>
        </w:rPr>
        <w:t xml:space="preserve"> </w:t>
      </w:r>
      <w:r>
        <w:rPr>
          <w:w w:val="110"/>
        </w:rPr>
        <w:t>urban</w:t>
      </w:r>
      <w:r>
        <w:rPr>
          <w:spacing w:val="41"/>
          <w:w w:val="110"/>
        </w:rPr>
        <w:t xml:space="preserve"> </w:t>
      </w:r>
      <w:r>
        <w:rPr>
          <w:w w:val="110"/>
        </w:rPr>
        <w:t>actors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stakeholders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(individuals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groups)</w:t>
      </w:r>
      <w:r>
        <w:rPr>
          <w:spacing w:val="42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interrelated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41"/>
          <w:w w:val="110"/>
        </w:rPr>
        <w:t xml:space="preserve"> </w:t>
      </w:r>
      <w:r>
        <w:rPr>
          <w:w w:val="110"/>
        </w:rPr>
        <w:t>so</w:t>
      </w:r>
      <w:del w:id="51" w:author="Chris Prickett" w:date="2017-02-09T15:11:00Z">
        <w:r w:rsidDel="00E4594C">
          <w:rPr>
            <w:w w:val="110"/>
          </w:rPr>
          <w:delText>-</w:delText>
        </w:r>
        <w:r w:rsidDel="00E4594C">
          <w:rPr>
            <w:spacing w:val="53"/>
            <w:w w:val="105"/>
          </w:rPr>
          <w:delText xml:space="preserve"> </w:delText>
        </w:r>
      </w:del>
      <w:r>
        <w:rPr>
          <w:w w:val="110"/>
        </w:rPr>
        <w:t>cial</w:t>
      </w:r>
      <w:r>
        <w:rPr>
          <w:spacing w:val="20"/>
          <w:w w:val="110"/>
        </w:rPr>
        <w:t xml:space="preserve"> </w:t>
      </w:r>
      <w:r>
        <w:rPr>
          <w:w w:val="110"/>
        </w:rPr>
        <w:t>factors</w:t>
      </w:r>
      <w:r>
        <w:rPr>
          <w:spacing w:val="20"/>
          <w:w w:val="110"/>
        </w:rPr>
        <w:t xml:space="preserve"> </w:t>
      </w:r>
      <w:r>
        <w:rPr>
          <w:w w:val="110"/>
        </w:rPr>
        <w:t>(political,</w:t>
      </w:r>
      <w:r>
        <w:rPr>
          <w:spacing w:val="23"/>
          <w:w w:val="110"/>
        </w:rPr>
        <w:t xml:space="preserve"> </w:t>
      </w:r>
      <w:r>
        <w:rPr>
          <w:w w:val="110"/>
        </w:rPr>
        <w:t>economic,</w:t>
      </w:r>
      <w:r>
        <w:rPr>
          <w:spacing w:val="22"/>
          <w:w w:val="110"/>
        </w:rPr>
        <w:t xml:space="preserve"> </w:t>
      </w:r>
      <w:r>
        <w:rPr>
          <w:w w:val="110"/>
        </w:rPr>
        <w:t>cultural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21"/>
          <w:w w:val="110"/>
        </w:rPr>
        <w:t xml:space="preserve"> </w:t>
      </w:r>
      <w:r>
        <w:rPr>
          <w:w w:val="110"/>
        </w:rPr>
        <w:t>components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urbanity)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within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8"/>
        </w:rPr>
        <w:t xml:space="preserve"> </w:t>
      </w:r>
      <w:r>
        <w:rPr>
          <w:w w:val="110"/>
        </w:rPr>
        <w:t>specific</w:t>
      </w:r>
      <w:r>
        <w:rPr>
          <w:spacing w:val="26"/>
          <w:w w:val="110"/>
        </w:rPr>
        <w:t xml:space="preserve"> </w:t>
      </w:r>
      <w:r>
        <w:rPr>
          <w:w w:val="110"/>
        </w:rPr>
        <w:t>regulatory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framework</w:t>
      </w:r>
      <w:r>
        <w:rPr>
          <w:spacing w:val="26"/>
          <w:w w:val="110"/>
        </w:rPr>
        <w:t xml:space="preserve"> </w:t>
      </w:r>
      <w:r>
        <w:rPr>
          <w:w w:val="110"/>
        </w:rPr>
        <w:t>(institutional</w:t>
      </w:r>
      <w:r>
        <w:rPr>
          <w:spacing w:val="26"/>
          <w:w w:val="110"/>
        </w:rPr>
        <w:t xml:space="preserve"> </w:t>
      </w:r>
      <w:r>
        <w:rPr>
          <w:w w:val="110"/>
        </w:rPr>
        <w:t>relations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records)</w:t>
      </w:r>
      <w:r>
        <w:rPr>
          <w:spacing w:val="27"/>
          <w:w w:val="110"/>
        </w:rPr>
        <w:t xml:space="preserve"> </w:t>
      </w:r>
      <w:r>
        <w:rPr>
          <w:w w:val="110"/>
        </w:rPr>
        <w:t>-</w:t>
      </w:r>
      <w:r>
        <w:rPr>
          <w:spacing w:val="26"/>
          <w:w w:val="110"/>
        </w:rPr>
        <w:t xml:space="preserve"> </w:t>
      </w:r>
      <w:r>
        <w:rPr>
          <w:w w:val="110"/>
        </w:rPr>
        <w:t>engage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actions.</w:t>
      </w:r>
    </w:p>
    <w:p w14:paraId="1B1BDC0C" w14:textId="77777777" w:rsidR="00A8456E" w:rsidRPr="00A7275A" w:rsidRDefault="006C1195" w:rsidP="00A7275A">
      <w:pPr>
        <w:pStyle w:val="BodyText"/>
        <w:spacing w:before="64" w:line="293" w:lineRule="auto"/>
        <w:ind w:left="-567" w:right="211" w:firstLine="1154"/>
        <w:jc w:val="both"/>
        <w:rPr>
          <w:w w:val="110"/>
        </w:rPr>
      </w:pPr>
      <w:r w:rsidRPr="00A7275A">
        <w:rPr>
          <w:w w:val="110"/>
        </w:rPr>
        <w:lastRenderedPageBreak/>
        <w:br w:type="column"/>
      </w:r>
    </w:p>
    <w:p w14:paraId="16D56924" w14:textId="77777777" w:rsidR="00A8456E" w:rsidRPr="00A7275A" w:rsidRDefault="00A8456E" w:rsidP="00A7275A">
      <w:pPr>
        <w:pStyle w:val="BodyText"/>
        <w:spacing w:before="64" w:line="293" w:lineRule="auto"/>
        <w:ind w:right="211"/>
        <w:jc w:val="both"/>
        <w:rPr>
          <w:w w:val="110"/>
        </w:rPr>
        <w:sectPr w:rsidR="00A8456E" w:rsidRPr="00A7275A">
          <w:type w:val="continuous"/>
          <w:pgSz w:w="11910" w:h="16840"/>
          <w:pgMar w:top="1580" w:right="920" w:bottom="680" w:left="1680" w:header="720" w:footer="720" w:gutter="0"/>
          <w:cols w:num="2" w:space="720" w:equalWidth="0">
            <w:col w:w="3376" w:space="305"/>
            <w:col w:w="5629"/>
          </w:cols>
        </w:sectPr>
      </w:pPr>
    </w:p>
    <w:p w14:paraId="142F4713" w14:textId="77777777" w:rsidR="00A8456E" w:rsidRDefault="00A7275A">
      <w:pPr>
        <w:pStyle w:val="BodyText"/>
        <w:spacing w:before="64" w:line="293" w:lineRule="auto"/>
        <w:ind w:right="211"/>
        <w:jc w:val="both"/>
      </w:pPr>
      <w:r w:rsidRPr="00A7275A">
        <w:rPr>
          <w:w w:val="110"/>
        </w:rPr>
        <w:lastRenderedPageBreak/>
        <w:t xml:space="preserve">Since it </w:t>
      </w:r>
      <w:ins w:id="52" w:author="Chris Prickett" w:date="2017-02-09T15:12:00Z">
        <w:r w:rsidR="00E4594C">
          <w:rPr>
            <w:w w:val="110"/>
          </w:rPr>
          <w:t>has been</w:t>
        </w:r>
      </w:ins>
      <w:del w:id="53" w:author="Chris Prickett" w:date="2017-02-09T15:12:00Z">
        <w:r w:rsidRPr="00A7275A" w:rsidDel="00E4594C">
          <w:rPr>
            <w:w w:val="110"/>
          </w:rPr>
          <w:delText>was herein</w:delText>
        </w:r>
      </w:del>
      <w:r w:rsidRPr="00A7275A">
        <w:rPr>
          <w:w w:val="110"/>
        </w:rPr>
        <w:t xml:space="preserve"> argued</w:t>
      </w:r>
      <w:ins w:id="54" w:author="Chris Prickett" w:date="2017-02-09T15:12:00Z">
        <w:r w:rsidR="00E4594C">
          <w:rPr>
            <w:w w:val="110"/>
          </w:rPr>
          <w:t xml:space="preserve"> here</w:t>
        </w:r>
      </w:ins>
      <w:r w:rsidRPr="00A7275A">
        <w:rPr>
          <w:w w:val="110"/>
        </w:rPr>
        <w:t xml:space="preserve"> that the rapid flow of people and information in</w:t>
      </w:r>
      <w:r>
        <w:rPr>
          <w:w w:val="110"/>
        </w:rPr>
        <w:t xml:space="preserve"> </w:t>
      </w:r>
      <w:r w:rsidR="006C1195">
        <w:rPr>
          <w:w w:val="110"/>
        </w:rPr>
        <w:t>the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modern</w:t>
      </w:r>
      <w:r w:rsidR="006C1195" w:rsidRPr="00A7275A">
        <w:rPr>
          <w:w w:val="110"/>
        </w:rPr>
        <w:t xml:space="preserve"> </w:t>
      </w:r>
      <w:proofErr w:type="spellStart"/>
      <w:r w:rsidR="006C1195">
        <w:rPr>
          <w:w w:val="110"/>
        </w:rPr>
        <w:t>globalised</w:t>
      </w:r>
      <w:proofErr w:type="spellEnd"/>
      <w:r w:rsidR="006C1195" w:rsidRPr="00A7275A">
        <w:rPr>
          <w:w w:val="110"/>
        </w:rPr>
        <w:t xml:space="preserve"> world </w:t>
      </w:r>
      <w:r w:rsidR="006C1195">
        <w:rPr>
          <w:w w:val="110"/>
        </w:rPr>
        <w:t>has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profoundly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transformed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the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perception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of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space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time,</w:t>
      </w:r>
      <w:r w:rsidR="006C1195" w:rsidRPr="00A7275A">
        <w:rPr>
          <w:w w:val="110"/>
        </w:rPr>
        <w:t xml:space="preserve"> lifestyles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our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sense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of</w:t>
      </w:r>
      <w:r w:rsidR="006C1195" w:rsidRPr="00A7275A">
        <w:rPr>
          <w:w w:val="110"/>
        </w:rPr>
        <w:t xml:space="preserve"> community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self,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it</w:t>
      </w:r>
      <w:r w:rsidR="006C1195" w:rsidRPr="00A7275A">
        <w:rPr>
          <w:w w:val="110"/>
        </w:rPr>
        <w:t xml:space="preserve"> must be </w:t>
      </w:r>
      <w:r w:rsidR="006C1195">
        <w:rPr>
          <w:w w:val="110"/>
        </w:rPr>
        <w:t>then</w:t>
      </w:r>
      <w:r w:rsidR="006C1195" w:rsidRPr="00A7275A">
        <w:rPr>
          <w:w w:val="110"/>
        </w:rPr>
        <w:t xml:space="preserve"> acknowledged </w:t>
      </w:r>
      <w:r w:rsidR="006C1195">
        <w:rPr>
          <w:w w:val="110"/>
        </w:rPr>
        <w:t>that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the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vital</w:t>
      </w:r>
      <w:r w:rsidR="006C1195" w:rsidRPr="00A7275A">
        <w:rPr>
          <w:w w:val="110"/>
        </w:rPr>
        <w:t xml:space="preserve"> cohesive </w:t>
      </w:r>
      <w:r w:rsidR="006C1195">
        <w:rPr>
          <w:w w:val="110"/>
        </w:rPr>
        <w:t>force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of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the</w:t>
      </w:r>
      <w:r w:rsidR="006C1195" w:rsidRPr="00A7275A">
        <w:rPr>
          <w:w w:val="110"/>
        </w:rPr>
        <w:t xml:space="preserve"> mo</w:t>
      </w:r>
      <w:r w:rsidR="006C1195">
        <w:rPr>
          <w:w w:val="110"/>
        </w:rPr>
        <w:t>dern</w:t>
      </w:r>
      <w:r w:rsidR="006C1195" w:rsidRPr="00A7275A">
        <w:rPr>
          <w:w w:val="110"/>
        </w:rPr>
        <w:t xml:space="preserve"> city </w:t>
      </w:r>
      <w:ins w:id="55" w:author="Chris Prickett" w:date="2017-02-09T15:12:00Z">
        <w:r w:rsidR="00E4594C">
          <w:rPr>
            <w:w w:val="110"/>
          </w:rPr>
          <w:t xml:space="preserve">also </w:t>
        </w:r>
      </w:ins>
      <w:r w:rsidR="006C1195">
        <w:rPr>
          <w:w w:val="110"/>
        </w:rPr>
        <w:t>incorporates</w:t>
      </w:r>
      <w:del w:id="56" w:author="Chris Prickett" w:date="2017-02-09T15:12:00Z">
        <w:r w:rsidR="006C1195" w:rsidRPr="00A7275A" w:rsidDel="00E4594C">
          <w:rPr>
            <w:w w:val="110"/>
          </w:rPr>
          <w:delText xml:space="preserve"> </w:delText>
        </w:r>
        <w:r w:rsidR="006C1195" w:rsidDel="00E4594C">
          <w:rPr>
            <w:w w:val="110"/>
          </w:rPr>
          <w:delText>also</w:delText>
        </w:r>
      </w:del>
      <w:r w:rsidR="006C1195" w:rsidRPr="00A7275A">
        <w:rPr>
          <w:w w:val="110"/>
        </w:rPr>
        <w:t xml:space="preserve"> technical </w:t>
      </w:r>
      <w:r w:rsidR="006C1195">
        <w:rPr>
          <w:w w:val="110"/>
        </w:rPr>
        <w:t>solutions</w:t>
      </w:r>
      <w:r w:rsidR="006C1195" w:rsidRPr="00A7275A">
        <w:rPr>
          <w:w w:val="110"/>
        </w:rPr>
        <w:t xml:space="preserve"> </w:t>
      </w:r>
      <w:r w:rsidR="00156703">
        <w:rPr>
          <w:w w:val="110"/>
        </w:rPr>
        <w:t>(ur</w:t>
      </w:r>
      <w:r w:rsidR="006C1195">
        <w:rPr>
          <w:w w:val="110"/>
        </w:rPr>
        <w:t>ban</w:t>
      </w:r>
      <w:r w:rsidR="006C1195" w:rsidRPr="00A7275A">
        <w:rPr>
          <w:w w:val="110"/>
        </w:rPr>
        <w:t xml:space="preserve"> infrastructures)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technologies (communication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media).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Graham</w:t>
      </w:r>
      <w:r w:rsidR="006C1195" w:rsidRPr="00A7275A">
        <w:rPr>
          <w:w w:val="110"/>
        </w:rPr>
        <w:t xml:space="preserve"> </w:t>
      </w:r>
      <w:r w:rsidR="006C1195">
        <w:rPr>
          <w:w w:val="110"/>
        </w:rPr>
        <w:t>and</w:t>
      </w:r>
      <w:r w:rsidR="006C1195" w:rsidRPr="00A7275A">
        <w:rPr>
          <w:w w:val="110"/>
        </w:rPr>
        <w:t xml:space="preserve"> Marvin</w:t>
      </w:r>
      <w:r w:rsidR="006C1195">
        <w:rPr>
          <w:spacing w:val="65"/>
          <w:w w:val="115"/>
        </w:rPr>
        <w:t xml:space="preserve"> </w:t>
      </w:r>
      <w:r w:rsidR="006C1195">
        <w:rPr>
          <w:w w:val="110"/>
        </w:rPr>
        <w:t>(2001)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address</w:t>
      </w:r>
      <w:r w:rsidR="006C1195">
        <w:rPr>
          <w:spacing w:val="25"/>
          <w:w w:val="110"/>
        </w:rPr>
        <w:t xml:space="preserve"> </w:t>
      </w:r>
      <w:del w:id="57" w:author="Chris Prickett" w:date="2017-02-09T15:13:00Z">
        <w:r w:rsidR="006C1195" w:rsidDel="00E4594C">
          <w:rPr>
            <w:w w:val="110"/>
          </w:rPr>
          <w:delText>them</w:delText>
        </w:r>
        <w:r w:rsidR="006C1195" w:rsidDel="00E4594C">
          <w:rPr>
            <w:spacing w:val="26"/>
            <w:w w:val="110"/>
          </w:rPr>
          <w:delText xml:space="preserve"> </w:delText>
        </w:r>
      </w:del>
      <w:ins w:id="58" w:author="Chris Prickett" w:date="2017-02-09T15:13:00Z">
        <w:r w:rsidR="00E4594C">
          <w:rPr>
            <w:w w:val="110"/>
          </w:rPr>
          <w:t>these</w:t>
        </w:r>
        <w:r w:rsidR="00E4594C">
          <w:rPr>
            <w:spacing w:val="26"/>
            <w:w w:val="110"/>
          </w:rPr>
          <w:t xml:space="preserve"> </w:t>
        </w:r>
      </w:ins>
      <w:r w:rsidR="006C1195">
        <w:rPr>
          <w:w w:val="110"/>
        </w:rPr>
        <w:t>with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an</w:t>
      </w:r>
      <w:r w:rsidR="006C1195">
        <w:rPr>
          <w:spacing w:val="25"/>
          <w:w w:val="110"/>
        </w:rPr>
        <w:t xml:space="preserve"> </w:t>
      </w:r>
      <w:r w:rsidR="006C1195">
        <w:rPr>
          <w:spacing w:val="-1"/>
          <w:w w:val="110"/>
        </w:rPr>
        <w:t>all-embracing</w:t>
      </w:r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term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”the</w:t>
      </w:r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infrastructure</w:t>
      </w:r>
      <w:r w:rsidR="006C1195">
        <w:rPr>
          <w:spacing w:val="24"/>
          <w:w w:val="110"/>
        </w:rPr>
        <w:t xml:space="preserve"> </w:t>
      </w:r>
      <w:proofErr w:type="spellStart"/>
      <w:r w:rsidR="006C1195">
        <w:rPr>
          <w:w w:val="110"/>
        </w:rPr>
        <w:t>scap</w:t>
      </w:r>
      <w:r w:rsidR="006C1195">
        <w:rPr>
          <w:spacing w:val="1"/>
          <w:w w:val="110"/>
        </w:rPr>
        <w:t>es</w:t>
      </w:r>
      <w:proofErr w:type="spellEnd"/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(</w:t>
      </w:r>
      <w:proofErr w:type="spellStart"/>
      <w:r w:rsidR="006C1195">
        <w:rPr>
          <w:w w:val="110"/>
        </w:rPr>
        <w:t>electropolis</w:t>
      </w:r>
      <w:proofErr w:type="spellEnd"/>
      <w:r w:rsidR="006C1195">
        <w:rPr>
          <w:w w:val="110"/>
        </w:rPr>
        <w:t>,</w:t>
      </w:r>
      <w:r w:rsidR="006C1195">
        <w:rPr>
          <w:spacing w:val="24"/>
          <w:w w:val="107"/>
        </w:rPr>
        <w:t xml:space="preserve"> </w:t>
      </w:r>
      <w:proofErr w:type="spellStart"/>
      <w:r w:rsidR="006C1195">
        <w:rPr>
          <w:w w:val="110"/>
        </w:rPr>
        <w:t>hydropolis</w:t>
      </w:r>
      <w:proofErr w:type="spellEnd"/>
      <w:r w:rsidR="006C1195">
        <w:rPr>
          <w:w w:val="110"/>
        </w:rPr>
        <w:t>,</w:t>
      </w:r>
      <w:r w:rsidR="006C1195">
        <w:rPr>
          <w:spacing w:val="51"/>
          <w:w w:val="110"/>
        </w:rPr>
        <w:t xml:space="preserve"> </w:t>
      </w:r>
      <w:proofErr w:type="spellStart"/>
      <w:r w:rsidR="006C1195">
        <w:rPr>
          <w:spacing w:val="-2"/>
          <w:w w:val="110"/>
        </w:rPr>
        <w:t>cybercity</w:t>
      </w:r>
      <w:proofErr w:type="spellEnd"/>
      <w:r w:rsidR="006C1195">
        <w:rPr>
          <w:spacing w:val="-2"/>
          <w:w w:val="110"/>
        </w:rPr>
        <w:t>,</w:t>
      </w:r>
      <w:r w:rsidR="006C1195">
        <w:rPr>
          <w:spacing w:val="51"/>
          <w:w w:val="110"/>
        </w:rPr>
        <w:t xml:space="preserve"> </w:t>
      </w:r>
      <w:proofErr w:type="spellStart"/>
      <w:r w:rsidR="006C1195">
        <w:rPr>
          <w:w w:val="110"/>
        </w:rPr>
        <w:t>autocity</w:t>
      </w:r>
      <w:proofErr w:type="spellEnd"/>
      <w:r w:rsidR="006C1195">
        <w:rPr>
          <w:w w:val="110"/>
        </w:rPr>
        <w:t>)”</w:t>
      </w:r>
      <w:r w:rsidR="006C1195">
        <w:rPr>
          <w:spacing w:val="44"/>
          <w:w w:val="110"/>
        </w:rPr>
        <w:t xml:space="preserve"> </w:t>
      </w:r>
      <w:r w:rsidR="006C1195">
        <w:rPr>
          <w:w w:val="110"/>
        </w:rPr>
        <w:t>stating</w:t>
      </w:r>
      <w:r w:rsidR="006C1195">
        <w:rPr>
          <w:spacing w:val="45"/>
          <w:w w:val="110"/>
        </w:rPr>
        <w:t xml:space="preserve"> </w:t>
      </w:r>
      <w:r w:rsidR="006C1195">
        <w:rPr>
          <w:w w:val="110"/>
        </w:rPr>
        <w:t>that</w:t>
      </w:r>
      <w:r w:rsidR="006C1195">
        <w:rPr>
          <w:spacing w:val="44"/>
          <w:w w:val="110"/>
        </w:rPr>
        <w:t xml:space="preserve"> </w:t>
      </w:r>
      <w:r w:rsidR="006C1195">
        <w:rPr>
          <w:w w:val="110"/>
        </w:rPr>
        <w:t>these</w:t>
      </w:r>
      <w:r w:rsidR="006C1195">
        <w:rPr>
          <w:spacing w:val="44"/>
          <w:w w:val="110"/>
        </w:rPr>
        <w:t xml:space="preserve"> </w:t>
      </w:r>
      <w:r w:rsidR="006C1195">
        <w:rPr>
          <w:spacing w:val="-1"/>
          <w:w w:val="110"/>
        </w:rPr>
        <w:t>elements</w:t>
      </w:r>
      <w:r w:rsidR="006C1195">
        <w:rPr>
          <w:spacing w:val="44"/>
          <w:w w:val="110"/>
        </w:rPr>
        <w:t xml:space="preserve"> </w:t>
      </w:r>
      <w:r w:rsidR="006C1195">
        <w:rPr>
          <w:spacing w:val="-1"/>
          <w:w w:val="110"/>
        </w:rPr>
        <w:t>invigorate</w:t>
      </w:r>
      <w:r w:rsidR="006C1195">
        <w:rPr>
          <w:spacing w:val="44"/>
          <w:w w:val="110"/>
        </w:rPr>
        <w:t xml:space="preserve"> </w:t>
      </w:r>
      <w:r w:rsidR="006C1195">
        <w:rPr>
          <w:w w:val="110"/>
        </w:rPr>
        <w:t>urban</w:t>
      </w:r>
      <w:r w:rsidR="006C1195">
        <w:rPr>
          <w:spacing w:val="44"/>
          <w:w w:val="110"/>
        </w:rPr>
        <w:t xml:space="preserve"> </w:t>
      </w:r>
      <w:r w:rsidR="006C1195">
        <w:rPr>
          <w:w w:val="110"/>
        </w:rPr>
        <w:t>life,</w:t>
      </w:r>
      <w:r w:rsidR="006C1195">
        <w:rPr>
          <w:spacing w:val="51"/>
          <w:w w:val="110"/>
        </w:rPr>
        <w:t xml:space="preserve"> </w:t>
      </w:r>
      <w:r w:rsidR="006C1195">
        <w:rPr>
          <w:w w:val="110"/>
        </w:rPr>
        <w:t>fuse</w:t>
      </w:r>
      <w:r w:rsidR="006C1195">
        <w:rPr>
          <w:spacing w:val="28"/>
          <w:w w:val="107"/>
        </w:rPr>
        <w:t xml:space="preserve"> </w:t>
      </w:r>
      <w:r w:rsidR="006C1195">
        <w:rPr>
          <w:w w:val="110"/>
        </w:rPr>
        <w:t>urban</w:t>
      </w:r>
      <w:r w:rsidR="006C1195">
        <w:rPr>
          <w:spacing w:val="29"/>
          <w:w w:val="110"/>
        </w:rPr>
        <w:t xml:space="preserve"> </w:t>
      </w:r>
      <w:r w:rsidR="006C1195">
        <w:rPr>
          <w:w w:val="110"/>
        </w:rPr>
        <w:t>spaces</w:t>
      </w:r>
      <w:r w:rsidR="006C1195">
        <w:rPr>
          <w:spacing w:val="30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9"/>
          <w:w w:val="110"/>
        </w:rPr>
        <w:t xml:space="preserve"> </w:t>
      </w:r>
      <w:r w:rsidR="006C1195">
        <w:rPr>
          <w:spacing w:val="-2"/>
          <w:w w:val="110"/>
        </w:rPr>
        <w:t>serv</w:t>
      </w:r>
      <w:r w:rsidR="006C1195">
        <w:rPr>
          <w:spacing w:val="-3"/>
          <w:w w:val="110"/>
        </w:rPr>
        <w:t>e</w:t>
      </w:r>
      <w:r w:rsidR="006C1195">
        <w:rPr>
          <w:spacing w:val="30"/>
          <w:w w:val="110"/>
        </w:rPr>
        <w:t xml:space="preserve"> </w:t>
      </w:r>
      <w:r w:rsidR="006C1195">
        <w:rPr>
          <w:w w:val="110"/>
        </w:rPr>
        <w:t>as</w:t>
      </w:r>
      <w:r w:rsidR="006C1195">
        <w:rPr>
          <w:spacing w:val="30"/>
          <w:w w:val="110"/>
        </w:rPr>
        <w:t xml:space="preserve"> </w:t>
      </w:r>
      <w:r w:rsidR="006C1195">
        <w:rPr>
          <w:w w:val="110"/>
        </w:rPr>
        <w:t>mediators</w:t>
      </w:r>
      <w:r w:rsidR="006C1195">
        <w:rPr>
          <w:spacing w:val="29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30"/>
          <w:w w:val="110"/>
        </w:rPr>
        <w:t xml:space="preserve"> </w:t>
      </w:r>
      <w:r w:rsidR="006C1195">
        <w:rPr>
          <w:spacing w:val="-1"/>
          <w:w w:val="110"/>
        </w:rPr>
        <w:t>transitions.</w:t>
      </w:r>
    </w:p>
    <w:p w14:paraId="74C651D5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773E3F7A" w14:textId="77777777" w:rsidR="00A8456E" w:rsidRDefault="006C1195">
      <w:pPr>
        <w:pStyle w:val="BodyText"/>
        <w:spacing w:line="293" w:lineRule="auto"/>
        <w:ind w:right="211" w:firstLine="338"/>
        <w:jc w:val="both"/>
      </w:pPr>
      <w:r>
        <w:rPr>
          <w:w w:val="110"/>
        </w:rPr>
        <w:t>Complex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infrastructural</w:t>
      </w:r>
      <w:r>
        <w:rPr>
          <w:spacing w:val="5"/>
          <w:w w:val="110"/>
        </w:rPr>
        <w:t xml:space="preserve"> </w:t>
      </w:r>
      <w:r>
        <w:rPr>
          <w:w w:val="110"/>
        </w:rPr>
        <w:t>systems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no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aday</w:t>
      </w:r>
      <w:r>
        <w:rPr>
          <w:spacing w:val="-4"/>
          <w:w w:val="110"/>
        </w:rPr>
        <w:t>s</w:t>
      </w:r>
      <w:r>
        <w:rPr>
          <w:spacing w:val="5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core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human</w:t>
      </w:r>
      <w:r>
        <w:rPr>
          <w:spacing w:val="5"/>
          <w:w w:val="110"/>
        </w:rPr>
        <w:t xml:space="preserve"> </w:t>
      </w:r>
      <w:r>
        <w:rPr>
          <w:w w:val="110"/>
        </w:rPr>
        <w:t>actions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institutional</w:t>
      </w:r>
      <w:r>
        <w:rPr>
          <w:spacing w:val="10"/>
          <w:w w:val="110"/>
        </w:rPr>
        <w:t xml:space="preserve"> </w:t>
      </w:r>
      <w:r>
        <w:rPr>
          <w:w w:val="110"/>
        </w:rPr>
        <w:t>relations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enables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extension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space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produces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0"/>
          <w:w w:val="110"/>
        </w:rPr>
        <w:t xml:space="preserve"> </w:t>
      </w:r>
      <w:r>
        <w:rPr>
          <w:w w:val="110"/>
        </w:rPr>
        <w:t>conditions</w:t>
      </w:r>
      <w:r>
        <w:rPr>
          <w:spacing w:val="25"/>
          <w:w w:val="112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urban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reality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ampleness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these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non-human</w:t>
      </w:r>
      <w:r>
        <w:rPr>
          <w:spacing w:val="33"/>
          <w:w w:val="110"/>
        </w:rPr>
        <w:t xml:space="preserve"> </w:t>
      </w:r>
      <w:r>
        <w:rPr>
          <w:w w:val="110"/>
        </w:rPr>
        <w:t>actors</w:t>
      </w:r>
      <w:r>
        <w:rPr>
          <w:spacing w:val="31"/>
          <w:w w:val="115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intrinsic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geography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places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connecting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flows</w:t>
      </w:r>
      <w:r>
        <w:rPr>
          <w:spacing w:val="27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splintering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urbanism)</w:t>
      </w:r>
      <w:r>
        <w:rPr>
          <w:spacing w:val="12"/>
          <w:w w:val="110"/>
        </w:rPr>
        <w:t xml:space="preserve"> </w:t>
      </w:r>
      <w:r>
        <w:rPr>
          <w:w w:val="110"/>
        </w:rPr>
        <w:t>bring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layer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actors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orks.</w:t>
      </w:r>
      <w:r>
        <w:rPr>
          <w:spacing w:val="49"/>
          <w:w w:val="110"/>
        </w:rPr>
        <w:t xml:space="preserve"> </w:t>
      </w:r>
      <w:r>
        <w:rPr>
          <w:w w:val="110"/>
        </w:rPr>
        <w:t>Its</w:t>
      </w:r>
      <w:r>
        <w:rPr>
          <w:spacing w:val="12"/>
          <w:w w:val="110"/>
        </w:rPr>
        <w:t xml:space="preserve"> </w:t>
      </w:r>
      <w:r>
        <w:rPr>
          <w:w w:val="110"/>
        </w:rPr>
        <w:t>specificity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7"/>
        </w:rPr>
        <w:t xml:space="preserve"> </w:t>
      </w:r>
      <w:r>
        <w:rPr>
          <w:spacing w:val="-1"/>
          <w:w w:val="110"/>
        </w:rPr>
        <w:t>volume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allo</w:t>
      </w:r>
      <w:r>
        <w:rPr>
          <w:spacing w:val="-2"/>
          <w:w w:val="110"/>
        </w:rPr>
        <w:t>ws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thi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research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exclude</w:t>
      </w:r>
      <w:r>
        <w:rPr>
          <w:spacing w:val="22"/>
          <w:w w:val="110"/>
        </w:rPr>
        <w:t xml:space="preserve"> </w:t>
      </w:r>
      <w:r>
        <w:rPr>
          <w:w w:val="110"/>
        </w:rPr>
        <w:t>these</w:t>
      </w:r>
      <w:r>
        <w:rPr>
          <w:spacing w:val="21"/>
          <w:w w:val="110"/>
        </w:rPr>
        <w:t xml:space="preserve"> </w:t>
      </w:r>
      <w:r>
        <w:rPr>
          <w:w w:val="110"/>
        </w:rPr>
        <w:t>actors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certain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extent,</w:t>
      </w:r>
      <w:r>
        <w:rPr>
          <w:spacing w:val="22"/>
          <w:w w:val="110"/>
        </w:rPr>
        <w:t xml:space="preserve"> </w:t>
      </w:r>
      <w:r>
        <w:rPr>
          <w:w w:val="110"/>
        </w:rPr>
        <w:t>mainly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9"/>
        </w:rPr>
        <w:t xml:space="preserve"> </w:t>
      </w:r>
      <w:r>
        <w:rPr>
          <w:w w:val="110"/>
        </w:rPr>
        <w:t>reasons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ins w:id="59" w:author="Chris Prickett" w:date="2017-02-09T15:16:00Z">
        <w:r w:rsidR="00E4594C">
          <w:rPr>
            <w:w w:val="110"/>
          </w:rPr>
          <w:t>their</w:t>
        </w:r>
      </w:ins>
      <w:del w:id="60" w:author="Chris Prickett" w:date="2017-02-09T15:16:00Z">
        <w:r w:rsidDel="00E4594C">
          <w:rPr>
            <w:w w:val="110"/>
          </w:rPr>
          <w:delText>the</w:delText>
        </w:r>
      </w:del>
      <w:r>
        <w:rPr>
          <w:spacing w:val="29"/>
          <w:w w:val="110"/>
        </w:rPr>
        <w:t xml:space="preserve"> </w:t>
      </w:r>
      <w:r>
        <w:rPr>
          <w:w w:val="110"/>
        </w:rPr>
        <w:t>limited</w:t>
      </w:r>
      <w:r>
        <w:rPr>
          <w:spacing w:val="30"/>
          <w:w w:val="110"/>
        </w:rPr>
        <w:t xml:space="preserve"> </w:t>
      </w:r>
      <w:r>
        <w:rPr>
          <w:w w:val="110"/>
        </w:rPr>
        <w:t>resources.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Howev</w:t>
      </w:r>
      <w:r>
        <w:rPr>
          <w:spacing w:val="-3"/>
          <w:w w:val="110"/>
        </w:rPr>
        <w:t>er,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w w:val="110"/>
        </w:rPr>
        <w:t>structure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methodology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account</w:t>
      </w:r>
      <w:ins w:id="61" w:author="Chris Prickett" w:date="2017-02-09T15:16:00Z">
        <w:r w:rsidR="00E4594C">
          <w:rPr>
            <w:spacing w:val="-1"/>
            <w:w w:val="110"/>
          </w:rPr>
          <w:t>s</w:t>
        </w:r>
      </w:ins>
      <w:r>
        <w:rPr>
          <w:spacing w:val="29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08"/>
        </w:rPr>
        <w:t xml:space="preserve"> </w:t>
      </w:r>
      <w:ins w:id="62" w:author="Chris Prickett" w:date="2017-02-09T15:16:00Z">
        <w:r w:rsidR="00E4594C">
          <w:rPr>
            <w:w w:val="110"/>
          </w:rPr>
          <w:t>their</w:t>
        </w:r>
      </w:ins>
      <w:del w:id="63" w:author="Chris Prickett" w:date="2017-02-09T15:16:00Z">
        <w:r w:rsidDel="00E4594C">
          <w:rPr>
            <w:w w:val="110"/>
          </w:rPr>
          <w:delText>its</w:delText>
        </w:r>
      </w:del>
      <w:r>
        <w:rPr>
          <w:spacing w:val="24"/>
          <w:w w:val="110"/>
        </w:rPr>
        <w:t xml:space="preserve"> </w:t>
      </w:r>
      <w:r>
        <w:rPr>
          <w:w w:val="110"/>
        </w:rPr>
        <w:t>inclusion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future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studies.</w:t>
      </w:r>
    </w:p>
    <w:p w14:paraId="2A162920" w14:textId="77777777" w:rsidR="00A8456E" w:rsidRDefault="006C1195">
      <w:pPr>
        <w:pStyle w:val="BodyText"/>
        <w:spacing w:line="293" w:lineRule="auto"/>
        <w:ind w:right="211" w:firstLine="338"/>
        <w:jc w:val="both"/>
      </w:pP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main</w:t>
      </w:r>
      <w:r>
        <w:rPr>
          <w:spacing w:val="15"/>
          <w:w w:val="115"/>
        </w:rPr>
        <w:t xml:space="preserve"> </w:t>
      </w:r>
      <w:r>
        <w:rPr>
          <w:w w:val="115"/>
        </w:rPr>
        <w:t>sources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14"/>
          <w:w w:val="115"/>
        </w:rPr>
        <w:t xml:space="preserve"> </w:t>
      </w:r>
      <w:r>
        <w:rPr>
          <w:w w:val="115"/>
        </w:rPr>
        <w:t>agency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tak</w:t>
      </w:r>
      <w:r>
        <w:rPr>
          <w:spacing w:val="-3"/>
          <w:w w:val="115"/>
        </w:rPr>
        <w:t>en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consideration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this</w:t>
      </w:r>
      <w:r>
        <w:rPr>
          <w:spacing w:val="29"/>
          <w:w w:val="117"/>
        </w:rPr>
        <w:t xml:space="preserve"> </w:t>
      </w:r>
      <w:r>
        <w:rPr>
          <w:w w:val="115"/>
        </w:rPr>
        <w:t>analysis</w:t>
      </w:r>
      <w:r>
        <w:rPr>
          <w:spacing w:val="17"/>
          <w:w w:val="115"/>
        </w:rPr>
        <w:t xml:space="preserve"> </w:t>
      </w:r>
      <w:r>
        <w:rPr>
          <w:w w:val="115"/>
        </w:rPr>
        <w:t>are:</w:t>
      </w:r>
      <w:r>
        <w:rPr>
          <w:spacing w:val="51"/>
          <w:w w:val="115"/>
        </w:rPr>
        <w:t xml:space="preserve"> </w:t>
      </w:r>
      <w:r>
        <w:rPr>
          <w:w w:val="115"/>
        </w:rPr>
        <w:t>(a)</w:t>
      </w:r>
      <w:r>
        <w:rPr>
          <w:spacing w:val="17"/>
          <w:w w:val="115"/>
        </w:rPr>
        <w:t xml:space="preserve"> </w:t>
      </w:r>
      <w:r>
        <w:rPr>
          <w:w w:val="115"/>
        </w:rPr>
        <w:t>urban</w:t>
      </w:r>
      <w:r>
        <w:rPr>
          <w:spacing w:val="17"/>
          <w:w w:val="115"/>
        </w:rPr>
        <w:t xml:space="preserve"> </w:t>
      </w:r>
      <w:r>
        <w:rPr>
          <w:w w:val="115"/>
        </w:rPr>
        <w:t>actors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stak</w:t>
      </w:r>
      <w:r>
        <w:rPr>
          <w:spacing w:val="-2"/>
          <w:w w:val="115"/>
        </w:rPr>
        <w:t>eholders,</w:t>
      </w:r>
      <w:r>
        <w:rPr>
          <w:spacing w:val="18"/>
          <w:w w:val="115"/>
        </w:rPr>
        <w:t xml:space="preserve"> </w:t>
      </w:r>
      <w:r>
        <w:rPr>
          <w:w w:val="115"/>
        </w:rPr>
        <w:t>(b)</w:t>
      </w:r>
      <w:r>
        <w:rPr>
          <w:spacing w:val="17"/>
          <w:w w:val="115"/>
        </w:rPr>
        <w:t xml:space="preserve"> </w:t>
      </w:r>
      <w:r>
        <w:rPr>
          <w:w w:val="115"/>
        </w:rPr>
        <w:t>urban</w:t>
      </w:r>
      <w:r>
        <w:rPr>
          <w:spacing w:val="17"/>
          <w:w w:val="115"/>
        </w:rPr>
        <w:t xml:space="preserve"> </w:t>
      </w:r>
      <w:r>
        <w:rPr>
          <w:w w:val="115"/>
        </w:rPr>
        <w:t>space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ins w:id="64" w:author="Chris Prickett" w:date="2017-02-09T15:16:00Z">
        <w:r w:rsidR="00E4594C">
          <w:rPr>
            <w:spacing w:val="17"/>
            <w:w w:val="115"/>
          </w:rPr>
          <w:t xml:space="preserve">the </w:t>
        </w:r>
      </w:ins>
      <w:r>
        <w:rPr>
          <w:w w:val="115"/>
        </w:rPr>
        <w:t>built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environmen</w:t>
      </w:r>
      <w:r>
        <w:rPr>
          <w:spacing w:val="-2"/>
          <w:w w:val="115"/>
        </w:rPr>
        <w:t>t,</w:t>
      </w:r>
      <w:r>
        <w:rPr>
          <w:spacing w:val="35"/>
          <w:w w:val="116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(c)</w:t>
      </w:r>
      <w:r>
        <w:rPr>
          <w:spacing w:val="-10"/>
          <w:w w:val="115"/>
        </w:rPr>
        <w:t xml:space="preserve"> </w:t>
      </w:r>
      <w:ins w:id="65" w:author="Chris Prickett" w:date="2017-02-09T15:16:00Z">
        <w:r w:rsidR="00E4594C">
          <w:rPr>
            <w:spacing w:val="-10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9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framework.</w:t>
      </w:r>
      <w:r>
        <w:rPr>
          <w:spacing w:val="1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9"/>
          <w:w w:val="115"/>
        </w:rPr>
        <w:t xml:space="preserve"> </w:t>
      </w:r>
      <w:r>
        <w:rPr>
          <w:w w:val="115"/>
        </w:rPr>
        <w:t>components</w:t>
      </w:r>
      <w:r>
        <w:rPr>
          <w:spacing w:val="-10"/>
          <w:w w:val="115"/>
        </w:rPr>
        <w:t xml:space="preserve"> </w:t>
      </w:r>
      <w:r>
        <w:rPr>
          <w:w w:val="115"/>
        </w:rPr>
        <w:t>(</w:t>
      </w:r>
      <w:ins w:id="66" w:author="Chris Prickett" w:date="2017-02-09T15:17:00Z">
        <w:r w:rsidR="00E4594C">
          <w:rPr>
            <w:w w:val="115"/>
          </w:rPr>
          <w:t xml:space="preserve">the </w:t>
        </w:r>
      </w:ins>
      <w:r>
        <w:rPr>
          <w:w w:val="115"/>
        </w:rPr>
        <w:t>political,</w:t>
      </w:r>
      <w:r>
        <w:rPr>
          <w:spacing w:val="-7"/>
          <w:w w:val="115"/>
        </w:rPr>
        <w:t xml:space="preserve"> </w:t>
      </w:r>
      <w:r>
        <w:rPr>
          <w:w w:val="115"/>
        </w:rPr>
        <w:t>economic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cultural</w:t>
      </w:r>
      <w:r>
        <w:rPr>
          <w:spacing w:val="29"/>
          <w:w w:val="117"/>
        </w:rPr>
        <w:t xml:space="preserve"> </w:t>
      </w:r>
      <w:r>
        <w:rPr>
          <w:w w:val="115"/>
        </w:rPr>
        <w:t>aspects)</w:t>
      </w:r>
      <w:r>
        <w:rPr>
          <w:spacing w:val="17"/>
          <w:w w:val="115"/>
        </w:rPr>
        <w:t xml:space="preserve"> </w:t>
      </w:r>
      <w:r>
        <w:rPr>
          <w:w w:val="115"/>
        </w:rPr>
        <w:t>are</w:t>
      </w:r>
      <w:r>
        <w:rPr>
          <w:spacing w:val="18"/>
          <w:w w:val="115"/>
        </w:rPr>
        <w:t xml:space="preserve"> </w:t>
      </w:r>
      <w:r>
        <w:rPr>
          <w:w w:val="115"/>
        </w:rPr>
        <w:t>rather</w:t>
      </w:r>
      <w:r>
        <w:rPr>
          <w:spacing w:val="17"/>
          <w:w w:val="115"/>
        </w:rPr>
        <w:t xml:space="preserve"> </w:t>
      </w:r>
      <w:r>
        <w:rPr>
          <w:w w:val="115"/>
        </w:rPr>
        <w:t>considered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an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tegral</w:t>
      </w:r>
      <w:r>
        <w:rPr>
          <w:spacing w:val="16"/>
          <w:w w:val="115"/>
        </w:rPr>
        <w:t xml:space="preserve"> </w:t>
      </w:r>
      <w:r>
        <w:rPr>
          <w:spacing w:val="-6"/>
          <w:w w:val="115"/>
        </w:rPr>
        <w:t>w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y</w:t>
      </w:r>
      <w:r>
        <w:rPr>
          <w:spacing w:val="18"/>
          <w:w w:val="115"/>
        </w:rPr>
        <w:t xml:space="preserve"> </w:t>
      </w:r>
      <w:r>
        <w:rPr>
          <w:w w:val="115"/>
        </w:rPr>
        <w:t>as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textual,</w:t>
      </w:r>
      <w:r>
        <w:rPr>
          <w:spacing w:val="20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18"/>
          <w:w w:val="115"/>
        </w:rPr>
        <w:t xml:space="preserve"> </w:t>
      </w:r>
      <w:r>
        <w:rPr>
          <w:w w:val="115"/>
        </w:rPr>
        <w:t>or</w:t>
      </w:r>
      <w:r>
        <w:rPr>
          <w:spacing w:val="17"/>
          <w:w w:val="115"/>
        </w:rPr>
        <w:t xml:space="preserve"> </w:t>
      </w:r>
      <w:r>
        <w:rPr>
          <w:w w:val="115"/>
        </w:rPr>
        <w:t>transitional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circumstances </w:t>
      </w:r>
      <w:r>
        <w:rPr>
          <w:spacing w:val="-2"/>
          <w:w w:val="115"/>
        </w:rPr>
        <w:t>tra</w:t>
      </w:r>
      <w:r>
        <w:rPr>
          <w:spacing w:val="-3"/>
          <w:w w:val="115"/>
        </w:rPr>
        <w:t>versing</w:t>
      </w:r>
      <w:r>
        <w:rPr>
          <w:w w:val="115"/>
        </w:rPr>
        <w:t xml:space="preserve"> these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 xml:space="preserve">t </w:t>
      </w:r>
      <w:r>
        <w:rPr>
          <w:spacing w:val="-2"/>
          <w:w w:val="115"/>
        </w:rPr>
        <w:t>space-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ime</w:t>
      </w:r>
      <w:r>
        <w:rPr>
          <w:w w:val="115"/>
        </w:rPr>
        <w:t xml:space="preserve"> </w:t>
      </w:r>
      <w:r>
        <w:rPr>
          <w:spacing w:val="-3"/>
          <w:w w:val="115"/>
        </w:rPr>
        <w:t>laye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.</w:t>
      </w:r>
      <w:r>
        <w:rPr>
          <w:spacing w:val="24"/>
          <w:w w:val="115"/>
        </w:rPr>
        <w:t xml:space="preserve"> </w:t>
      </w:r>
      <w:del w:id="67" w:author="Chris Prickett" w:date="2017-02-10T14:11:00Z">
        <w:r w:rsidDel="00A347E1">
          <w:rPr>
            <w:spacing w:val="-5"/>
            <w:w w:val="115"/>
          </w:rPr>
          <w:delText>T</w:delText>
        </w:r>
        <w:r w:rsidDel="00A347E1">
          <w:rPr>
            <w:spacing w:val="-6"/>
            <w:w w:val="115"/>
          </w:rPr>
          <w:delText>ake</w:delText>
        </w:r>
        <w:r w:rsidDel="00A347E1">
          <w:rPr>
            <w:spacing w:val="-5"/>
            <w:w w:val="115"/>
          </w:rPr>
          <w:delText>n</w:delText>
        </w:r>
        <w:r w:rsidDel="00A347E1">
          <w:rPr>
            <w:w w:val="115"/>
          </w:rPr>
          <w:delText xml:space="preserve"> also</w:delText>
        </w:r>
      </w:del>
      <w:ins w:id="68" w:author="Chris Prickett" w:date="2017-02-10T14:11:00Z">
        <w:r w:rsidR="00A347E1">
          <w:rPr>
            <w:spacing w:val="-5"/>
            <w:w w:val="115"/>
          </w:rPr>
          <w:t>Also taken</w:t>
        </w:r>
      </w:ins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accoun</w:t>
      </w:r>
      <w:r>
        <w:rPr>
          <w:spacing w:val="-1"/>
          <w:w w:val="115"/>
        </w:rPr>
        <w:t>t</w:t>
      </w:r>
      <w:r>
        <w:rPr>
          <w:spacing w:val="41"/>
          <w:w w:val="147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bearers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non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human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agency</w:t>
      </w:r>
      <w:r>
        <w:rPr>
          <w:spacing w:val="-3"/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they</w:t>
      </w:r>
      <w:r>
        <w:rPr>
          <w:spacing w:val="-10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figurat</w:t>
      </w:r>
      <w:ins w:id="69" w:author="Chris Prickett" w:date="2017-02-10T14:11:00Z">
        <w:r w:rsidR="00DD6350">
          <w:rPr>
            <w:w w:val="115"/>
          </w:rPr>
          <w:t>ed</w:t>
        </w:r>
      </w:ins>
      <w:proofErr w:type="spellEnd"/>
      <w:del w:id="70" w:author="Chris Prickett" w:date="2017-02-10T14:11:00Z">
        <w:r w:rsidDel="00DD6350">
          <w:rPr>
            <w:w w:val="115"/>
          </w:rPr>
          <w:delText>ing</w:delText>
        </w:r>
      </w:del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ins w:id="71" w:author="Chris Prickett" w:date="2017-02-10T14:11:00Z">
        <w:r w:rsidR="00DD6350">
          <w:rPr>
            <w:w w:val="115"/>
          </w:rPr>
          <w:t>to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urban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"/>
          <w:w w:val="115"/>
        </w:rPr>
        <w:t>semblage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del w:id="72" w:author="Chris Prickett" w:date="2017-02-10T14:11:00Z">
        <w:r w:rsidDel="00DD6350">
          <w:rPr>
            <w:w w:val="115"/>
          </w:rPr>
          <w:delText>-</w:delText>
        </w:r>
      </w:del>
      <w:r>
        <w:rPr>
          <w:spacing w:val="35"/>
          <w:w w:val="111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</w:t>
      </w:r>
      <w:r>
        <w:rPr>
          <w:spacing w:val="-7"/>
          <w:w w:val="115"/>
        </w:rPr>
        <w:t xml:space="preserve"> </w:t>
      </w:r>
      <w:r>
        <w:rPr>
          <w:w w:val="115"/>
        </w:rPr>
        <w:t>linking</w:t>
      </w:r>
      <w:r>
        <w:rPr>
          <w:spacing w:val="-8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works,</w:t>
      </w:r>
      <w:r>
        <w:rPr>
          <w:spacing w:val="-7"/>
          <w:w w:val="115"/>
        </w:rPr>
        <w:t xml:space="preserve"> </w:t>
      </w:r>
      <w:r>
        <w:rPr>
          <w:w w:val="115"/>
        </w:rPr>
        <w:t>space-time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layers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levels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decision</w:t>
      </w:r>
    </w:p>
    <w:p w14:paraId="2F348991" w14:textId="77777777" w:rsidR="00A8456E" w:rsidRDefault="00A8456E">
      <w:pPr>
        <w:spacing w:line="293" w:lineRule="auto"/>
        <w:jc w:val="both"/>
        <w:sectPr w:rsidR="00A8456E">
          <w:type w:val="continuous"/>
          <w:pgSz w:w="11910" w:h="16840"/>
          <w:pgMar w:top="1580" w:right="920" w:bottom="680" w:left="1680" w:header="720" w:footer="720" w:gutter="0"/>
          <w:cols w:space="720"/>
        </w:sectPr>
      </w:pPr>
    </w:p>
    <w:p w14:paraId="0D8E4A75" w14:textId="77777777" w:rsidR="00A8456E" w:rsidRDefault="006C1195">
      <w:pPr>
        <w:pStyle w:val="BodyText"/>
        <w:spacing w:line="279" w:lineRule="exact"/>
      </w:pPr>
      <w:r>
        <w:rPr>
          <w:w w:val="115"/>
        </w:rPr>
        <w:lastRenderedPageBreak/>
        <w:t>making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-4"/>
          <w:w w:val="115"/>
        </w:rPr>
        <w:t xml:space="preserve"> </w:t>
      </w:r>
      <w:r>
        <w:rPr>
          <w:w w:val="115"/>
        </w:rPr>
        <w:t>prospects.</w:t>
      </w:r>
    </w:p>
    <w:p w14:paraId="26CB289F" w14:textId="77777777" w:rsidR="00A8456E" w:rsidRDefault="00A8456E">
      <w:pPr>
        <w:spacing w:before="11"/>
        <w:rPr>
          <w:rFonts w:ascii="PMingLiU" w:eastAsia="PMingLiU" w:hAnsi="PMingLiU" w:cs="PMingLiU"/>
          <w:sz w:val="31"/>
          <w:szCs w:val="31"/>
        </w:rPr>
      </w:pPr>
    </w:p>
    <w:p w14:paraId="5AE2257D" w14:textId="77777777" w:rsidR="00A8456E" w:rsidRPr="00A7275A" w:rsidRDefault="006C1195" w:rsidP="00A7275A">
      <w:pPr>
        <w:pStyle w:val="BodyText"/>
        <w:spacing w:line="293" w:lineRule="auto"/>
        <w:ind w:right="111" w:firstLine="338"/>
        <w:jc w:val="both"/>
        <w:rPr>
          <w:spacing w:val="-7"/>
          <w:w w:val="115"/>
        </w:rPr>
      </w:pP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morphology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-7"/>
          <w:w w:val="115"/>
        </w:rPr>
        <w:t xml:space="preserve"> </w:t>
      </w:r>
      <w:r>
        <w:rPr>
          <w:w w:val="115"/>
        </w:rPr>
        <w:t>tend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catalyze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hold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sw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over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23"/>
          <w:w w:val="118"/>
        </w:rPr>
        <w:t xml:space="preserve"> </w:t>
      </w:r>
      <w:r>
        <w:rPr>
          <w:spacing w:val="-4"/>
          <w:w w:val="115"/>
        </w:rPr>
        <w:t>complexity</w:t>
      </w:r>
      <w:r>
        <w:rPr>
          <w:spacing w:val="-3"/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4"/>
          <w:w w:val="115"/>
        </w:rPr>
        <w:t>layers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urban</w:t>
      </w:r>
      <w:r>
        <w:rPr>
          <w:spacing w:val="-19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-19"/>
          <w:w w:val="115"/>
        </w:rPr>
        <w:t xml:space="preserve"> </w:t>
      </w:r>
      <w:r>
        <w:rPr>
          <w:w w:val="115"/>
        </w:rPr>
        <w:t>function</w:t>
      </w:r>
      <w:r>
        <w:rPr>
          <w:spacing w:val="-20"/>
          <w:w w:val="115"/>
        </w:rPr>
        <w:t xml:space="preserve"> </w:t>
      </w:r>
      <w:r>
        <w:rPr>
          <w:w w:val="115"/>
        </w:rPr>
        <w:t>through</w:t>
      </w:r>
      <w:ins w:id="73" w:author="Chris Prickett" w:date="2017-02-10T14:12:00Z">
        <w:r w:rsidR="00DD6350">
          <w:rPr>
            <w:w w:val="115"/>
          </w:rPr>
          <w:t>out a</w:t>
        </w:r>
      </w:ins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work.</w:t>
      </w:r>
      <w:r>
        <w:rPr>
          <w:spacing w:val="8"/>
          <w:w w:val="115"/>
        </w:rPr>
        <w:t xml:space="preserve"> </w:t>
      </w:r>
      <w:r>
        <w:rPr>
          <w:w w:val="115"/>
        </w:rPr>
        <w:t>They</w:t>
      </w:r>
      <w:r>
        <w:rPr>
          <w:spacing w:val="-19"/>
          <w:w w:val="115"/>
        </w:rPr>
        <w:t xml:space="preserve"> </w:t>
      </w:r>
      <w:r>
        <w:rPr>
          <w:w w:val="115"/>
        </w:rPr>
        <w:t>embody</w:t>
      </w:r>
      <w:r>
        <w:rPr>
          <w:spacing w:val="45"/>
          <w:w w:val="114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relationalit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reveal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sources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w w:val="115"/>
        </w:rPr>
        <w:t>agency.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Ev</w:t>
      </w:r>
      <w:r>
        <w:rPr>
          <w:spacing w:val="-3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more</w:t>
      </w:r>
      <w:r>
        <w:rPr>
          <w:spacing w:val="-14"/>
          <w:w w:val="115"/>
        </w:rPr>
        <w:t xml:space="preserve"> </w:t>
      </w:r>
      <w:ins w:id="74" w:author="Chris Prickett" w:date="2017-02-10T14:12:00Z">
        <w:r w:rsidR="00DD6350">
          <w:rPr>
            <w:w w:val="115"/>
          </w:rPr>
          <w:t>relevant</w:t>
        </w:r>
      </w:ins>
      <w:del w:id="75" w:author="Chris Prickett" w:date="2017-02-10T14:12:00Z">
        <w:r w:rsidDel="00DD6350">
          <w:rPr>
            <w:w w:val="115"/>
          </w:rPr>
          <w:delText>so</w:delText>
        </w:r>
      </w:del>
      <w:r>
        <w:rPr>
          <w:w w:val="115"/>
        </w:rPr>
        <w:t>,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reason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this</w:t>
      </w:r>
      <w:r>
        <w:rPr>
          <w:spacing w:val="-15"/>
          <w:w w:val="115"/>
        </w:rPr>
        <w:t xml:space="preserve"> </w:t>
      </w:r>
      <w:r>
        <w:rPr>
          <w:w w:val="115"/>
        </w:rPr>
        <w:t>limitation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scope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analysis</w:t>
      </w:r>
      <w:r>
        <w:rPr>
          <w:spacing w:val="-14"/>
          <w:w w:val="115"/>
        </w:rPr>
        <w:t xml:space="preserve"> </w:t>
      </w:r>
      <w:ins w:id="76" w:author="Chris Prickett" w:date="2017-02-10T14:12:00Z">
        <w:r w:rsidR="00DD6350">
          <w:rPr>
            <w:w w:val="115"/>
          </w:rPr>
          <w:t>lies in</w:t>
        </w:r>
      </w:ins>
      <w:del w:id="77" w:author="Chris Prickett" w:date="2017-02-10T14:12:00Z">
        <w:r w:rsidDel="00DD6350">
          <w:rPr>
            <w:w w:val="115"/>
          </w:rPr>
          <w:delText>is</w:delText>
        </w:r>
      </w:del>
      <w:r>
        <w:rPr>
          <w:spacing w:val="-15"/>
          <w:w w:val="115"/>
        </w:rPr>
        <w:t xml:space="preserve"> </w:t>
      </w:r>
      <w:proofErr w:type="spellStart"/>
      <w:r>
        <w:rPr>
          <w:spacing w:val="-2"/>
          <w:w w:val="115"/>
        </w:rPr>
        <w:t>F</w:t>
      </w:r>
      <w:r>
        <w:rPr>
          <w:spacing w:val="-3"/>
          <w:w w:val="115"/>
        </w:rPr>
        <w:t>riedmann’s</w:t>
      </w:r>
      <w:proofErr w:type="spellEnd"/>
      <w:r>
        <w:rPr>
          <w:spacing w:val="27"/>
          <w:w w:val="96"/>
        </w:rPr>
        <w:t xml:space="preserve"> </w:t>
      </w:r>
      <w:r>
        <w:rPr>
          <w:w w:val="115"/>
        </w:rPr>
        <w:t>(1992)</w:t>
      </w:r>
      <w:r>
        <w:rPr>
          <w:spacing w:val="-19"/>
          <w:w w:val="115"/>
        </w:rPr>
        <w:t xml:space="preserve"> </w:t>
      </w:r>
      <w:r>
        <w:rPr>
          <w:w w:val="115"/>
        </w:rPr>
        <w:t>thesis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ins w:id="78" w:author="Chris Prickett" w:date="2017-02-11T13:54:00Z">
        <w:r w:rsidR="00846849">
          <w:rPr>
            <w:w w:val="115"/>
          </w:rPr>
          <w:t>four</w:t>
        </w:r>
      </w:ins>
      <w:del w:id="79" w:author="Chris Prickett" w:date="2017-02-11T13:54:00Z">
        <w:r w:rsidDel="00846849">
          <w:rPr>
            <w:w w:val="115"/>
          </w:rPr>
          <w:delText>4</w:delText>
        </w:r>
      </w:del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determinants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18"/>
          <w:w w:val="115"/>
        </w:rPr>
        <w:t xml:space="preserve"> </w:t>
      </w:r>
      <w:r>
        <w:rPr>
          <w:w w:val="115"/>
        </w:rPr>
        <w:t>agency:</w:t>
      </w:r>
      <w:r>
        <w:rPr>
          <w:spacing w:val="5"/>
          <w:w w:val="115"/>
        </w:rPr>
        <w:t xml:space="preserve"> </w:t>
      </w:r>
      <w:r>
        <w:rPr>
          <w:w w:val="115"/>
        </w:rPr>
        <w:t>(1)</w:t>
      </w:r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governance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(executiv</w:t>
      </w:r>
      <w:r>
        <w:rPr>
          <w:spacing w:val="-2"/>
          <w:w w:val="115"/>
        </w:rPr>
        <w:t>e,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legislative</w:t>
      </w:r>
      <w:r>
        <w:rPr>
          <w:spacing w:val="49"/>
          <w:w w:val="10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civil),</w:t>
      </w:r>
      <w:r>
        <w:rPr>
          <w:spacing w:val="10"/>
          <w:w w:val="115"/>
        </w:rPr>
        <w:t xml:space="preserve"> </w:t>
      </w:r>
      <w:r>
        <w:rPr>
          <w:w w:val="115"/>
        </w:rPr>
        <w:t>(2)</w:t>
      </w:r>
      <w:r>
        <w:rPr>
          <w:spacing w:val="8"/>
          <w:w w:val="115"/>
        </w:rPr>
        <w:t xml:space="preserve"> </w:t>
      </w:r>
      <w:r>
        <w:rPr>
          <w:w w:val="115"/>
        </w:rPr>
        <w:t>polity</w:t>
      </w:r>
      <w:r>
        <w:rPr>
          <w:spacing w:val="6"/>
          <w:w w:val="115"/>
        </w:rPr>
        <w:t xml:space="preserve"> </w:t>
      </w:r>
      <w:r>
        <w:rPr>
          <w:w w:val="115"/>
        </w:rPr>
        <w:t>(political</w:t>
      </w:r>
      <w:r>
        <w:rPr>
          <w:spacing w:val="9"/>
          <w:w w:val="115"/>
        </w:rPr>
        <w:t xml:space="preserve"> </w:t>
      </w:r>
      <w:r>
        <w:rPr>
          <w:w w:val="115"/>
        </w:rPr>
        <w:t>organizations,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movemen</w:t>
      </w:r>
      <w:r>
        <w:rPr>
          <w:spacing w:val="-2"/>
          <w:w w:val="115"/>
        </w:rPr>
        <w:t>ts),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3)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economy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(markets,</w:t>
      </w:r>
      <w:r>
        <w:rPr>
          <w:spacing w:val="31"/>
          <w:w w:val="116"/>
        </w:rPr>
        <w:t xml:space="preserve"> </w:t>
      </w:r>
      <w:r>
        <w:rPr>
          <w:w w:val="115"/>
        </w:rPr>
        <w:t>corporations,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fi</w:t>
      </w:r>
      <w:r>
        <w:rPr>
          <w:spacing w:val="-1"/>
          <w:w w:val="115"/>
        </w:rPr>
        <w:t>nancial</w:t>
      </w:r>
      <w:r>
        <w:rPr>
          <w:spacing w:val="-13"/>
          <w:w w:val="115"/>
        </w:rPr>
        <w:t xml:space="preserve"> </w:t>
      </w:r>
      <w:r>
        <w:rPr>
          <w:w w:val="115"/>
        </w:rPr>
        <w:t>institutions)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(4)</w:t>
      </w:r>
      <w:r>
        <w:rPr>
          <w:spacing w:val="-14"/>
          <w:w w:val="115"/>
        </w:rPr>
        <w:t xml:space="preserve"> </w:t>
      </w:r>
      <w:r>
        <w:rPr>
          <w:w w:val="115"/>
        </w:rPr>
        <w:t>society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(individuals,</w:t>
      </w:r>
      <w:r>
        <w:rPr>
          <w:spacing w:val="-12"/>
          <w:w w:val="115"/>
        </w:rPr>
        <w:t xml:space="preserve"> </w:t>
      </w:r>
      <w:r>
        <w:rPr>
          <w:w w:val="115"/>
        </w:rPr>
        <w:t>groups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associations).</w:t>
      </w:r>
      <w:r>
        <w:rPr>
          <w:spacing w:val="64"/>
          <w:w w:val="114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manner,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initial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ide</w:t>
      </w:r>
      <w:r>
        <w:rPr>
          <w:spacing w:val="-1"/>
          <w:w w:val="115"/>
        </w:rPr>
        <w:t>ntification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10"/>
          <w:w w:val="115"/>
        </w:rPr>
        <w:t xml:space="preserve"> </w:t>
      </w:r>
      <w:r>
        <w:rPr>
          <w:w w:val="115"/>
        </w:rPr>
        <w:t>actors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summarized</w:t>
      </w:r>
      <w:r>
        <w:rPr>
          <w:spacing w:val="27"/>
          <w:w w:val="112"/>
        </w:rPr>
        <w:t xml:space="preserve"> </w:t>
      </w:r>
      <w:r>
        <w:rPr>
          <w:w w:val="115"/>
        </w:rPr>
        <w:t>within:</w:t>
      </w:r>
      <w:r>
        <w:rPr>
          <w:spacing w:val="65"/>
          <w:w w:val="115"/>
        </w:rPr>
        <w:t xml:space="preserve"> </w:t>
      </w:r>
      <w:r>
        <w:rPr>
          <w:w w:val="115"/>
        </w:rPr>
        <w:t>(o)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spacing w:val="23"/>
          <w:w w:val="115"/>
        </w:rPr>
        <w:t xml:space="preserve"> </w:t>
      </w:r>
      <w:r>
        <w:rPr>
          <w:w w:val="115"/>
        </w:rPr>
        <w:t>urban</w:t>
      </w:r>
      <w:r>
        <w:rPr>
          <w:spacing w:val="23"/>
          <w:w w:val="115"/>
        </w:rPr>
        <w:t xml:space="preserve"> </w:t>
      </w:r>
      <w:r>
        <w:rPr>
          <w:w w:val="115"/>
        </w:rPr>
        <w:t>planning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stru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ture,</w:t>
      </w:r>
      <w:r>
        <w:rPr>
          <w:spacing w:val="28"/>
          <w:w w:val="115"/>
        </w:rPr>
        <w:t xml:space="preserve"> </w:t>
      </w:r>
      <w:r>
        <w:rPr>
          <w:w w:val="115"/>
        </w:rPr>
        <w:t>(o)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terest-based</w:t>
      </w:r>
      <w:r>
        <w:rPr>
          <w:spacing w:val="23"/>
          <w:w w:val="115"/>
        </w:rPr>
        <w:t xml:space="preserve"> </w:t>
      </w:r>
      <w:r>
        <w:rPr>
          <w:w w:val="115"/>
        </w:rPr>
        <w:t>transformations,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</w:p>
    <w:p w14:paraId="30C5226C" w14:textId="77777777" w:rsidR="00A8456E" w:rsidRDefault="006C1195">
      <w:pPr>
        <w:pStyle w:val="BodyText"/>
        <w:numPr>
          <w:ilvl w:val="0"/>
          <w:numId w:val="11"/>
        </w:numPr>
        <w:tabs>
          <w:tab w:val="left" w:pos="937"/>
        </w:tabs>
        <w:spacing w:before="15"/>
      </w:pPr>
      <w:r>
        <w:rPr>
          <w:w w:val="115"/>
        </w:rPr>
        <w:t>bottom-up</w:t>
      </w:r>
      <w:r>
        <w:rPr>
          <w:spacing w:val="2"/>
          <w:w w:val="115"/>
        </w:rPr>
        <w:t xml:space="preserve"> </w:t>
      </w:r>
      <w:r>
        <w:rPr>
          <w:w w:val="115"/>
        </w:rPr>
        <w:t>participatory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3"/>
          <w:w w:val="115"/>
        </w:rPr>
        <w:t xml:space="preserve"> </w:t>
      </w:r>
      <w:r>
        <w:rPr>
          <w:w w:val="115"/>
        </w:rPr>
        <w:t>design</w:t>
      </w:r>
      <w:r>
        <w:rPr>
          <w:spacing w:val="2"/>
          <w:w w:val="115"/>
        </w:rPr>
        <w:t xml:space="preserve"> </w:t>
      </w:r>
      <w:r>
        <w:rPr>
          <w:w w:val="115"/>
        </w:rPr>
        <w:t>activities,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w w:val="115"/>
        </w:rPr>
        <w:t>realm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</w:p>
    <w:p w14:paraId="15C6664C" w14:textId="77777777" w:rsidR="00A8456E" w:rsidRDefault="00A8456E">
      <w:pPr>
        <w:spacing w:before="3"/>
        <w:rPr>
          <w:rFonts w:ascii="PMingLiU" w:eastAsia="PMingLiU" w:hAnsi="PMingLiU" w:cs="PMingLiU"/>
          <w:sz w:val="23"/>
          <w:szCs w:val="23"/>
        </w:rPr>
      </w:pPr>
    </w:p>
    <w:p w14:paraId="774F3C03" w14:textId="77777777" w:rsidR="00A8456E" w:rsidRDefault="006C1195">
      <w:pPr>
        <w:pStyle w:val="Heading3"/>
        <w:numPr>
          <w:ilvl w:val="1"/>
          <w:numId w:val="11"/>
        </w:numPr>
        <w:tabs>
          <w:tab w:val="left" w:pos="1134"/>
        </w:tabs>
        <w:ind w:hanging="218"/>
        <w:rPr>
          <w:rFonts w:ascii="PMingLiU" w:eastAsia="PMingLiU" w:hAnsi="PMingLiU" w:cs="PMingLiU"/>
          <w:b w:val="0"/>
          <w:bCs w:val="0"/>
        </w:rPr>
      </w:pPr>
      <w:r>
        <w:rPr>
          <w:spacing w:val="-4"/>
          <w:w w:val="95"/>
        </w:rPr>
        <w:t>T</w:t>
      </w:r>
      <w:r>
        <w:rPr>
          <w:spacing w:val="-5"/>
          <w:w w:val="95"/>
        </w:rPr>
        <w:t>op-down</w:t>
      </w:r>
      <w:r>
        <w:rPr>
          <w:spacing w:val="21"/>
          <w:w w:val="95"/>
        </w:rPr>
        <w:t xml:space="preserve"> </w:t>
      </w:r>
      <w:r>
        <w:rPr>
          <w:w w:val="95"/>
        </w:rPr>
        <w:t>urban</w:t>
      </w:r>
      <w:r>
        <w:rPr>
          <w:spacing w:val="21"/>
          <w:w w:val="95"/>
        </w:rPr>
        <w:t xml:space="preserve"> </w:t>
      </w:r>
      <w:r>
        <w:rPr>
          <w:w w:val="95"/>
        </w:rPr>
        <w:t>planning</w:t>
      </w:r>
      <w:r>
        <w:rPr>
          <w:spacing w:val="22"/>
          <w:w w:val="95"/>
        </w:rPr>
        <w:t xml:space="preserve"> </w:t>
      </w:r>
      <w:r>
        <w:rPr>
          <w:w w:val="95"/>
        </w:rPr>
        <w:t>actors</w:t>
      </w:r>
      <w:r>
        <w:rPr>
          <w:rFonts w:ascii="PMingLiU"/>
          <w:b w:val="0"/>
          <w:w w:val="95"/>
        </w:rPr>
        <w:t>:</w:t>
      </w:r>
    </w:p>
    <w:p w14:paraId="35BE2717" w14:textId="77777777" w:rsidR="00A8456E" w:rsidRDefault="006C1195">
      <w:pPr>
        <w:pStyle w:val="BodyText"/>
        <w:spacing w:before="149" w:line="293" w:lineRule="auto"/>
        <w:ind w:left="1133" w:right="111"/>
        <w:jc w:val="both"/>
      </w:pP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analysis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top-down</w:t>
      </w:r>
      <w:r>
        <w:rPr>
          <w:spacing w:val="2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29"/>
          <w:w w:val="110"/>
        </w:rPr>
        <w:t xml:space="preserve"> </w:t>
      </w:r>
      <w:r>
        <w:rPr>
          <w:w w:val="110"/>
        </w:rPr>
        <w:t>retains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structure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this</w:t>
      </w:r>
      <w:r>
        <w:rPr>
          <w:spacing w:val="27"/>
          <w:w w:val="117"/>
        </w:rPr>
        <w:t xml:space="preserve"> </w:t>
      </w:r>
      <w:r>
        <w:rPr>
          <w:spacing w:val="-3"/>
          <w:w w:val="110"/>
        </w:rPr>
        <w:t>layer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identified</w:t>
      </w:r>
      <w:r>
        <w:rPr>
          <w:spacing w:val="32"/>
          <w:w w:val="110"/>
        </w:rPr>
        <w:t xml:space="preserve"> </w:t>
      </w:r>
      <w:r>
        <w:rPr>
          <w:w w:val="110"/>
        </w:rPr>
        <w:t>through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collection. </w:t>
      </w:r>
      <w:r>
        <w:rPr>
          <w:spacing w:val="2"/>
          <w:w w:val="110"/>
        </w:rPr>
        <w:t xml:space="preserve"> </w:t>
      </w:r>
      <w:r>
        <w:rPr>
          <w:w w:val="110"/>
        </w:rPr>
        <w:t>Human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non-human</w:t>
      </w:r>
      <w:r>
        <w:rPr>
          <w:spacing w:val="31"/>
          <w:w w:val="110"/>
        </w:rPr>
        <w:t xml:space="preserve"> </w:t>
      </w:r>
      <w:r>
        <w:rPr>
          <w:w w:val="110"/>
        </w:rPr>
        <w:t>actors</w:t>
      </w:r>
      <w:r>
        <w:rPr>
          <w:spacing w:val="33"/>
          <w:w w:val="110"/>
        </w:rPr>
        <w:t xml:space="preserve"> </w:t>
      </w:r>
      <w:r>
        <w:rPr>
          <w:w w:val="110"/>
        </w:rPr>
        <w:t>include:</w:t>
      </w:r>
    </w:p>
    <w:p w14:paraId="5AEE7BB0" w14:textId="77777777" w:rsidR="00A8456E" w:rsidRDefault="006C1195">
      <w:pPr>
        <w:pStyle w:val="BodyText"/>
        <w:spacing w:before="15"/>
        <w:ind w:left="1133"/>
        <w:jc w:val="both"/>
      </w:pPr>
      <w:r>
        <w:rPr>
          <w:w w:val="115"/>
        </w:rPr>
        <w:t>(a)</w:t>
      </w:r>
      <w:r>
        <w:rPr>
          <w:spacing w:val="4"/>
          <w:w w:val="115"/>
        </w:rPr>
        <w:t xml:space="preserve"> </w:t>
      </w:r>
      <w:ins w:id="80" w:author="Chris Prickett" w:date="2017-02-11T13:55:00Z">
        <w:r w:rsidR="00846849">
          <w:rPr>
            <w:spacing w:val="4"/>
            <w:w w:val="115"/>
          </w:rPr>
          <w:t xml:space="preserve">the </w:t>
        </w:r>
      </w:ins>
      <w:r>
        <w:rPr>
          <w:w w:val="115"/>
        </w:rPr>
        <w:t>regulatory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framework,</w:t>
      </w:r>
      <w:r>
        <w:rPr>
          <w:spacing w:val="5"/>
          <w:w w:val="115"/>
        </w:rPr>
        <w:t xml:space="preserve"> </w:t>
      </w:r>
      <w:r>
        <w:rPr>
          <w:w w:val="115"/>
        </w:rPr>
        <w:t>(b)</w:t>
      </w:r>
      <w:r>
        <w:rPr>
          <w:spacing w:val="5"/>
          <w:w w:val="115"/>
        </w:rPr>
        <w:t xml:space="preserve"> </w:t>
      </w:r>
      <w:r>
        <w:rPr>
          <w:w w:val="115"/>
        </w:rPr>
        <w:t>urban</w:t>
      </w:r>
      <w:r>
        <w:rPr>
          <w:spacing w:val="5"/>
          <w:w w:val="115"/>
        </w:rPr>
        <w:t xml:space="preserve"> </w:t>
      </w:r>
      <w:r>
        <w:rPr>
          <w:w w:val="115"/>
        </w:rPr>
        <w:t>actors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(c)</w:t>
      </w:r>
      <w:r>
        <w:rPr>
          <w:spacing w:val="5"/>
          <w:w w:val="115"/>
        </w:rPr>
        <w:t xml:space="preserve"> </w:t>
      </w:r>
      <w:r>
        <w:rPr>
          <w:w w:val="115"/>
        </w:rPr>
        <w:t>space.</w:t>
      </w:r>
    </w:p>
    <w:p w14:paraId="0A0C0314" w14:textId="77777777" w:rsidR="00A8456E" w:rsidRDefault="00A8456E">
      <w:pPr>
        <w:rPr>
          <w:rFonts w:ascii="PMingLiU" w:eastAsia="PMingLiU" w:hAnsi="PMingLiU" w:cs="PMingLiU"/>
        </w:rPr>
      </w:pPr>
    </w:p>
    <w:p w14:paraId="09DEDE93" w14:textId="77777777" w:rsidR="00A8456E" w:rsidRDefault="00A8456E">
      <w:pPr>
        <w:spacing w:before="9"/>
        <w:rPr>
          <w:rFonts w:ascii="PMingLiU" w:eastAsia="PMingLiU" w:hAnsi="PMingLiU" w:cs="PMingLiU"/>
          <w:sz w:val="16"/>
          <w:szCs w:val="16"/>
        </w:rPr>
      </w:pPr>
    </w:p>
    <w:p w14:paraId="460D6BBE" w14:textId="77777777" w:rsidR="00A8456E" w:rsidRDefault="006C1195">
      <w:pPr>
        <w:pStyle w:val="BodyText"/>
        <w:spacing w:line="292" w:lineRule="auto"/>
        <w:ind w:left="1133" w:right="111"/>
        <w:jc w:val="both"/>
      </w:pPr>
      <w:r>
        <w:rPr>
          <w:rFonts w:ascii="Georgia"/>
          <w:b/>
          <w:w w:val="110"/>
        </w:rPr>
        <w:t>Regulatory</w:t>
      </w:r>
      <w:r>
        <w:rPr>
          <w:rFonts w:ascii="Georgia"/>
          <w:b/>
          <w:spacing w:val="30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framework</w:t>
      </w:r>
      <w:r>
        <w:rPr>
          <w:spacing w:val="-2"/>
          <w:w w:val="110"/>
        </w:rPr>
        <w:t>:</w:t>
      </w:r>
      <w:r>
        <w:rPr>
          <w:spacing w:val="59"/>
          <w:w w:val="110"/>
        </w:rPr>
        <w:t xml:space="preserve"> </w:t>
      </w:r>
      <w:r>
        <w:rPr>
          <w:w w:val="110"/>
        </w:rPr>
        <w:t>These</w:t>
      </w:r>
      <w:r>
        <w:rPr>
          <w:spacing w:val="18"/>
          <w:w w:val="110"/>
        </w:rPr>
        <w:t xml:space="preserve"> </w:t>
      </w:r>
      <w:r>
        <w:rPr>
          <w:w w:val="110"/>
        </w:rPr>
        <w:t>actors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divided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17"/>
          <w:w w:val="110"/>
        </w:rPr>
        <w:t xml:space="preserve"> </w:t>
      </w:r>
      <w:r>
        <w:rPr>
          <w:w w:val="110"/>
        </w:rPr>
        <w:t>institutions</w:t>
      </w:r>
      <w:r>
        <w:rPr>
          <w:spacing w:val="17"/>
          <w:w w:val="110"/>
        </w:rPr>
        <w:t xml:space="preserve"> </w:t>
      </w:r>
      <w:r>
        <w:rPr>
          <w:w w:val="110"/>
        </w:rPr>
        <w:t>(public</w:t>
      </w:r>
      <w:r>
        <w:rPr>
          <w:spacing w:val="17"/>
          <w:w w:val="110"/>
        </w:rPr>
        <w:t xml:space="preserve"> </w:t>
      </w:r>
      <w:r>
        <w:rPr>
          <w:w w:val="110"/>
        </w:rPr>
        <w:t>ad</w:t>
      </w:r>
      <w:del w:id="81" w:author="Chris Prickett" w:date="2017-02-11T13:55:00Z">
        <w:r w:rsidDel="00846849">
          <w:rPr>
            <w:w w:val="110"/>
          </w:rPr>
          <w:delText>-</w:delText>
        </w:r>
        <w:r w:rsidDel="00846849">
          <w:rPr>
            <w:spacing w:val="25"/>
            <w:w w:val="114"/>
          </w:rPr>
          <w:delText xml:space="preserve"> </w:delText>
        </w:r>
      </w:del>
      <w:r>
        <w:rPr>
          <w:w w:val="110"/>
        </w:rPr>
        <w:t>ministration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urban</w:t>
      </w:r>
      <w:r>
        <w:rPr>
          <w:spacing w:val="46"/>
          <w:w w:val="110"/>
        </w:rPr>
        <w:t xml:space="preserve"> </w:t>
      </w:r>
      <w:r>
        <w:rPr>
          <w:w w:val="110"/>
        </w:rPr>
        <w:t>planning</w:t>
      </w:r>
      <w:r>
        <w:rPr>
          <w:spacing w:val="45"/>
          <w:w w:val="110"/>
        </w:rPr>
        <w:t xml:space="preserve"> </w:t>
      </w:r>
      <w:r>
        <w:rPr>
          <w:w w:val="110"/>
        </w:rPr>
        <w:t>authorities)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records</w:t>
      </w:r>
      <w:r>
        <w:rPr>
          <w:spacing w:val="45"/>
          <w:w w:val="110"/>
        </w:rPr>
        <w:t xml:space="preserve"> </w:t>
      </w:r>
      <w:r>
        <w:rPr>
          <w:w w:val="110"/>
        </w:rPr>
        <w:t>(legal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framework,</w:t>
      </w:r>
      <w:r>
        <w:rPr>
          <w:spacing w:val="50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>olicy</w:t>
      </w:r>
      <w:r>
        <w:rPr>
          <w:spacing w:val="23"/>
          <w:w w:val="106"/>
        </w:rPr>
        <w:t xml:space="preserve"> </w:t>
      </w:r>
      <w:r>
        <w:rPr>
          <w:w w:val="110"/>
        </w:rPr>
        <w:t>agendas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technical</w:t>
      </w:r>
      <w:r>
        <w:rPr>
          <w:spacing w:val="30"/>
          <w:w w:val="110"/>
        </w:rPr>
        <w:t xml:space="preserve"> </w:t>
      </w:r>
      <w:r>
        <w:rPr>
          <w:w w:val="110"/>
        </w:rPr>
        <w:t>documentation</w:t>
      </w:r>
      <w:del w:id="82" w:author="Chris Prickett" w:date="2017-02-11T13:55:00Z">
        <w:r w:rsidDel="00846849">
          <w:rPr>
            <w:w w:val="110"/>
          </w:rPr>
          <w:delText>s</w:delText>
        </w:r>
      </w:del>
      <w:r>
        <w:rPr>
          <w:w w:val="110"/>
        </w:rPr>
        <w:t>).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assorted</w:t>
      </w:r>
      <w:r>
        <w:rPr>
          <w:spacing w:val="32"/>
          <w:w w:val="110"/>
        </w:rPr>
        <w:t xml:space="preserve"> </w:t>
      </w:r>
      <w:r>
        <w:rPr>
          <w:w w:val="110"/>
        </w:rPr>
        <w:t>on</w:t>
      </w:r>
      <w:r>
        <w:rPr>
          <w:spacing w:val="30"/>
          <w:w w:val="110"/>
        </w:rPr>
        <w:t xml:space="preserve"> </w:t>
      </w:r>
      <w:r>
        <w:rPr>
          <w:w w:val="110"/>
        </w:rPr>
        <w:t>scale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levels: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interna</w:t>
      </w:r>
      <w:r>
        <w:rPr>
          <w:w w:val="110"/>
        </w:rPr>
        <w:t>tional,</w:t>
      </w:r>
      <w:r>
        <w:rPr>
          <w:spacing w:val="40"/>
          <w:w w:val="110"/>
        </w:rPr>
        <w:t xml:space="preserve"> </w:t>
      </w:r>
      <w:r>
        <w:rPr>
          <w:w w:val="110"/>
        </w:rPr>
        <w:t>national-state,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regional-city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cal-municipality</w:t>
      </w:r>
      <w:r>
        <w:rPr>
          <w:w w:val="110"/>
        </w:rPr>
        <w:t>.</w:t>
      </w:r>
    </w:p>
    <w:p w14:paraId="0BEB36A9" w14:textId="77777777" w:rsidR="00A8456E" w:rsidRPr="00156703" w:rsidRDefault="00846849" w:rsidP="00156703">
      <w:pPr>
        <w:pStyle w:val="BodyText"/>
        <w:spacing w:before="106" w:line="292" w:lineRule="auto"/>
        <w:ind w:left="1133" w:right="111"/>
        <w:jc w:val="both"/>
        <w:rPr>
          <w:spacing w:val="-13"/>
          <w:w w:val="115"/>
        </w:rPr>
      </w:pPr>
      <w:ins w:id="83" w:author="Chris Prickett" w:date="2017-02-11T13:56:00Z">
        <w:r>
          <w:rPr>
            <w:w w:val="115"/>
          </w:rPr>
          <w:t>A</w:t>
        </w:r>
      </w:ins>
      <w:del w:id="84" w:author="Chris Prickett" w:date="2017-02-11T13:56:00Z">
        <w:r w:rsidR="006C1195" w:rsidDel="00846849">
          <w:rPr>
            <w:w w:val="115"/>
          </w:rPr>
          <w:delText>Being</w:delText>
        </w:r>
        <w:r w:rsidR="006C1195" w:rsidDel="00846849">
          <w:rPr>
            <w:spacing w:val="39"/>
            <w:w w:val="115"/>
          </w:rPr>
          <w:delText xml:space="preserve"> </w:delText>
        </w:r>
        <w:r w:rsidR="006C1195" w:rsidDel="00846849">
          <w:rPr>
            <w:w w:val="115"/>
          </w:rPr>
          <w:delText>a</w:delText>
        </w:r>
      </w:del>
      <w:r w:rsidR="006C1195">
        <w:rPr>
          <w:w w:val="115"/>
        </w:rPr>
        <w:t>dapted</w:t>
      </w:r>
      <w:r w:rsidR="006C1195">
        <w:rPr>
          <w:spacing w:val="40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40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40"/>
          <w:w w:val="115"/>
        </w:rPr>
        <w:t xml:space="preserve"> </w:t>
      </w:r>
      <w:r w:rsidR="006C1195">
        <w:rPr>
          <w:w w:val="115"/>
        </w:rPr>
        <w:t>European</w:t>
      </w:r>
      <w:r w:rsidR="006C1195">
        <w:rPr>
          <w:spacing w:val="40"/>
          <w:w w:val="115"/>
        </w:rPr>
        <w:t xml:space="preserve"> </w:t>
      </w:r>
      <w:r w:rsidR="006C1195">
        <w:rPr>
          <w:spacing w:val="-1"/>
          <w:w w:val="115"/>
        </w:rPr>
        <w:t>administrativ</w:t>
      </w:r>
      <w:r w:rsidR="006C1195">
        <w:rPr>
          <w:spacing w:val="-2"/>
          <w:w w:val="115"/>
        </w:rPr>
        <w:t>e</w:t>
      </w:r>
      <w:r w:rsidR="006C1195">
        <w:rPr>
          <w:spacing w:val="40"/>
          <w:w w:val="115"/>
        </w:rPr>
        <w:t xml:space="preserve"> </w:t>
      </w:r>
      <w:r w:rsidR="006C1195">
        <w:rPr>
          <w:spacing w:val="-2"/>
          <w:w w:val="115"/>
        </w:rPr>
        <w:t>framework</w:t>
      </w:r>
      <w:r w:rsidR="006C1195">
        <w:rPr>
          <w:spacing w:val="40"/>
          <w:w w:val="115"/>
        </w:rPr>
        <w:t xml:space="preserve"> </w:t>
      </w:r>
      <w:r w:rsidR="006C1195">
        <w:rPr>
          <w:w w:val="115"/>
        </w:rPr>
        <w:t>(</w:t>
      </w:r>
      <w:r w:rsidR="006C1195">
        <w:rPr>
          <w:rFonts w:ascii="Georgia"/>
          <w:b/>
          <w:w w:val="115"/>
        </w:rPr>
        <w:t>?</w:t>
      </w:r>
      <w:r w:rsidR="006C1195">
        <w:rPr>
          <w:w w:val="115"/>
        </w:rPr>
        <w:t>),</w:t>
      </w:r>
      <w:r w:rsidR="006C1195">
        <w:rPr>
          <w:spacing w:val="48"/>
          <w:w w:val="115"/>
        </w:rPr>
        <w:t xml:space="preserve"> </w:t>
      </w:r>
      <w:ins w:id="85" w:author="Chris Prickett" w:date="2017-02-11T13:56:00Z">
        <w:r>
          <w:rPr>
            <w:spacing w:val="48"/>
            <w:w w:val="115"/>
          </w:rPr>
          <w:t xml:space="preserve">the </w:t>
        </w:r>
      </w:ins>
      <w:r w:rsidR="006C1195">
        <w:rPr>
          <w:w w:val="115"/>
        </w:rPr>
        <w:t>urban</w:t>
      </w:r>
      <w:r w:rsidR="006C1195">
        <w:rPr>
          <w:spacing w:val="40"/>
          <w:w w:val="115"/>
        </w:rPr>
        <w:t xml:space="preserve"> </w:t>
      </w:r>
      <w:r w:rsidR="006C1195">
        <w:rPr>
          <w:w w:val="115"/>
        </w:rPr>
        <w:t>regulatory</w:t>
      </w:r>
      <w:r w:rsidR="006C1195">
        <w:rPr>
          <w:spacing w:val="34"/>
          <w:w w:val="114"/>
        </w:rPr>
        <w:t xml:space="preserve"> </w:t>
      </w:r>
      <w:r w:rsidR="006C1195">
        <w:rPr>
          <w:spacing w:val="-2"/>
          <w:w w:val="115"/>
        </w:rPr>
        <w:t>framework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Serbia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has</w:t>
      </w:r>
      <w:r w:rsidR="006C1195">
        <w:rPr>
          <w:spacing w:val="-24"/>
          <w:w w:val="115"/>
        </w:rPr>
        <w:t xml:space="preserve"> </w:t>
      </w:r>
      <w:del w:id="86" w:author="Chris Prickett" w:date="2017-02-11T13:56:00Z">
        <w:r w:rsidR="006C1195" w:rsidDel="00846849">
          <w:rPr>
            <w:w w:val="115"/>
          </w:rPr>
          <w:delText>b</w:delText>
        </w:r>
        <w:r w:rsidR="006C1195" w:rsidDel="00846849">
          <w:rPr>
            <w:spacing w:val="1"/>
            <w:w w:val="115"/>
          </w:rPr>
          <w:delText>een</w:delText>
        </w:r>
        <w:r w:rsidR="006C1195" w:rsidDel="00846849">
          <w:rPr>
            <w:spacing w:val="-23"/>
            <w:w w:val="115"/>
          </w:rPr>
          <w:delText xml:space="preserve"> </w:delText>
        </w:r>
      </w:del>
      <w:r w:rsidR="006C1195">
        <w:rPr>
          <w:w w:val="115"/>
        </w:rPr>
        <w:t>hitherto</w:t>
      </w:r>
      <w:r w:rsidR="006C1195">
        <w:rPr>
          <w:spacing w:val="-24"/>
          <w:w w:val="115"/>
        </w:rPr>
        <w:t xml:space="preserve"> </w:t>
      </w:r>
      <w:r w:rsidR="006C1195">
        <w:rPr>
          <w:spacing w:val="-2"/>
          <w:w w:val="115"/>
        </w:rPr>
        <w:t>follow</w:t>
      </w:r>
      <w:ins w:id="87" w:author="Chris Prickett" w:date="2017-02-11T13:56:00Z">
        <w:r>
          <w:rPr>
            <w:spacing w:val="-2"/>
            <w:w w:val="115"/>
          </w:rPr>
          <w:t>ed</w:t>
        </w:r>
      </w:ins>
      <w:del w:id="88" w:author="Chris Prickett" w:date="2017-02-11T13:56:00Z">
        <w:r w:rsidR="006C1195" w:rsidDel="00846849">
          <w:rPr>
            <w:spacing w:val="-2"/>
            <w:w w:val="115"/>
          </w:rPr>
          <w:delText>ing</w:delText>
        </w:r>
      </w:del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recommendations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23"/>
          <w:w w:val="115"/>
        </w:rPr>
        <w:t xml:space="preserve"> </w:t>
      </w:r>
      <w:r w:rsidR="006C1195">
        <w:rPr>
          <w:spacing w:val="-1"/>
          <w:w w:val="115"/>
        </w:rPr>
        <w:t>th</w:t>
      </w:r>
      <w:r w:rsidR="006C1195">
        <w:rPr>
          <w:spacing w:val="-2"/>
          <w:w w:val="115"/>
        </w:rPr>
        <w:t>e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Council</w:t>
      </w:r>
      <w:r w:rsidR="006C1195">
        <w:rPr>
          <w:spacing w:val="28"/>
          <w:w w:val="110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5"/>
          <w:w w:val="115"/>
        </w:rPr>
        <w:t xml:space="preserve"> </w:t>
      </w:r>
      <w:r w:rsidR="006C1195">
        <w:rPr>
          <w:spacing w:val="1"/>
          <w:w w:val="115"/>
        </w:rPr>
        <w:t>Europe</w:t>
      </w:r>
      <w:r w:rsidR="006C1195">
        <w:rPr>
          <w:spacing w:val="24"/>
          <w:w w:val="115"/>
        </w:rPr>
        <w:t xml:space="preserve"> </w:t>
      </w:r>
      <w:r w:rsidR="006C1195">
        <w:rPr>
          <w:w w:val="115"/>
        </w:rPr>
        <w:t>(</w:t>
      </w:r>
      <w:r w:rsidR="006C1195">
        <w:rPr>
          <w:rFonts w:ascii="Georgia"/>
          <w:b/>
          <w:w w:val="115"/>
        </w:rPr>
        <w:t>?</w:t>
      </w:r>
      <w:r w:rsidR="006C1195">
        <w:rPr>
          <w:w w:val="115"/>
        </w:rPr>
        <w:t>).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set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European</w:t>
      </w:r>
      <w:r w:rsidR="006C1195">
        <w:rPr>
          <w:spacing w:val="25"/>
          <w:w w:val="115"/>
        </w:rPr>
        <w:t xml:space="preserve"> </w:t>
      </w:r>
      <w:r w:rsidR="006C1195">
        <w:rPr>
          <w:spacing w:val="-2"/>
          <w:w w:val="115"/>
        </w:rPr>
        <w:t>s</w:t>
      </w:r>
      <w:r w:rsidR="006C1195">
        <w:rPr>
          <w:spacing w:val="-1"/>
          <w:w w:val="115"/>
        </w:rPr>
        <w:t>trategie</w:t>
      </w:r>
      <w:r w:rsidR="006C1195">
        <w:rPr>
          <w:spacing w:val="-2"/>
          <w:w w:val="115"/>
        </w:rPr>
        <w:t>s</w:t>
      </w:r>
      <w:r w:rsidR="006C1195">
        <w:rPr>
          <w:spacing w:val="24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5"/>
          <w:w w:val="115"/>
        </w:rPr>
        <w:t xml:space="preserve"> </w:t>
      </w:r>
      <w:proofErr w:type="spellStart"/>
      <w:r w:rsidR="006C1195">
        <w:rPr>
          <w:w w:val="115"/>
        </w:rPr>
        <w:t>programmes</w:t>
      </w:r>
      <w:proofErr w:type="spellEnd"/>
      <w:r w:rsidR="006C1195">
        <w:rPr>
          <w:spacing w:val="24"/>
          <w:w w:val="115"/>
        </w:rPr>
        <w:t xml:space="preserve"> </w:t>
      </w:r>
      <w:r w:rsidR="006C1195">
        <w:rPr>
          <w:spacing w:val="-2"/>
          <w:w w:val="115"/>
        </w:rPr>
        <w:t>influence</w:t>
      </w:r>
      <w:r w:rsidR="006C1195">
        <w:rPr>
          <w:spacing w:val="25"/>
          <w:w w:val="115"/>
        </w:rPr>
        <w:t xml:space="preserve"> </w:t>
      </w:r>
      <w:ins w:id="89" w:author="Chris Prickett" w:date="2017-02-11T13:56:00Z">
        <w:r>
          <w:rPr>
            <w:spacing w:val="25"/>
            <w:w w:val="115"/>
          </w:rPr>
          <w:t xml:space="preserve">the </w:t>
        </w:r>
      </w:ins>
      <w:r w:rsidR="006C1195">
        <w:rPr>
          <w:w w:val="115"/>
        </w:rPr>
        <w:t>rather</w:t>
      </w:r>
      <w:r w:rsidR="006C1195">
        <w:rPr>
          <w:spacing w:val="44"/>
          <w:w w:val="120"/>
        </w:rPr>
        <w:t xml:space="preserve"> </w:t>
      </w:r>
      <w:r w:rsidR="006C1195">
        <w:rPr>
          <w:w w:val="115"/>
        </w:rPr>
        <w:t>general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organizational</w:t>
      </w:r>
      <w:r w:rsidR="006C1195">
        <w:rPr>
          <w:spacing w:val="-18"/>
          <w:w w:val="115"/>
        </w:rPr>
        <w:t xml:space="preserve"> </w:t>
      </w:r>
      <w:r w:rsidR="006C1195">
        <w:rPr>
          <w:spacing w:val="-3"/>
          <w:w w:val="115"/>
        </w:rPr>
        <w:t>flow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Serbian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institutions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assign</w:t>
      </w:r>
      <w:r w:rsidR="006C1195">
        <w:rPr>
          <w:spacing w:val="-18"/>
          <w:w w:val="115"/>
        </w:rPr>
        <w:t xml:space="preserve"> </w:t>
      </w:r>
      <w:r w:rsidR="006C1195">
        <w:rPr>
          <w:spacing w:val="-3"/>
          <w:w w:val="115"/>
        </w:rPr>
        <w:t>ma</w:t>
      </w:r>
      <w:ins w:id="90" w:author="Chris Prickett" w:date="2017-02-11T13:57:00Z">
        <w:r>
          <w:rPr>
            <w:spacing w:val="-4"/>
            <w:w w:val="115"/>
          </w:rPr>
          <w:t>j</w:t>
        </w:r>
      </w:ins>
      <w:del w:id="91" w:author="Chris Prickett" w:date="2017-02-11T13:57:00Z">
        <w:r w:rsidR="006C1195" w:rsidDel="00846849">
          <w:rPr>
            <w:spacing w:val="-4"/>
            <w:w w:val="115"/>
          </w:rPr>
          <w:delText>y</w:delText>
        </w:r>
      </w:del>
      <w:r w:rsidR="006C1195">
        <w:rPr>
          <w:spacing w:val="-4"/>
          <w:w w:val="115"/>
        </w:rPr>
        <w:t>or</w:t>
      </w:r>
      <w:r w:rsidR="006C1195">
        <w:rPr>
          <w:spacing w:val="-19"/>
          <w:w w:val="115"/>
        </w:rPr>
        <w:t xml:space="preserve"> </w:t>
      </w:r>
      <w:r w:rsidR="006C1195">
        <w:rPr>
          <w:spacing w:val="-1"/>
          <w:w w:val="115"/>
        </w:rPr>
        <w:t>directiv</w:t>
      </w:r>
      <w:r w:rsidR="006C1195">
        <w:rPr>
          <w:spacing w:val="-2"/>
          <w:w w:val="115"/>
        </w:rPr>
        <w:t>es</w:t>
      </w:r>
      <w:r w:rsidR="006C1195">
        <w:rPr>
          <w:spacing w:val="28"/>
          <w:w w:val="106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adaptions</w:t>
      </w:r>
      <w:r w:rsidR="006C1195">
        <w:rPr>
          <w:spacing w:val="-12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records.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According</w:t>
      </w:r>
      <w:r w:rsidR="006C1195">
        <w:rPr>
          <w:spacing w:val="-12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3"/>
          <w:w w:val="115"/>
        </w:rPr>
        <w:t xml:space="preserve"> </w:t>
      </w:r>
      <w:r w:rsidR="006C1195">
        <w:rPr>
          <w:spacing w:val="1"/>
          <w:w w:val="115"/>
        </w:rPr>
        <w:t>local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experts</w:t>
      </w:r>
      <w:r w:rsidR="006C1195">
        <w:rPr>
          <w:spacing w:val="-2"/>
          <w:w w:val="115"/>
        </w:rPr>
        <w:t>,</w:t>
      </w:r>
      <w:r w:rsidR="006C1195">
        <w:rPr>
          <w:spacing w:val="28"/>
          <w:w w:val="110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1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-12"/>
          <w:w w:val="115"/>
        </w:rPr>
        <w:t xml:space="preserve"> </w:t>
      </w:r>
      <w:r w:rsidR="006C1195">
        <w:rPr>
          <w:w w:val="115"/>
        </w:rPr>
        <w:t>regulatory</w:t>
      </w:r>
      <w:r w:rsidR="006C1195">
        <w:rPr>
          <w:spacing w:val="-11"/>
          <w:w w:val="115"/>
        </w:rPr>
        <w:t xml:space="preserve"> </w:t>
      </w:r>
      <w:r w:rsidR="006C1195">
        <w:rPr>
          <w:spacing w:val="-3"/>
          <w:w w:val="115"/>
        </w:rPr>
        <w:t>levels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do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not</w:t>
      </w:r>
      <w:r w:rsidR="006C1195">
        <w:rPr>
          <w:spacing w:val="-10"/>
          <w:w w:val="115"/>
        </w:rPr>
        <w:t xml:space="preserve"> </w:t>
      </w:r>
      <w:r w:rsidR="006C1195">
        <w:rPr>
          <w:w w:val="115"/>
        </w:rPr>
        <w:t>hold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direct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relations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1"/>
          <w:w w:val="115"/>
        </w:rPr>
        <w:t xml:space="preserve"> </w:t>
      </w:r>
      <w:r w:rsidR="006C1195">
        <w:rPr>
          <w:spacing w:val="-4"/>
          <w:w w:val="115"/>
        </w:rPr>
        <w:t>S</w:t>
      </w:r>
      <w:r w:rsidR="006C1195">
        <w:rPr>
          <w:spacing w:val="-3"/>
          <w:w w:val="115"/>
        </w:rPr>
        <w:t>a</w:t>
      </w:r>
      <w:r w:rsidR="006C1195">
        <w:rPr>
          <w:spacing w:val="-4"/>
          <w:w w:val="115"/>
        </w:rPr>
        <w:t>v</w:t>
      </w:r>
      <w:r w:rsidR="006C1195">
        <w:rPr>
          <w:spacing w:val="-3"/>
          <w:w w:val="115"/>
        </w:rPr>
        <w:t>amala</w:t>
      </w:r>
      <w:r w:rsidR="006C1195">
        <w:rPr>
          <w:spacing w:val="-10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33"/>
          <w:w w:val="118"/>
        </w:rPr>
        <w:t xml:space="preserve"> </w:t>
      </w:r>
      <w:r w:rsidR="006C1195">
        <w:rPr>
          <w:spacing w:val="-3"/>
          <w:w w:val="115"/>
        </w:rPr>
        <w:t>environmen</w:t>
      </w:r>
      <w:r w:rsidR="006C1195">
        <w:rPr>
          <w:spacing w:val="-2"/>
          <w:w w:val="115"/>
        </w:rPr>
        <w:t>t.</w:t>
      </w:r>
    </w:p>
    <w:p w14:paraId="599CB4AE" w14:textId="77777777" w:rsidR="00A8456E" w:rsidRDefault="006C1195">
      <w:pPr>
        <w:pStyle w:val="BodyText"/>
        <w:spacing w:before="106" w:line="293" w:lineRule="auto"/>
        <w:ind w:left="1133" w:right="111"/>
        <w:jc w:val="both"/>
      </w:pPr>
      <w:r>
        <w:rPr>
          <w:w w:val="115"/>
        </w:rPr>
        <w:t>On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other</w:t>
      </w:r>
      <w:r>
        <w:rPr>
          <w:spacing w:val="-2"/>
          <w:w w:val="115"/>
        </w:rPr>
        <w:t xml:space="preserve"> </w:t>
      </w:r>
      <w:r>
        <w:rPr>
          <w:w w:val="115"/>
        </w:rPr>
        <w:t>hand,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2"/>
          <w:w w:val="115"/>
        </w:rPr>
        <w:t xml:space="preserve"> framework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Serbia</w:t>
      </w:r>
      <w:r>
        <w:rPr>
          <w:spacing w:val="-2"/>
          <w:w w:val="115"/>
        </w:rPr>
        <w:t xml:space="preserve"> </w:t>
      </w:r>
      <w:r>
        <w:rPr>
          <w:w w:val="115"/>
        </w:rPr>
        <w:t>corresponds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 xml:space="preserve">e </w:t>
      </w:r>
      <w:r>
        <w:rPr>
          <w:w w:val="115"/>
        </w:rPr>
        <w:t>admin</w:t>
      </w:r>
      <w:r>
        <w:rPr>
          <w:spacing w:val="-1"/>
          <w:w w:val="115"/>
        </w:rPr>
        <w:t>istrativ</w:t>
      </w:r>
      <w:r>
        <w:rPr>
          <w:spacing w:val="-2"/>
          <w:w w:val="115"/>
        </w:rPr>
        <w:t>e</w:t>
      </w:r>
      <w:r>
        <w:rPr>
          <w:spacing w:val="17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Republic.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Republic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Serbia</w:t>
      </w:r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18"/>
          <w:w w:val="115"/>
        </w:rPr>
        <w:t xml:space="preserve"> </w:t>
      </w:r>
      <w:r>
        <w:rPr>
          <w:w w:val="115"/>
        </w:rPr>
        <w:t>divided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w w:val="115"/>
        </w:rPr>
        <w:t>29</w:t>
      </w:r>
      <w:r>
        <w:rPr>
          <w:spacing w:val="24"/>
          <w:w w:val="105"/>
        </w:rPr>
        <w:t xml:space="preserve"> </w:t>
      </w:r>
      <w:r>
        <w:rPr>
          <w:w w:val="115"/>
        </w:rPr>
        <w:t xml:space="preserve">districts and 189 </w:t>
      </w:r>
      <w:r>
        <w:rPr>
          <w:spacing w:val="-2"/>
          <w:w w:val="115"/>
        </w:rPr>
        <w:t>communes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opstine</w:t>
      </w:r>
      <w:proofErr w:type="spellEnd"/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[including </w:t>
      </w:r>
      <w:ins w:id="92" w:author="Chris Prickett" w:date="2017-02-11T13:57:00Z">
        <w:r w:rsidR="00846849">
          <w:rPr>
            <w:w w:val="115"/>
          </w:rPr>
          <w:t xml:space="preserve">the </w:t>
        </w:r>
      </w:ins>
      <w:r>
        <w:rPr>
          <w:w w:val="115"/>
        </w:rPr>
        <w:t xml:space="preserve">16 </w:t>
      </w:r>
      <w:r>
        <w:rPr>
          <w:spacing w:val="-1"/>
          <w:w w:val="115"/>
        </w:rPr>
        <w:t>municipaliti</w:t>
      </w:r>
      <w:r>
        <w:rPr>
          <w:spacing w:val="-2"/>
          <w:w w:val="115"/>
        </w:rPr>
        <w:t>es</w:t>
      </w:r>
      <w:r>
        <w:rPr>
          <w:w w:val="115"/>
        </w:rPr>
        <w:t xml:space="preserve"> of</w:t>
      </w:r>
      <w:r>
        <w:rPr>
          <w:spacing w:val="1"/>
          <w:w w:val="115"/>
        </w:rPr>
        <w:t xml:space="preserve"> </w:t>
      </w:r>
      <w:r>
        <w:rPr>
          <w:w w:val="115"/>
        </w:rPr>
        <w:t>Belgrade and</w:t>
      </w:r>
      <w:r>
        <w:rPr>
          <w:spacing w:val="29"/>
          <w:w w:val="117"/>
        </w:rPr>
        <w:t xml:space="preserve"> </w:t>
      </w:r>
      <w:del w:id="93" w:author="Chris Prickett" w:date="2017-02-11T13:58:00Z">
        <w:r w:rsidDel="00846849">
          <w:rPr>
            <w:spacing w:val="-2"/>
            <w:w w:val="115"/>
          </w:rPr>
          <w:delText>cit</w:delText>
        </w:r>
        <w:r w:rsidDel="00846849">
          <w:rPr>
            <w:spacing w:val="-3"/>
            <w:w w:val="115"/>
          </w:rPr>
          <w:delText>y</w:delText>
        </w:r>
        <w:r w:rsidDel="00846849">
          <w:rPr>
            <w:spacing w:val="5"/>
            <w:w w:val="115"/>
          </w:rPr>
          <w:delText xml:space="preserve"> </w:delText>
        </w:r>
      </w:del>
      <w:ins w:id="94" w:author="Chris Prickett" w:date="2017-02-11T13:58:00Z">
        <w:r w:rsidR="00846849">
          <w:rPr>
            <w:spacing w:val="-2"/>
            <w:w w:val="115"/>
          </w:rPr>
          <w:t xml:space="preserve">the </w:t>
        </w:r>
        <w:r w:rsidR="00846849">
          <w:rPr>
            <w:spacing w:val="5"/>
            <w:w w:val="115"/>
          </w:rPr>
          <w:t xml:space="preserve"> </w:t>
        </w:r>
      </w:ins>
      <w:r>
        <w:rPr>
          <w:spacing w:val="-1"/>
          <w:w w:val="115"/>
        </w:rPr>
        <w:t>m</w:t>
      </w:r>
      <w:r>
        <w:rPr>
          <w:spacing w:val="-2"/>
          <w:w w:val="115"/>
        </w:rPr>
        <w:t>unicipalities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Novi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ad,</w:t>
      </w:r>
      <w:r>
        <w:rPr>
          <w:spacing w:val="8"/>
          <w:w w:val="115"/>
        </w:rPr>
        <w:t xml:space="preserve"> </w:t>
      </w:r>
      <w:r>
        <w:rPr>
          <w:w w:val="115"/>
        </w:rPr>
        <w:t>Nis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proofErr w:type="spellStart"/>
      <w:r>
        <w:rPr>
          <w:spacing w:val="-3"/>
          <w:w w:val="115"/>
        </w:rPr>
        <w:t>Kragujevac</w:t>
      </w:r>
      <w:proofErr w:type="spellEnd"/>
      <w:r>
        <w:rPr>
          <w:spacing w:val="-3"/>
          <w:w w:val="115"/>
        </w:rPr>
        <w:t>].</w:t>
      </w:r>
      <w:r>
        <w:rPr>
          <w:spacing w:val="42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districts</w:t>
      </w:r>
      <w:r>
        <w:rPr>
          <w:spacing w:val="6"/>
          <w:w w:val="115"/>
        </w:rPr>
        <w:t xml:space="preserve"> </w:t>
      </w:r>
      <w:r>
        <w:rPr>
          <w:w w:val="115"/>
        </w:rPr>
        <w:t>act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political</w:t>
      </w:r>
      <w:r>
        <w:rPr>
          <w:spacing w:val="63"/>
          <w:w w:val="111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odies,</w:t>
      </w:r>
      <w:r>
        <w:rPr>
          <w:spacing w:val="18"/>
          <w:w w:val="115"/>
        </w:rPr>
        <w:t xml:space="preserve"> </w:t>
      </w:r>
      <w:r>
        <w:rPr>
          <w:w w:val="115"/>
        </w:rPr>
        <w:t>but</w:t>
      </w:r>
      <w:r>
        <w:rPr>
          <w:spacing w:val="15"/>
          <w:w w:val="115"/>
        </w:rPr>
        <w:t xml:space="preserve"> </w:t>
      </w:r>
      <w:r>
        <w:rPr>
          <w:w w:val="115"/>
        </w:rPr>
        <w:t>they</w:t>
      </w:r>
      <w:r>
        <w:rPr>
          <w:spacing w:val="15"/>
          <w:w w:val="115"/>
        </w:rPr>
        <w:t xml:space="preserve"> </w:t>
      </w:r>
      <w:r>
        <w:rPr>
          <w:w w:val="115"/>
        </w:rPr>
        <w:t>are</w:t>
      </w:r>
      <w:r>
        <w:rPr>
          <w:spacing w:val="16"/>
          <w:w w:val="115"/>
        </w:rPr>
        <w:t xml:space="preserve"> </w:t>
      </w:r>
      <w:r>
        <w:rPr>
          <w:w w:val="115"/>
        </w:rPr>
        <w:t>not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authorized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mak</w:t>
      </w:r>
      <w:r>
        <w:rPr>
          <w:spacing w:val="-3"/>
          <w:w w:val="115"/>
        </w:rPr>
        <w:t>e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5"/>
          <w:w w:val="115"/>
        </w:rPr>
        <w:t xml:space="preserve"> </w:t>
      </w:r>
      <w:r>
        <w:rPr>
          <w:spacing w:val="-4"/>
          <w:w w:val="115"/>
        </w:rPr>
        <w:t>own</w:t>
      </w:r>
      <w:r>
        <w:rPr>
          <w:spacing w:val="16"/>
          <w:w w:val="115"/>
        </w:rPr>
        <w:t xml:space="preserve"> </w:t>
      </w:r>
      <w:r>
        <w:rPr>
          <w:w w:val="115"/>
        </w:rPr>
        <w:t>decisions</w:t>
      </w:r>
      <w:r>
        <w:rPr>
          <w:spacing w:val="15"/>
          <w:w w:val="115"/>
        </w:rPr>
        <w:t xml:space="preserve"> </w:t>
      </w:r>
      <w:r>
        <w:rPr>
          <w:w w:val="115"/>
        </w:rPr>
        <w:t>regarding</w:t>
      </w:r>
      <w:r>
        <w:rPr>
          <w:spacing w:val="14"/>
          <w:w w:val="115"/>
        </w:rPr>
        <w:t xml:space="preserve"> </w:t>
      </w:r>
      <w:r>
        <w:rPr>
          <w:w w:val="115"/>
        </w:rPr>
        <w:t>spatial</w:t>
      </w:r>
      <w:r>
        <w:rPr>
          <w:spacing w:val="35"/>
          <w:w w:val="116"/>
        </w:rPr>
        <w:t xml:space="preserve"> </w:t>
      </w:r>
      <w:r>
        <w:rPr>
          <w:spacing w:val="-2"/>
          <w:w w:val="115"/>
        </w:rPr>
        <w:t>developmen</w:t>
      </w:r>
      <w:r>
        <w:rPr>
          <w:spacing w:val="-1"/>
          <w:w w:val="115"/>
        </w:rPr>
        <w:t>t.</w:t>
      </w:r>
      <w:r>
        <w:rPr>
          <w:spacing w:val="19"/>
          <w:w w:val="115"/>
        </w:rPr>
        <w:t xml:space="preserve"> </w:t>
      </w:r>
      <w:r>
        <w:rPr>
          <w:w w:val="115"/>
        </w:rPr>
        <w:t>Therefore,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practice,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Spatial</w:t>
      </w:r>
      <w:r>
        <w:rPr>
          <w:spacing w:val="21"/>
          <w:w w:val="115"/>
        </w:rPr>
        <w:t xml:space="preserve"> </w:t>
      </w:r>
      <w:r>
        <w:rPr>
          <w:w w:val="115"/>
        </w:rPr>
        <w:t>Plan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Re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ublic,</w:t>
      </w:r>
      <w:r>
        <w:rPr>
          <w:spacing w:val="27"/>
          <w:w w:val="115"/>
        </w:rPr>
        <w:t xml:space="preserve"> </w:t>
      </w:r>
      <w:r>
        <w:rPr>
          <w:w w:val="115"/>
        </w:rPr>
        <w:t>Regional</w:t>
      </w:r>
      <w:r>
        <w:rPr>
          <w:spacing w:val="28"/>
          <w:w w:val="110"/>
        </w:rPr>
        <w:t xml:space="preserve"> </w:t>
      </w:r>
      <w:r>
        <w:rPr>
          <w:w w:val="115"/>
        </w:rPr>
        <w:t>Spatial</w:t>
      </w:r>
      <w:r>
        <w:rPr>
          <w:spacing w:val="22"/>
          <w:w w:val="115"/>
        </w:rPr>
        <w:t xml:space="preserve"> </w:t>
      </w:r>
      <w:r>
        <w:rPr>
          <w:w w:val="115"/>
        </w:rPr>
        <w:t>Plans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Spatial</w:t>
      </w:r>
      <w:r>
        <w:rPr>
          <w:spacing w:val="22"/>
          <w:w w:val="115"/>
        </w:rPr>
        <w:t xml:space="preserve"> </w:t>
      </w:r>
      <w:r>
        <w:rPr>
          <w:w w:val="115"/>
        </w:rPr>
        <w:t>Plans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Special</w:t>
      </w:r>
      <w:r>
        <w:rPr>
          <w:spacing w:val="22"/>
          <w:w w:val="115"/>
        </w:rPr>
        <w:t xml:space="preserve"> </w:t>
      </w:r>
      <w:r>
        <w:rPr>
          <w:w w:val="115"/>
        </w:rPr>
        <w:t>Purposes</w:t>
      </w:r>
      <w:r>
        <w:rPr>
          <w:spacing w:val="22"/>
          <w:w w:val="115"/>
        </w:rPr>
        <w:t xml:space="preserve"> </w:t>
      </w:r>
      <w:r>
        <w:rPr>
          <w:w w:val="115"/>
        </w:rPr>
        <w:t>are</w:t>
      </w:r>
      <w:r>
        <w:rPr>
          <w:spacing w:val="22"/>
          <w:w w:val="115"/>
        </w:rPr>
        <w:t xml:space="preserve"> </w:t>
      </w:r>
      <w:r>
        <w:rPr>
          <w:w w:val="115"/>
        </w:rPr>
        <w:t>under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jurisdiction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01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National</w:t>
      </w:r>
      <w:r>
        <w:rPr>
          <w:spacing w:val="9"/>
          <w:w w:val="115"/>
        </w:rPr>
        <w:t xml:space="preserve"> </w:t>
      </w:r>
      <w:r>
        <w:rPr>
          <w:w w:val="115"/>
        </w:rPr>
        <w:t>authorities.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Ministry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Construction,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Transportation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9"/>
          <w:w w:val="115"/>
        </w:rPr>
        <w:t xml:space="preserve"> </w:t>
      </w:r>
      <w:r>
        <w:rPr>
          <w:w w:val="115"/>
        </w:rPr>
        <w:t>(CTI)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10"/>
          <w:w w:val="115"/>
        </w:rPr>
        <w:t xml:space="preserve"> </w:t>
      </w:r>
      <w:r>
        <w:rPr>
          <w:w w:val="115"/>
        </w:rPr>
        <w:t>public</w:t>
      </w:r>
      <w:r>
        <w:rPr>
          <w:spacing w:val="9"/>
          <w:w w:val="115"/>
        </w:rPr>
        <w:t xml:space="preserve"> </w:t>
      </w:r>
      <w:r>
        <w:rPr>
          <w:w w:val="115"/>
        </w:rPr>
        <w:t>actor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9"/>
          <w:w w:val="115"/>
        </w:rPr>
        <w:t xml:space="preserve"> </w:t>
      </w:r>
      <w:ins w:id="95" w:author="Chris Prickett" w:date="2017-02-11T13:58:00Z">
        <w:r w:rsidR="00846849">
          <w:rPr>
            <w:spacing w:val="9"/>
            <w:w w:val="115"/>
          </w:rPr>
          <w:t xml:space="preserve">the </w:t>
        </w:r>
      </w:ins>
      <w:r>
        <w:rPr>
          <w:w w:val="115"/>
        </w:rPr>
        <w:t>national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domain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10"/>
          <w:w w:val="115"/>
        </w:rPr>
        <w:t xml:space="preserve"> </w:t>
      </w:r>
      <w:r>
        <w:rPr>
          <w:w w:val="115"/>
        </w:rPr>
        <w:t>it:</w:t>
      </w:r>
      <w:r>
        <w:rPr>
          <w:spacing w:val="37"/>
          <w:w w:val="115"/>
        </w:rPr>
        <w:t xml:space="preserve"> </w:t>
      </w:r>
      <w:r>
        <w:rPr>
          <w:w w:val="115"/>
        </w:rPr>
        <w:t>(1)</w:t>
      </w:r>
      <w:r>
        <w:rPr>
          <w:spacing w:val="28"/>
          <w:w w:val="115"/>
        </w:rPr>
        <w:t xml:space="preserve"> </w:t>
      </w:r>
      <w:r>
        <w:rPr>
          <w:w w:val="115"/>
        </w:rPr>
        <w:t>conducts</w:t>
      </w:r>
      <w:r>
        <w:rPr>
          <w:spacing w:val="6"/>
          <w:w w:val="115"/>
        </w:rPr>
        <w:t xml:space="preserve"> </w:t>
      </w:r>
      <w:r>
        <w:rPr>
          <w:w w:val="115"/>
        </w:rPr>
        <w:t>administrati</w:t>
      </w:r>
      <w:ins w:id="96" w:author="Chris Prickett" w:date="2017-02-11T13:58:00Z">
        <w:r w:rsidR="00846849">
          <w:rPr>
            <w:w w:val="115"/>
          </w:rPr>
          <w:t>ve</w:t>
        </w:r>
      </w:ins>
      <w:del w:id="97" w:author="Chris Prickett" w:date="2017-02-11T13:58:00Z">
        <w:r w:rsidDel="00846849">
          <w:rPr>
            <w:w w:val="115"/>
          </w:rPr>
          <w:delText>on</w:delText>
        </w:r>
      </w:del>
      <w:r>
        <w:rPr>
          <w:spacing w:val="9"/>
          <w:w w:val="115"/>
        </w:rPr>
        <w:t xml:space="preserve"> </w:t>
      </w:r>
      <w:r>
        <w:rPr>
          <w:w w:val="115"/>
        </w:rPr>
        <w:t>tasks,</w:t>
      </w:r>
      <w:r>
        <w:rPr>
          <w:spacing w:val="7"/>
          <w:w w:val="115"/>
        </w:rPr>
        <w:t xml:space="preserve"> </w:t>
      </w:r>
      <w:r>
        <w:rPr>
          <w:w w:val="115"/>
        </w:rPr>
        <w:t>(2)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governs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trategic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construction,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site-developmen</w:t>
      </w:r>
      <w:r>
        <w:rPr>
          <w:spacing w:val="-1"/>
          <w:w w:val="115"/>
        </w:rPr>
        <w:t>t</w:t>
      </w:r>
      <w:r>
        <w:rPr>
          <w:spacing w:val="27"/>
          <w:w w:val="147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equipmen</w:t>
      </w:r>
      <w:r>
        <w:rPr>
          <w:spacing w:val="-1"/>
          <w:w w:val="115"/>
        </w:rPr>
        <w:t>t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works,</w:t>
      </w:r>
      <w:r>
        <w:rPr>
          <w:spacing w:val="29"/>
          <w:w w:val="115"/>
        </w:rPr>
        <w:t xml:space="preserve"> </w:t>
      </w:r>
      <w:r>
        <w:rPr>
          <w:w w:val="115"/>
        </w:rPr>
        <w:t>(3)</w:t>
      </w:r>
      <w:r>
        <w:rPr>
          <w:spacing w:val="24"/>
          <w:w w:val="115"/>
        </w:rPr>
        <w:t xml:space="preserve"> </w:t>
      </w:r>
      <w:r>
        <w:rPr>
          <w:w w:val="115"/>
        </w:rPr>
        <w:t>carries</w:t>
      </w:r>
      <w:r>
        <w:rPr>
          <w:spacing w:val="23"/>
          <w:w w:val="115"/>
        </w:rPr>
        <w:t xml:space="preserve"> </w:t>
      </w:r>
      <w:r>
        <w:rPr>
          <w:w w:val="115"/>
        </w:rPr>
        <w:t>out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surv</w:t>
      </w:r>
      <w:r>
        <w:rPr>
          <w:spacing w:val="-2"/>
          <w:w w:val="115"/>
        </w:rPr>
        <w:t>ey</w:t>
      </w:r>
      <w:r>
        <w:rPr>
          <w:spacing w:val="23"/>
          <w:w w:val="115"/>
        </w:rPr>
        <w:t xml:space="preserve"> </w:t>
      </w:r>
      <w:r>
        <w:rPr>
          <w:w w:val="115"/>
        </w:rPr>
        <w:t>jobs,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(4)</w:t>
      </w:r>
      <w:r>
        <w:rPr>
          <w:spacing w:val="24"/>
          <w:w w:val="115"/>
        </w:rPr>
        <w:t xml:space="preserve"> </w:t>
      </w:r>
      <w:r>
        <w:rPr>
          <w:w w:val="115"/>
        </w:rPr>
        <w:t>perform</w:t>
      </w:r>
      <w:ins w:id="98" w:author="Chris Prickett" w:date="2017-02-11T13:59:00Z">
        <w:r w:rsidR="00846849">
          <w:rPr>
            <w:w w:val="115"/>
          </w:rPr>
          <w:t>s</w:t>
        </w:r>
      </w:ins>
      <w:r>
        <w:rPr>
          <w:spacing w:val="27"/>
          <w:w w:val="110"/>
        </w:rPr>
        <w:t xml:space="preserve"> </w:t>
      </w:r>
      <w:r>
        <w:rPr>
          <w:w w:val="115"/>
        </w:rPr>
        <w:t>inspection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supervision</w:t>
      </w:r>
      <w:r>
        <w:rPr>
          <w:spacing w:val="-14"/>
          <w:w w:val="115"/>
        </w:rPr>
        <w:t xml:space="preserve"> </w:t>
      </w:r>
      <w:r>
        <w:rPr>
          <w:w w:val="115"/>
        </w:rPr>
        <w:lastRenderedPageBreak/>
        <w:t>actions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field.</w:t>
      </w:r>
    </w:p>
    <w:p w14:paraId="6BCC5565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8F4E9E5" w14:textId="77777777" w:rsidR="00A8456E" w:rsidRDefault="006C1195">
      <w:pPr>
        <w:pStyle w:val="BodyText"/>
        <w:spacing w:line="291" w:lineRule="auto"/>
        <w:ind w:left="1133" w:right="111"/>
        <w:jc w:val="both"/>
      </w:pPr>
      <w:r>
        <w:rPr>
          <w:spacing w:val="-4"/>
          <w:w w:val="115"/>
        </w:rPr>
        <w:lastRenderedPageBreak/>
        <w:t>Conversely</w:t>
      </w:r>
      <w:r>
        <w:rPr>
          <w:spacing w:val="-3"/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ci</w:t>
      </w:r>
      <w:r>
        <w:rPr>
          <w:spacing w:val="-1"/>
          <w:w w:val="115"/>
        </w:rPr>
        <w:t>tie</w:t>
      </w:r>
      <w:r>
        <w:rPr>
          <w:spacing w:val="-2"/>
          <w:w w:val="115"/>
        </w:rPr>
        <w:t>s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mun</w:t>
      </w:r>
      <w:r>
        <w:rPr>
          <w:spacing w:val="-2"/>
          <w:w w:val="115"/>
        </w:rPr>
        <w:t>icipalities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ha</w:t>
      </w:r>
      <w:r>
        <w:rPr>
          <w:spacing w:val="-4"/>
          <w:w w:val="115"/>
        </w:rPr>
        <w:t>ve</w:t>
      </w:r>
      <w:r>
        <w:rPr>
          <w:spacing w:val="-3"/>
          <w:w w:val="115"/>
        </w:rPr>
        <w:t xml:space="preserve"> </w:t>
      </w:r>
      <w:ins w:id="99" w:author="Chris Prickett" w:date="2017-02-11T13:59:00Z">
        <w:r w:rsidR="00846849">
          <w:rPr>
            <w:spacing w:val="-3"/>
            <w:w w:val="115"/>
          </w:rPr>
          <w:t xml:space="preserve">the </w:t>
        </w:r>
      </w:ins>
      <w:r>
        <w:rPr>
          <w:w w:val="115"/>
        </w:rPr>
        <w:t>legal</w:t>
      </w:r>
      <w:r>
        <w:rPr>
          <w:spacing w:val="-5"/>
          <w:w w:val="115"/>
        </w:rPr>
        <w:t xml:space="preserve"> </w:t>
      </w:r>
      <w:r>
        <w:rPr>
          <w:w w:val="115"/>
        </w:rPr>
        <w:t>means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righ</w:t>
      </w:r>
      <w:r>
        <w:rPr>
          <w:spacing w:val="-1"/>
          <w:w w:val="115"/>
        </w:rPr>
        <w:t>ts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4"/>
          <w:w w:val="115"/>
        </w:rPr>
        <w:t xml:space="preserve"> </w:t>
      </w:r>
      <w:del w:id="100" w:author="Chris Prickett" w:date="2017-02-11T14:00:00Z">
        <w:r w:rsidDel="00846849">
          <w:rPr>
            <w:spacing w:val="-2"/>
            <w:w w:val="115"/>
          </w:rPr>
          <w:delText>mak</w:delText>
        </w:r>
        <w:r w:rsidDel="00846849">
          <w:rPr>
            <w:spacing w:val="-3"/>
            <w:w w:val="115"/>
          </w:rPr>
          <w:delText>e</w:delText>
        </w:r>
        <w:r w:rsidDel="00846849">
          <w:rPr>
            <w:spacing w:val="-4"/>
            <w:w w:val="115"/>
          </w:rPr>
          <w:delText xml:space="preserve"> </w:delText>
        </w:r>
      </w:del>
      <w:ins w:id="101" w:author="Chris Prickett" w:date="2017-02-11T14:00:00Z">
        <w:r w:rsidR="00846849">
          <w:rPr>
            <w:spacing w:val="-2"/>
            <w:w w:val="115"/>
          </w:rPr>
          <w:t>establish</w:t>
        </w:r>
        <w:r w:rsidR="00846849">
          <w:rPr>
            <w:spacing w:val="-4"/>
            <w:w w:val="115"/>
          </w:rPr>
          <w:t xml:space="preserve"> </w:t>
        </w:r>
      </w:ins>
      <w:r>
        <w:rPr>
          <w:w w:val="115"/>
        </w:rPr>
        <w:t>their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own</w:t>
      </w:r>
      <w:r>
        <w:rPr>
          <w:spacing w:val="35"/>
          <w:w w:val="110"/>
        </w:rPr>
        <w:t xml:space="preserve"> </w:t>
      </w:r>
      <w:r>
        <w:rPr>
          <w:w w:val="115"/>
        </w:rPr>
        <w:t>strategies,</w:t>
      </w:r>
      <w:r>
        <w:rPr>
          <w:spacing w:val="19"/>
          <w:w w:val="115"/>
        </w:rPr>
        <w:t xml:space="preserve"> </w:t>
      </w:r>
      <w:r>
        <w:rPr>
          <w:w w:val="115"/>
        </w:rPr>
        <w:t>plans,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programs,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well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5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regulation</w:t>
      </w:r>
      <w:r>
        <w:rPr>
          <w:spacing w:val="-2"/>
          <w:w w:val="115"/>
        </w:rPr>
        <w:t>s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rules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terms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01"/>
        </w:rPr>
        <w:t xml:space="preserve"> </w:t>
      </w:r>
      <w:r>
        <w:rPr>
          <w:w w:val="115"/>
        </w:rPr>
        <w:t>urban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developmen</w:t>
      </w:r>
      <w:r>
        <w:rPr>
          <w:spacing w:val="-1"/>
          <w:w w:val="115"/>
        </w:rPr>
        <w:t>t.</w:t>
      </w:r>
      <w:r>
        <w:rPr>
          <w:spacing w:val="30"/>
          <w:w w:val="115"/>
        </w:rPr>
        <w:t xml:space="preserve"> </w:t>
      </w:r>
      <w:r>
        <w:rPr>
          <w:w w:val="115"/>
        </w:rPr>
        <w:t>Urban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pl</w:t>
      </w:r>
      <w:r>
        <w:rPr>
          <w:spacing w:val="-1"/>
          <w:w w:val="115"/>
        </w:rPr>
        <w:t>ans</w:t>
      </w:r>
      <w:r>
        <w:rPr>
          <w:spacing w:val="28"/>
          <w:w w:val="115"/>
        </w:rPr>
        <w:t xml:space="preserve"> </w:t>
      </w:r>
      <w:r>
        <w:rPr>
          <w:w w:val="115"/>
        </w:rPr>
        <w:t>consist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General</w:t>
      </w:r>
      <w:r>
        <w:rPr>
          <w:spacing w:val="28"/>
          <w:w w:val="115"/>
        </w:rPr>
        <w:t xml:space="preserve"> </w:t>
      </w:r>
      <w:r>
        <w:rPr>
          <w:w w:val="115"/>
        </w:rPr>
        <w:t>Urban</w:t>
      </w:r>
      <w:r>
        <w:rPr>
          <w:spacing w:val="28"/>
          <w:w w:val="115"/>
        </w:rPr>
        <w:t xml:space="preserve"> </w:t>
      </w:r>
      <w:r>
        <w:rPr>
          <w:w w:val="115"/>
        </w:rPr>
        <w:t>Plans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(GUP),</w:t>
      </w:r>
      <w:r>
        <w:rPr>
          <w:spacing w:val="-2"/>
          <w:w w:val="115"/>
          <w:position w:val="8"/>
          <w:sz w:val="16"/>
        </w:rPr>
        <w:t>1</w:t>
      </w:r>
      <w:r>
        <w:rPr>
          <w:spacing w:val="8"/>
          <w:w w:val="115"/>
          <w:position w:val="8"/>
          <w:sz w:val="16"/>
        </w:rPr>
        <w:t xml:space="preserve"> </w:t>
      </w:r>
      <w:r>
        <w:rPr>
          <w:w w:val="115"/>
        </w:rPr>
        <w:t>Plans</w:t>
      </w:r>
      <w:r>
        <w:rPr>
          <w:spacing w:val="21"/>
          <w:w w:val="117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w w:val="115"/>
        </w:rPr>
        <w:t>General</w:t>
      </w:r>
      <w:r>
        <w:rPr>
          <w:spacing w:val="30"/>
          <w:w w:val="115"/>
        </w:rPr>
        <w:t xml:space="preserve"> </w:t>
      </w:r>
      <w:r>
        <w:rPr>
          <w:w w:val="115"/>
        </w:rPr>
        <w:t>Regulations</w:t>
      </w:r>
      <w:r>
        <w:rPr>
          <w:spacing w:val="31"/>
          <w:w w:val="115"/>
        </w:rPr>
        <w:t xml:space="preserve"> </w:t>
      </w:r>
      <w:r>
        <w:rPr>
          <w:w w:val="115"/>
        </w:rPr>
        <w:t>(PGR)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31"/>
          <w:w w:val="115"/>
        </w:rPr>
        <w:t xml:space="preserve"> </w:t>
      </w:r>
      <w:r>
        <w:rPr>
          <w:w w:val="115"/>
        </w:rPr>
        <w:t>Plans</w:t>
      </w:r>
      <w:r>
        <w:rPr>
          <w:spacing w:val="30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w w:val="115"/>
        </w:rPr>
        <w:t>Detailed</w:t>
      </w:r>
      <w:r>
        <w:rPr>
          <w:spacing w:val="30"/>
          <w:w w:val="115"/>
        </w:rPr>
        <w:t xml:space="preserve"> </w:t>
      </w:r>
      <w:r>
        <w:rPr>
          <w:w w:val="115"/>
        </w:rPr>
        <w:t>Regulations</w:t>
      </w:r>
      <w:r>
        <w:rPr>
          <w:spacing w:val="31"/>
          <w:w w:val="115"/>
        </w:rPr>
        <w:t xml:space="preserve"> </w:t>
      </w:r>
      <w:r>
        <w:rPr>
          <w:w w:val="115"/>
        </w:rPr>
        <w:t>(PDR).</w:t>
      </w:r>
      <w:r>
        <w:rPr>
          <w:w w:val="115"/>
          <w:position w:val="8"/>
          <w:sz w:val="16"/>
        </w:rPr>
        <w:t>2</w:t>
      </w:r>
      <w:r>
        <w:rPr>
          <w:spacing w:val="9"/>
          <w:w w:val="115"/>
          <w:position w:val="8"/>
          <w:sz w:val="16"/>
        </w:rPr>
        <w:t xml:space="preserve"> </w:t>
      </w:r>
      <w:r>
        <w:rPr>
          <w:w w:val="115"/>
        </w:rPr>
        <w:t xml:space="preserve">They </w:t>
      </w:r>
      <w:r>
        <w:rPr>
          <w:spacing w:val="-4"/>
          <w:w w:val="115"/>
        </w:rPr>
        <w:t>cover</w:t>
      </w:r>
      <w:r>
        <w:rPr>
          <w:spacing w:val="-7"/>
          <w:w w:val="115"/>
        </w:rPr>
        <w:t xml:space="preserve"> </w:t>
      </w:r>
      <w:r>
        <w:rPr>
          <w:w w:val="115"/>
        </w:rPr>
        <w:t>respectively</w:t>
      </w:r>
      <w:r>
        <w:rPr>
          <w:spacing w:val="-8"/>
          <w:w w:val="115"/>
        </w:rPr>
        <w:t xml:space="preserve"> </w:t>
      </w:r>
      <w:r>
        <w:rPr>
          <w:w w:val="115"/>
        </w:rPr>
        <w:t>smaller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territory,</w:t>
      </w:r>
      <w:r>
        <w:rPr>
          <w:spacing w:val="-6"/>
          <w:w w:val="115"/>
        </w:rPr>
        <w:t xml:space="preserve"> </w:t>
      </w:r>
      <w:r>
        <w:rPr>
          <w:w w:val="115"/>
        </w:rPr>
        <w:t>incorporate</w:t>
      </w:r>
      <w:r>
        <w:rPr>
          <w:spacing w:val="-7"/>
          <w:w w:val="115"/>
        </w:rPr>
        <w:t xml:space="preserve"> </w:t>
      </w:r>
      <w:r>
        <w:rPr>
          <w:w w:val="115"/>
        </w:rPr>
        <w:t>all</w:t>
      </w:r>
      <w:r>
        <w:rPr>
          <w:spacing w:val="-6"/>
          <w:w w:val="115"/>
        </w:rPr>
        <w:t xml:space="preserve"> </w:t>
      </w:r>
      <w:r>
        <w:rPr>
          <w:w w:val="115"/>
        </w:rPr>
        <w:t>sorts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innov</w:t>
      </w:r>
      <w:r>
        <w:rPr>
          <w:spacing w:val="-3"/>
          <w:w w:val="115"/>
        </w:rPr>
        <w:t>ativ</w:t>
      </w:r>
      <w:r>
        <w:rPr>
          <w:spacing w:val="-4"/>
          <w:w w:val="115"/>
        </w:rPr>
        <w:t>e,</w:t>
      </w:r>
      <w:r>
        <w:rPr>
          <w:spacing w:val="-6"/>
          <w:w w:val="115"/>
        </w:rPr>
        <w:t xml:space="preserve"> </w:t>
      </w:r>
      <w:r>
        <w:rPr>
          <w:w w:val="115"/>
        </w:rPr>
        <w:t>strategic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33"/>
          <w:w w:val="117"/>
        </w:rPr>
        <w:t xml:space="preserve"> </w:t>
      </w:r>
      <w:r>
        <w:rPr>
          <w:w w:val="115"/>
        </w:rPr>
        <w:t>up-to-date</w:t>
      </w:r>
      <w:r>
        <w:rPr>
          <w:spacing w:val="18"/>
          <w:w w:val="115"/>
        </w:rPr>
        <w:t xml:space="preserve"> </w:t>
      </w:r>
      <w:r>
        <w:rPr>
          <w:w w:val="115"/>
        </w:rPr>
        <w:t>methods,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w w:val="115"/>
        </w:rPr>
        <w:t>general</w:t>
      </w:r>
      <w:r>
        <w:rPr>
          <w:spacing w:val="20"/>
          <w:w w:val="115"/>
        </w:rPr>
        <w:t xml:space="preserve"> </w:t>
      </w:r>
      <w:r>
        <w:rPr>
          <w:w w:val="115"/>
        </w:rPr>
        <w:t>offer</w:t>
      </w:r>
      <w:del w:id="102" w:author="Chris Prickett" w:date="2017-02-11T14:00:00Z">
        <w:r w:rsidDel="00846849">
          <w:rPr>
            <w:spacing w:val="20"/>
            <w:w w:val="115"/>
          </w:rPr>
          <w:delText xml:space="preserve"> </w:delText>
        </w:r>
        <w:r w:rsidDel="00846849">
          <w:rPr>
            <w:w w:val="115"/>
          </w:rPr>
          <w:delText>the</w:delText>
        </w:r>
      </w:del>
      <w:r>
        <w:rPr>
          <w:spacing w:val="19"/>
          <w:w w:val="115"/>
        </w:rPr>
        <w:t xml:space="preserve"> </w:t>
      </w:r>
      <w:r>
        <w:rPr>
          <w:w w:val="115"/>
        </w:rPr>
        <w:t>detailed</w:t>
      </w:r>
      <w:r>
        <w:rPr>
          <w:spacing w:val="19"/>
          <w:w w:val="115"/>
        </w:rPr>
        <w:t xml:space="preserve"> </w:t>
      </w:r>
      <w:r>
        <w:rPr>
          <w:w w:val="115"/>
        </w:rPr>
        <w:t>solutions</w:t>
      </w:r>
      <w:r>
        <w:rPr>
          <w:spacing w:val="19"/>
          <w:w w:val="115"/>
        </w:rPr>
        <w:t xml:space="preserve"> </w:t>
      </w:r>
      <w:r>
        <w:rPr>
          <w:w w:val="115"/>
        </w:rPr>
        <w:t>for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issues</w:t>
      </w:r>
      <w:r>
        <w:rPr>
          <w:spacing w:val="19"/>
          <w:w w:val="115"/>
        </w:rPr>
        <w:t xml:space="preserve"> </w:t>
      </w:r>
      <w:r>
        <w:rPr>
          <w:w w:val="115"/>
        </w:rPr>
        <w:t>already</w:t>
      </w:r>
      <w:r>
        <w:rPr>
          <w:spacing w:val="20"/>
          <w:w w:val="114"/>
        </w:rPr>
        <w:t xml:space="preserve"> </w:t>
      </w:r>
      <w:r>
        <w:rPr>
          <w:w w:val="115"/>
        </w:rPr>
        <w:t>conceptually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covered</w:t>
      </w:r>
      <w:r>
        <w:rPr>
          <w:spacing w:val="-1"/>
          <w:w w:val="115"/>
        </w:rPr>
        <w:t xml:space="preserve"> </w:t>
      </w:r>
      <w:ins w:id="103" w:author="Chris Prickett" w:date="2017-02-11T14:00:00Z">
        <w:r w:rsidR="00846849">
          <w:rPr>
            <w:w w:val="115"/>
          </w:rPr>
          <w:t>by the</w:t>
        </w:r>
      </w:ins>
      <w:del w:id="104" w:author="Chris Prickett" w:date="2017-02-11T14:00:00Z">
        <w:r w:rsidDel="00846849">
          <w:rPr>
            <w:w w:val="115"/>
          </w:rPr>
          <w:delText>with</w:delText>
        </w:r>
      </w:del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patial</w:t>
      </w:r>
      <w:r>
        <w:rPr>
          <w:w w:val="115"/>
        </w:rPr>
        <w:t xml:space="preserve"> plans.</w:t>
      </w:r>
      <w:r>
        <w:rPr>
          <w:spacing w:val="20"/>
          <w:w w:val="115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-1"/>
          <w:w w:val="115"/>
        </w:rPr>
        <w:t xml:space="preserve"> </w:t>
      </w:r>
      <w:r>
        <w:rPr>
          <w:w w:val="115"/>
        </w:rPr>
        <w:t>example,</w:t>
      </w:r>
      <w:r>
        <w:rPr>
          <w:spacing w:val="-1"/>
          <w:w w:val="115"/>
        </w:rPr>
        <w:t xml:space="preserve"> </w:t>
      </w:r>
      <w:r>
        <w:rPr>
          <w:w w:val="115"/>
        </w:rPr>
        <w:t>General</w:t>
      </w:r>
      <w:r>
        <w:rPr>
          <w:spacing w:val="-1"/>
          <w:w w:val="115"/>
        </w:rPr>
        <w:t xml:space="preserve"> </w:t>
      </w:r>
      <w:r>
        <w:rPr>
          <w:w w:val="115"/>
        </w:rPr>
        <w:t>Urban</w:t>
      </w:r>
      <w:r>
        <w:rPr>
          <w:spacing w:val="-1"/>
          <w:w w:val="115"/>
        </w:rPr>
        <w:t xml:space="preserve"> </w:t>
      </w:r>
      <w:r>
        <w:rPr>
          <w:w w:val="115"/>
        </w:rPr>
        <w:t>Plans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29"/>
          <w:w w:val="118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20"/>
          <w:w w:val="115"/>
        </w:rPr>
        <w:t xml:space="preserve"> </w:t>
      </w:r>
      <w:r>
        <w:rPr>
          <w:w w:val="115"/>
        </w:rPr>
        <w:t>at</w:t>
      </w:r>
      <w:r>
        <w:rPr>
          <w:spacing w:val="21"/>
          <w:w w:val="115"/>
        </w:rPr>
        <w:t xml:space="preserve"> </w:t>
      </w:r>
      <w:ins w:id="105" w:author="Chris Prickett" w:date="2017-02-11T14:01:00Z">
        <w:r w:rsidR="00846849">
          <w:rPr>
            <w:w w:val="115"/>
          </w:rPr>
          <w:t>the</w:t>
        </w:r>
      </w:ins>
      <w:del w:id="106" w:author="Chris Prickett" w:date="2017-02-11T14:00:00Z">
        <w:r w:rsidDel="00846849">
          <w:rPr>
            <w:w w:val="115"/>
          </w:rPr>
          <w:delText>a</w:delText>
        </w:r>
      </w:del>
      <w:r>
        <w:rPr>
          <w:spacing w:val="21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1"/>
          <w:w w:val="115"/>
        </w:rPr>
        <w:t xml:space="preserve"> </w:t>
      </w:r>
      <w:r>
        <w:rPr>
          <w:spacing w:val="-3"/>
          <w:w w:val="115"/>
        </w:rPr>
        <w:t>level,</w:t>
      </w:r>
      <w:r>
        <w:rPr>
          <w:spacing w:val="25"/>
          <w:w w:val="115"/>
        </w:rPr>
        <w:t xml:space="preserve"> </w:t>
      </w:r>
      <w:r>
        <w:rPr>
          <w:w w:val="115"/>
        </w:rPr>
        <w:t>so</w:t>
      </w:r>
      <w:r>
        <w:rPr>
          <w:spacing w:val="21"/>
          <w:w w:val="115"/>
        </w:rPr>
        <w:t xml:space="preserve"> </w:t>
      </w:r>
      <w:r>
        <w:rPr>
          <w:w w:val="115"/>
        </w:rPr>
        <w:t>that</w:t>
      </w:r>
      <w:r>
        <w:rPr>
          <w:spacing w:val="21"/>
          <w:w w:val="115"/>
        </w:rPr>
        <w:t xml:space="preserve"> </w:t>
      </w:r>
      <w:r>
        <w:rPr>
          <w:w w:val="115"/>
        </w:rPr>
        <w:t>they</w:t>
      </w:r>
      <w:r>
        <w:rPr>
          <w:spacing w:val="21"/>
          <w:w w:val="115"/>
        </w:rPr>
        <w:t xml:space="preserve"> </w:t>
      </w:r>
      <w:r>
        <w:rPr>
          <w:w w:val="115"/>
        </w:rPr>
        <w:t>are</w:t>
      </w:r>
      <w:r>
        <w:rPr>
          <w:spacing w:val="21"/>
          <w:w w:val="115"/>
        </w:rPr>
        <w:t xml:space="preserve"> </w:t>
      </w:r>
      <w:r>
        <w:rPr>
          <w:w w:val="115"/>
        </w:rPr>
        <w:t>prepared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adopted</w:t>
      </w:r>
      <w:r>
        <w:rPr>
          <w:spacing w:val="20"/>
          <w:w w:val="115"/>
        </w:rPr>
        <w:t xml:space="preserve"> </w:t>
      </w:r>
      <w:r>
        <w:rPr>
          <w:spacing w:val="-3"/>
          <w:w w:val="115"/>
        </w:rPr>
        <w:t>locally</w:t>
      </w:r>
      <w:r>
        <w:rPr>
          <w:spacing w:val="-2"/>
          <w:w w:val="115"/>
        </w:rPr>
        <w:t>.</w:t>
      </w:r>
      <w:r>
        <w:rPr>
          <w:spacing w:val="12"/>
          <w:w w:val="115"/>
        </w:rPr>
        <w:t xml:space="preserve"> 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et,</w:t>
      </w:r>
      <w:r>
        <w:rPr>
          <w:spacing w:val="41"/>
          <w:w w:val="120"/>
        </w:rPr>
        <w:t xml:space="preserve"> </w:t>
      </w:r>
      <w:ins w:id="107" w:author="Chris Prickett" w:date="2017-02-11T14:01:00Z">
        <w:r w:rsidR="00846849">
          <w:rPr>
            <w:spacing w:val="1"/>
            <w:w w:val="115"/>
          </w:rPr>
          <w:t>as they are</w:t>
        </w:r>
      </w:ins>
      <w:del w:id="108" w:author="Chris Prickett" w:date="2017-02-11T14:01:00Z">
        <w:r w:rsidDel="00846849">
          <w:rPr>
            <w:w w:val="115"/>
          </w:rPr>
          <w:delText>b</w:delText>
        </w:r>
        <w:r w:rsidDel="00846849">
          <w:rPr>
            <w:spacing w:val="1"/>
            <w:w w:val="115"/>
          </w:rPr>
          <w:delText>eing</w:delText>
        </w:r>
      </w:del>
      <w:r>
        <w:rPr>
          <w:spacing w:val="7"/>
          <w:w w:val="115"/>
        </w:rPr>
        <w:t xml:space="preserve"> </w:t>
      </w:r>
      <w:r>
        <w:rPr>
          <w:w w:val="115"/>
        </w:rPr>
        <w:t>regarded</w:t>
      </w:r>
      <w:r>
        <w:rPr>
          <w:spacing w:val="7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strategic</w:t>
      </w:r>
      <w:r>
        <w:rPr>
          <w:spacing w:val="7"/>
          <w:w w:val="115"/>
        </w:rPr>
        <w:t xml:space="preserve"> </w:t>
      </w:r>
      <w:r>
        <w:rPr>
          <w:w w:val="115"/>
        </w:rPr>
        <w:t>documents</w:t>
      </w:r>
      <w:r>
        <w:rPr>
          <w:spacing w:val="7"/>
          <w:w w:val="115"/>
        </w:rPr>
        <w:t xml:space="preserve"> </w:t>
      </w:r>
      <w:r>
        <w:rPr>
          <w:w w:val="115"/>
        </w:rPr>
        <w:t>(GUPs)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certain</w:t>
      </w:r>
      <w:r>
        <w:rPr>
          <w:spacing w:val="7"/>
          <w:w w:val="115"/>
        </w:rPr>
        <w:t xml:space="preserve"> </w:t>
      </w:r>
      <w:r>
        <w:rPr>
          <w:w w:val="115"/>
        </w:rPr>
        <w:t>influence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ins w:id="109" w:author="Chris Prickett" w:date="2017-02-11T14:01:00Z">
        <w:r w:rsidR="00846849">
          <w:rPr>
            <w:spacing w:val="7"/>
            <w:w w:val="115"/>
          </w:rPr>
          <w:t xml:space="preserve">the </w:t>
        </w:r>
      </w:ins>
      <w:r>
        <w:rPr>
          <w:w w:val="115"/>
        </w:rPr>
        <w:t>national</w:t>
      </w:r>
      <w:r>
        <w:rPr>
          <w:spacing w:val="21"/>
          <w:w w:val="116"/>
        </w:rPr>
        <w:t xml:space="preserve"> </w:t>
      </w:r>
      <w:r>
        <w:rPr>
          <w:w w:val="115"/>
        </w:rPr>
        <w:t>and/or</w:t>
      </w:r>
      <w:r>
        <w:rPr>
          <w:spacing w:val="-8"/>
          <w:w w:val="115"/>
        </w:rPr>
        <w:t xml:space="preserve"> </w:t>
      </w:r>
      <w:r>
        <w:rPr>
          <w:w w:val="115"/>
        </w:rPr>
        <w:t>regional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level,</w:t>
      </w:r>
      <w:r>
        <w:rPr>
          <w:spacing w:val="-4"/>
          <w:w w:val="115"/>
        </w:rPr>
        <w:t xml:space="preserve"> </w:t>
      </w:r>
      <w:del w:id="110" w:author="Chris Prickett" w:date="2017-02-11T14:01:00Z">
        <w:r w:rsidDel="00846849">
          <w:rPr>
            <w:w w:val="115"/>
          </w:rPr>
          <w:delText>the</w:delText>
        </w:r>
        <w:r w:rsidDel="00846849">
          <w:rPr>
            <w:spacing w:val="-7"/>
            <w:w w:val="115"/>
          </w:rPr>
          <w:delText xml:space="preserve"> </w:delText>
        </w:r>
      </w:del>
      <w:r>
        <w:rPr>
          <w:w w:val="115"/>
        </w:rPr>
        <w:t>final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conse</w:t>
      </w:r>
      <w:r>
        <w:rPr>
          <w:spacing w:val="-1"/>
          <w:w w:val="115"/>
        </w:rPr>
        <w:t>nt</w:t>
      </w:r>
      <w:r>
        <w:rPr>
          <w:spacing w:val="-7"/>
          <w:w w:val="115"/>
        </w:rPr>
        <w:t xml:space="preserve"> </w:t>
      </w:r>
      <w:ins w:id="111" w:author="Chris Prickett" w:date="2017-02-11T14:02:00Z">
        <w:r w:rsidR="00846849">
          <w:rPr>
            <w:spacing w:val="1"/>
            <w:w w:val="115"/>
          </w:rPr>
          <w:t>for</w:t>
        </w:r>
      </w:ins>
      <w:del w:id="112" w:author="Chris Prickett" w:date="2017-02-11T14:02:00Z">
        <w:r w:rsidDel="00846849">
          <w:rPr>
            <w:w w:val="115"/>
          </w:rPr>
          <w:delText>up</w:delText>
        </w:r>
        <w:r w:rsidDel="00846849">
          <w:rPr>
            <w:spacing w:val="1"/>
            <w:w w:val="115"/>
          </w:rPr>
          <w:delText>on</w:delText>
        </w:r>
      </w:del>
      <w:r>
        <w:rPr>
          <w:spacing w:val="-7"/>
          <w:w w:val="115"/>
        </w:rPr>
        <w:t xml:space="preserve"> </w:t>
      </w:r>
      <w:r>
        <w:rPr>
          <w:w w:val="115"/>
        </w:rPr>
        <w:t>their</w:t>
      </w:r>
      <w:r>
        <w:rPr>
          <w:spacing w:val="-7"/>
          <w:w w:val="115"/>
        </w:rPr>
        <w:t xml:space="preserve"> </w:t>
      </w:r>
      <w:r>
        <w:rPr>
          <w:w w:val="115"/>
        </w:rPr>
        <w:t>adaptation</w:t>
      </w:r>
      <w:r>
        <w:rPr>
          <w:spacing w:val="-6"/>
          <w:w w:val="115"/>
        </w:rPr>
        <w:t xml:space="preserve"> </w:t>
      </w:r>
      <w:r>
        <w:rPr>
          <w:w w:val="115"/>
        </w:rPr>
        <w:t>rests</w:t>
      </w:r>
      <w:r>
        <w:rPr>
          <w:spacing w:val="-7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Minis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y</w:t>
      </w:r>
      <w:r>
        <w:rPr>
          <w:spacing w:val="33"/>
          <w:w w:val="111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competence.</w:t>
      </w:r>
      <w:r>
        <w:rPr>
          <w:spacing w:val="17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2"/>
          <w:w w:val="115"/>
        </w:rPr>
        <w:t xml:space="preserve"> </w:t>
      </w:r>
      <w:r>
        <w:rPr>
          <w:w w:val="115"/>
        </w:rPr>
        <w:t>authorities</w:t>
      </w:r>
      <w:r>
        <w:rPr>
          <w:spacing w:val="22"/>
          <w:w w:val="115"/>
        </w:rPr>
        <w:t xml:space="preserve"> </w:t>
      </w:r>
      <w:r>
        <w:rPr>
          <w:w w:val="115"/>
        </w:rPr>
        <w:t>adopt</w:t>
      </w:r>
      <w:r>
        <w:rPr>
          <w:spacing w:val="22"/>
          <w:w w:val="115"/>
        </w:rPr>
        <w:t xml:space="preserve"> </w:t>
      </w:r>
      <w:r>
        <w:rPr>
          <w:w w:val="115"/>
        </w:rPr>
        <w:t>all</w:t>
      </w:r>
      <w:r>
        <w:rPr>
          <w:spacing w:val="22"/>
          <w:w w:val="115"/>
        </w:rPr>
        <w:t xml:space="preserve"> </w:t>
      </w:r>
      <w:r>
        <w:rPr>
          <w:w w:val="115"/>
        </w:rPr>
        <w:t>urban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plan</w:t>
      </w:r>
      <w:r>
        <w:rPr>
          <w:spacing w:val="-2"/>
          <w:w w:val="115"/>
        </w:rPr>
        <w:t>s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strategic</w:t>
      </w:r>
      <w:r>
        <w:rPr>
          <w:spacing w:val="22"/>
          <w:w w:val="115"/>
        </w:rPr>
        <w:t xml:space="preserve"> </w:t>
      </w:r>
      <w:r>
        <w:rPr>
          <w:w w:val="115"/>
        </w:rPr>
        <w:t>documents</w:t>
      </w:r>
      <w:del w:id="113" w:author="Chris Prickett" w:date="2017-02-11T14:43:00Z">
        <w:r w:rsidDel="00C3749D">
          <w:rPr>
            <w:w w:val="115"/>
          </w:rPr>
          <w:delText>,</w:delText>
        </w:r>
      </w:del>
      <w:r>
        <w:rPr>
          <w:spacing w:val="22"/>
          <w:w w:val="121"/>
        </w:rPr>
        <w:t xml:space="preserve"> </w:t>
      </w:r>
      <w:r>
        <w:rPr>
          <w:w w:val="115"/>
        </w:rPr>
        <w:t xml:space="preserve">that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comprise</w:t>
      </w:r>
      <w:r>
        <w:rPr>
          <w:spacing w:val="1"/>
          <w:w w:val="115"/>
        </w:rPr>
        <w:t xml:space="preserve"> </w:t>
      </w:r>
      <w:r>
        <w:rPr>
          <w:w w:val="115"/>
        </w:rPr>
        <w:t>guidelines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ins w:id="114" w:author="Chris Prickett" w:date="2017-02-11T14:43:00Z">
        <w:r w:rsidR="00C3749D">
          <w:rPr>
            <w:spacing w:val="1"/>
            <w:w w:val="115"/>
          </w:rPr>
          <w:t xml:space="preserve">the </w:t>
        </w:r>
      </w:ins>
      <w:r>
        <w:rPr>
          <w:w w:val="115"/>
        </w:rPr>
        <w:t>administration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their</w:t>
      </w:r>
      <w:r>
        <w:rPr>
          <w:spacing w:val="29"/>
          <w:w w:val="118"/>
        </w:rPr>
        <w:t xml:space="preserve"> </w:t>
      </w:r>
      <w:r>
        <w:rPr>
          <w:w w:val="115"/>
        </w:rPr>
        <w:t>respective</w:t>
      </w:r>
      <w:r>
        <w:rPr>
          <w:spacing w:val="-3"/>
          <w:w w:val="115"/>
        </w:rPr>
        <w:t xml:space="preserve"> </w:t>
      </w:r>
      <w:r>
        <w:rPr>
          <w:w w:val="115"/>
        </w:rPr>
        <w:t>territories.</w:t>
      </w:r>
      <w:r>
        <w:rPr>
          <w:spacing w:val="19"/>
          <w:w w:val="115"/>
        </w:rPr>
        <w:t xml:space="preserve"> </w:t>
      </w:r>
      <w:r>
        <w:rPr>
          <w:w w:val="115"/>
        </w:rPr>
        <w:t>These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 xml:space="preserve">e </w:t>
      </w:r>
      <w:del w:id="115" w:author="Chris Prickett" w:date="2017-02-11T14:43:00Z">
        <w:r w:rsidDel="00C3749D">
          <w:rPr>
            <w:w w:val="115"/>
          </w:rPr>
          <w:delText>rectified</w:delText>
        </w:r>
        <w:r w:rsidDel="00C3749D">
          <w:rPr>
            <w:spacing w:val="-3"/>
            <w:w w:val="115"/>
          </w:rPr>
          <w:delText xml:space="preserve"> </w:delText>
        </w:r>
      </w:del>
      <w:ins w:id="116" w:author="Chris Prickett" w:date="2017-02-11T14:43:00Z">
        <w:r w:rsidR="00C3749D">
          <w:rPr>
            <w:w w:val="115"/>
          </w:rPr>
          <w:t>ratified</w:t>
        </w:r>
        <w:r w:rsidR="00C3749D">
          <w:rPr>
            <w:spacing w:val="-3"/>
            <w:w w:val="115"/>
          </w:rPr>
          <w:t xml:space="preserve"> </w:t>
        </w:r>
      </w:ins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Assembly</w:t>
      </w:r>
      <w:r>
        <w:rPr>
          <w:spacing w:val="-3"/>
          <w:w w:val="115"/>
        </w:rPr>
        <w:t>.</w:t>
      </w:r>
    </w:p>
    <w:p w14:paraId="06BDC6BE" w14:textId="77777777" w:rsidR="00A8456E" w:rsidRDefault="006C1195">
      <w:pPr>
        <w:pStyle w:val="BodyText"/>
        <w:spacing w:before="107" w:line="292" w:lineRule="auto"/>
        <w:ind w:left="1133" w:right="111"/>
        <w:jc w:val="both"/>
      </w:pPr>
      <w:r>
        <w:rPr>
          <w:w w:val="115"/>
        </w:rPr>
        <w:t>National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authorities,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plannin</w:t>
      </w:r>
      <w:r>
        <w:rPr>
          <w:spacing w:val="-2"/>
          <w:w w:val="115"/>
        </w:rPr>
        <w:t>g</w:t>
      </w:r>
      <w:r>
        <w:rPr>
          <w:spacing w:val="7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odies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olicy</w:t>
      </w:r>
      <w:r>
        <w:rPr>
          <w:spacing w:val="6"/>
          <w:w w:val="115"/>
        </w:rPr>
        <w:t xml:space="preserve"> </w:t>
      </w:r>
      <w:r>
        <w:rPr>
          <w:w w:val="115"/>
        </w:rPr>
        <w:t>agendas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subjected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20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tin</w:t>
      </w:r>
      <w:r>
        <w:rPr>
          <w:spacing w:val="-3"/>
          <w:w w:val="115"/>
        </w:rPr>
        <w:t>uous</w:t>
      </w:r>
      <w:r>
        <w:rPr>
          <w:spacing w:val="11"/>
          <w:w w:val="115"/>
        </w:rPr>
        <w:t xml:space="preserve"> </w:t>
      </w:r>
      <w:r>
        <w:rPr>
          <w:w w:val="115"/>
        </w:rPr>
        <w:t>pressure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solve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  <w:w w:val="115"/>
        </w:rPr>
        <w:t xml:space="preserve"> </w:t>
      </w:r>
      <w:r>
        <w:rPr>
          <w:w w:val="115"/>
        </w:rPr>
        <w:t>old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iss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Belgrade</w:t>
      </w:r>
      <w:ins w:id="117" w:author="Chris Prickett" w:date="2017-02-11T14:44:00Z">
        <w:r w:rsidR="00C3749D">
          <w:rPr>
            <w:w w:val="115"/>
          </w:rPr>
          <w:t>’</w:t>
        </w:r>
      </w:ins>
      <w:r>
        <w:rPr>
          <w:w w:val="115"/>
        </w:rPr>
        <w:t>s</w:t>
      </w:r>
      <w:r>
        <w:rPr>
          <w:spacing w:val="12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eak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r>
        <w:rPr>
          <w:spacing w:val="11"/>
          <w:w w:val="115"/>
        </w:rPr>
        <w:t xml:space="preserve"> </w:t>
      </w:r>
      <w:r>
        <w:rPr>
          <w:w w:val="115"/>
        </w:rPr>
        <w:t>area.</w:t>
      </w:r>
      <w:r>
        <w:rPr>
          <w:spacing w:val="60"/>
          <w:w w:val="115"/>
        </w:rPr>
        <w:t xml:space="preserve"> </w:t>
      </w:r>
      <w:r>
        <w:rPr>
          <w:w w:val="115"/>
        </w:rPr>
        <w:t>This</w:t>
      </w:r>
      <w:r>
        <w:rPr>
          <w:spacing w:val="49"/>
          <w:w w:val="115"/>
        </w:rPr>
        <w:t xml:space="preserve"> </w:t>
      </w:r>
      <w:r>
        <w:rPr>
          <w:w w:val="115"/>
        </w:rPr>
        <w:t>area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rather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adjacent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or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12"/>
          <w:w w:val="115"/>
        </w:rPr>
        <w:t xml:space="preserve"> </w:t>
      </w:r>
      <w:r>
        <w:rPr>
          <w:w w:val="115"/>
        </w:rPr>
        <w:t>part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amala,</w:t>
      </w:r>
      <w:r>
        <w:rPr>
          <w:spacing w:val="14"/>
          <w:w w:val="115"/>
        </w:rPr>
        <w:t xml:space="preserve"> </w:t>
      </w:r>
      <w:r>
        <w:rPr>
          <w:w w:val="115"/>
        </w:rPr>
        <w:t>depending</w:t>
      </w:r>
      <w:r>
        <w:rPr>
          <w:spacing w:val="12"/>
          <w:w w:val="115"/>
        </w:rPr>
        <w:t xml:space="preserve"> </w:t>
      </w:r>
      <w:ins w:id="118" w:author="Chris Prickett" w:date="2017-02-11T14:44:00Z">
        <w:r w:rsidR="00C3749D">
          <w:rPr>
            <w:w w:val="115"/>
          </w:rPr>
          <w:t>on</w:t>
        </w:r>
      </w:ins>
      <w:del w:id="119" w:author="Chris Prickett" w:date="2017-02-11T14:44:00Z">
        <w:r w:rsidDel="00C3749D">
          <w:rPr>
            <w:w w:val="115"/>
          </w:rPr>
          <w:delText>of</w:delText>
        </w:r>
      </w:del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del w:id="120" w:author="Chris Prickett" w:date="2017-02-11T14:44:00Z">
        <w:r w:rsidDel="00C3749D">
          <w:rPr>
            <w:spacing w:val="-2"/>
            <w:w w:val="115"/>
          </w:rPr>
          <w:delText>in</w:delText>
        </w:r>
        <w:r w:rsidDel="00C3749D">
          <w:rPr>
            <w:spacing w:val="-1"/>
            <w:w w:val="115"/>
          </w:rPr>
          <w:delText>terpreters</w:delText>
        </w:r>
        <w:r w:rsidDel="00C3749D">
          <w:rPr>
            <w:rFonts w:cs="PMingLiU"/>
            <w:spacing w:val="-2"/>
            <w:w w:val="115"/>
            <w:position w:val="8"/>
            <w:sz w:val="16"/>
            <w:szCs w:val="16"/>
          </w:rPr>
          <w:delText>3</w:delText>
        </w:r>
        <w:r w:rsidDel="00C3749D">
          <w:rPr>
            <w:rFonts w:cs="PMingLiU"/>
            <w:spacing w:val="47"/>
            <w:w w:val="112"/>
            <w:position w:val="8"/>
            <w:sz w:val="16"/>
            <w:szCs w:val="16"/>
          </w:rPr>
          <w:delText xml:space="preserve"> </w:delText>
        </w:r>
      </w:del>
      <w:ins w:id="121" w:author="Chris Prickett" w:date="2017-02-11T14:44:00Z">
        <w:r w:rsidR="00C3749D">
          <w:rPr>
            <w:spacing w:val="-2"/>
            <w:w w:val="115"/>
          </w:rPr>
          <w:t xml:space="preserve">interpretations of the </w:t>
        </w:r>
        <w:proofErr w:type="spellStart"/>
        <w:r w:rsidR="00C3749D">
          <w:rPr>
            <w:spacing w:val="-2"/>
            <w:w w:val="115"/>
          </w:rPr>
          <w:t>neighbourhood</w:t>
        </w:r>
        <w:proofErr w:type="spellEnd"/>
        <w:r w:rsidR="00C3749D">
          <w:rPr>
            <w:rFonts w:cs="PMingLiU"/>
            <w:spacing w:val="-2"/>
            <w:w w:val="115"/>
            <w:position w:val="8"/>
            <w:sz w:val="16"/>
            <w:szCs w:val="16"/>
          </w:rPr>
          <w:t>3</w:t>
        </w:r>
        <w:r w:rsidR="00C3749D">
          <w:rPr>
            <w:rFonts w:cs="PMingLiU"/>
            <w:spacing w:val="47"/>
            <w:w w:val="112"/>
            <w:position w:val="8"/>
            <w:sz w:val="16"/>
            <w:szCs w:val="16"/>
          </w:rPr>
          <w:t xml:space="preserve"> </w:t>
        </w:r>
      </w:ins>
      <w:r>
        <w:rPr>
          <w:w w:val="115"/>
        </w:rPr>
        <w:t>These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initiativ</w:t>
      </w:r>
      <w:r>
        <w:rPr>
          <w:spacing w:val="-2"/>
          <w:w w:val="115"/>
        </w:rPr>
        <w:t>es</w:t>
      </w:r>
      <w:r>
        <w:rPr>
          <w:spacing w:val="-13"/>
          <w:w w:val="115"/>
        </w:rPr>
        <w:t xml:space="preserve"> </w:t>
      </w:r>
      <w:r>
        <w:rPr>
          <w:w w:val="115"/>
        </w:rPr>
        <w:t>date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bac</w:t>
      </w:r>
      <w:r>
        <w:rPr>
          <w:spacing w:val="-3"/>
          <w:w w:val="115"/>
        </w:rPr>
        <w:t>k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ins w:id="122" w:author="Chris Prickett" w:date="2017-02-11T14:45:00Z">
        <w:r w:rsidR="00C3749D">
          <w:rPr>
            <w:w w:val="115"/>
          </w:rPr>
          <w:t xml:space="preserve"> the</w:t>
        </w:r>
      </w:ins>
      <w:r>
        <w:rPr>
          <w:spacing w:val="-13"/>
          <w:w w:val="115"/>
        </w:rPr>
        <w:t xml:space="preserve"> </w:t>
      </w:r>
      <w:r>
        <w:rPr>
          <w:w w:val="115"/>
        </w:rPr>
        <w:t>1920s.</w:t>
      </w:r>
      <w:r>
        <w:rPr>
          <w:spacing w:val="12"/>
          <w:w w:val="115"/>
        </w:rPr>
        <w:t xml:space="preserve"> </w:t>
      </w:r>
      <w:ins w:id="123" w:author="Chris Prickett" w:date="2017-02-11T14:45:00Z">
        <w:r w:rsidR="00C3749D">
          <w:rPr>
            <w:spacing w:val="12"/>
            <w:w w:val="115"/>
          </w:rPr>
          <w:t xml:space="preserve">The </w:t>
        </w:r>
      </w:ins>
      <w:r>
        <w:rPr>
          <w:w w:val="115"/>
        </w:rPr>
        <w:t>1923</w:t>
      </w:r>
      <w:r>
        <w:rPr>
          <w:spacing w:val="-14"/>
          <w:w w:val="115"/>
        </w:rPr>
        <w:t xml:space="preserve"> </w:t>
      </w:r>
      <w:r>
        <w:rPr>
          <w:w w:val="115"/>
        </w:rPr>
        <w:t>GUP</w:t>
      </w:r>
      <w:r>
        <w:rPr>
          <w:spacing w:val="-13"/>
          <w:w w:val="115"/>
        </w:rPr>
        <w:t xml:space="preserve"> </w:t>
      </w:r>
      <w:r>
        <w:rPr>
          <w:w w:val="115"/>
        </w:rPr>
        <w:t>announced</w:t>
      </w:r>
      <w:r>
        <w:rPr>
          <w:spacing w:val="-13"/>
          <w:w w:val="115"/>
        </w:rPr>
        <w:t xml:space="preserve"> </w:t>
      </w:r>
      <w:ins w:id="124" w:author="Chris Prickett" w:date="2017-02-11T14:45:00Z">
        <w:r w:rsidR="00C3749D">
          <w:rPr>
            <w:spacing w:val="-13"/>
            <w:w w:val="115"/>
          </w:rPr>
          <w:t xml:space="preserve">the </w:t>
        </w:r>
      </w:ins>
      <w:r>
        <w:rPr>
          <w:w w:val="115"/>
        </w:rPr>
        <w:t>relocation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railw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</w:t>
      </w:r>
      <w:r>
        <w:rPr>
          <w:spacing w:val="25"/>
          <w:w w:val="111"/>
        </w:rPr>
        <w:t xml:space="preserve"> </w:t>
      </w:r>
      <w:r>
        <w:rPr>
          <w:w w:val="115"/>
        </w:rPr>
        <w:t>station.</w:t>
      </w:r>
      <w:r>
        <w:rPr>
          <w:spacing w:val="44"/>
          <w:w w:val="115"/>
        </w:rPr>
        <w:t xml:space="preserve"> </w:t>
      </w:r>
      <w:r>
        <w:rPr>
          <w:w w:val="115"/>
        </w:rPr>
        <w:t>Milos</w:t>
      </w:r>
      <w:r>
        <w:rPr>
          <w:spacing w:val="-3"/>
          <w:w w:val="115"/>
        </w:rPr>
        <w:t xml:space="preserve"> </w:t>
      </w:r>
      <w:proofErr w:type="spellStart"/>
      <w:r>
        <w:rPr>
          <w:spacing w:val="-2"/>
          <w:w w:val="115"/>
        </w:rPr>
        <w:t>Som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orski’s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1950</w:t>
      </w:r>
      <w:r>
        <w:rPr>
          <w:spacing w:val="-4"/>
          <w:w w:val="115"/>
        </w:rPr>
        <w:t xml:space="preserve"> </w:t>
      </w:r>
      <w:r>
        <w:rPr>
          <w:w w:val="115"/>
        </w:rPr>
        <w:t>GUP</w:t>
      </w:r>
      <w:r>
        <w:rPr>
          <w:spacing w:val="-3"/>
          <w:w w:val="115"/>
        </w:rPr>
        <w:t xml:space="preserve"> </w:t>
      </w:r>
      <w:r>
        <w:rPr>
          <w:w w:val="115"/>
        </w:rPr>
        <w:t>formalizes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new</w:t>
      </w:r>
      <w:r>
        <w:rPr>
          <w:spacing w:val="-4"/>
          <w:w w:val="115"/>
        </w:rPr>
        <w:t xml:space="preserve"> </w:t>
      </w:r>
      <w:r>
        <w:rPr>
          <w:w w:val="115"/>
        </w:rPr>
        <w:t>spatial</w:t>
      </w:r>
      <w:r>
        <w:rPr>
          <w:spacing w:val="-3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01"/>
        </w:rPr>
        <w:t xml:space="preserve"> </w:t>
      </w:r>
      <w:r>
        <w:rPr>
          <w:w w:val="115"/>
        </w:rPr>
        <w:t>Belgrade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tegrated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unit</w:t>
      </w:r>
      <w:r>
        <w:rPr>
          <w:spacing w:val="-3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proofErr w:type="spellStart"/>
      <w:r>
        <w:rPr>
          <w:spacing w:val="-2"/>
          <w:w w:val="115"/>
        </w:rPr>
        <w:t>Zem</w:t>
      </w:r>
      <w:r>
        <w:rPr>
          <w:spacing w:val="-1"/>
          <w:w w:val="115"/>
        </w:rPr>
        <w:t>un</w:t>
      </w:r>
      <w:proofErr w:type="spellEnd"/>
      <w:r>
        <w:rPr>
          <w:spacing w:val="-1"/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New</w:t>
      </w:r>
      <w:r>
        <w:rPr>
          <w:spacing w:val="-7"/>
          <w:w w:val="115"/>
        </w:rPr>
        <w:t xml:space="preserve"> </w:t>
      </w:r>
      <w:r>
        <w:rPr>
          <w:w w:val="115"/>
        </w:rPr>
        <w:t>Belgrade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old</w:t>
      </w:r>
      <w:r>
        <w:rPr>
          <w:spacing w:val="-7"/>
          <w:w w:val="115"/>
        </w:rPr>
        <w:t xml:space="preserve"> </w:t>
      </w:r>
      <w:r>
        <w:rPr>
          <w:w w:val="115"/>
        </w:rPr>
        <w:t>Belgrade,</w:t>
      </w:r>
      <w:r>
        <w:rPr>
          <w:spacing w:val="-6"/>
          <w:w w:val="115"/>
        </w:rPr>
        <w:t xml:space="preserve"> </w:t>
      </w:r>
      <w:del w:id="125" w:author="Chris Prickett" w:date="2017-02-11T14:46:00Z">
        <w:r w:rsidDel="00C3749D">
          <w:rPr>
            <w:w w:val="115"/>
          </w:rPr>
          <w:delText>making</w:delText>
        </w:r>
        <w:r w:rsidDel="00C3749D">
          <w:rPr>
            <w:spacing w:val="28"/>
            <w:w w:val="112"/>
          </w:rPr>
          <w:delText xml:space="preserve"> </w:delText>
        </w:r>
      </w:del>
      <w:ins w:id="126" w:author="Chris Prickett" w:date="2017-02-11T14:46:00Z">
        <w:r w:rsidR="00C3749D">
          <w:rPr>
            <w:w w:val="115"/>
          </w:rPr>
          <w:t>positioning</w:t>
        </w:r>
        <w:r w:rsidR="00C3749D">
          <w:rPr>
            <w:spacing w:val="28"/>
            <w:w w:val="112"/>
          </w:rPr>
          <w:t xml:space="preserve"> </w:t>
        </w:r>
      </w:ins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river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proofErr w:type="spellStart"/>
      <w:r>
        <w:rPr>
          <w:spacing w:val="-3"/>
          <w:w w:val="115"/>
        </w:rPr>
        <w:t>Savamala’s</w:t>
      </w:r>
      <w:proofErr w:type="spellEnd"/>
      <w:r>
        <w:rPr>
          <w:spacing w:val="15"/>
          <w:w w:val="115"/>
        </w:rPr>
        <w:t xml:space="preserve"> </w:t>
      </w:r>
      <w:r>
        <w:rPr>
          <w:w w:val="115"/>
        </w:rPr>
        <w:t>coast</w:t>
      </w:r>
      <w:ins w:id="127" w:author="Chris Prickett" w:date="2017-02-11T14:46:00Z">
        <w:r w:rsidR="00C3749D">
          <w:rPr>
            <w:w w:val="115"/>
          </w:rPr>
          <w:t xml:space="preserve"> as</w:t>
        </w:r>
      </w:ins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ntral</w:t>
      </w:r>
      <w:r>
        <w:rPr>
          <w:spacing w:val="14"/>
          <w:w w:val="115"/>
        </w:rPr>
        <w:t xml:space="preserve"> </w:t>
      </w:r>
      <w:r>
        <w:rPr>
          <w:w w:val="115"/>
        </w:rPr>
        <w:t>urban</w:t>
      </w:r>
      <w:r>
        <w:rPr>
          <w:spacing w:val="15"/>
          <w:w w:val="115"/>
        </w:rPr>
        <w:t xml:space="preserve"> </w:t>
      </w:r>
      <w:r>
        <w:rPr>
          <w:w w:val="115"/>
        </w:rPr>
        <w:t>area.</w:t>
      </w:r>
      <w:r>
        <w:rPr>
          <w:spacing w:val="7"/>
          <w:w w:val="115"/>
        </w:rPr>
        <w:t xml:space="preserve"> </w:t>
      </w:r>
      <w:r>
        <w:rPr>
          <w:w w:val="115"/>
        </w:rPr>
        <w:t>Later</w:t>
      </w:r>
      <w:del w:id="128" w:author="Chris Prickett" w:date="2017-02-11T14:46:00Z">
        <w:r w:rsidDel="00C3749D">
          <w:rPr>
            <w:spacing w:val="15"/>
            <w:w w:val="115"/>
          </w:rPr>
          <w:delText xml:space="preserve"> </w:delText>
        </w:r>
        <w:r w:rsidDel="00C3749D">
          <w:rPr>
            <w:w w:val="115"/>
          </w:rPr>
          <w:delText>on</w:delText>
        </w:r>
      </w:del>
      <w:r>
        <w:rPr>
          <w:w w:val="115"/>
        </w:rPr>
        <w:t>,</w:t>
      </w:r>
      <w:r>
        <w:rPr>
          <w:spacing w:val="19"/>
          <w:w w:val="115"/>
        </w:rPr>
        <w:t xml:space="preserve"> </w:t>
      </w:r>
      <w:ins w:id="129" w:author="Chris Prickett" w:date="2017-02-11T14:46:00Z">
        <w:r w:rsidR="00C3749D">
          <w:rPr>
            <w:spacing w:val="19"/>
            <w:w w:val="115"/>
          </w:rPr>
          <w:t xml:space="preserve">the </w:t>
        </w:r>
      </w:ins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sub</w:t>
      </w:r>
      <w:del w:id="130" w:author="Chris Prickett" w:date="2017-02-11T14:46:00Z">
        <w:r w:rsidDel="00C3749D">
          <w:rPr>
            <w:w w:val="115"/>
          </w:rPr>
          <w:delText>-</w:delText>
        </w:r>
        <w:r w:rsidDel="00C3749D">
          <w:rPr>
            <w:spacing w:val="27"/>
            <w:w w:val="112"/>
          </w:rPr>
          <w:delText xml:space="preserve"> </w:delText>
        </w:r>
      </w:del>
      <w:r>
        <w:rPr>
          <w:spacing w:val="-6"/>
          <w:w w:val="115"/>
        </w:rPr>
        <w:t>w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project,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9"/>
          <w:w w:val="115"/>
        </w:rPr>
        <w:t xml:space="preserve"> </w:t>
      </w:r>
      <w:ins w:id="131" w:author="Chris Prickett" w:date="2017-02-11T14:46:00Z">
        <w:r w:rsidR="00C3749D">
          <w:rPr>
            <w:spacing w:val="-9"/>
            <w:w w:val="115"/>
          </w:rPr>
          <w:t xml:space="preserve">to </w:t>
        </w:r>
      </w:ins>
      <w:r>
        <w:rPr>
          <w:w w:val="115"/>
        </w:rPr>
        <w:t>cut</w:t>
      </w:r>
      <w:del w:id="132" w:author="Chris Prickett" w:date="2017-02-11T14:46:00Z">
        <w:r w:rsidDel="00C3749D">
          <w:rPr>
            <w:w w:val="115"/>
          </w:rPr>
          <w:delText>ting</w:delText>
        </w:r>
      </w:del>
      <w:r>
        <w:rPr>
          <w:spacing w:val="-8"/>
          <w:w w:val="115"/>
        </w:rPr>
        <w:t xml:space="preserve"> </w:t>
      </w:r>
      <w:r>
        <w:rPr>
          <w:w w:val="115"/>
        </w:rPr>
        <w:t>through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</w:t>
      </w:r>
      <w:r>
        <w:rPr>
          <w:spacing w:val="-4"/>
          <w:w w:val="115"/>
        </w:rPr>
        <w:t>al</w:t>
      </w:r>
      <w:r>
        <w:rPr>
          <w:spacing w:val="-3"/>
          <w:w w:val="115"/>
        </w:rPr>
        <w:t>a,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8"/>
          <w:w w:val="115"/>
        </w:rPr>
        <w:t xml:space="preserve"> </w:t>
      </w:r>
      <w:r>
        <w:rPr>
          <w:w w:val="115"/>
        </w:rPr>
        <w:t>included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ins w:id="133" w:author="Chris Prickett" w:date="2017-02-11T14:46:00Z">
        <w:r w:rsidR="00C3749D">
          <w:rPr>
            <w:w w:val="115"/>
          </w:rPr>
          <w:t xml:space="preserve"> the</w:t>
        </w:r>
      </w:ins>
      <w:r>
        <w:rPr>
          <w:spacing w:val="-8"/>
          <w:w w:val="115"/>
        </w:rPr>
        <w:t xml:space="preserve"> </w:t>
      </w:r>
      <w:r>
        <w:rPr>
          <w:w w:val="115"/>
        </w:rPr>
        <w:t>1972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GUP.</w:t>
      </w:r>
      <w:r>
        <w:rPr>
          <w:spacing w:val="-8"/>
          <w:w w:val="115"/>
        </w:rPr>
        <w:t xml:space="preserve"> </w:t>
      </w:r>
      <w:ins w:id="134" w:author="Chris Prickett" w:date="2017-02-11T14:47:00Z">
        <w:r w:rsidR="00C3749D">
          <w:rPr>
            <w:spacing w:val="-8"/>
            <w:w w:val="115"/>
          </w:rPr>
          <w:t xml:space="preserve">The </w:t>
        </w:r>
      </w:ins>
      <w:r>
        <w:rPr>
          <w:w w:val="115"/>
        </w:rPr>
        <w:t>1985</w:t>
      </w:r>
      <w:r>
        <w:rPr>
          <w:spacing w:val="41"/>
          <w:w w:val="105"/>
        </w:rPr>
        <w:t xml:space="preserve"> </w:t>
      </w:r>
      <w:r>
        <w:rPr>
          <w:w w:val="115"/>
        </w:rPr>
        <w:t>GUP</w:t>
      </w:r>
      <w:r>
        <w:rPr>
          <w:spacing w:val="11"/>
          <w:w w:val="115"/>
        </w:rPr>
        <w:t xml:space="preserve"> </w:t>
      </w:r>
      <w:r>
        <w:rPr>
          <w:w w:val="115"/>
        </w:rPr>
        <w:t>focused</w:t>
      </w:r>
      <w:r>
        <w:rPr>
          <w:spacing w:val="13"/>
          <w:w w:val="115"/>
        </w:rPr>
        <w:t xml:space="preserve"> </w:t>
      </w:r>
      <w:ins w:id="135" w:author="Chris Prickett" w:date="2017-02-11T14:47:00Z">
        <w:r w:rsidR="00C3749D">
          <w:rPr>
            <w:spacing w:val="-2"/>
            <w:w w:val="115"/>
          </w:rPr>
          <w:t>its</w:t>
        </w:r>
      </w:ins>
      <w:del w:id="136" w:author="Chris Prickett" w:date="2017-02-11T14:47:00Z">
        <w:r w:rsidDel="00C3749D">
          <w:rPr>
            <w:spacing w:val="-1"/>
            <w:w w:val="115"/>
          </w:rPr>
          <w:delText>th</w:delText>
        </w:r>
        <w:r w:rsidDel="00C3749D">
          <w:rPr>
            <w:spacing w:val="-2"/>
            <w:w w:val="115"/>
          </w:rPr>
          <w:delText>e</w:delText>
        </w:r>
      </w:del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attention</w:t>
      </w:r>
      <w:r>
        <w:rPr>
          <w:spacing w:val="12"/>
          <w:w w:val="115"/>
        </w:rPr>
        <w:t xml:space="preserve"> </w:t>
      </w:r>
      <w:ins w:id="137" w:author="Chris Prickett" w:date="2017-02-11T14:47:00Z">
        <w:r w:rsidR="00C3749D">
          <w:rPr>
            <w:w w:val="115"/>
          </w:rPr>
          <w:t>on</w:t>
        </w:r>
      </w:ins>
      <w:del w:id="138" w:author="Chris Prickett" w:date="2017-02-11T14:47:00Z">
        <w:r w:rsidDel="00C3749D">
          <w:rPr>
            <w:w w:val="115"/>
          </w:rPr>
          <w:delText>of</w:delText>
        </w:r>
      </w:del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Amphiteatre</w:t>
      </w:r>
      <w:proofErr w:type="spellEnd"/>
      <w:r>
        <w:rPr>
          <w:spacing w:val="14"/>
          <w:w w:val="115"/>
        </w:rPr>
        <w:t xml:space="preserve"> </w:t>
      </w:r>
      <w:r>
        <w:rPr>
          <w:w w:val="115"/>
        </w:rPr>
        <w:t>on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both</w:t>
      </w:r>
      <w:r>
        <w:rPr>
          <w:spacing w:val="13"/>
          <w:w w:val="115"/>
        </w:rPr>
        <w:t xml:space="preserve"> </w:t>
      </w:r>
      <w:r>
        <w:rPr>
          <w:w w:val="115"/>
        </w:rPr>
        <w:t>sides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29"/>
          <w:w w:val="118"/>
        </w:rPr>
        <w:t xml:space="preserve"> </w:t>
      </w:r>
      <w:r>
        <w:rPr>
          <w:spacing w:val="-3"/>
          <w:w w:val="115"/>
        </w:rPr>
        <w:t>river</w:t>
      </w:r>
      <w:r>
        <w:rPr>
          <w:spacing w:val="17"/>
          <w:w w:val="115"/>
        </w:rPr>
        <w:t xml:space="preserve"> </w:t>
      </w: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prime</w:t>
      </w:r>
      <w:r>
        <w:rPr>
          <w:spacing w:val="18"/>
          <w:w w:val="115"/>
        </w:rPr>
        <w:t xml:space="preserve"> </w:t>
      </w:r>
      <w:r>
        <w:rPr>
          <w:w w:val="115"/>
        </w:rPr>
        <w:t>location</w:t>
      </w:r>
      <w:r>
        <w:rPr>
          <w:spacing w:val="18"/>
          <w:w w:val="115"/>
        </w:rPr>
        <w:t xml:space="preserve"> </w:t>
      </w:r>
      <w:r>
        <w:rPr>
          <w:w w:val="115"/>
        </w:rPr>
        <w:t>for</w:t>
      </w:r>
      <w:r>
        <w:rPr>
          <w:spacing w:val="17"/>
          <w:w w:val="115"/>
        </w:rPr>
        <w:t xml:space="preserve"> </w:t>
      </w:r>
      <w:r>
        <w:rPr>
          <w:w w:val="115"/>
        </w:rPr>
        <w:t>urban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redevelopmen</w:t>
      </w:r>
      <w:r>
        <w:rPr>
          <w:spacing w:val="-1"/>
          <w:w w:val="115"/>
        </w:rPr>
        <w:t>t</w:t>
      </w:r>
      <w:r>
        <w:rPr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cen</w:t>
      </w:r>
      <w:r>
        <w:rPr>
          <w:spacing w:val="-1"/>
          <w:w w:val="115"/>
        </w:rPr>
        <w:t>tral</w:t>
      </w:r>
      <w:r>
        <w:rPr>
          <w:spacing w:val="18"/>
          <w:w w:val="115"/>
        </w:rPr>
        <w:t xml:space="preserve"> </w:t>
      </w:r>
      <w:r>
        <w:rPr>
          <w:w w:val="115"/>
        </w:rPr>
        <w:t>urban</w:t>
      </w:r>
      <w:r>
        <w:rPr>
          <w:spacing w:val="18"/>
          <w:w w:val="115"/>
        </w:rPr>
        <w:t xml:space="preserve"> </w:t>
      </w:r>
      <w:r>
        <w:rPr>
          <w:w w:val="115"/>
        </w:rPr>
        <w:t>functions.</w:t>
      </w:r>
      <w:r>
        <w:rPr>
          <w:spacing w:val="23"/>
          <w:w w:val="112"/>
        </w:rPr>
        <w:t xml:space="preserve"> </w:t>
      </w:r>
      <w:r>
        <w:rPr>
          <w:spacing w:val="-3"/>
          <w:w w:val="115"/>
        </w:rPr>
        <w:t>Finally,</w:t>
      </w:r>
      <w:r>
        <w:rPr>
          <w:spacing w:val="-2"/>
          <w:w w:val="115"/>
        </w:rPr>
        <w:t xml:space="preserve"> </w:t>
      </w:r>
      <w:ins w:id="139" w:author="Chris Prickett" w:date="2017-02-11T14:47:00Z">
        <w:r w:rsidR="00C3749D">
          <w:rPr>
            <w:spacing w:val="-2"/>
            <w:w w:val="115"/>
          </w:rPr>
          <w:t xml:space="preserve">the </w:t>
        </w:r>
      </w:ins>
      <w:r>
        <w:rPr>
          <w:w w:val="115"/>
        </w:rPr>
        <w:t>2003</w:t>
      </w:r>
      <w:r>
        <w:rPr>
          <w:spacing w:val="-3"/>
          <w:w w:val="115"/>
        </w:rPr>
        <w:t xml:space="preserve"> </w:t>
      </w:r>
      <w:r>
        <w:rPr>
          <w:w w:val="115"/>
        </w:rPr>
        <w:t>GP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ins w:id="140" w:author="Chris Prickett" w:date="2017-02-11T14:47:00Z">
        <w:r w:rsidR="00C3749D">
          <w:rPr>
            <w:spacing w:val="-3"/>
            <w:w w:val="115"/>
          </w:rPr>
          <w:t xml:space="preserve">the </w:t>
        </w:r>
      </w:ins>
      <w:r>
        <w:rPr>
          <w:w w:val="115"/>
        </w:rPr>
        <w:t>Belgrade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 xml:space="preserve"> </w:t>
      </w:r>
      <w:r>
        <w:rPr>
          <w:w w:val="115"/>
        </w:rPr>
        <w:t>Strategy</w:t>
      </w:r>
      <w:r>
        <w:rPr>
          <w:spacing w:val="-4"/>
          <w:w w:val="115"/>
        </w:rPr>
        <w:t xml:space="preserve"> </w:t>
      </w:r>
      <w:r>
        <w:rPr>
          <w:w w:val="115"/>
        </w:rPr>
        <w:t>2008</w:t>
      </w:r>
      <w:r>
        <w:rPr>
          <w:spacing w:val="-3"/>
          <w:w w:val="115"/>
        </w:rPr>
        <w:t xml:space="preserve"> </w:t>
      </w:r>
      <w:r>
        <w:rPr>
          <w:w w:val="115"/>
        </w:rPr>
        <w:t>(BDS</w:t>
      </w:r>
      <w:r>
        <w:rPr>
          <w:spacing w:val="-4"/>
          <w:w w:val="115"/>
        </w:rPr>
        <w:t xml:space="preserve"> </w:t>
      </w:r>
      <w:r>
        <w:rPr>
          <w:w w:val="115"/>
        </w:rPr>
        <w:t>2008)</w:t>
      </w:r>
      <w:r>
        <w:rPr>
          <w:spacing w:val="-3"/>
          <w:w w:val="115"/>
        </w:rPr>
        <w:t xml:space="preserve"> </w:t>
      </w:r>
      <w:r>
        <w:rPr>
          <w:w w:val="115"/>
        </w:rPr>
        <w:t>confirmed</w:t>
      </w:r>
      <w:r>
        <w:rPr>
          <w:spacing w:val="29"/>
          <w:w w:val="109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importance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revitalisation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Kosancicev</w:t>
      </w:r>
      <w:proofErr w:type="spellEnd"/>
      <w:r>
        <w:rPr>
          <w:spacing w:val="10"/>
          <w:w w:val="115"/>
        </w:rPr>
        <w:t xml:space="preserve"> </w:t>
      </w:r>
      <w:proofErr w:type="spellStart"/>
      <w:r>
        <w:rPr>
          <w:spacing w:val="-5"/>
          <w:w w:val="115"/>
        </w:rPr>
        <w:t>Venac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rehabilitation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01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domain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Belgrade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bro</w:t>
      </w:r>
      <w:r>
        <w:rPr>
          <w:spacing w:val="-2"/>
          <w:w w:val="115"/>
        </w:rPr>
        <w:t>wnfields.</w:t>
      </w:r>
      <w:r>
        <w:rPr>
          <w:spacing w:val="6"/>
          <w:w w:val="115"/>
        </w:rPr>
        <w:t xml:space="preserve"> </w:t>
      </w:r>
      <w:r>
        <w:rPr>
          <w:w w:val="115"/>
        </w:rPr>
        <w:t>BDS</w:t>
      </w:r>
      <w:r>
        <w:rPr>
          <w:spacing w:val="-14"/>
          <w:w w:val="115"/>
        </w:rPr>
        <w:t xml:space="preserve"> </w:t>
      </w:r>
      <w:r>
        <w:rPr>
          <w:w w:val="115"/>
        </w:rPr>
        <w:t>2008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was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ore</w:t>
      </w:r>
      <w:r>
        <w:rPr>
          <w:spacing w:val="-14"/>
          <w:w w:val="115"/>
        </w:rPr>
        <w:t xml:space="preserve"> </w:t>
      </w:r>
      <w:r>
        <w:rPr>
          <w:w w:val="115"/>
        </w:rPr>
        <w:t>specific</w:t>
      </w:r>
      <w:ins w:id="141" w:author="Chris Prickett" w:date="2017-02-11T14:48:00Z">
        <w:r w:rsidR="00C3749D">
          <w:rPr>
            <w:w w:val="115"/>
          </w:rPr>
          <w:t>,</w:t>
        </w:r>
      </w:ins>
      <w:r>
        <w:rPr>
          <w:spacing w:val="43"/>
          <w:w w:val="102"/>
        </w:rPr>
        <w:t xml:space="preserve"> </w:t>
      </w:r>
      <w:r>
        <w:rPr>
          <w:w w:val="115"/>
        </w:rPr>
        <w:t>marking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1"/>
          <w:w w:val="115"/>
        </w:rPr>
        <w:t>p</w:t>
      </w:r>
      <w:r>
        <w:rPr>
          <w:spacing w:val="2"/>
          <w:w w:val="115"/>
        </w:rPr>
        <w:t>erio</w:t>
      </w:r>
      <w:r>
        <w:rPr>
          <w:spacing w:val="1"/>
          <w:w w:val="115"/>
        </w:rPr>
        <w:t>d</w:t>
      </w:r>
      <w:r>
        <w:rPr>
          <w:spacing w:val="-1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r>
        <w:rPr>
          <w:spacing w:val="-1"/>
          <w:w w:val="115"/>
        </w:rPr>
        <w:t xml:space="preserve"> (January </w:t>
      </w:r>
      <w:r>
        <w:rPr>
          <w:w w:val="115"/>
        </w:rPr>
        <w:t>-</w:t>
      </w:r>
      <w:r>
        <w:rPr>
          <w:spacing w:val="-1"/>
          <w:w w:val="115"/>
        </w:rPr>
        <w:t xml:space="preserve"> Jun</w:t>
      </w:r>
      <w:r>
        <w:rPr>
          <w:spacing w:val="-2"/>
          <w:w w:val="115"/>
        </w:rPr>
        <w:t>e</w:t>
      </w:r>
      <w:r>
        <w:rPr>
          <w:w w:val="115"/>
        </w:rPr>
        <w:t xml:space="preserve"> 2011)).</w:t>
      </w:r>
    </w:p>
    <w:p w14:paraId="397E249D" w14:textId="77777777" w:rsidR="00A8456E" w:rsidRDefault="006C1195">
      <w:pPr>
        <w:pStyle w:val="BodyText"/>
        <w:spacing w:before="170" w:line="293" w:lineRule="auto"/>
        <w:ind w:left="1133" w:right="111"/>
        <w:jc w:val="both"/>
      </w:pPr>
      <w:r>
        <w:rPr>
          <w:rFonts w:ascii="Georgia"/>
          <w:b/>
          <w:w w:val="115"/>
        </w:rPr>
        <w:t>Urban</w:t>
      </w:r>
      <w:r>
        <w:rPr>
          <w:rFonts w:ascii="Georgia"/>
          <w:b/>
          <w:spacing w:val="-32"/>
          <w:w w:val="115"/>
        </w:rPr>
        <w:t xml:space="preserve"> </w:t>
      </w:r>
      <w:r>
        <w:rPr>
          <w:rFonts w:ascii="Georgia"/>
          <w:b/>
          <w:spacing w:val="-2"/>
          <w:w w:val="115"/>
        </w:rPr>
        <w:t>space</w:t>
      </w:r>
      <w:r>
        <w:rPr>
          <w:spacing w:val="-2"/>
          <w:w w:val="115"/>
        </w:rPr>
        <w:t>:</w:t>
      </w:r>
      <w:r>
        <w:rPr>
          <w:spacing w:val="-23"/>
          <w:w w:val="115"/>
        </w:rPr>
        <w:t xml:space="preserve"> </w:t>
      </w:r>
      <w:r>
        <w:rPr>
          <w:w w:val="115"/>
        </w:rPr>
        <w:t>According</w:t>
      </w:r>
      <w:r>
        <w:rPr>
          <w:spacing w:val="-37"/>
          <w:w w:val="115"/>
        </w:rPr>
        <w:t xml:space="preserve"> </w:t>
      </w:r>
      <w:r>
        <w:rPr>
          <w:w w:val="115"/>
        </w:rPr>
        <w:t>to</w:t>
      </w:r>
      <w:r>
        <w:rPr>
          <w:spacing w:val="-38"/>
          <w:w w:val="115"/>
        </w:rPr>
        <w:t xml:space="preserve"> </w:t>
      </w:r>
      <w:r>
        <w:rPr>
          <w:w w:val="115"/>
        </w:rPr>
        <w:t>the</w:t>
      </w:r>
      <w:r>
        <w:rPr>
          <w:spacing w:val="-37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-38"/>
          <w:w w:val="115"/>
        </w:rPr>
        <w:t xml:space="preserve"> </w:t>
      </w:r>
      <w:r>
        <w:rPr>
          <w:w w:val="115"/>
        </w:rPr>
        <w:t>documentation</w:t>
      </w:r>
      <w:r>
        <w:rPr>
          <w:spacing w:val="-37"/>
          <w:w w:val="115"/>
        </w:rPr>
        <w:t xml:space="preserve"> </w:t>
      </w:r>
      <w:r>
        <w:rPr>
          <w:w w:val="115"/>
        </w:rPr>
        <w:t>and</w:t>
      </w:r>
      <w:r>
        <w:rPr>
          <w:spacing w:val="-38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olicy</w:t>
      </w:r>
      <w:r>
        <w:rPr>
          <w:spacing w:val="-37"/>
          <w:w w:val="115"/>
        </w:rPr>
        <w:t xml:space="preserve"> </w:t>
      </w:r>
      <w:r>
        <w:rPr>
          <w:w w:val="115"/>
        </w:rPr>
        <w:t>agendas,</w:t>
      </w:r>
      <w:r>
        <w:rPr>
          <w:spacing w:val="-36"/>
          <w:w w:val="115"/>
        </w:rPr>
        <w:t xml:space="preserve"> </w:t>
      </w:r>
      <w:ins w:id="142" w:author="Chris Prickett" w:date="2017-02-11T15:22:00Z">
        <w:r w:rsidR="004E046D">
          <w:rPr>
            <w:spacing w:val="-36"/>
            <w:w w:val="115"/>
          </w:rPr>
          <w:t xml:space="preserve">the </w:t>
        </w:r>
      </w:ins>
      <w:r>
        <w:rPr>
          <w:spacing w:val="-5"/>
          <w:w w:val="115"/>
        </w:rPr>
        <w:t>Sava</w:t>
      </w:r>
      <w:r>
        <w:rPr>
          <w:w w:val="115"/>
        </w:rPr>
        <w:t>mala</w:t>
      </w:r>
      <w:r>
        <w:rPr>
          <w:spacing w:val="9"/>
          <w:w w:val="115"/>
        </w:rPr>
        <w:t xml:space="preserve"> </w:t>
      </w:r>
      <w:r>
        <w:rPr>
          <w:w w:val="115"/>
        </w:rPr>
        <w:t>urban</w:t>
      </w:r>
      <w:r>
        <w:rPr>
          <w:spacing w:val="9"/>
          <w:w w:val="115"/>
        </w:rPr>
        <w:t xml:space="preserve"> </w:t>
      </w:r>
      <w:r>
        <w:rPr>
          <w:w w:val="115"/>
        </w:rPr>
        <w:t>space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treated</w:t>
      </w:r>
      <w:r>
        <w:rPr>
          <w:spacing w:val="10"/>
          <w:w w:val="115"/>
        </w:rPr>
        <w:t xml:space="preserve"> </w:t>
      </w:r>
      <w:r>
        <w:rPr>
          <w:w w:val="115"/>
        </w:rPr>
        <w:t>unilaterally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2"/>
          <w:w w:val="115"/>
        </w:rPr>
        <w:t>tually</w:t>
      </w:r>
      <w:r>
        <w:rPr>
          <w:spacing w:val="9"/>
          <w:w w:val="115"/>
        </w:rPr>
        <w:t xml:space="preserve"> </w:t>
      </w:r>
      <w:r>
        <w:rPr>
          <w:w w:val="115"/>
        </w:rPr>
        <w:t>separated</w:t>
      </w:r>
      <w:r>
        <w:rPr>
          <w:spacing w:val="10"/>
          <w:w w:val="115"/>
        </w:rPr>
        <w:t xml:space="preserve"> </w:t>
      </w:r>
      <w:r>
        <w:rPr>
          <w:w w:val="115"/>
        </w:rPr>
        <w:t>from</w:t>
      </w:r>
      <w:r>
        <w:rPr>
          <w:spacing w:val="9"/>
          <w:w w:val="115"/>
        </w:rPr>
        <w:t xml:space="preserve"> </w:t>
      </w:r>
      <w:r>
        <w:rPr>
          <w:w w:val="115"/>
        </w:rPr>
        <w:t>its</w:t>
      </w:r>
      <w:r>
        <w:rPr>
          <w:spacing w:val="21"/>
          <w:w w:val="118"/>
        </w:rPr>
        <w:t xml:space="preserve"> </w:t>
      </w:r>
      <w:r>
        <w:rPr>
          <w:w w:val="115"/>
        </w:rPr>
        <w:t>coastal</w:t>
      </w:r>
      <w:r>
        <w:rPr>
          <w:spacing w:val="15"/>
          <w:w w:val="115"/>
        </w:rPr>
        <w:t xml:space="preserve"> </w:t>
      </w:r>
      <w:r>
        <w:rPr>
          <w:w w:val="115"/>
        </w:rPr>
        <w:t>area.</w:t>
      </w:r>
      <w:r>
        <w:rPr>
          <w:spacing w:val="2"/>
          <w:w w:val="115"/>
        </w:rPr>
        <w:t xml:space="preserve"> </w:t>
      </w:r>
      <w:r>
        <w:rPr>
          <w:w w:val="115"/>
        </w:rPr>
        <w:t>Urban</w:t>
      </w:r>
      <w:r>
        <w:rPr>
          <w:spacing w:val="15"/>
          <w:w w:val="115"/>
        </w:rPr>
        <w:t xml:space="preserve"> </w:t>
      </w:r>
      <w:r>
        <w:rPr>
          <w:w w:val="115"/>
        </w:rPr>
        <w:t>heritage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also</w:t>
      </w:r>
      <w:r>
        <w:rPr>
          <w:spacing w:val="16"/>
          <w:w w:val="115"/>
        </w:rPr>
        <w:t xml:space="preserve"> </w:t>
      </w:r>
      <w:r>
        <w:rPr>
          <w:spacing w:val="-3"/>
          <w:w w:val="115"/>
        </w:rPr>
        <w:t>covered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5"/>
          <w:w w:val="115"/>
        </w:rPr>
        <w:t xml:space="preserve"> </w:t>
      </w:r>
      <w:r>
        <w:rPr>
          <w:w w:val="115"/>
        </w:rPr>
        <w:t>legal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framework,</w:t>
      </w:r>
      <w:r>
        <w:rPr>
          <w:spacing w:val="25"/>
          <w:w w:val="112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olicy</w:t>
      </w:r>
      <w:r>
        <w:rPr>
          <w:spacing w:val="-12"/>
          <w:w w:val="115"/>
        </w:rPr>
        <w:t xml:space="preserve"> </w:t>
      </w:r>
      <w:r>
        <w:rPr>
          <w:w w:val="115"/>
        </w:rPr>
        <w:t>agendas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techn</w:t>
      </w:r>
      <w:r>
        <w:rPr>
          <w:spacing w:val="-2"/>
          <w:w w:val="115"/>
        </w:rPr>
        <w:t>ic</w:t>
      </w:r>
      <w:r>
        <w:rPr>
          <w:spacing w:val="-1"/>
          <w:w w:val="115"/>
        </w:rPr>
        <w:t>al</w:t>
      </w:r>
      <w:r>
        <w:rPr>
          <w:spacing w:val="-12"/>
          <w:w w:val="115"/>
        </w:rPr>
        <w:t xml:space="preserve"> </w:t>
      </w:r>
      <w:r>
        <w:rPr>
          <w:w w:val="115"/>
        </w:rPr>
        <w:t>documentation.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r>
        <w:rPr>
          <w:spacing w:val="-10"/>
          <w:w w:val="115"/>
        </w:rPr>
        <w:t xml:space="preserve"> </w:t>
      </w:r>
      <w:ins w:id="143" w:author="Chris Prickett" w:date="2017-02-11T15:22:00Z">
        <w:r w:rsidR="00125670">
          <w:rPr>
            <w:spacing w:val="-10"/>
            <w:w w:val="115"/>
          </w:rPr>
          <w:t xml:space="preserve">the </w:t>
        </w:r>
      </w:ins>
      <w:r>
        <w:rPr>
          <w:w w:val="115"/>
        </w:rPr>
        <w:t>pre-socialist</w:t>
      </w:r>
      <w:r>
        <w:rPr>
          <w:spacing w:val="-12"/>
          <w:w w:val="115"/>
        </w:rPr>
        <w:t xml:space="preserve"> </w:t>
      </w:r>
      <w:r>
        <w:rPr>
          <w:w w:val="115"/>
        </w:rPr>
        <w:t>past</w:t>
      </w:r>
      <w:r>
        <w:rPr>
          <w:spacing w:val="27"/>
          <w:w w:val="120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rPr>
          <w:w w:val="115"/>
        </w:rPr>
        <w:t>still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37"/>
          <w:w w:val="115"/>
        </w:rPr>
        <w:t xml:space="preserve"> </w:t>
      </w:r>
      <w:r>
        <w:rPr>
          <w:w w:val="115"/>
        </w:rPr>
        <w:t>in</w:t>
      </w:r>
      <w:r>
        <w:rPr>
          <w:spacing w:val="38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37"/>
          <w:w w:val="115"/>
        </w:rPr>
        <w:t xml:space="preserve"> </w:t>
      </w:r>
      <w:r>
        <w:rPr>
          <w:w w:val="115"/>
        </w:rPr>
        <w:t>with</w:t>
      </w:r>
      <w:r>
        <w:rPr>
          <w:spacing w:val="38"/>
          <w:w w:val="115"/>
        </w:rPr>
        <w:t xml:space="preserve"> </w:t>
      </w:r>
      <w:r>
        <w:rPr>
          <w:w w:val="115"/>
        </w:rPr>
        <w:t>reference</w:t>
      </w:r>
      <w:r>
        <w:rPr>
          <w:spacing w:val="37"/>
          <w:w w:val="115"/>
        </w:rPr>
        <w:t xml:space="preserve"> </w:t>
      </w:r>
      <w:r>
        <w:rPr>
          <w:w w:val="115"/>
        </w:rPr>
        <w:t>to</w:t>
      </w:r>
      <w:r>
        <w:rPr>
          <w:spacing w:val="36"/>
          <w:w w:val="115"/>
        </w:rPr>
        <w:t xml:space="preserve"> </w:t>
      </w:r>
      <w:ins w:id="144" w:author="Chris Prickett" w:date="2017-02-11T15:23:00Z">
        <w:r w:rsidR="00125670">
          <w:rPr>
            <w:spacing w:val="36"/>
            <w:w w:val="115"/>
          </w:rPr>
          <w:t xml:space="preserve">the </w:t>
        </w:r>
      </w:ins>
      <w:r>
        <w:rPr>
          <w:spacing w:val="-1"/>
          <w:w w:val="115"/>
        </w:rPr>
        <w:t>architectural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cultural</w:t>
      </w:r>
      <w:r>
        <w:rPr>
          <w:spacing w:val="38"/>
          <w:w w:val="115"/>
        </w:rPr>
        <w:t xml:space="preserve"> </w:t>
      </w:r>
      <w:r>
        <w:rPr>
          <w:w w:val="115"/>
        </w:rPr>
        <w:t>heritage</w:t>
      </w:r>
      <w:r>
        <w:rPr>
          <w:spacing w:val="25"/>
          <w:w w:val="114"/>
        </w:rPr>
        <w:t xml:space="preserve"> </w:t>
      </w:r>
      <w:del w:id="145" w:author="Chris Prickett" w:date="2017-02-11T15:23:00Z">
        <w:r w:rsidDel="00125670">
          <w:rPr>
            <w:w w:val="115"/>
          </w:rPr>
          <w:delText>from</w:delText>
        </w:r>
        <w:r w:rsidDel="00125670">
          <w:rPr>
            <w:spacing w:val="36"/>
            <w:w w:val="115"/>
          </w:rPr>
          <w:delText xml:space="preserve"> </w:delText>
        </w:r>
      </w:del>
      <w:ins w:id="146" w:author="Chris Prickett" w:date="2017-02-11T15:23:00Z">
        <w:r w:rsidR="00125670">
          <w:rPr>
            <w:w w:val="115"/>
          </w:rPr>
          <w:t>of</w:t>
        </w:r>
        <w:r w:rsidR="00125670">
          <w:rPr>
            <w:spacing w:val="36"/>
            <w:w w:val="115"/>
          </w:rPr>
          <w:t xml:space="preserve"> </w:t>
        </w:r>
      </w:ins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spacing w:val="1"/>
          <w:w w:val="115"/>
        </w:rPr>
        <w:t>p</w:t>
      </w:r>
      <w:r>
        <w:rPr>
          <w:spacing w:val="2"/>
          <w:w w:val="115"/>
        </w:rPr>
        <w:t>erio</w:t>
      </w:r>
      <w:r>
        <w:rPr>
          <w:spacing w:val="1"/>
          <w:w w:val="115"/>
        </w:rPr>
        <w:t>d</w:t>
      </w:r>
      <w:r>
        <w:rPr>
          <w:spacing w:val="36"/>
          <w:w w:val="115"/>
        </w:rPr>
        <w:t xml:space="preserve"> </w:t>
      </w:r>
      <w:r>
        <w:rPr>
          <w:w w:val="115"/>
        </w:rPr>
        <w:t>after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liberation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6"/>
          <w:w w:val="115"/>
        </w:rPr>
        <w:t xml:space="preserve"> </w:t>
      </w:r>
      <w:r>
        <w:rPr>
          <w:w w:val="115"/>
        </w:rPr>
        <w:t>Belgrade</w:t>
      </w:r>
      <w:r>
        <w:rPr>
          <w:spacing w:val="36"/>
          <w:w w:val="115"/>
        </w:rPr>
        <w:t xml:space="preserve"> </w:t>
      </w:r>
      <w:r>
        <w:rPr>
          <w:w w:val="115"/>
        </w:rPr>
        <w:t>from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spacing w:val="-1"/>
          <w:w w:val="115"/>
        </w:rPr>
        <w:t>Ottoman</w:t>
      </w:r>
      <w:r>
        <w:rPr>
          <w:spacing w:val="36"/>
          <w:w w:val="115"/>
        </w:rPr>
        <w:t xml:space="preserve"> </w:t>
      </w:r>
      <w:r>
        <w:rPr>
          <w:w w:val="115"/>
        </w:rPr>
        <w:t>Empire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24"/>
          <w:w w:val="117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efore</w:t>
      </w:r>
      <w:r>
        <w:rPr>
          <w:spacing w:val="4"/>
          <w:w w:val="115"/>
        </w:rPr>
        <w:t xml:space="preserve"> </w:t>
      </w:r>
      <w:r>
        <w:rPr>
          <w:spacing w:val="1"/>
          <w:w w:val="115"/>
        </w:rPr>
        <w:t>WWII.</w:t>
      </w:r>
      <w:r>
        <w:rPr>
          <w:spacing w:val="4"/>
          <w:w w:val="115"/>
        </w:rPr>
        <w:t xml:space="preserve"> </w:t>
      </w:r>
      <w:r>
        <w:rPr>
          <w:w w:val="115"/>
        </w:rPr>
        <w:t>Serbian</w:t>
      </w:r>
      <w:r>
        <w:rPr>
          <w:spacing w:val="4"/>
          <w:w w:val="115"/>
        </w:rPr>
        <w:t xml:space="preserve"> </w:t>
      </w:r>
      <w:r>
        <w:rPr>
          <w:w w:val="115"/>
        </w:rPr>
        <w:t>rulers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ersis</w:t>
      </w:r>
      <w:r>
        <w:rPr>
          <w:spacing w:val="-1"/>
          <w:w w:val="115"/>
        </w:rPr>
        <w:t>tently</w:t>
      </w:r>
      <w:r>
        <w:rPr>
          <w:spacing w:val="4"/>
          <w:w w:val="115"/>
        </w:rPr>
        <w:t xml:space="preserve"> </w:t>
      </w:r>
      <w:r>
        <w:rPr>
          <w:w w:val="115"/>
        </w:rPr>
        <w:t>attempted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figh</w:t>
      </w:r>
      <w:r>
        <w:rPr>
          <w:spacing w:val="-2"/>
          <w:w w:val="115"/>
        </w:rPr>
        <w:t>t</w:t>
      </w:r>
      <w:r>
        <w:rPr>
          <w:spacing w:val="4"/>
          <w:w w:val="115"/>
        </w:rPr>
        <w:t xml:space="preserve"> </w:t>
      </w:r>
      <w:r>
        <w:rPr>
          <w:w w:val="115"/>
        </w:rPr>
        <w:t>substandard</w:t>
      </w:r>
      <w:r>
        <w:rPr>
          <w:spacing w:val="5"/>
          <w:w w:val="115"/>
        </w:rPr>
        <w:t xml:space="preserve"> </w:t>
      </w:r>
      <w:r>
        <w:rPr>
          <w:w w:val="115"/>
        </w:rPr>
        <w:t>living</w:t>
      </w:r>
    </w:p>
    <w:p w14:paraId="374F80B7" w14:textId="78F05768" w:rsidR="006C1195" w:rsidRDefault="000747F7">
      <w:pPr>
        <w:spacing w:before="4" w:line="288" w:lineRule="exact"/>
        <w:ind w:left="836"/>
        <w:rPr>
          <w:rFonts w:ascii="Kozuka Mincho Pr6N L"/>
          <w:spacing w:val="2"/>
          <w:position w:val="8"/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8224" behindDoc="1" locked="0" layoutInCell="1" allowOverlap="1" wp14:anchorId="3EF18AEE" wp14:editId="7F8A551E">
                <wp:simplePos x="0" y="0"/>
                <wp:positionH relativeFrom="page">
                  <wp:posOffset>1440180</wp:posOffset>
                </wp:positionH>
                <wp:positionV relativeFrom="paragraph">
                  <wp:posOffset>130175</wp:posOffset>
                </wp:positionV>
                <wp:extent cx="2160270" cy="1270"/>
                <wp:effectExtent l="11430" t="6350" r="9525" b="11430"/>
                <wp:wrapNone/>
                <wp:docPr id="355" name="Group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93"/>
                          <a:chExt cx="3402" cy="2"/>
                        </a:xfrm>
                      </wpg:grpSpPr>
                      <wps:wsp>
                        <wps:cNvPr id="356" name="Freeform 2261"/>
                        <wps:cNvSpPr>
                          <a:spLocks/>
                        </wps:cNvSpPr>
                        <wps:spPr bwMode="auto">
                          <a:xfrm>
                            <a:off x="2268" y="93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0" o:spid="_x0000_s1026" style="position:absolute;margin-left:113.4pt;margin-top:10.25pt;width:170.1pt;height:.1pt;z-index:-48256;mso-position-horizontal-relative:page" coordorigin="2268,93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">
                <v:shape id="Freeform 2261" o:spid="_x0000_s1027" style="position:absolute;left:2268;top:93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hn8cA&#10;AADcAAAADwAAAGRycy9kb3ducmV2LnhtbESPW2sCMRSE34X+h3AKvhTN1lIvW6MsBWsFKfXyA043&#10;Zy+4OVk2UVd/vSkIPg4z8w0znbemEidqXGlZwWs/AkGcWl1yrmC/W/TGIJxH1lhZJgUXcjCfPXWm&#10;GGt75g2dtj4XAcIuRgWF93UspUsLMuj6tiYOXmYbgz7IJpe6wXOAm0oOomgoDZYcFgqs6bOg9LA9&#10;GgWH1V82idxo95NnX8l1+fKbVOtEqe5zm3yA8NT6R/je/tYK3t6H8H8mHA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wYZ/HAAAA3AAAAA8AAAAAAAAAAAAAAAAAmAIAAGRy&#10;cy9kb3ducmV2LnhtbFBLBQYAAAAABAAEAPUAAACM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</w:p>
    <w:p w14:paraId="0009B29E" w14:textId="77777777" w:rsidR="00A8456E" w:rsidRDefault="006C1195">
      <w:pPr>
        <w:spacing w:before="4" w:line="288" w:lineRule="exact"/>
        <w:ind w:left="836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2"/>
          <w:position w:val="8"/>
          <w:sz w:val="12"/>
        </w:rPr>
        <w:t>1</w:t>
      </w:r>
      <w:r>
        <w:rPr>
          <w:rFonts w:ascii="Century"/>
          <w:spacing w:val="2"/>
          <w:sz w:val="18"/>
        </w:rPr>
        <w:t>GUDP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2"/>
          <w:sz w:val="18"/>
        </w:rPr>
        <w:t>presen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long-term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strategic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2"/>
          <w:sz w:val="18"/>
        </w:rPr>
        <w:t>commitments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land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use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proposition</w:t>
      </w:r>
      <w:ins w:id="147" w:author="Chris Prickett" w:date="2017-02-11T15:24:00Z">
        <w:r w:rsidR="00125670">
          <w:rPr>
            <w:rFonts w:ascii="Century"/>
            <w:sz w:val="18"/>
          </w:rPr>
          <w:t>s</w:t>
        </w:r>
      </w:ins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at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cit</w:t>
      </w:r>
      <w:r>
        <w:rPr>
          <w:rFonts w:ascii="Century"/>
          <w:spacing w:val="-2"/>
          <w:sz w:val="18"/>
        </w:rPr>
        <w:t>y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2"/>
          <w:sz w:val="18"/>
        </w:rPr>
        <w:t>level.</w:t>
      </w:r>
    </w:p>
    <w:p w14:paraId="0F160B7A" w14:textId="77777777" w:rsidR="00A8456E" w:rsidRDefault="006C1195">
      <w:pPr>
        <w:spacing w:line="239" w:lineRule="exact"/>
        <w:ind w:left="836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2"/>
          <w:position w:val="8"/>
          <w:sz w:val="12"/>
        </w:rPr>
        <w:t>2</w:t>
      </w:r>
      <w:r>
        <w:rPr>
          <w:rFonts w:ascii="Century"/>
          <w:spacing w:val="1"/>
          <w:sz w:val="18"/>
        </w:rPr>
        <w:t>PGR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PDR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operational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1"/>
          <w:sz w:val="18"/>
        </w:rPr>
        <w:t>do</w:t>
      </w:r>
      <w:r>
        <w:rPr>
          <w:rFonts w:ascii="Century"/>
          <w:spacing w:val="-2"/>
          <w:sz w:val="18"/>
        </w:rPr>
        <w:t>cuments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they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prepared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where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applicable.</w:t>
      </w:r>
    </w:p>
    <w:p w14:paraId="5BC30403" w14:textId="0F46591E" w:rsidR="00A8456E" w:rsidRDefault="000747F7">
      <w:pPr>
        <w:spacing w:before="22" w:line="284" w:lineRule="exact"/>
        <w:ind w:left="587" w:right="111" w:firstLine="248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8248" behindDoc="1" locked="0" layoutInCell="1" allowOverlap="1" wp14:anchorId="536BA2A1" wp14:editId="341B1D78">
                <wp:simplePos x="0" y="0"/>
                <wp:positionH relativeFrom="page">
                  <wp:posOffset>3874770</wp:posOffset>
                </wp:positionH>
                <wp:positionV relativeFrom="paragraph">
                  <wp:posOffset>54610</wp:posOffset>
                </wp:positionV>
                <wp:extent cx="623570" cy="158750"/>
                <wp:effectExtent l="0" t="6985" r="0" b="5715"/>
                <wp:wrapNone/>
                <wp:docPr id="342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" cy="158750"/>
                          <a:chOff x="6102" y="86"/>
                          <a:chExt cx="982" cy="250"/>
                        </a:xfrm>
                      </wpg:grpSpPr>
                      <wpg:grpSp>
                        <wpg:cNvPr id="343" name="Group 2258"/>
                        <wpg:cNvGrpSpPr>
                          <a:grpSpLocks/>
                        </wpg:cNvGrpSpPr>
                        <wpg:grpSpPr bwMode="auto">
                          <a:xfrm>
                            <a:off x="6102" y="114"/>
                            <a:ext cx="221" cy="193"/>
                            <a:chOff x="6102" y="114"/>
                            <a:chExt cx="221" cy="193"/>
                          </a:xfrm>
                        </wpg:grpSpPr>
                        <wps:wsp>
                          <wps:cNvPr id="344" name="Freeform 2259"/>
                          <wps:cNvSpPr>
                            <a:spLocks/>
                          </wps:cNvSpPr>
                          <wps:spPr bwMode="auto">
                            <a:xfrm>
                              <a:off x="6102" y="114"/>
                              <a:ext cx="221" cy="193"/>
                            </a:xfrm>
                            <a:custGeom>
                              <a:avLst/>
                              <a:gdLst>
                                <a:gd name="T0" fmla="+- 0 6102 6102"/>
                                <a:gd name="T1" fmla="*/ T0 w 221"/>
                                <a:gd name="T2" fmla="+- 0 307 114"/>
                                <a:gd name="T3" fmla="*/ 307 h 193"/>
                                <a:gd name="T4" fmla="+- 0 6323 6102"/>
                                <a:gd name="T5" fmla="*/ T4 w 221"/>
                                <a:gd name="T6" fmla="+- 0 307 114"/>
                                <a:gd name="T7" fmla="*/ 307 h 193"/>
                                <a:gd name="T8" fmla="+- 0 6323 6102"/>
                                <a:gd name="T9" fmla="*/ T8 w 221"/>
                                <a:gd name="T10" fmla="+- 0 114 114"/>
                                <a:gd name="T11" fmla="*/ 114 h 193"/>
                                <a:gd name="T12" fmla="+- 0 6102 6102"/>
                                <a:gd name="T13" fmla="*/ T12 w 221"/>
                                <a:gd name="T14" fmla="+- 0 114 114"/>
                                <a:gd name="T15" fmla="*/ 114 h 193"/>
                                <a:gd name="T16" fmla="+- 0 6102 6102"/>
                                <a:gd name="T17" fmla="*/ T16 w 221"/>
                                <a:gd name="T18" fmla="+- 0 307 114"/>
                                <a:gd name="T19" fmla="*/ 307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1" h="193">
                                  <a:moveTo>
                                    <a:pt x="0" y="193"/>
                                  </a:moveTo>
                                  <a:lnTo>
                                    <a:pt x="221" y="193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2256"/>
                        <wpg:cNvGrpSpPr>
                          <a:grpSpLocks/>
                        </wpg:cNvGrpSpPr>
                        <wpg:grpSpPr bwMode="auto">
                          <a:xfrm>
                            <a:off x="6345" y="114"/>
                            <a:ext cx="2" cy="193"/>
                            <a:chOff x="6345" y="114"/>
                            <a:chExt cx="2" cy="193"/>
                          </a:xfrm>
                        </wpg:grpSpPr>
                        <wps:wsp>
                          <wps:cNvPr id="346" name="Freeform 2257"/>
                          <wps:cNvSpPr>
                            <a:spLocks/>
                          </wps:cNvSpPr>
                          <wps:spPr bwMode="auto">
                            <a:xfrm>
                              <a:off x="6345" y="114"/>
                              <a:ext cx="2" cy="193"/>
                            </a:xfrm>
                            <a:custGeom>
                              <a:avLst/>
                              <a:gdLst>
                                <a:gd name="T0" fmla="+- 0 114 114"/>
                                <a:gd name="T1" fmla="*/ 114 h 193"/>
                                <a:gd name="T2" fmla="+- 0 307 114"/>
                                <a:gd name="T3" fmla="*/ 307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3567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2254"/>
                        <wpg:cNvGrpSpPr>
                          <a:grpSpLocks/>
                        </wpg:cNvGrpSpPr>
                        <wpg:grpSpPr bwMode="auto">
                          <a:xfrm>
                            <a:off x="6367" y="114"/>
                            <a:ext cx="251" cy="193"/>
                            <a:chOff x="6367" y="114"/>
                            <a:chExt cx="251" cy="193"/>
                          </a:xfrm>
                        </wpg:grpSpPr>
                        <wps:wsp>
                          <wps:cNvPr id="348" name="Freeform 2255"/>
                          <wps:cNvSpPr>
                            <a:spLocks/>
                          </wps:cNvSpPr>
                          <wps:spPr bwMode="auto">
                            <a:xfrm>
                              <a:off x="6367" y="114"/>
                              <a:ext cx="251" cy="193"/>
                            </a:xfrm>
                            <a:custGeom>
                              <a:avLst/>
                              <a:gdLst>
                                <a:gd name="T0" fmla="+- 0 6367 6367"/>
                                <a:gd name="T1" fmla="*/ T0 w 251"/>
                                <a:gd name="T2" fmla="+- 0 307 114"/>
                                <a:gd name="T3" fmla="*/ 307 h 193"/>
                                <a:gd name="T4" fmla="+- 0 6618 6367"/>
                                <a:gd name="T5" fmla="*/ T4 w 251"/>
                                <a:gd name="T6" fmla="+- 0 307 114"/>
                                <a:gd name="T7" fmla="*/ 307 h 193"/>
                                <a:gd name="T8" fmla="+- 0 6618 6367"/>
                                <a:gd name="T9" fmla="*/ T8 w 251"/>
                                <a:gd name="T10" fmla="+- 0 114 114"/>
                                <a:gd name="T11" fmla="*/ 114 h 193"/>
                                <a:gd name="T12" fmla="+- 0 6367 6367"/>
                                <a:gd name="T13" fmla="*/ T12 w 251"/>
                                <a:gd name="T14" fmla="+- 0 114 114"/>
                                <a:gd name="T15" fmla="*/ 114 h 193"/>
                                <a:gd name="T16" fmla="+- 0 6367 6367"/>
                                <a:gd name="T17" fmla="*/ T16 w 251"/>
                                <a:gd name="T18" fmla="+- 0 307 114"/>
                                <a:gd name="T19" fmla="*/ 307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" h="193">
                                  <a:moveTo>
                                    <a:pt x="0" y="193"/>
                                  </a:moveTo>
                                  <a:lnTo>
                                    <a:pt x="251" y="193"/>
                                  </a:lnTo>
                                  <a:lnTo>
                                    <a:pt x="2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2252"/>
                        <wpg:cNvGrpSpPr>
                          <a:grpSpLocks/>
                        </wpg:cNvGrpSpPr>
                        <wpg:grpSpPr bwMode="auto">
                          <a:xfrm>
                            <a:off x="6608" y="114"/>
                            <a:ext cx="292" cy="193"/>
                            <a:chOff x="6608" y="114"/>
                            <a:chExt cx="292" cy="193"/>
                          </a:xfrm>
                        </wpg:grpSpPr>
                        <wps:wsp>
                          <wps:cNvPr id="350" name="Freeform 2253"/>
                          <wps:cNvSpPr>
                            <a:spLocks/>
                          </wps:cNvSpPr>
                          <wps:spPr bwMode="auto">
                            <a:xfrm>
                              <a:off x="6608" y="114"/>
                              <a:ext cx="292" cy="193"/>
                            </a:xfrm>
                            <a:custGeom>
                              <a:avLst/>
                              <a:gdLst>
                                <a:gd name="T0" fmla="+- 0 6608 6608"/>
                                <a:gd name="T1" fmla="*/ T0 w 292"/>
                                <a:gd name="T2" fmla="+- 0 307 114"/>
                                <a:gd name="T3" fmla="*/ 307 h 193"/>
                                <a:gd name="T4" fmla="+- 0 6899 6608"/>
                                <a:gd name="T5" fmla="*/ T4 w 292"/>
                                <a:gd name="T6" fmla="+- 0 307 114"/>
                                <a:gd name="T7" fmla="*/ 307 h 193"/>
                                <a:gd name="T8" fmla="+- 0 6899 6608"/>
                                <a:gd name="T9" fmla="*/ T8 w 292"/>
                                <a:gd name="T10" fmla="+- 0 114 114"/>
                                <a:gd name="T11" fmla="*/ 114 h 193"/>
                                <a:gd name="T12" fmla="+- 0 6608 6608"/>
                                <a:gd name="T13" fmla="*/ T12 w 292"/>
                                <a:gd name="T14" fmla="+- 0 114 114"/>
                                <a:gd name="T15" fmla="*/ 114 h 193"/>
                                <a:gd name="T16" fmla="+- 0 6608 6608"/>
                                <a:gd name="T17" fmla="*/ T16 w 292"/>
                                <a:gd name="T18" fmla="+- 0 307 114"/>
                                <a:gd name="T19" fmla="*/ 307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" h="193">
                                  <a:moveTo>
                                    <a:pt x="0" y="193"/>
                                  </a:moveTo>
                                  <a:lnTo>
                                    <a:pt x="291" y="193"/>
                                  </a:lnTo>
                                  <a:lnTo>
                                    <a:pt x="2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2250"/>
                        <wpg:cNvGrpSpPr>
                          <a:grpSpLocks/>
                        </wpg:cNvGrpSpPr>
                        <wpg:grpSpPr bwMode="auto">
                          <a:xfrm>
                            <a:off x="6921" y="114"/>
                            <a:ext cx="2" cy="193"/>
                            <a:chOff x="6921" y="114"/>
                            <a:chExt cx="2" cy="193"/>
                          </a:xfrm>
                        </wpg:grpSpPr>
                        <wps:wsp>
                          <wps:cNvPr id="352" name="Freeform 2251"/>
                          <wps:cNvSpPr>
                            <a:spLocks/>
                          </wps:cNvSpPr>
                          <wps:spPr bwMode="auto">
                            <a:xfrm>
                              <a:off x="6921" y="114"/>
                              <a:ext cx="2" cy="193"/>
                            </a:xfrm>
                            <a:custGeom>
                              <a:avLst/>
                              <a:gdLst>
                                <a:gd name="T0" fmla="+- 0 114 114"/>
                                <a:gd name="T1" fmla="*/ 114 h 193"/>
                                <a:gd name="T2" fmla="+- 0 307 114"/>
                                <a:gd name="T3" fmla="*/ 307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3567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2248"/>
                        <wpg:cNvGrpSpPr>
                          <a:grpSpLocks/>
                        </wpg:cNvGrpSpPr>
                        <wpg:grpSpPr bwMode="auto">
                          <a:xfrm>
                            <a:off x="6943" y="114"/>
                            <a:ext cx="141" cy="193"/>
                            <a:chOff x="6943" y="114"/>
                            <a:chExt cx="141" cy="193"/>
                          </a:xfrm>
                        </wpg:grpSpPr>
                        <wps:wsp>
                          <wps:cNvPr id="354" name="Freeform 2249"/>
                          <wps:cNvSpPr>
                            <a:spLocks/>
                          </wps:cNvSpPr>
                          <wps:spPr bwMode="auto">
                            <a:xfrm>
                              <a:off x="6943" y="114"/>
                              <a:ext cx="141" cy="193"/>
                            </a:xfrm>
                            <a:custGeom>
                              <a:avLst/>
                              <a:gdLst>
                                <a:gd name="T0" fmla="+- 0 6943 6943"/>
                                <a:gd name="T1" fmla="*/ T0 w 141"/>
                                <a:gd name="T2" fmla="+- 0 307 114"/>
                                <a:gd name="T3" fmla="*/ 307 h 193"/>
                                <a:gd name="T4" fmla="+- 0 7084 6943"/>
                                <a:gd name="T5" fmla="*/ T4 w 141"/>
                                <a:gd name="T6" fmla="+- 0 307 114"/>
                                <a:gd name="T7" fmla="*/ 307 h 193"/>
                                <a:gd name="T8" fmla="+- 0 7084 6943"/>
                                <a:gd name="T9" fmla="*/ T8 w 141"/>
                                <a:gd name="T10" fmla="+- 0 114 114"/>
                                <a:gd name="T11" fmla="*/ 114 h 193"/>
                                <a:gd name="T12" fmla="+- 0 6943 6943"/>
                                <a:gd name="T13" fmla="*/ T12 w 141"/>
                                <a:gd name="T14" fmla="+- 0 114 114"/>
                                <a:gd name="T15" fmla="*/ 114 h 193"/>
                                <a:gd name="T16" fmla="+- 0 6943 6943"/>
                                <a:gd name="T17" fmla="*/ T16 w 141"/>
                                <a:gd name="T18" fmla="+- 0 307 114"/>
                                <a:gd name="T19" fmla="*/ 307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" h="193">
                                  <a:moveTo>
                                    <a:pt x="0" y="193"/>
                                  </a:moveTo>
                                  <a:lnTo>
                                    <a:pt x="141" y="193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7" o:spid="_x0000_s1026" style="position:absolute;margin-left:305.1pt;margin-top:4.3pt;width:49.1pt;height:12.5pt;z-index:-48232;mso-position-horizontal-relative:page" coordorigin="6102,86" coordsize="98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">
                <v:group id="Group 2258" o:spid="_x0000_s1027" style="position:absolute;left:6102;top:114;width:221;height:193" coordorigin="6102,114" coordsize="22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Freeform 2259" o:spid="_x0000_s1028" style="position:absolute;left:6102;top:114;width:221;height:193;visibility:visible;mso-wrap-style:square;v-text-anchor:top" coordsize="22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kWMUA&#10;AADcAAAADwAAAGRycy9kb3ducmV2LnhtbESPQUsDMRSE70L/Q3iCN5tVlyJr01JaBMWDWL14e928&#10;7m67eVmS5zb6641Q8DjMzDfMfJlcr0YKsfNs4GZagCKuve24MfDx/nh9DyoKssXeMxn4pgjLxeRi&#10;jpX1J36jcSuNyhCOFRpoRYZK61i35DBO/UCcvb0PDiXL0Ggb8JThrte3RTHTDjvOCy0OtG6pPm6/&#10;nIGXzeF1I7swyMjP5efqJ/ndMRlzdZlWD6CEkvyHz+0na+CuLOHvTD4C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iRYxQAAANwAAAAPAAAAAAAAAAAAAAAAAJgCAABkcnMv&#10;ZG93bnJldi54bWxQSwUGAAAAAAQABAD1AAAAigMAAAAA&#10;" path="m,193r221,l221,,,,,193xe" fillcolor="#fff200" stroked="f">
                    <v:path arrowok="t" o:connecttype="custom" o:connectlocs="0,307;221,307;221,114;0,114;0,307" o:connectangles="0,0,0,0,0"/>
                  </v:shape>
                </v:group>
                <v:group id="Group 2256" o:spid="_x0000_s1029" style="position:absolute;left:6345;top:114;width:2;height:193" coordorigin="6345,114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 id="Freeform 2257" o:spid="_x0000_s1030" style="position:absolute;left:6345;top:114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EEscA&#10;AADcAAAADwAAAGRycy9kb3ducmV2LnhtbESPT2vCQBTE7wW/w/KE3symKqGkrlIFpSC2NPXQ4yP7&#10;TILZtyG75k8/fbcg9DjMzG+Y1WYwteiodZVlBU9RDII4t7riQsH5az97BuE8ssbaMikYycFmPXlY&#10;Yaptz5/UZb4QAcIuRQWl900qpctLMugi2xAH72Jbgz7ItpC6xT7ATS3ncZxIgxWHhRIb2pWUX7Ob&#10;UdDti5/bx/nYf58Ou6TfZuN7fhqVepwOry8gPA3+P3xvv2kFi2UC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1RBLHAAAA3AAAAA8AAAAAAAAAAAAAAAAAmAIAAGRy&#10;cy9kb3ducmV2LnhtbFBLBQYAAAAABAAEAPUAAACMAwAAAAA=&#10;" path="m,l,193e" filled="f" strokecolor="#fff200" strokeweight=".99094mm">
                    <v:path arrowok="t" o:connecttype="custom" o:connectlocs="0,114;0,307" o:connectangles="0,0"/>
                  </v:shape>
                </v:group>
                <v:group id="Group 2254" o:spid="_x0000_s1031" style="position:absolute;left:6367;top:114;width:251;height:193" coordorigin="6367,114" coordsize="25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Freeform 2255" o:spid="_x0000_s1032" style="position:absolute;left:6367;top:114;width:251;height:193;visibility:visible;mso-wrap-style:square;v-text-anchor:top" coordsize="25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5J8MA&#10;AADcAAAADwAAAGRycy9kb3ducmV2LnhtbERPzWrCQBC+F3yHZQq9mU1tEBtdg7QUiocSYx9gzI5J&#10;MDubZLcx9em7B6HHj+9/k02mFSMNrrGs4DmKQRCXVjdcKfg+fsxXIJxH1thaJgW/5CDbzh42mGp7&#10;5QONha9ECGGXooLa+y6V0pU1GXSR7YgDd7aDQR/gUEk94DWEm1Yu4ngpDTYcGmrs6K2m8lL8GAW3&#10;ZZLk+7w37msck/7dvJ7yhVfq6XHarUF4mvy/+O7+1ApekrA2nA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D5J8MAAADcAAAADwAAAAAAAAAAAAAAAACYAgAAZHJzL2Rv&#10;d25yZXYueG1sUEsFBgAAAAAEAAQA9QAAAIgDAAAAAA==&#10;" path="m,193r251,l251,,,,,193xe" fillcolor="#fff200" stroked="f">
                    <v:path arrowok="t" o:connecttype="custom" o:connectlocs="0,307;251,307;251,114;0,114;0,307" o:connectangles="0,0,0,0,0"/>
                  </v:shape>
                </v:group>
                <v:group id="Group 2252" o:spid="_x0000_s1033" style="position:absolute;left:6608;top:114;width:292;height:193" coordorigin="6608,114" coordsize="29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Freeform 2253" o:spid="_x0000_s1034" style="position:absolute;left:6608;top:114;width:292;height:193;visibility:visible;mso-wrap-style:square;v-text-anchor:top" coordsize="29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YW78A&#10;AADcAAAADwAAAGRycy9kb3ducmV2LnhtbERPy4rCMBTdD/gP4QruxtSKo1aj+GBAcOXjAy7NtS1t&#10;bkoSa/37yUKY5eG819veNKIj5yvLCibjBARxbnXFhYL77fd7AcIHZI2NZVLwJg/bzeBrjZm2L75Q&#10;dw2FiCHsM1RQhtBmUvq8JIN+bFviyD2sMxgidIXUDl8x3DQyTZIfabDi2FBiS4eS8vr6NArmflnJ&#10;0HS78/5YO5nWi+cj9UqNhv1uBSJQH/7FH/dJK5jO4vx4Jh4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jJhbvwAAANwAAAAPAAAAAAAAAAAAAAAAAJgCAABkcnMvZG93bnJl&#10;di54bWxQSwUGAAAAAAQABAD1AAAAhAMAAAAA&#10;" path="m,193r291,l291,,,,,193xe" fillcolor="#fff200" stroked="f">
                    <v:path arrowok="t" o:connecttype="custom" o:connectlocs="0,307;291,307;291,114;0,114;0,307" o:connectangles="0,0,0,0,0"/>
                  </v:shape>
                </v:group>
                <v:group id="Group 2250" o:spid="_x0000_s1035" style="position:absolute;left:6921;top:114;width:2;height:193" coordorigin="6921,114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reeform 2251" o:spid="_x0000_s1036" style="position:absolute;left:6921;top:114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UzMYA&#10;AADcAAAADwAAAGRycy9kb3ducmV2LnhtbESPT2vCQBTE74LfYXkFb3VTS0Wiq1TBIhQVUw89PrLP&#10;JDT7NmTX/PHTu0LB4zAzv2EWq86UoqHaFZYVvI0jEMSp1QVnCs4/29cZCOeRNZaWSUFPDlbL4WCB&#10;sbYtn6hJfCYChF2MCnLvq1hKl+Zk0I1tRRy8i60N+iDrTOoa2wA3pZxE0VQaLDgs5FjRJqf0L7ka&#10;Bc02u12P5+/2d/+1mbbrpD+k+16p0Uv3OQfhqfPP8H97pxW8f0zgcSYc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fUzMYAAADcAAAADwAAAAAAAAAAAAAAAACYAgAAZHJz&#10;L2Rvd25yZXYueG1sUEsFBgAAAAAEAAQA9QAAAIsDAAAAAA==&#10;" path="m,l,193e" filled="f" strokecolor="#fff200" strokeweight=".99094mm">
                    <v:path arrowok="t" o:connecttype="custom" o:connectlocs="0,114;0,307" o:connectangles="0,0"/>
                  </v:shape>
                </v:group>
                <v:group id="Group 2248" o:spid="_x0000_s1037" style="position:absolute;left:6943;top:114;width:141;height:193" coordorigin="6943,114" coordsize="14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Freeform 2249" o:spid="_x0000_s1038" style="position:absolute;left:6943;top:114;width:141;height:193;visibility:visible;mso-wrap-style:square;v-text-anchor:top" coordsize="14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9WMUA&#10;AADcAAAADwAAAGRycy9kb3ducmV2LnhtbESPQWvCQBSE7wX/w/KE3upGq6Gm2YhUChZ6qbX35+4z&#10;Sc2+Ddk1xn/fLQgeh5n5hslXg21ET52vHSuYThIQxNqZmksF++/3pxcQPiAbbByTgit5WBWjhxwz&#10;4y78Rf0ulCJC2GeooAqhzaT0uiKLfuJa4ugdXWcxRNmV0nR4iXDbyFmSpNJizXGhwpbeKtKn3dkq&#10;QL05n7Yf6e9y+qmTzc/+2KaHXqnH8bB+BRFoCPfwrb01Cp4Xc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1YxQAAANwAAAAPAAAAAAAAAAAAAAAAAJgCAABkcnMv&#10;ZG93bnJldi54bWxQSwUGAAAAAAQABAD1AAAAigMAAAAA&#10;" path="m,193r141,l141,,,,,193xe" fillcolor="#fff200" stroked="f">
                    <v:path arrowok="t" o:connecttype="custom" o:connectlocs="0,307;141,307;141,114;0,114;0,307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rFonts w:ascii="Kozuka Mincho Pr6N L"/>
          <w:spacing w:val="1"/>
          <w:position w:val="8"/>
          <w:sz w:val="12"/>
        </w:rPr>
        <w:t>3</w:t>
      </w:r>
      <w:r w:rsidR="006C1195">
        <w:rPr>
          <w:rFonts w:ascii="Century"/>
          <w:spacing w:val="1"/>
          <w:sz w:val="18"/>
        </w:rPr>
        <w:t>According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data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questionnaires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(ref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Annex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B),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there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several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interpretations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what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22"/>
          <w:w w:val="94"/>
          <w:sz w:val="18"/>
        </w:rPr>
        <w:t xml:space="preserve"> </w:t>
      </w:r>
      <w:r w:rsidR="006C1195">
        <w:rPr>
          <w:rFonts w:ascii="Century"/>
          <w:sz w:val="18"/>
        </w:rPr>
        <w:t>borders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Sa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amala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are:</w:t>
      </w:r>
      <w:r w:rsidR="006C1195">
        <w:rPr>
          <w:rFonts w:ascii="Century"/>
          <w:spacing w:val="-4"/>
          <w:sz w:val="18"/>
        </w:rPr>
        <w:t xml:space="preserve"> </w:t>
      </w:r>
      <w:r w:rsidR="006C1195">
        <w:rPr>
          <w:rFonts w:ascii="Century"/>
          <w:sz w:val="18"/>
        </w:rPr>
        <w:t>either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large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area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18"/>
          <w:sz w:val="18"/>
        </w:rPr>
        <w:t xml:space="preserve"> </w:t>
      </w:r>
      <w:proofErr w:type="spellStart"/>
      <w:r w:rsidR="006C1195">
        <w:rPr>
          <w:rFonts w:ascii="Century"/>
          <w:sz w:val="18"/>
        </w:rPr>
        <w:t>Gazela</w:t>
      </w:r>
      <w:proofErr w:type="spellEnd"/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bridge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behind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Concrete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Hall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(</w:t>
      </w:r>
      <w:proofErr w:type="spellStart"/>
      <w:r w:rsidR="006C1195">
        <w:rPr>
          <w:rFonts w:ascii="Arial"/>
          <w:i/>
          <w:sz w:val="18"/>
        </w:rPr>
        <w:t>Beton</w:t>
      </w:r>
      <w:proofErr w:type="spellEnd"/>
      <w:r w:rsidR="006C1195">
        <w:rPr>
          <w:rFonts w:ascii="Arial"/>
          <w:i/>
          <w:spacing w:val="-15"/>
          <w:sz w:val="18"/>
        </w:rPr>
        <w:t xml:space="preserve"> </w:t>
      </w:r>
      <w:proofErr w:type="spellStart"/>
      <w:r w:rsidR="006C1195">
        <w:rPr>
          <w:rFonts w:ascii="Arial"/>
          <w:i/>
          <w:spacing w:val="2"/>
          <w:sz w:val="18"/>
        </w:rPr>
        <w:t>Hala</w:t>
      </w:r>
      <w:proofErr w:type="spellEnd"/>
      <w:r w:rsidR="006C1195">
        <w:rPr>
          <w:rFonts w:ascii="Century"/>
          <w:spacing w:val="1"/>
          <w:sz w:val="18"/>
        </w:rPr>
        <w:t>)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26"/>
          <w:w w:val="94"/>
          <w:sz w:val="18"/>
        </w:rPr>
        <w:t xml:space="preserve"> </w:t>
      </w:r>
      <w:r w:rsidR="006C1195">
        <w:rPr>
          <w:rFonts w:ascii="Century"/>
          <w:sz w:val="18"/>
        </w:rPr>
        <w:lastRenderedPageBreak/>
        <w:t>to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 xml:space="preserve">the </w:t>
      </w:r>
      <w:proofErr w:type="spellStart"/>
      <w:r w:rsidR="006C1195">
        <w:rPr>
          <w:rFonts w:ascii="Century"/>
          <w:spacing w:val="-1"/>
          <w:sz w:val="18"/>
        </w:rPr>
        <w:t>Ga</w:t>
      </w:r>
      <w:r w:rsidR="006C1195">
        <w:rPr>
          <w:rFonts w:ascii="Century"/>
          <w:spacing w:val="-2"/>
          <w:sz w:val="18"/>
        </w:rPr>
        <w:t>vrila</w:t>
      </w:r>
      <w:proofErr w:type="spellEnd"/>
      <w:r w:rsidR="006C1195">
        <w:rPr>
          <w:rFonts w:ascii="Century"/>
          <w:sz w:val="18"/>
        </w:rPr>
        <w:t xml:space="preserve"> </w:t>
      </w:r>
      <w:proofErr w:type="spellStart"/>
      <w:r w:rsidR="006C1195">
        <w:rPr>
          <w:rFonts w:ascii="Century"/>
          <w:sz w:val="18"/>
        </w:rPr>
        <w:t>Principa</w:t>
      </w:r>
      <w:proofErr w:type="spellEnd"/>
      <w:r w:rsidR="006C1195">
        <w:rPr>
          <w:rFonts w:ascii="Century"/>
          <w:sz w:val="18"/>
        </w:rPr>
        <w:t xml:space="preserve"> in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>north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>and along the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</w:t>
      </w:r>
      <w:r w:rsidR="006C1195">
        <w:rPr>
          <w:rFonts w:ascii="Century"/>
          <w:spacing w:val="-4"/>
          <w:sz w:val="18"/>
        </w:rPr>
        <w:t>aterfron</w:t>
      </w:r>
      <w:r w:rsidR="006C1195">
        <w:rPr>
          <w:rFonts w:ascii="Century"/>
          <w:spacing w:val="-3"/>
          <w:sz w:val="18"/>
        </w:rPr>
        <w:t>t</w:t>
      </w:r>
      <w:r w:rsidR="006C1195">
        <w:rPr>
          <w:rFonts w:ascii="Century"/>
          <w:sz w:val="18"/>
        </w:rPr>
        <w:t xml:space="preserve"> in the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>south,</w:t>
      </w:r>
      <w:r w:rsidR="006C1195">
        <w:rPr>
          <w:rFonts w:ascii="Century"/>
          <w:spacing w:val="2"/>
          <w:sz w:val="18"/>
        </w:rPr>
        <w:t xml:space="preserve"> </w:t>
      </w:r>
      <w:r w:rsidR="006C1195">
        <w:rPr>
          <w:rFonts w:ascii="Century"/>
          <w:sz w:val="18"/>
        </w:rPr>
        <w:t>or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several</w:t>
      </w:r>
      <w:r w:rsidR="006C1195">
        <w:rPr>
          <w:rFonts w:ascii="Century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differen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z w:val="18"/>
        </w:rPr>
        <w:t xml:space="preserve"> smaller</w:t>
      </w:r>
      <w:r w:rsidR="006C1195">
        <w:rPr>
          <w:rFonts w:ascii="Century"/>
          <w:spacing w:val="29"/>
          <w:w w:val="91"/>
          <w:sz w:val="18"/>
        </w:rPr>
        <w:t xml:space="preserve"> </w:t>
      </w:r>
      <w:r w:rsidR="006C1195">
        <w:rPr>
          <w:rFonts w:ascii="Century"/>
          <w:sz w:val="18"/>
        </w:rPr>
        <w:t>territories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including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one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adopted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this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study</w:t>
      </w:r>
      <w:r w:rsidR="006C1195">
        <w:rPr>
          <w:rFonts w:ascii="Century"/>
          <w:spacing w:val="-3"/>
          <w:sz w:val="18"/>
        </w:rPr>
        <w:t>.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z w:val="18"/>
        </w:rPr>
        <w:t>These</w:t>
      </w:r>
      <w:r w:rsidR="006C1195">
        <w:rPr>
          <w:rFonts w:ascii="Century"/>
          <w:spacing w:val="-14"/>
          <w:sz w:val="18"/>
        </w:rPr>
        <w:t xml:space="preserve"> </w:t>
      </w:r>
      <w:del w:id="148" w:author="Chris Prickett" w:date="2017-02-11T15:25:00Z">
        <w:r w:rsidR="006C1195" w:rsidDel="00125670">
          <w:rPr>
            <w:rFonts w:ascii="Century"/>
            <w:spacing w:val="-2"/>
            <w:sz w:val="18"/>
          </w:rPr>
          <w:delText>differen</w:delText>
        </w:r>
        <w:r w:rsidR="006C1195" w:rsidDel="00125670">
          <w:rPr>
            <w:rFonts w:ascii="Century"/>
            <w:spacing w:val="-1"/>
            <w:sz w:val="18"/>
          </w:rPr>
          <w:delText>t</w:delText>
        </w:r>
        <w:r w:rsidR="006C1195" w:rsidDel="00125670">
          <w:rPr>
            <w:rFonts w:ascii="Century"/>
            <w:spacing w:val="-14"/>
            <w:sz w:val="18"/>
          </w:rPr>
          <w:delText xml:space="preserve"> </w:delText>
        </w:r>
      </w:del>
      <w:ins w:id="149" w:author="Chris Prickett" w:date="2017-02-11T15:25:00Z">
        <w:r w:rsidR="00125670">
          <w:rPr>
            <w:rFonts w:ascii="Century"/>
            <w:spacing w:val="-2"/>
            <w:sz w:val="18"/>
          </w:rPr>
          <w:t>varying</w:t>
        </w:r>
        <w:r w:rsidR="00125670">
          <w:rPr>
            <w:rFonts w:ascii="Century"/>
            <w:spacing w:val="-14"/>
            <w:sz w:val="18"/>
          </w:rPr>
          <w:t xml:space="preserve"> </w:t>
        </w:r>
      </w:ins>
      <w:r w:rsidR="006C1195">
        <w:rPr>
          <w:rFonts w:ascii="Century"/>
          <w:sz w:val="18"/>
        </w:rPr>
        <w:t>ideas</w:t>
      </w:r>
      <w:r w:rsidR="006C1195">
        <w:rPr>
          <w:rFonts w:ascii="Century"/>
          <w:spacing w:val="-13"/>
          <w:sz w:val="18"/>
        </w:rPr>
        <w:t xml:space="preserve"> </w:t>
      </w:r>
      <w:ins w:id="150" w:author="Chris Prickett" w:date="2017-02-11T15:25:00Z">
        <w:r w:rsidR="00125670">
          <w:rPr>
            <w:rFonts w:ascii="Century"/>
            <w:sz w:val="18"/>
          </w:rPr>
          <w:t>of the</w:t>
        </w:r>
      </w:ins>
      <w:del w:id="151" w:author="Chris Prickett" w:date="2017-02-11T15:25:00Z">
        <w:r w:rsidR="006C1195" w:rsidDel="00125670">
          <w:rPr>
            <w:rFonts w:ascii="Century"/>
            <w:sz w:val="18"/>
          </w:rPr>
          <w:delText>on</w:delText>
        </w:r>
      </w:del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Sa</w:t>
      </w:r>
      <w:r w:rsidR="006C1195">
        <w:rPr>
          <w:rFonts w:ascii="Century"/>
          <w:spacing w:val="-3"/>
          <w:sz w:val="18"/>
        </w:rPr>
        <w:t>v</w:t>
      </w:r>
      <w:r w:rsidR="006C1195">
        <w:rPr>
          <w:rFonts w:ascii="Century"/>
          <w:spacing w:val="-4"/>
          <w:sz w:val="18"/>
        </w:rPr>
        <w:t>amala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borders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14"/>
          <w:sz w:val="18"/>
        </w:rPr>
        <w:t xml:space="preserve"> </w:t>
      </w:r>
      <w:ins w:id="152" w:author="Chris Prickett" w:date="2017-02-11T15:26:00Z">
        <w:r w:rsidR="00125670">
          <w:rPr>
            <w:rFonts w:ascii="Century"/>
            <w:sz w:val="18"/>
          </w:rPr>
          <w:t>also</w:t>
        </w:r>
      </w:ins>
      <w:del w:id="153" w:author="Chris Prickett" w:date="2017-02-11T15:26:00Z">
        <w:r w:rsidR="006C1195" w:rsidDel="00125670">
          <w:rPr>
            <w:rFonts w:ascii="Century"/>
            <w:sz w:val="18"/>
          </w:rPr>
          <w:delText>as</w:delText>
        </w:r>
        <w:r w:rsidR="006C1195" w:rsidDel="00125670">
          <w:rPr>
            <w:rFonts w:ascii="Century"/>
            <w:spacing w:val="-13"/>
            <w:sz w:val="18"/>
          </w:rPr>
          <w:delText xml:space="preserve"> </w:delText>
        </w:r>
        <w:r w:rsidR="006C1195" w:rsidDel="00125670">
          <w:rPr>
            <w:rFonts w:ascii="Century"/>
            <w:spacing w:val="-3"/>
            <w:sz w:val="18"/>
          </w:rPr>
          <w:delText>well</w:delText>
        </w:r>
      </w:del>
      <w:r w:rsidR="006C1195">
        <w:rPr>
          <w:rFonts w:ascii="Century"/>
          <w:spacing w:val="43"/>
          <w:w w:val="90"/>
          <w:sz w:val="18"/>
        </w:rPr>
        <w:t xml:space="preserve"> </w:t>
      </w:r>
      <w:ins w:id="154" w:author="Chris Prickett" w:date="2017-02-11T15:26:00Z">
        <w:r w:rsidR="00125670">
          <w:rPr>
            <w:rFonts w:ascii="Century"/>
            <w:spacing w:val="43"/>
            <w:w w:val="90"/>
            <w:sz w:val="18"/>
          </w:rPr>
          <w:t>widespread</w:t>
        </w:r>
      </w:ins>
      <w:del w:id="155" w:author="Chris Prickett" w:date="2017-02-11T15:26:00Z">
        <w:r w:rsidR="006C1195" w:rsidDel="00125670">
          <w:rPr>
            <w:rFonts w:ascii="Century"/>
            <w:sz w:val="18"/>
          </w:rPr>
          <w:delText>spread</w:delText>
        </w:r>
      </w:del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among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expert</w:t>
      </w:r>
      <w:ins w:id="156" w:author="Chris Prickett" w:date="2017-02-11T15:27:00Z">
        <w:r w:rsidR="00125670">
          <w:rPr>
            <w:rFonts w:ascii="Century"/>
            <w:sz w:val="18"/>
          </w:rPr>
          <w:t>s</w:t>
        </w:r>
      </w:ins>
      <w:ins w:id="157" w:author="Chris Prickett" w:date="2017-02-11T15:26:00Z">
        <w:r w:rsidR="00125670">
          <w:rPr>
            <w:rFonts w:ascii="Century"/>
            <w:sz w:val="18"/>
          </w:rPr>
          <w:t>,</w:t>
        </w:r>
      </w:ins>
      <w:del w:id="158" w:author="Chris Prickett" w:date="2017-02-11T15:26:00Z">
        <w:r w:rsidR="006C1195" w:rsidDel="00125670">
          <w:rPr>
            <w:rFonts w:ascii="Century"/>
            <w:spacing w:val="-28"/>
            <w:sz w:val="18"/>
          </w:rPr>
          <w:delText xml:space="preserve"> </w:delText>
        </w:r>
        <w:r w:rsidR="006C1195" w:rsidDel="00125670">
          <w:rPr>
            <w:rFonts w:ascii="Century"/>
            <w:sz w:val="18"/>
          </w:rPr>
          <w:delText>and</w:delText>
        </w:r>
      </w:del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professionals</w:t>
      </w:r>
      <w:r w:rsidR="006C1195">
        <w:rPr>
          <w:rFonts w:ascii="Century"/>
          <w:spacing w:val="-29"/>
          <w:sz w:val="18"/>
        </w:rPr>
        <w:t xml:space="preserve"> </w:t>
      </w:r>
      <w:ins w:id="159" w:author="Chris Prickett" w:date="2017-02-11T15:27:00Z">
        <w:r w:rsidR="00125670">
          <w:rPr>
            <w:rFonts w:ascii="Century"/>
            <w:sz w:val="18"/>
          </w:rPr>
          <w:t>and</w:t>
        </w:r>
      </w:ins>
      <w:del w:id="160" w:author="Chris Prickett" w:date="2017-02-11T15:27:00Z">
        <w:r w:rsidR="006C1195" w:rsidDel="00125670">
          <w:rPr>
            <w:rFonts w:ascii="Century"/>
            <w:sz w:val="18"/>
          </w:rPr>
          <w:delText>as</w:delText>
        </w:r>
        <w:r w:rsidR="006C1195" w:rsidDel="00125670">
          <w:rPr>
            <w:rFonts w:ascii="Century"/>
            <w:spacing w:val="-28"/>
            <w:sz w:val="18"/>
          </w:rPr>
          <w:delText xml:space="preserve"> </w:delText>
        </w:r>
        <w:r w:rsidR="006C1195" w:rsidDel="00125670">
          <w:rPr>
            <w:rFonts w:ascii="Century"/>
            <w:sz w:val="18"/>
          </w:rPr>
          <w:delText>among</w:delText>
        </w:r>
      </w:del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citizens.</w:t>
      </w:r>
    </w:p>
    <w:p w14:paraId="637DD387" w14:textId="77777777" w:rsidR="00A8456E" w:rsidRDefault="00A8456E">
      <w:pPr>
        <w:spacing w:line="284" w:lineRule="exact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6D28D402" w14:textId="77777777" w:rsidR="00A8456E" w:rsidRDefault="00A7275A">
      <w:pPr>
        <w:pStyle w:val="BodyText"/>
        <w:spacing w:line="293" w:lineRule="auto"/>
        <w:ind w:left="1133" w:right="111"/>
        <w:jc w:val="both"/>
      </w:pPr>
      <w:r>
        <w:rPr>
          <w:w w:val="115"/>
        </w:rPr>
        <w:lastRenderedPageBreak/>
        <w:t>cir</w:t>
      </w:r>
      <w:r w:rsidR="006C1195">
        <w:rPr>
          <w:w w:val="115"/>
        </w:rPr>
        <w:t>cumstances</w:t>
      </w:r>
      <w:r w:rsidR="006C1195">
        <w:rPr>
          <w:spacing w:val="16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this</w:t>
      </w:r>
      <w:r w:rsidR="006C1195">
        <w:rPr>
          <w:spacing w:val="16"/>
          <w:w w:val="115"/>
        </w:rPr>
        <w:t xml:space="preserve"> </w:t>
      </w:r>
      <w:proofErr w:type="spellStart"/>
      <w:r w:rsidR="006C1195">
        <w:rPr>
          <w:w w:val="115"/>
        </w:rPr>
        <w:t>neighbourhood</w:t>
      </w:r>
      <w:proofErr w:type="spellEnd"/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16"/>
          <w:w w:val="115"/>
        </w:rPr>
        <w:t xml:space="preserve"> </w:t>
      </w:r>
      <w:r w:rsidR="006C1195">
        <w:rPr>
          <w:spacing w:val="-2"/>
          <w:w w:val="115"/>
        </w:rPr>
        <w:t>develop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16"/>
          <w:w w:val="115"/>
        </w:rPr>
        <w:t xml:space="preserve"> </w:t>
      </w:r>
      <w:r w:rsidR="006C1195">
        <w:rPr>
          <w:w w:val="115"/>
        </w:rPr>
        <w:t>commercial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artisan</w:t>
      </w:r>
      <w:r w:rsidR="006C1195">
        <w:rPr>
          <w:spacing w:val="17"/>
          <w:w w:val="115"/>
        </w:rPr>
        <w:t xml:space="preserve"> </w:t>
      </w:r>
      <w:r w:rsidR="006C1195">
        <w:rPr>
          <w:spacing w:val="-2"/>
          <w:w w:val="115"/>
        </w:rPr>
        <w:t>to</w:t>
      </w:r>
      <w:r w:rsidR="006C1195">
        <w:rPr>
          <w:spacing w:val="-3"/>
          <w:w w:val="115"/>
        </w:rPr>
        <w:t>wn</w:t>
      </w:r>
      <w:r w:rsidR="006C1195">
        <w:rPr>
          <w:spacing w:val="28"/>
          <w:w w:val="110"/>
        </w:rPr>
        <w:t xml:space="preserve"> </w:t>
      </w:r>
      <w:r w:rsidR="006C1195">
        <w:rPr>
          <w:w w:val="115"/>
        </w:rPr>
        <w:t>quarter</w:t>
      </w:r>
      <w:r w:rsidR="006C1195">
        <w:rPr>
          <w:spacing w:val="12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4"/>
          <w:w w:val="115"/>
        </w:rPr>
        <w:t xml:space="preserve"> </w:t>
      </w:r>
      <w:r w:rsidR="006C1195">
        <w:rPr>
          <w:spacing w:val="-1"/>
          <w:w w:val="115"/>
        </w:rPr>
        <w:t>administrativ</w:t>
      </w:r>
      <w:r w:rsidR="006C1195">
        <w:rPr>
          <w:spacing w:val="-2"/>
          <w:w w:val="115"/>
        </w:rPr>
        <w:t>e</w:t>
      </w:r>
      <w:r w:rsidR="006C1195">
        <w:rPr>
          <w:spacing w:val="14"/>
          <w:w w:val="115"/>
        </w:rPr>
        <w:t xml:space="preserve"> </w:t>
      </w:r>
      <w:proofErr w:type="spellStart"/>
      <w:r w:rsidR="006C1195">
        <w:rPr>
          <w:spacing w:val="-2"/>
          <w:w w:val="115"/>
        </w:rPr>
        <w:t>cen</w:t>
      </w:r>
      <w:r w:rsidR="006C1195">
        <w:rPr>
          <w:spacing w:val="-1"/>
          <w:w w:val="115"/>
        </w:rPr>
        <w:t>tre</w:t>
      </w:r>
      <w:proofErr w:type="spellEnd"/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there.</w:t>
      </w:r>
      <w:r w:rsidR="006C1195">
        <w:rPr>
          <w:spacing w:val="49"/>
          <w:w w:val="115"/>
        </w:rPr>
        <w:t xml:space="preserve"> </w:t>
      </w:r>
      <w:r w:rsidR="006C1195">
        <w:rPr>
          <w:spacing w:val="-4"/>
          <w:w w:val="115"/>
        </w:rPr>
        <w:t>Various</w:t>
      </w:r>
      <w:r w:rsidR="006C1195">
        <w:rPr>
          <w:spacing w:val="14"/>
          <w:w w:val="115"/>
        </w:rPr>
        <w:t xml:space="preserve"> </w:t>
      </w:r>
      <w:r w:rsidR="006C1195">
        <w:rPr>
          <w:spacing w:val="-1"/>
          <w:w w:val="115"/>
        </w:rPr>
        <w:t>tr</w:t>
      </w:r>
      <w:r w:rsidR="006C1195">
        <w:rPr>
          <w:spacing w:val="-2"/>
          <w:w w:val="115"/>
        </w:rPr>
        <w:t>aces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these</w:t>
      </w:r>
      <w:r w:rsidR="006C1195">
        <w:rPr>
          <w:spacing w:val="14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itiativ</w:t>
      </w:r>
      <w:r w:rsidR="006C1195">
        <w:rPr>
          <w:spacing w:val="-2"/>
          <w:w w:val="115"/>
        </w:rPr>
        <w:t>es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still</w:t>
      </w:r>
      <w:r w:rsidR="006C1195">
        <w:rPr>
          <w:spacing w:val="41"/>
          <w:w w:val="113"/>
        </w:rPr>
        <w:t xml:space="preserve"> </w:t>
      </w:r>
      <w:r w:rsidR="006C1195">
        <w:rPr>
          <w:spacing w:val="-2"/>
          <w:w w:val="115"/>
        </w:rPr>
        <w:t>presen</w:t>
      </w:r>
      <w:r w:rsidR="006C1195">
        <w:rPr>
          <w:spacing w:val="-1"/>
          <w:w w:val="115"/>
        </w:rPr>
        <w:t>t</w:t>
      </w:r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23"/>
          <w:w w:val="115"/>
        </w:rPr>
        <w:t xml:space="preserve"> </w:t>
      </w:r>
      <w:r w:rsidR="006C1195">
        <w:rPr>
          <w:spacing w:val="-4"/>
          <w:w w:val="115"/>
        </w:rPr>
        <w:t>Sav</w:t>
      </w:r>
      <w:r w:rsidR="006C1195">
        <w:rPr>
          <w:spacing w:val="-3"/>
          <w:w w:val="115"/>
        </w:rPr>
        <w:t>amala</w:t>
      </w:r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24"/>
          <w:w w:val="115"/>
        </w:rPr>
        <w:t xml:space="preserve"> </w:t>
      </w:r>
      <w:r w:rsidR="006C1195">
        <w:rPr>
          <w:w w:val="115"/>
        </w:rPr>
        <w:t>spaces</w:t>
      </w:r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3"/>
          <w:w w:val="115"/>
        </w:rPr>
        <w:t xml:space="preserve"> </w:t>
      </w:r>
      <w:ins w:id="161" w:author="Chris Prickett" w:date="2017-02-11T15:28:00Z">
        <w:r w:rsidR="00125670">
          <w:rPr>
            <w:spacing w:val="23"/>
            <w:w w:val="115"/>
          </w:rPr>
          <w:t xml:space="preserve">the </w:t>
        </w:r>
      </w:ins>
      <w:r w:rsidR="006C1195">
        <w:rPr>
          <w:w w:val="115"/>
        </w:rPr>
        <w:t>built</w:t>
      </w:r>
      <w:r w:rsidR="006C1195">
        <w:rPr>
          <w:spacing w:val="24"/>
          <w:w w:val="115"/>
        </w:rPr>
        <w:t xml:space="preserve"> </w:t>
      </w:r>
      <w:r w:rsidR="006C1195">
        <w:rPr>
          <w:spacing w:val="-3"/>
          <w:w w:val="115"/>
        </w:rPr>
        <w:t>environmen</w:t>
      </w:r>
      <w:r w:rsidR="006C1195">
        <w:rPr>
          <w:spacing w:val="-2"/>
          <w:w w:val="115"/>
        </w:rPr>
        <w:t>t</w:t>
      </w:r>
      <w:ins w:id="162" w:author="Chris Prickett" w:date="2017-02-11T15:28:00Z">
        <w:r w:rsidR="00125670">
          <w:rPr>
            <w:spacing w:val="-2"/>
            <w:w w:val="115"/>
          </w:rPr>
          <w:t>’s</w:t>
        </w:r>
      </w:ins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infrastructure.</w:t>
      </w:r>
      <w:r w:rsidR="006C1195">
        <w:rPr>
          <w:spacing w:val="17"/>
          <w:w w:val="115"/>
        </w:rPr>
        <w:t xml:space="preserve"> </w:t>
      </w:r>
      <w:r w:rsidR="006C1195">
        <w:rPr>
          <w:spacing w:val="-6"/>
          <w:w w:val="115"/>
        </w:rPr>
        <w:t>F</w:t>
      </w:r>
      <w:r w:rsidR="006C1195">
        <w:rPr>
          <w:spacing w:val="-7"/>
          <w:w w:val="115"/>
        </w:rPr>
        <w:t>or</w:t>
      </w:r>
      <w:r w:rsidR="006C1195">
        <w:rPr>
          <w:spacing w:val="23"/>
          <w:w w:val="115"/>
        </w:rPr>
        <w:t xml:space="preserve"> </w:t>
      </w:r>
      <w:del w:id="163" w:author="Chris Prickett" w:date="2017-02-11T15:29:00Z">
        <w:r w:rsidR="006C1195" w:rsidDel="00125670">
          <w:rPr>
            <w:w w:val="115"/>
          </w:rPr>
          <w:delText>cur</w:delText>
        </w:r>
      </w:del>
      <w:del w:id="164" w:author="Chris Prickett" w:date="2017-02-11T15:28:00Z">
        <w:r w:rsidR="006C1195" w:rsidDel="00125670">
          <w:rPr>
            <w:w w:val="115"/>
          </w:rPr>
          <w:delText>-</w:delText>
        </w:r>
        <w:r w:rsidR="006C1195" w:rsidDel="00125670">
          <w:rPr>
            <w:spacing w:val="29"/>
            <w:w w:val="112"/>
          </w:rPr>
          <w:delText xml:space="preserve"> </w:delText>
        </w:r>
      </w:del>
      <w:del w:id="165" w:author="Chris Prickett" w:date="2017-02-11T15:29:00Z">
        <w:r w:rsidR="006C1195" w:rsidDel="00125670">
          <w:rPr>
            <w:spacing w:val="-2"/>
            <w:w w:val="115"/>
          </w:rPr>
          <w:delText>rently</w:delText>
        </w:r>
        <w:r w:rsidR="006C1195" w:rsidDel="00125670">
          <w:rPr>
            <w:spacing w:val="9"/>
            <w:w w:val="115"/>
          </w:rPr>
          <w:delText xml:space="preserve"> </w:delText>
        </w:r>
        <w:r w:rsidR="006C1195" w:rsidDel="00125670">
          <w:rPr>
            <w:w w:val="115"/>
          </w:rPr>
          <w:delText>in</w:delText>
        </w:r>
        <w:r w:rsidR="006C1195" w:rsidDel="00125670">
          <w:rPr>
            <w:spacing w:val="10"/>
            <w:w w:val="115"/>
          </w:rPr>
          <w:delText xml:space="preserve"> </w:delText>
        </w:r>
        <w:r w:rsidR="006C1195" w:rsidDel="00125670">
          <w:rPr>
            <w:w w:val="115"/>
          </w:rPr>
          <w:delText>force</w:delText>
        </w:r>
        <w:r w:rsidR="006C1195" w:rsidDel="00125670">
          <w:rPr>
            <w:spacing w:val="10"/>
            <w:w w:val="115"/>
          </w:rPr>
          <w:delText xml:space="preserve"> </w:delText>
        </w:r>
      </w:del>
      <w:r w:rsidR="006C1195">
        <w:rPr>
          <w:w w:val="115"/>
        </w:rPr>
        <w:t>urban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plans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1"/>
          <w:w w:val="115"/>
        </w:rPr>
        <w:t xml:space="preserve"> </w:t>
      </w:r>
      <w:r w:rsidR="006C1195">
        <w:rPr>
          <w:w w:val="115"/>
        </w:rPr>
        <w:t>strategies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addressing</w:t>
      </w:r>
      <w:r w:rsidR="006C1195">
        <w:rPr>
          <w:spacing w:val="11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0"/>
          <w:w w:val="115"/>
        </w:rPr>
        <w:t xml:space="preserve"> </w:t>
      </w:r>
      <w:r w:rsidR="006C1195">
        <w:rPr>
          <w:spacing w:val="-4"/>
          <w:w w:val="115"/>
        </w:rPr>
        <w:t>Sav</w:t>
      </w:r>
      <w:r w:rsidR="006C1195">
        <w:rPr>
          <w:spacing w:val="-3"/>
          <w:w w:val="115"/>
        </w:rPr>
        <w:t>amala</w:t>
      </w:r>
      <w:r w:rsidR="006C1195">
        <w:rPr>
          <w:spacing w:val="11"/>
          <w:w w:val="115"/>
        </w:rPr>
        <w:t xml:space="preserve"> </w:t>
      </w:r>
      <w:proofErr w:type="spellStart"/>
      <w:r w:rsidR="006C1195">
        <w:rPr>
          <w:w w:val="115"/>
        </w:rPr>
        <w:t>neighbourhood</w:t>
      </w:r>
      <w:proofErr w:type="spellEnd"/>
      <w:r w:rsidR="006C1195">
        <w:rPr>
          <w:spacing w:val="41"/>
          <w:w w:val="117"/>
        </w:rPr>
        <w:t xml:space="preserve"> </w:t>
      </w:r>
      <w:ins w:id="166" w:author="Chris Prickett" w:date="2017-02-11T15:28:00Z">
        <w:r w:rsidR="00125670">
          <w:rPr>
            <w:spacing w:val="41"/>
            <w:w w:val="117"/>
          </w:rPr>
          <w:t>that are currently in force,</w:t>
        </w:r>
      </w:ins>
      <w:ins w:id="167" w:author="Chris Prickett" w:date="2017-02-11T15:29:00Z">
        <w:r w:rsidR="00125670">
          <w:rPr>
            <w:spacing w:val="41"/>
            <w:w w:val="117"/>
          </w:rPr>
          <w:t xml:space="preserve"> </w:t>
        </w:r>
      </w:ins>
      <w:r w:rsidR="006C1195">
        <w:rPr>
          <w:w w:val="115"/>
        </w:rPr>
        <w:t>consult</w:t>
      </w:r>
      <w:r w:rsidR="006C1195">
        <w:rPr>
          <w:spacing w:val="4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table</w:t>
      </w:r>
      <w:r w:rsidR="006C1195">
        <w:rPr>
          <w:spacing w:val="5"/>
          <w:w w:val="115"/>
        </w:rPr>
        <w:t xml:space="preserve"> </w:t>
      </w:r>
      <w:r w:rsidR="006C1195">
        <w:rPr>
          <w:spacing w:val="-1"/>
          <w:w w:val="115"/>
        </w:rPr>
        <w:t>b</w:t>
      </w:r>
      <w:r w:rsidR="006C1195">
        <w:rPr>
          <w:spacing w:val="-2"/>
          <w:w w:val="115"/>
        </w:rPr>
        <w:t>elow</w:t>
      </w:r>
      <w:r w:rsidR="006C1195">
        <w:rPr>
          <w:spacing w:val="5"/>
          <w:w w:val="115"/>
        </w:rPr>
        <w:t xml:space="preserve"> </w:t>
      </w:r>
      <w:r w:rsidR="006C1195">
        <w:rPr>
          <w:spacing w:val="-3"/>
          <w:w w:val="115"/>
        </w:rPr>
        <w:t>(¡</w:t>
      </w:r>
      <w:proofErr w:type="spellStart"/>
      <w:r w:rsidR="006C1195">
        <w:rPr>
          <w:spacing w:val="-3"/>
          <w:w w:val="115"/>
        </w:rPr>
        <w:t>hlT</w:t>
      </w:r>
      <w:r w:rsidR="006C1195">
        <w:rPr>
          <w:spacing w:val="-4"/>
          <w:w w:val="115"/>
        </w:rPr>
        <w:t>able</w:t>
      </w:r>
      <w:proofErr w:type="spellEnd"/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X)</w:t>
      </w:r>
    </w:p>
    <w:p w14:paraId="525A3521" w14:textId="77777777" w:rsidR="00A8456E" w:rsidRDefault="00A8456E">
      <w:pPr>
        <w:rPr>
          <w:rFonts w:ascii="PMingLiU" w:eastAsia="PMingLiU" w:hAnsi="PMingLiU" w:cs="PMingLiU"/>
        </w:rPr>
      </w:pPr>
    </w:p>
    <w:p w14:paraId="69B51C1C" w14:textId="77777777" w:rsidR="00A8456E" w:rsidRDefault="006C1195">
      <w:pPr>
        <w:pStyle w:val="BodyText"/>
        <w:spacing w:before="166" w:line="292" w:lineRule="auto"/>
        <w:ind w:left="1133" w:right="111"/>
        <w:jc w:val="both"/>
      </w:pPr>
      <w:r>
        <w:rPr>
          <w:rFonts w:ascii="Georgia" w:eastAsia="Georgia" w:hAnsi="Georgia" w:cs="Georgia"/>
          <w:b/>
          <w:bCs/>
          <w:spacing w:val="1"/>
          <w:w w:val="115"/>
        </w:rPr>
        <w:t>Social</w:t>
      </w:r>
      <w:r>
        <w:rPr>
          <w:rFonts w:ascii="Georgia" w:eastAsia="Georgia" w:hAnsi="Georgia" w:cs="Georgia"/>
          <w:b/>
          <w:bCs/>
          <w:spacing w:val="-37"/>
          <w:w w:val="115"/>
        </w:rPr>
        <w:t xml:space="preserve"> </w:t>
      </w:r>
      <w:r>
        <w:rPr>
          <w:rFonts w:ascii="Georgia" w:eastAsia="Georgia" w:hAnsi="Georgia" w:cs="Georgia"/>
          <w:b/>
          <w:bCs/>
          <w:w w:val="115"/>
        </w:rPr>
        <w:t>aspects</w:t>
      </w:r>
      <w:r>
        <w:rPr>
          <w:w w:val="115"/>
        </w:rPr>
        <w:t>:</w:t>
      </w:r>
      <w:r>
        <w:rPr>
          <w:spacing w:val="-31"/>
          <w:w w:val="115"/>
        </w:rPr>
        <w:t xml:space="preserve"> </w:t>
      </w:r>
      <w:r>
        <w:rPr>
          <w:w w:val="115"/>
        </w:rPr>
        <w:t>Documents</w:t>
      </w:r>
      <w:r>
        <w:rPr>
          <w:spacing w:val="-42"/>
          <w:w w:val="115"/>
        </w:rPr>
        <w:t xml:space="preserve"> </w:t>
      </w:r>
      <w:r>
        <w:rPr>
          <w:w w:val="115"/>
        </w:rPr>
        <w:t>on</w:t>
      </w:r>
      <w:r>
        <w:rPr>
          <w:spacing w:val="-41"/>
          <w:w w:val="115"/>
        </w:rPr>
        <w:t xml:space="preserve"> </w:t>
      </w:r>
      <w:r>
        <w:rPr>
          <w:w w:val="115"/>
        </w:rPr>
        <w:t>urban</w:t>
      </w:r>
      <w:r>
        <w:rPr>
          <w:spacing w:val="-42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-42"/>
          <w:w w:val="115"/>
        </w:rPr>
        <w:t xml:space="preserve"> </w:t>
      </w:r>
      <w:r>
        <w:rPr>
          <w:spacing w:val="-3"/>
          <w:w w:val="115"/>
        </w:rPr>
        <w:t>(developmen</w:t>
      </w:r>
      <w:r>
        <w:rPr>
          <w:spacing w:val="-2"/>
          <w:w w:val="115"/>
        </w:rPr>
        <w:t>t</w:t>
      </w:r>
      <w:r>
        <w:rPr>
          <w:spacing w:val="-41"/>
          <w:w w:val="115"/>
        </w:rPr>
        <w:t xml:space="preserve"> </w:t>
      </w:r>
      <w:r>
        <w:rPr>
          <w:w w:val="115"/>
        </w:rPr>
        <w:t>strategies,</w:t>
      </w:r>
      <w:r>
        <w:rPr>
          <w:spacing w:val="-41"/>
          <w:w w:val="115"/>
        </w:rPr>
        <w:t xml:space="preserve"> </w:t>
      </w:r>
      <w:r>
        <w:rPr>
          <w:w w:val="115"/>
        </w:rPr>
        <w:t>spatial</w:t>
      </w:r>
      <w:r>
        <w:rPr>
          <w:spacing w:val="58"/>
          <w:w w:val="116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urban</w:t>
      </w:r>
      <w:r>
        <w:rPr>
          <w:spacing w:val="-1"/>
          <w:w w:val="115"/>
        </w:rPr>
        <w:t xml:space="preserve"> </w:t>
      </w:r>
      <w:r>
        <w:rPr>
          <w:w w:val="115"/>
        </w:rPr>
        <w:t>plans)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serve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define</w:t>
      </w:r>
      <w:r>
        <w:rPr>
          <w:spacing w:val="-1"/>
          <w:w w:val="115"/>
        </w:rPr>
        <w:t xml:space="preserve"> </w:t>
      </w:r>
      <w:r>
        <w:rPr>
          <w:w w:val="115"/>
          <w:u w:val="single" w:color="000000"/>
        </w:rPr>
        <w:t>public</w:t>
      </w:r>
      <w:r>
        <w:rPr>
          <w:spacing w:val="3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in</w:t>
      </w:r>
      <w:r>
        <w:rPr>
          <w:spacing w:val="-1"/>
          <w:w w:val="115"/>
          <w:u w:val="single" w:color="000000"/>
        </w:rPr>
        <w:t>terest</w:t>
      </w:r>
      <w:r>
        <w:rPr>
          <w:spacing w:val="-2"/>
          <w:w w:val="115"/>
          <w:u w:val="single" w:color="000000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cities.</w:t>
      </w:r>
      <w:r>
        <w:rPr>
          <w:spacing w:val="24"/>
          <w:w w:val="115"/>
        </w:rPr>
        <w:t xml:space="preserve"> 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et,</w:t>
      </w:r>
      <w:r>
        <w:rPr>
          <w:w w:val="115"/>
        </w:rPr>
        <w:t xml:space="preserve"> the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singular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itiativ</w:t>
      </w:r>
      <w:r>
        <w:rPr>
          <w:spacing w:val="-2"/>
          <w:w w:val="115"/>
        </w:rPr>
        <w:t>e</w:t>
      </w:r>
      <w:r>
        <w:rPr>
          <w:spacing w:val="21"/>
          <w:w w:val="10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w w:val="115"/>
        </w:rPr>
        <w:t xml:space="preserve"> urban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documen</w:t>
      </w:r>
      <w:r>
        <w:rPr>
          <w:spacing w:val="-1"/>
          <w:w w:val="115"/>
        </w:rPr>
        <w:t>tation</w:t>
      </w:r>
      <w:r>
        <w:rPr>
          <w:spacing w:val="1"/>
          <w:w w:val="115"/>
        </w:rPr>
        <w:t xml:space="preserve"> </w:t>
      </w:r>
      <w:r>
        <w:rPr>
          <w:w w:val="115"/>
        </w:rPr>
        <w:t>(plans)</w:t>
      </w:r>
      <w:r>
        <w:rPr>
          <w:spacing w:val="1"/>
          <w:w w:val="115"/>
        </w:rPr>
        <w:t xml:space="preserve"> </w:t>
      </w:r>
      <w:r>
        <w:rPr>
          <w:w w:val="115"/>
        </w:rPr>
        <w:t>usually</w:t>
      </w:r>
      <w:r>
        <w:rPr>
          <w:spacing w:val="1"/>
          <w:w w:val="115"/>
        </w:rPr>
        <w:t xml:space="preserve"> </w:t>
      </w:r>
      <w:r>
        <w:rPr>
          <w:w w:val="115"/>
        </w:rPr>
        <w:t>comes</w:t>
      </w:r>
      <w:r>
        <w:rPr>
          <w:spacing w:val="1"/>
          <w:w w:val="115"/>
        </w:rPr>
        <w:t xml:space="preserve"> </w:t>
      </w:r>
      <w:r>
        <w:rPr>
          <w:w w:val="115"/>
        </w:rPr>
        <w:t>from the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(private</w:t>
      </w:r>
      <w:r>
        <w:rPr>
          <w:spacing w:val="45"/>
          <w:w w:val="120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public)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del w:id="168" w:author="Chris Prickett" w:date="2017-02-11T15:30:00Z">
        <w:r w:rsidDel="00125670">
          <w:rPr>
            <w:spacing w:val="-12"/>
            <w:w w:val="115"/>
          </w:rPr>
          <w:delText xml:space="preserve"> </w:delText>
        </w:r>
        <w:r w:rsidDel="00125670">
          <w:rPr>
            <w:w w:val="115"/>
          </w:rPr>
          <w:delText>b</w:delText>
        </w:r>
        <w:r w:rsidDel="00125670">
          <w:rPr>
            <w:spacing w:val="1"/>
            <w:w w:val="115"/>
          </w:rPr>
          <w:delText>eing</w:delText>
        </w:r>
      </w:del>
      <w:r>
        <w:rPr>
          <w:spacing w:val="-13"/>
          <w:w w:val="115"/>
        </w:rPr>
        <w:t xml:space="preserve"> </w:t>
      </w:r>
      <w:r>
        <w:rPr>
          <w:w w:val="115"/>
        </w:rPr>
        <w:t>drafted</w:t>
      </w:r>
      <w:r>
        <w:rPr>
          <w:spacing w:val="-13"/>
          <w:w w:val="115"/>
        </w:rPr>
        <w:t xml:space="preserve"> </w:t>
      </w:r>
      <w:r>
        <w:rPr>
          <w:w w:val="115"/>
        </w:rPr>
        <w:t>based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investor’s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guidelines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8"/>
        </w:rPr>
        <w:t xml:space="preserve"> </w:t>
      </w:r>
      <w:r>
        <w:rPr>
          <w:w w:val="115"/>
        </w:rPr>
        <w:t>public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private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</w:t>
      </w:r>
      <w:r>
        <w:rPr>
          <w:spacing w:val="4"/>
          <w:w w:val="115"/>
        </w:rPr>
        <w:t xml:space="preserve"> </w:t>
      </w:r>
      <w:r>
        <w:rPr>
          <w:w w:val="115"/>
        </w:rPr>
        <w:t>certified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3"/>
          <w:w w:val="115"/>
        </w:rPr>
        <w:t xml:space="preserve"> </w:t>
      </w:r>
      <w:r>
        <w:rPr>
          <w:w w:val="115"/>
        </w:rPr>
        <w:t>planning</w:t>
      </w:r>
      <w:r>
        <w:rPr>
          <w:spacing w:val="4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</w:t>
      </w:r>
      <w:r>
        <w:rPr>
          <w:w w:val="115"/>
        </w:rPr>
        <w:t>).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initiativ</w:t>
      </w:r>
      <w:r>
        <w:rPr>
          <w:spacing w:val="-2"/>
          <w:w w:val="115"/>
        </w:rPr>
        <w:t>e</w:t>
      </w:r>
      <w:r>
        <w:rPr>
          <w:spacing w:val="29"/>
          <w:w w:val="105"/>
        </w:rPr>
        <w:t xml:space="preserve"> </w:t>
      </w:r>
      <w:r>
        <w:rPr>
          <w:w w:val="115"/>
        </w:rPr>
        <w:t>is</w:t>
      </w:r>
      <w:r>
        <w:rPr>
          <w:spacing w:val="27"/>
          <w:w w:val="115"/>
        </w:rPr>
        <w:t xml:space="preserve"> </w:t>
      </w:r>
      <w:r>
        <w:rPr>
          <w:w w:val="115"/>
        </w:rPr>
        <w:t>submitted</w:t>
      </w:r>
      <w:r>
        <w:rPr>
          <w:spacing w:val="29"/>
          <w:w w:val="115"/>
        </w:rPr>
        <w:t xml:space="preserve"> </w:t>
      </w:r>
      <w:r>
        <w:rPr>
          <w:w w:val="115"/>
        </w:rPr>
        <w:t>to</w:t>
      </w:r>
      <w:r>
        <w:rPr>
          <w:spacing w:val="28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8"/>
          <w:w w:val="115"/>
        </w:rPr>
        <w:t xml:space="preserve"> </w:t>
      </w:r>
      <w:r>
        <w:rPr>
          <w:w w:val="115"/>
        </w:rPr>
        <w:t>authorities</w:t>
      </w:r>
      <w:r>
        <w:rPr>
          <w:spacing w:val="30"/>
          <w:w w:val="115"/>
        </w:rPr>
        <w:t xml:space="preserve"> </w:t>
      </w:r>
      <w:r>
        <w:rPr>
          <w:w w:val="115"/>
        </w:rPr>
        <w:t>(e.g.</w:t>
      </w:r>
      <w:r>
        <w:rPr>
          <w:spacing w:val="34"/>
          <w:w w:val="115"/>
        </w:rPr>
        <w:t xml:space="preserve"> </w:t>
      </w:r>
      <w:ins w:id="169" w:author="Chris Prickett" w:date="2017-02-11T15:30:00Z">
        <w:r w:rsidR="00125670">
          <w:rPr>
            <w:spacing w:val="34"/>
            <w:w w:val="115"/>
          </w:rPr>
          <w:t xml:space="preserve">the </w:t>
        </w:r>
      </w:ins>
      <w:r>
        <w:rPr>
          <w:w w:val="115"/>
        </w:rPr>
        <w:t>Secretariat</w:t>
      </w:r>
      <w:r>
        <w:rPr>
          <w:spacing w:val="28"/>
          <w:w w:val="115"/>
        </w:rPr>
        <w:t xml:space="preserve"> </w:t>
      </w:r>
      <w:r>
        <w:rPr>
          <w:w w:val="115"/>
        </w:rPr>
        <w:t>for</w:t>
      </w:r>
      <w:r>
        <w:rPr>
          <w:spacing w:val="27"/>
          <w:w w:val="115"/>
        </w:rPr>
        <w:t xml:space="preserve"> </w:t>
      </w:r>
      <w:r>
        <w:rPr>
          <w:w w:val="115"/>
        </w:rPr>
        <w:t>Urbanism,</w:t>
      </w:r>
      <w:r>
        <w:rPr>
          <w:spacing w:val="35"/>
          <w:w w:val="115"/>
        </w:rPr>
        <w:t xml:space="preserve"> </w:t>
      </w:r>
      <w:r>
        <w:rPr>
          <w:w w:val="115"/>
        </w:rPr>
        <w:t>Urban</w:t>
      </w:r>
      <w:r>
        <w:rPr>
          <w:spacing w:val="29"/>
          <w:w w:val="115"/>
        </w:rPr>
        <w:t xml:space="preserve"> </w:t>
      </w:r>
      <w:r>
        <w:rPr>
          <w:w w:val="115"/>
        </w:rPr>
        <w:t>Planning</w:t>
      </w:r>
      <w:r>
        <w:rPr>
          <w:spacing w:val="21"/>
          <w:w w:val="115"/>
        </w:rPr>
        <w:t xml:space="preserve"> </w:t>
      </w:r>
      <w:r>
        <w:rPr>
          <w:w w:val="115"/>
        </w:rPr>
        <w:t>Institute,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Municipalit</w:t>
      </w:r>
      <w:r>
        <w:rPr>
          <w:spacing w:val="-2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Plan</w:t>
      </w:r>
      <w:r>
        <w:rPr>
          <w:spacing w:val="-2"/>
          <w:w w:val="115"/>
        </w:rPr>
        <w:t>ning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Departments)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urther</w:t>
      </w:r>
      <w:r>
        <w:rPr>
          <w:spacing w:val="6"/>
          <w:w w:val="115"/>
        </w:rPr>
        <w:t xml:space="preserve"> </w:t>
      </w:r>
      <w:r>
        <w:rPr>
          <w:w w:val="115"/>
        </w:rPr>
        <w:t>procedures.</w:t>
      </w:r>
    </w:p>
    <w:p w14:paraId="6404584E" w14:textId="77777777" w:rsidR="00A7275A" w:rsidRDefault="006C1195">
      <w:pPr>
        <w:pStyle w:val="BodyText"/>
        <w:spacing w:before="16" w:line="293" w:lineRule="auto"/>
        <w:ind w:left="1133" w:right="111"/>
        <w:jc w:val="both"/>
        <w:rPr>
          <w:spacing w:val="33"/>
          <w:w w:val="110"/>
        </w:rPr>
      </w:pP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design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spatial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urban</w:t>
      </w:r>
      <w:r>
        <w:rPr>
          <w:spacing w:val="22"/>
          <w:w w:val="110"/>
        </w:rPr>
        <w:t xml:space="preserve"> </w:t>
      </w:r>
      <w:r>
        <w:rPr>
          <w:w w:val="110"/>
        </w:rPr>
        <w:t>plans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under</w:t>
      </w:r>
      <w:r>
        <w:rPr>
          <w:spacing w:val="22"/>
          <w:w w:val="110"/>
        </w:rPr>
        <w:t xml:space="preserve"> </w:t>
      </w:r>
      <w:r>
        <w:rPr>
          <w:w w:val="110"/>
        </w:rPr>
        <w:t>compulsory</w:t>
      </w:r>
      <w:r>
        <w:rPr>
          <w:spacing w:val="22"/>
          <w:w w:val="110"/>
        </w:rPr>
        <w:t xml:space="preserve"> </w:t>
      </w:r>
      <w:r>
        <w:rPr>
          <w:w w:val="110"/>
        </w:rPr>
        <w:t>supervision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Planning</w:t>
      </w:r>
      <w:r>
        <w:rPr>
          <w:spacing w:val="22"/>
          <w:w w:val="110"/>
        </w:rPr>
        <w:t xml:space="preserve"> </w:t>
      </w:r>
      <w:r>
        <w:rPr>
          <w:w w:val="110"/>
        </w:rPr>
        <w:t>commission</w:t>
      </w:r>
      <w:r>
        <w:rPr>
          <w:spacing w:val="21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level</w:t>
      </w:r>
      <w:r>
        <w:rPr>
          <w:spacing w:val="21"/>
          <w:w w:val="110"/>
        </w:rPr>
        <w:t xml:space="preserve"> </w:t>
      </w:r>
      <w:r>
        <w:rPr>
          <w:w w:val="110"/>
        </w:rPr>
        <w:t>(national,</w:t>
      </w:r>
      <w:r>
        <w:rPr>
          <w:spacing w:val="22"/>
          <w:w w:val="110"/>
        </w:rPr>
        <w:t xml:space="preserve"> </w:t>
      </w:r>
      <w:r>
        <w:rPr>
          <w:spacing w:val="-5"/>
          <w:w w:val="110"/>
        </w:rPr>
        <w:t>city,</w:t>
      </w:r>
      <w:r>
        <w:rPr>
          <w:spacing w:val="22"/>
          <w:w w:val="110"/>
        </w:rPr>
        <w:t xml:space="preserve"> </w:t>
      </w:r>
      <w:r>
        <w:rPr>
          <w:w w:val="110"/>
        </w:rPr>
        <w:t>local).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commission</w:t>
      </w:r>
      <w:r>
        <w:rPr>
          <w:spacing w:val="35"/>
          <w:w w:val="109"/>
        </w:rPr>
        <w:t xml:space="preserve"> </w:t>
      </w:r>
      <w:r>
        <w:rPr>
          <w:spacing w:val="-2"/>
          <w:w w:val="110"/>
        </w:rPr>
        <w:t>validates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subjugation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plan</w:t>
      </w:r>
      <w:r>
        <w:rPr>
          <w:spacing w:val="28"/>
          <w:w w:val="110"/>
        </w:rPr>
        <w:t xml:space="preserve"> </w:t>
      </w:r>
      <w:del w:id="170" w:author="Chris Prickett" w:date="2017-02-11T15:31:00Z">
        <w:r w:rsidDel="00125670">
          <w:rPr>
            <w:w w:val="110"/>
          </w:rPr>
          <w:delText>with</w:delText>
        </w:r>
        <w:r w:rsidDel="00125670">
          <w:rPr>
            <w:spacing w:val="30"/>
            <w:w w:val="110"/>
          </w:rPr>
          <w:delText xml:space="preserve"> </w:delText>
        </w:r>
      </w:del>
      <w:ins w:id="171" w:author="Chris Prickett" w:date="2017-02-11T15:31:00Z">
        <w:r w:rsidR="00125670">
          <w:rPr>
            <w:w w:val="110"/>
          </w:rPr>
          <w:t xml:space="preserve">to </w:t>
        </w:r>
      </w:ins>
      <w:r>
        <w:rPr>
          <w:w w:val="110"/>
        </w:rPr>
        <w:t>urban</w:t>
      </w:r>
      <w:r>
        <w:rPr>
          <w:spacing w:val="28"/>
          <w:w w:val="110"/>
        </w:rPr>
        <w:t xml:space="preserve"> </w:t>
      </w:r>
      <w:r>
        <w:rPr>
          <w:w w:val="110"/>
        </w:rPr>
        <w:t>legislation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ins w:id="172" w:author="Chris Prickett" w:date="2017-02-11T15:32:00Z">
        <w:r w:rsidR="00125670">
          <w:rPr>
            <w:w w:val="110"/>
          </w:rPr>
          <w:t>to the</w:t>
        </w:r>
      </w:ins>
      <w:del w:id="173" w:author="Chris Prickett" w:date="2017-02-11T15:32:00Z">
        <w:r w:rsidDel="00125670">
          <w:rPr>
            <w:w w:val="110"/>
          </w:rPr>
          <w:delText>with</w:delText>
        </w:r>
      </w:del>
      <w:r>
        <w:rPr>
          <w:spacing w:val="30"/>
          <w:w w:val="110"/>
        </w:rPr>
        <w:t xml:space="preserve"> </w:t>
      </w:r>
      <w:r>
        <w:rPr>
          <w:w w:val="110"/>
        </w:rPr>
        <w:t>planning</w:t>
      </w:r>
      <w:r>
        <w:rPr>
          <w:spacing w:val="28"/>
          <w:w w:val="110"/>
        </w:rPr>
        <w:t xml:space="preserve"> </w:t>
      </w:r>
      <w:r>
        <w:rPr>
          <w:spacing w:val="1"/>
          <w:w w:val="110"/>
        </w:rPr>
        <w:t>doc</w:t>
      </w:r>
      <w:del w:id="174" w:author="Chris Prickett" w:date="2017-02-11T15:32:00Z">
        <w:r w:rsidDel="00125670">
          <w:rPr>
            <w:spacing w:val="1"/>
            <w:w w:val="110"/>
          </w:rPr>
          <w:delText>-</w:delText>
        </w:r>
        <w:r w:rsidDel="00125670">
          <w:rPr>
            <w:spacing w:val="28"/>
            <w:w w:val="105"/>
          </w:rPr>
          <w:delText xml:space="preserve"> </w:delText>
        </w:r>
      </w:del>
      <w:r>
        <w:rPr>
          <w:spacing w:val="-2"/>
          <w:w w:val="110"/>
        </w:rPr>
        <w:t>uments</w:t>
      </w:r>
      <w:r>
        <w:rPr>
          <w:spacing w:val="48"/>
          <w:w w:val="110"/>
        </w:rPr>
        <w:t xml:space="preserve"> </w:t>
      </w:r>
      <w:r>
        <w:rPr>
          <w:w w:val="110"/>
        </w:rPr>
        <w:t>of</w:t>
      </w:r>
      <w:r>
        <w:rPr>
          <w:spacing w:val="48"/>
          <w:w w:val="110"/>
        </w:rPr>
        <w:t xml:space="preserve"> </w:t>
      </w:r>
      <w:r>
        <w:rPr>
          <w:w w:val="110"/>
        </w:rPr>
        <w:t>higher</w:t>
      </w:r>
      <w:r>
        <w:rPr>
          <w:spacing w:val="48"/>
          <w:w w:val="110"/>
        </w:rPr>
        <w:t xml:space="preserve"> </w:t>
      </w:r>
      <w:r>
        <w:rPr>
          <w:spacing w:val="-3"/>
          <w:w w:val="110"/>
        </w:rPr>
        <w:t>authority,</w:t>
      </w:r>
      <w:r>
        <w:rPr>
          <w:spacing w:val="56"/>
          <w:w w:val="110"/>
        </w:rPr>
        <w:t xml:space="preserve"> </w:t>
      </w:r>
      <w:r>
        <w:rPr>
          <w:w w:val="110"/>
        </w:rPr>
        <w:t>as</w:t>
      </w:r>
      <w:r>
        <w:rPr>
          <w:spacing w:val="48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49"/>
          <w:w w:val="110"/>
        </w:rPr>
        <w:t xml:space="preserve"> </w:t>
      </w:r>
      <w:r>
        <w:rPr>
          <w:w w:val="110"/>
        </w:rPr>
        <w:t>as</w:t>
      </w:r>
      <w:r>
        <w:rPr>
          <w:spacing w:val="48"/>
          <w:w w:val="110"/>
        </w:rPr>
        <w:t xml:space="preserve"> </w:t>
      </w:r>
      <w:ins w:id="175" w:author="Chris Prickett" w:date="2017-02-11T15:32:00Z">
        <w:r w:rsidR="00AD3D75">
          <w:rPr>
            <w:w w:val="110"/>
          </w:rPr>
          <w:t>to</w:t>
        </w:r>
      </w:ins>
      <w:del w:id="176" w:author="Chris Prickett" w:date="2017-02-11T15:32:00Z">
        <w:r w:rsidDel="00AD3D75">
          <w:rPr>
            <w:w w:val="110"/>
          </w:rPr>
          <w:delText>from</w:delText>
        </w:r>
      </w:del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spacing w:val="-1"/>
          <w:w w:val="110"/>
        </w:rPr>
        <w:t>feasibility</w:t>
      </w:r>
      <w:r>
        <w:rPr>
          <w:spacing w:val="48"/>
          <w:w w:val="110"/>
        </w:rPr>
        <w:t xml:space="preserve"> </w:t>
      </w:r>
      <w:r>
        <w:rPr>
          <w:w w:val="110"/>
        </w:rPr>
        <w:t>study</w:t>
      </w:r>
      <w:r>
        <w:rPr>
          <w:spacing w:val="49"/>
          <w:w w:val="110"/>
        </w:rPr>
        <w:t xml:space="preserve"> </w:t>
      </w:r>
      <w:r>
        <w:rPr>
          <w:w w:val="110"/>
        </w:rPr>
        <w:t>of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plan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7"/>
        </w:rPr>
        <w:t xml:space="preserve"> </w:t>
      </w:r>
      <w:r>
        <w:rPr>
          <w:w w:val="110"/>
        </w:rPr>
        <w:t>its</w:t>
      </w:r>
      <w:r>
        <w:rPr>
          <w:spacing w:val="56"/>
          <w:w w:val="110"/>
        </w:rPr>
        <w:t xml:space="preserve"> </w:t>
      </w:r>
      <w:r>
        <w:rPr>
          <w:w w:val="110"/>
        </w:rPr>
        <w:t>accordance</w:t>
      </w:r>
      <w:r>
        <w:rPr>
          <w:spacing w:val="57"/>
          <w:w w:val="110"/>
        </w:rPr>
        <w:t xml:space="preserve"> </w:t>
      </w:r>
      <w:r>
        <w:rPr>
          <w:w w:val="110"/>
        </w:rPr>
        <w:t>with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results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public</w:t>
      </w:r>
      <w:r>
        <w:rPr>
          <w:spacing w:val="56"/>
          <w:w w:val="110"/>
        </w:rPr>
        <w:t xml:space="preserve"> </w:t>
      </w:r>
      <w:r>
        <w:rPr>
          <w:w w:val="110"/>
        </w:rPr>
        <w:t>review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javni</w:t>
      </w:r>
      <w:proofErr w:type="spellEnd"/>
      <w:r>
        <w:rPr>
          <w:spacing w:val="56"/>
          <w:w w:val="110"/>
        </w:rPr>
        <w:t xml:space="preserve"> </w:t>
      </w:r>
      <w:proofErr w:type="spellStart"/>
      <w:r>
        <w:rPr>
          <w:w w:val="110"/>
        </w:rPr>
        <w:t>uvid</w:t>
      </w:r>
      <w:proofErr w:type="spellEnd"/>
      <w:r>
        <w:rPr>
          <w:w w:val="110"/>
        </w:rPr>
        <w:t>)</w:t>
      </w:r>
      <w:r>
        <w:rPr>
          <w:spacing w:val="-1"/>
          <w:w w:val="110"/>
        </w:rPr>
        <w:t>.</w:t>
      </w:r>
      <w:r>
        <w:rPr>
          <w:spacing w:val="25"/>
          <w:w w:val="110"/>
        </w:rPr>
        <w:t xml:space="preserve"> </w:t>
      </w:r>
      <w:r>
        <w:rPr>
          <w:w w:val="110"/>
          <w:u w:val="single" w:color="000000"/>
        </w:rPr>
        <w:t>Public</w:t>
      </w:r>
      <w:r>
        <w:rPr>
          <w:spacing w:val="19"/>
          <w:w w:val="110"/>
          <w:u w:val="single" w:color="000000"/>
        </w:rPr>
        <w:t xml:space="preserve"> </w:t>
      </w:r>
      <w:r>
        <w:rPr>
          <w:w w:val="110"/>
          <w:u w:val="single" w:color="000000"/>
        </w:rPr>
        <w:t>review</w:t>
      </w:r>
      <w:r>
        <w:rPr>
          <w:spacing w:val="33"/>
          <w:w w:val="110"/>
          <w:u w:val="single" w:color="00000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del w:id="177" w:author="Chris Prickett" w:date="2017-02-11T15:32:00Z">
        <w:r w:rsidDel="00AD3D75">
          <w:rPr>
            <w:w w:val="110"/>
          </w:rPr>
          <w:delText>n</w:delText>
        </w:r>
      </w:del>
      <w:r>
        <w:rPr>
          <w:spacing w:val="33"/>
          <w:w w:val="110"/>
        </w:rPr>
        <w:t xml:space="preserve"> </w:t>
      </w:r>
    </w:p>
    <w:p w14:paraId="15BC8506" w14:textId="77777777" w:rsidR="00A8456E" w:rsidRDefault="006C1195">
      <w:pPr>
        <w:pStyle w:val="BodyText"/>
        <w:spacing w:before="16" w:line="293" w:lineRule="auto"/>
        <w:ind w:left="1133" w:right="111"/>
        <w:jc w:val="both"/>
      </w:pPr>
      <w:r>
        <w:rPr>
          <w:w w:val="110"/>
        </w:rPr>
        <w:t>filing</w:t>
      </w:r>
      <w:r>
        <w:rPr>
          <w:spacing w:val="33"/>
          <w:w w:val="110"/>
        </w:rPr>
        <w:t xml:space="preserve"> </w:t>
      </w:r>
      <w:r>
        <w:rPr>
          <w:spacing w:val="1"/>
          <w:w w:val="110"/>
        </w:rPr>
        <w:t>ob</w:t>
      </w:r>
      <w:r>
        <w:rPr>
          <w:w w:val="110"/>
        </w:rPr>
        <w:t>jections</w:t>
      </w:r>
      <w:r>
        <w:rPr>
          <w:spacing w:val="32"/>
          <w:w w:val="110"/>
        </w:rPr>
        <w:t xml:space="preserve"> </w:t>
      </w:r>
      <w:r>
        <w:rPr>
          <w:w w:val="110"/>
        </w:rPr>
        <w:t>process</w:t>
      </w:r>
      <w:r>
        <w:rPr>
          <w:spacing w:val="33"/>
          <w:w w:val="110"/>
        </w:rPr>
        <w:t xml:space="preserve"> </w:t>
      </w:r>
      <w:r>
        <w:rPr>
          <w:w w:val="110"/>
        </w:rPr>
        <w:t>during</w:t>
      </w:r>
      <w:r>
        <w:rPr>
          <w:spacing w:val="32"/>
          <w:w w:val="110"/>
        </w:rPr>
        <w:t xml:space="preserve"> </w:t>
      </w:r>
      <w:r>
        <w:rPr>
          <w:w w:val="110"/>
        </w:rPr>
        <w:t>30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days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an</w:t>
      </w:r>
      <w:r>
        <w:rPr>
          <w:spacing w:val="44"/>
          <w:w w:val="117"/>
        </w:rPr>
        <w:t xml:space="preserve"> </w:t>
      </w:r>
      <w:r>
        <w:rPr>
          <w:w w:val="110"/>
        </w:rPr>
        <w:t>open-to-public</w:t>
      </w:r>
      <w:r>
        <w:rPr>
          <w:spacing w:val="26"/>
          <w:w w:val="110"/>
        </w:rPr>
        <w:t xml:space="preserve"> </w:t>
      </w:r>
      <w:r>
        <w:rPr>
          <w:w w:val="110"/>
        </w:rPr>
        <w:t>session</w:t>
      </w:r>
      <w:r>
        <w:rPr>
          <w:spacing w:val="26"/>
          <w:w w:val="110"/>
        </w:rPr>
        <w:t xml:space="preserve"> </w:t>
      </w:r>
      <w:r>
        <w:rPr>
          <w:w w:val="110"/>
        </w:rPr>
        <w:t>where</w:t>
      </w:r>
      <w:del w:id="178" w:author="Chris Prickett" w:date="2017-02-11T15:33:00Z">
        <w:r w:rsidDel="00AD3D75">
          <w:rPr>
            <w:spacing w:val="27"/>
            <w:w w:val="110"/>
          </w:rPr>
          <w:delText xml:space="preserve"> </w:delText>
        </w:r>
        <w:r w:rsidDel="00AD3D75">
          <w:rPr>
            <w:w w:val="110"/>
          </w:rPr>
          <w:delText>the</w:delText>
        </w:r>
      </w:del>
      <w:r>
        <w:rPr>
          <w:spacing w:val="25"/>
          <w:w w:val="110"/>
        </w:rPr>
        <w:t xml:space="preserve"> </w:t>
      </w:r>
      <w:r>
        <w:rPr>
          <w:spacing w:val="1"/>
          <w:w w:val="110"/>
        </w:rPr>
        <w:t>ob</w:t>
      </w:r>
      <w:r>
        <w:rPr>
          <w:w w:val="110"/>
        </w:rPr>
        <w:t>jections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discussed</w:t>
      </w:r>
      <w:r>
        <w:rPr>
          <w:spacing w:val="26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Planning</w:t>
      </w:r>
      <w:r>
        <w:rPr>
          <w:spacing w:val="26"/>
          <w:w w:val="110"/>
        </w:rPr>
        <w:t xml:space="preserve"> </w:t>
      </w:r>
      <w:r>
        <w:rPr>
          <w:w w:val="110"/>
        </w:rPr>
        <w:t>commission.</w:t>
      </w:r>
      <w:r>
        <w:rPr>
          <w:spacing w:val="42"/>
          <w:w w:val="110"/>
        </w:rPr>
        <w:t xml:space="preserve"> </w:t>
      </w:r>
      <w:r>
        <w:rPr>
          <w:spacing w:val="-4"/>
          <w:w w:val="110"/>
        </w:rPr>
        <w:t>Howev</w:t>
      </w:r>
      <w:r>
        <w:rPr>
          <w:spacing w:val="-3"/>
          <w:w w:val="110"/>
        </w:rPr>
        <w:t>er,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report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o</w:t>
      </w:r>
      <w:r>
        <w:rPr>
          <w:spacing w:val="-4"/>
          <w:w w:val="110"/>
        </w:rPr>
        <w:t>v</w:t>
      </w:r>
      <w:r>
        <w:rPr>
          <w:spacing w:val="-5"/>
          <w:w w:val="110"/>
        </w:rPr>
        <w:t>e</w:t>
      </w:r>
      <w:r>
        <w:rPr>
          <w:spacing w:val="-4"/>
          <w:w w:val="110"/>
        </w:rPr>
        <w:t>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review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general</w:t>
      </w:r>
      <w:r>
        <w:rPr>
          <w:spacing w:val="5"/>
          <w:w w:val="110"/>
        </w:rPr>
        <w:t xml:space="preserve"> </w:t>
      </w:r>
      <w:r>
        <w:rPr>
          <w:w w:val="110"/>
        </w:rPr>
        <w:t>public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final</w:t>
      </w:r>
      <w:r>
        <w:rPr>
          <w:spacing w:val="6"/>
          <w:w w:val="110"/>
        </w:rPr>
        <w:t xml:space="preserve"> </w:t>
      </w:r>
      <w:r>
        <w:rPr>
          <w:w w:val="110"/>
        </w:rPr>
        <w:t>decision</w:t>
      </w:r>
      <w:r>
        <w:rPr>
          <w:spacing w:val="25"/>
          <w:w w:val="109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made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closed</w:t>
      </w:r>
      <w:r>
        <w:rPr>
          <w:spacing w:val="35"/>
          <w:w w:val="110"/>
        </w:rPr>
        <w:t xml:space="preserve"> </w:t>
      </w:r>
      <w:r>
        <w:rPr>
          <w:w w:val="110"/>
        </w:rPr>
        <w:t>session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Commission.</w:t>
      </w:r>
      <w:r>
        <w:rPr>
          <w:spacing w:val="38"/>
          <w:w w:val="110"/>
        </w:rPr>
        <w:t xml:space="preserve"> </w:t>
      </w:r>
      <w:r>
        <w:rPr>
          <w:w w:val="110"/>
        </w:rPr>
        <w:t>When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procedure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ver,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9"/>
        </w:rPr>
        <w:t xml:space="preserve"> </w:t>
      </w:r>
      <w:r>
        <w:rPr>
          <w:w w:val="110"/>
        </w:rPr>
        <w:t>decision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publi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19"/>
          <w:w w:val="110"/>
        </w:rPr>
        <w:t xml:space="preserve"> </w:t>
      </w:r>
      <w:r>
        <w:rPr>
          <w:w w:val="110"/>
        </w:rPr>
        <w:t>gazette.</w:t>
      </w:r>
    </w:p>
    <w:p w14:paraId="7C48051A" w14:textId="77777777" w:rsidR="00A7275A" w:rsidRDefault="006C1195" w:rsidP="00A7275A">
      <w:pPr>
        <w:pStyle w:val="BodyText"/>
        <w:spacing w:before="101" w:line="293" w:lineRule="auto"/>
        <w:ind w:left="1133" w:right="111"/>
        <w:jc w:val="both"/>
        <w:rPr>
          <w:spacing w:val="29"/>
          <w:w w:val="115"/>
        </w:rPr>
      </w:pPr>
      <w:r>
        <w:rPr>
          <w:w w:val="115"/>
        </w:rPr>
        <w:t>Based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  <w:w w:val="115"/>
        </w:rPr>
        <w:t xml:space="preserve"> </w:t>
      </w:r>
      <w:del w:id="179" w:author="Chris Prickett" w:date="2017-02-11T15:33:00Z">
        <w:r w:rsidDel="00AD3D75">
          <w:rPr>
            <w:w w:val="115"/>
          </w:rPr>
          <w:delText>the</w:delText>
        </w:r>
        <w:r w:rsidDel="00AD3D75">
          <w:rPr>
            <w:spacing w:val="3"/>
            <w:w w:val="115"/>
          </w:rPr>
          <w:delText xml:space="preserve"> </w:delText>
        </w:r>
      </w:del>
      <w:r>
        <w:rPr>
          <w:spacing w:val="1"/>
          <w:w w:val="115"/>
        </w:rPr>
        <w:t>local</w:t>
      </w:r>
      <w:r>
        <w:rPr>
          <w:spacing w:val="3"/>
          <w:w w:val="115"/>
        </w:rPr>
        <w:t xml:space="preserve"> </w:t>
      </w:r>
      <w:r>
        <w:rPr>
          <w:w w:val="115"/>
        </w:rPr>
        <w:t>experience</w:t>
      </w:r>
      <w:r>
        <w:rPr>
          <w:spacing w:val="3"/>
          <w:w w:val="115"/>
        </w:rPr>
        <w:t xml:space="preserve"> </w:t>
      </w:r>
      <w:r>
        <w:rPr>
          <w:w w:val="115"/>
        </w:rPr>
        <w:t>(citizens,</w:t>
      </w:r>
      <w:r>
        <w:rPr>
          <w:spacing w:val="5"/>
          <w:w w:val="115"/>
        </w:rPr>
        <w:t xml:space="preserve"> </w:t>
      </w:r>
      <w:r>
        <w:rPr>
          <w:w w:val="115"/>
        </w:rPr>
        <w:t>civil</w:t>
      </w:r>
      <w:r>
        <w:rPr>
          <w:spacing w:val="3"/>
          <w:w w:val="115"/>
        </w:rPr>
        <w:t xml:space="preserve"> </w:t>
      </w:r>
      <w:r>
        <w:rPr>
          <w:w w:val="115"/>
        </w:rPr>
        <w:t>sector,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3"/>
          <w:w w:val="115"/>
        </w:rPr>
        <w:t xml:space="preserve"> </w:t>
      </w:r>
      <w:r>
        <w:rPr>
          <w:w w:val="115"/>
        </w:rPr>
        <w:t>planning</w:t>
      </w:r>
      <w:r>
        <w:rPr>
          <w:spacing w:val="2"/>
          <w:w w:val="115"/>
        </w:rPr>
        <w:t xml:space="preserve"> </w:t>
      </w:r>
      <w:r>
        <w:rPr>
          <w:w w:val="115"/>
        </w:rPr>
        <w:t>professionals)</w:t>
      </w:r>
      <w:ins w:id="180" w:author="Chris Prickett" w:date="2017-02-11T15:33:00Z">
        <w:r w:rsidR="00AD3D75">
          <w:rPr>
            <w:w w:val="115"/>
          </w:rPr>
          <w:t>,</w:t>
        </w:r>
      </w:ins>
      <w:r>
        <w:rPr>
          <w:spacing w:val="20"/>
          <w:w w:val="110"/>
        </w:rPr>
        <w:t xml:space="preserve"> </w:t>
      </w:r>
      <w:r>
        <w:rPr>
          <w:w w:val="115"/>
        </w:rPr>
        <w:t>political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del w:id="181" w:author="Chris Prickett" w:date="2017-02-11T15:33:00Z">
        <w:r w:rsidDel="00AD3D75">
          <w:rPr>
            <w:spacing w:val="13"/>
            <w:w w:val="115"/>
          </w:rPr>
          <w:delText xml:space="preserve"> </w:delText>
        </w:r>
        <w:r w:rsidDel="00AD3D75">
          <w:rPr>
            <w:w w:val="115"/>
          </w:rPr>
          <w:delText>the</w:delText>
        </w:r>
      </w:del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hegemony</w:t>
      </w:r>
      <w:r>
        <w:rPr>
          <w:spacing w:val="13"/>
          <w:w w:val="115"/>
        </w:rPr>
        <w:t xml:space="preserve"> </w:t>
      </w:r>
      <w:r>
        <w:rPr>
          <w:spacing w:val="-5"/>
          <w:w w:val="115"/>
        </w:rPr>
        <w:t>over</w:t>
      </w:r>
      <w:r>
        <w:rPr>
          <w:spacing w:val="13"/>
          <w:w w:val="115"/>
        </w:rPr>
        <w:t xml:space="preserve"> </w:t>
      </w:r>
      <w:r>
        <w:rPr>
          <w:w w:val="115"/>
        </w:rPr>
        <w:t>urban</w:t>
      </w:r>
      <w:r>
        <w:rPr>
          <w:spacing w:val="12"/>
          <w:w w:val="115"/>
        </w:rPr>
        <w:t xml:space="preserve"> </w:t>
      </w:r>
      <w:r>
        <w:rPr>
          <w:w w:val="115"/>
        </w:rPr>
        <w:t>planning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ecisions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Serbia.</w:t>
      </w:r>
      <w:r>
        <w:rPr>
          <w:spacing w:val="38"/>
          <w:w w:val="115"/>
        </w:rPr>
        <w:t xml:space="preserve"> </w:t>
      </w:r>
      <w:r>
        <w:rPr>
          <w:w w:val="115"/>
        </w:rPr>
        <w:t>Civil</w:t>
      </w:r>
      <w:r>
        <w:rPr>
          <w:spacing w:val="29"/>
          <w:w w:val="115"/>
        </w:rPr>
        <w:t xml:space="preserve"> </w:t>
      </w:r>
    </w:p>
    <w:p w14:paraId="71F8B30C" w14:textId="77777777" w:rsidR="00A8456E" w:rsidRPr="00A7275A" w:rsidRDefault="006C1195" w:rsidP="00A7275A">
      <w:pPr>
        <w:pStyle w:val="BodyText"/>
        <w:spacing w:before="101" w:line="293" w:lineRule="auto"/>
        <w:ind w:left="1133" w:right="111"/>
        <w:jc w:val="both"/>
        <w:rPr>
          <w:w w:val="115"/>
        </w:rPr>
      </w:pP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public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28"/>
          <w:w w:val="115"/>
        </w:rPr>
        <w:t xml:space="preserve"> </w:t>
      </w:r>
      <w:r>
        <w:rPr>
          <w:w w:val="115"/>
        </w:rPr>
        <w:t>are</w:t>
      </w:r>
      <w:r>
        <w:rPr>
          <w:spacing w:val="28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eing</w:t>
      </w:r>
      <w:r>
        <w:rPr>
          <w:spacing w:val="28"/>
          <w:w w:val="115"/>
        </w:rPr>
        <w:t xml:space="preserve"> </w:t>
      </w:r>
      <w:r>
        <w:rPr>
          <w:w w:val="115"/>
        </w:rPr>
        <w:t>neglected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8"/>
          <w:w w:val="115"/>
        </w:rPr>
        <w:t xml:space="preserve"> </w:t>
      </w:r>
      <w:r>
        <w:rPr>
          <w:w w:val="115"/>
        </w:rPr>
        <w:t>diminished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4"/>
          <w:w w:val="111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  <w:u w:val="single" w:color="000000"/>
        </w:rPr>
        <w:t>non-transparency</w:t>
      </w:r>
      <w:r>
        <w:rPr>
          <w:spacing w:val="10"/>
          <w:w w:val="115"/>
          <w:u w:val="single" w:color="000000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plann</w:t>
      </w:r>
      <w:r>
        <w:rPr>
          <w:spacing w:val="-2"/>
          <w:w w:val="115"/>
        </w:rPr>
        <w:t>ing</w:t>
      </w:r>
      <w:r>
        <w:rPr>
          <w:spacing w:val="11"/>
          <w:w w:val="115"/>
        </w:rPr>
        <w:t xml:space="preserve"> </w:t>
      </w:r>
      <w:r>
        <w:rPr>
          <w:w w:val="115"/>
        </w:rPr>
        <w:t>process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pertaining</w:t>
      </w:r>
      <w:r>
        <w:rPr>
          <w:spacing w:val="10"/>
          <w:w w:val="115"/>
        </w:rPr>
        <w:t xml:space="preserve"> </w:t>
      </w:r>
      <w:r>
        <w:rPr>
          <w:w w:val="115"/>
          <w:u w:val="single" w:color="000000"/>
        </w:rPr>
        <w:t>corruption</w:t>
      </w:r>
      <w:r>
        <w:rPr>
          <w:spacing w:val="11"/>
          <w:w w:val="115"/>
          <w:u w:val="single" w:color="000000"/>
        </w:rPr>
        <w:t xml:space="preserve"> </w:t>
      </w:r>
      <w:r>
        <w:rPr>
          <w:w w:val="115"/>
        </w:rPr>
        <w:t>-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terms</w:t>
      </w:r>
      <w:r>
        <w:rPr>
          <w:spacing w:val="36"/>
          <w:w w:val="116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supervisions,</w:t>
      </w:r>
      <w:r>
        <w:rPr>
          <w:spacing w:val="20"/>
          <w:w w:val="115"/>
        </w:rPr>
        <w:t xml:space="preserve"> </w:t>
      </w:r>
      <w:r>
        <w:rPr>
          <w:w w:val="115"/>
        </w:rPr>
        <w:t>inspections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public</w:t>
      </w:r>
      <w:r>
        <w:rPr>
          <w:spacing w:val="14"/>
          <w:w w:val="115"/>
        </w:rPr>
        <w:t xml:space="preserve"> </w:t>
      </w:r>
      <w:r>
        <w:rPr>
          <w:w w:val="115"/>
        </w:rPr>
        <w:t>hearings.</w:t>
      </w:r>
      <w:r w:rsidR="00A7275A">
        <w:rPr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36"/>
          <w:w w:val="115"/>
        </w:rPr>
        <w:t xml:space="preserve"> </w:t>
      </w:r>
      <w:r>
        <w:rPr>
          <w:w w:val="115"/>
        </w:rPr>
        <w:t>authorities</w:t>
      </w:r>
      <w:r>
        <w:rPr>
          <w:spacing w:val="38"/>
          <w:w w:val="115"/>
        </w:rPr>
        <w:t xml:space="preserve"> </w:t>
      </w:r>
      <w:r>
        <w:rPr>
          <w:w w:val="115"/>
        </w:rPr>
        <w:t>also</w:t>
      </w:r>
      <w:r>
        <w:rPr>
          <w:spacing w:val="37"/>
          <w:w w:val="115"/>
        </w:rPr>
        <w:t xml:space="preserve"> </w:t>
      </w:r>
      <w:r>
        <w:rPr>
          <w:w w:val="115"/>
        </w:rPr>
        <w:t>emphasize</w:t>
      </w:r>
      <w:r>
        <w:rPr>
          <w:spacing w:val="36"/>
          <w:w w:val="115"/>
        </w:rPr>
        <w:t xml:space="preserve"> </w:t>
      </w:r>
      <w:r>
        <w:rPr>
          <w:w w:val="115"/>
        </w:rPr>
        <w:t>that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spacing w:val="-3"/>
          <w:w w:val="115"/>
        </w:rPr>
        <w:t>lack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w w:val="101"/>
        </w:rPr>
        <w:t xml:space="preserve"> </w:t>
      </w:r>
      <w:r>
        <w:rPr>
          <w:w w:val="110"/>
        </w:rPr>
        <w:t xml:space="preserve"> </w:t>
      </w:r>
      <w:r>
        <w:rPr>
          <w:w w:val="115"/>
          <w:u w:val="single" w:color="000000"/>
        </w:rPr>
        <w:t>financial</w:t>
      </w:r>
      <w:r>
        <w:rPr>
          <w:spacing w:val="-1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 xml:space="preserve">institutional </w:t>
      </w:r>
      <w:r>
        <w:rPr>
          <w:spacing w:val="-1"/>
          <w:w w:val="115"/>
          <w:u w:val="single" w:color="000000"/>
        </w:rPr>
        <w:t>capacit</w:t>
      </w:r>
      <w:r>
        <w:rPr>
          <w:spacing w:val="-2"/>
          <w:w w:val="115"/>
          <w:u w:val="single" w:color="000000"/>
        </w:rPr>
        <w:t>y</w:t>
      </w:r>
      <w:r>
        <w:rPr>
          <w:spacing w:val="-9"/>
          <w:w w:val="115"/>
          <w:u w:val="single" w:color="000000"/>
        </w:rPr>
        <w:t xml:space="preserve"> </w:t>
      </w:r>
      <w:r>
        <w:rPr>
          <w:w w:val="115"/>
        </w:rPr>
        <w:t>(means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resources)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tributes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del w:id="182" w:author="Chris Prickett" w:date="2017-02-11T15:34:00Z">
        <w:r w:rsidDel="00AD3D75">
          <w:rPr>
            <w:spacing w:val="-9"/>
            <w:w w:val="115"/>
          </w:rPr>
          <w:delText xml:space="preserve"> </w:delText>
        </w:r>
        <w:r w:rsidDel="00AD3D75">
          <w:rPr>
            <w:w w:val="115"/>
          </w:rPr>
          <w:delText>the</w:delText>
        </w:r>
      </w:del>
      <w:r>
        <w:rPr>
          <w:spacing w:val="-9"/>
          <w:w w:val="115"/>
        </w:rPr>
        <w:t xml:space="preserve"> </w:t>
      </w:r>
      <w:r>
        <w:rPr>
          <w:spacing w:val="2"/>
          <w:w w:val="115"/>
        </w:rPr>
        <w:t>p</w:t>
      </w:r>
      <w:r>
        <w:rPr>
          <w:spacing w:val="3"/>
          <w:w w:val="115"/>
        </w:rPr>
        <w:t>oor</w:t>
      </w:r>
      <w:r>
        <w:rPr>
          <w:spacing w:val="-9"/>
          <w:w w:val="115"/>
        </w:rPr>
        <w:t xml:space="preserve"> </w:t>
      </w:r>
      <w:r>
        <w:rPr>
          <w:w w:val="115"/>
        </w:rPr>
        <w:t>public</w:t>
      </w:r>
      <w:r>
        <w:rPr>
          <w:spacing w:val="26"/>
          <w:w w:val="112"/>
        </w:rPr>
        <w:t xml:space="preserve"> </w:t>
      </w:r>
      <w:r>
        <w:rPr>
          <w:w w:val="115"/>
        </w:rPr>
        <w:t>participation</w:t>
      </w:r>
      <w:r>
        <w:rPr>
          <w:spacing w:val="17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6CF9D642" w14:textId="77777777" w:rsidR="00A8456E" w:rsidRDefault="006C1195">
      <w:pPr>
        <w:pStyle w:val="BodyText"/>
        <w:spacing w:before="90" w:line="293" w:lineRule="auto"/>
        <w:ind w:left="1133" w:right="111"/>
        <w:jc w:val="both"/>
      </w:pPr>
      <w:r>
        <w:rPr>
          <w:spacing w:val="-2"/>
          <w:w w:val="115"/>
          <w:u w:val="single" w:color="000000"/>
        </w:rPr>
        <w:t>Cen</w:t>
      </w:r>
      <w:r>
        <w:rPr>
          <w:spacing w:val="-1"/>
          <w:w w:val="115"/>
          <w:u w:val="single" w:color="000000"/>
        </w:rPr>
        <w:t>tralized</w:t>
      </w:r>
      <w:r>
        <w:rPr>
          <w:spacing w:val="-8"/>
          <w:w w:val="115"/>
          <w:u w:val="single" w:color="000000"/>
        </w:rPr>
        <w:t xml:space="preserve"> </w:t>
      </w:r>
      <w:r>
        <w:rPr>
          <w:spacing w:val="-1"/>
          <w:w w:val="115"/>
          <w:u w:val="single" w:color="000000"/>
        </w:rPr>
        <w:t>d</w:t>
      </w:r>
      <w:r>
        <w:rPr>
          <w:spacing w:val="-2"/>
          <w:w w:val="115"/>
          <w:u w:val="single" w:color="000000"/>
        </w:rPr>
        <w:t>ecision-making</w:t>
      </w:r>
      <w:r>
        <w:rPr>
          <w:spacing w:val="22"/>
          <w:w w:val="115"/>
          <w:u w:val="single" w:color="000000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del w:id="183" w:author="Chris Prickett" w:date="2017-02-11T15:38:00Z">
        <w:r w:rsidDel="00AD3D75">
          <w:rPr>
            <w:w w:val="115"/>
          </w:rPr>
          <w:delText>conducted</w:delText>
        </w:r>
        <w:r w:rsidDel="00AD3D75">
          <w:rPr>
            <w:spacing w:val="23"/>
            <w:w w:val="115"/>
          </w:rPr>
          <w:delText xml:space="preserve"> </w:delText>
        </w:r>
      </w:del>
      <w:r>
        <w:rPr>
          <w:spacing w:val="-3"/>
          <w:w w:val="115"/>
        </w:rPr>
        <w:t>even</w:t>
      </w:r>
      <w:r>
        <w:rPr>
          <w:spacing w:val="22"/>
          <w:w w:val="115"/>
        </w:rPr>
        <w:t xml:space="preserve"> </w:t>
      </w:r>
      <w:r>
        <w:rPr>
          <w:w w:val="115"/>
        </w:rPr>
        <w:t>more</w:t>
      </w:r>
      <w:ins w:id="184" w:author="Chris Prickett" w:date="2017-02-11T15:38:00Z">
        <w:r w:rsidR="00AD3D75">
          <w:rPr>
            <w:w w:val="115"/>
          </w:rPr>
          <w:t xml:space="preserve"> often</w:t>
        </w:r>
      </w:ins>
      <w:r>
        <w:rPr>
          <w:spacing w:val="22"/>
          <w:w w:val="115"/>
        </w:rPr>
        <w:t xml:space="preserve"> </w:t>
      </w:r>
      <w:ins w:id="185" w:author="Chris Prickett" w:date="2017-02-11T15:38:00Z">
        <w:r w:rsidR="00AD3D75">
          <w:rPr>
            <w:spacing w:val="22"/>
            <w:w w:val="115"/>
          </w:rPr>
          <w:t xml:space="preserve">conducted </w:t>
        </w:r>
      </w:ins>
      <w:r>
        <w:rPr>
          <w:w w:val="115"/>
        </w:rPr>
        <w:t>through</w:t>
      </w:r>
      <w:r>
        <w:rPr>
          <w:spacing w:val="22"/>
          <w:w w:val="115"/>
        </w:rPr>
        <w:t xml:space="preserve"> </w:t>
      </w:r>
      <w:r>
        <w:rPr>
          <w:w w:val="115"/>
          <w:u w:val="single" w:color="000000"/>
        </w:rPr>
        <w:t>political</w:t>
      </w:r>
      <w:r>
        <w:rPr>
          <w:spacing w:val="-6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dominance</w:t>
      </w:r>
      <w:r>
        <w:rPr>
          <w:spacing w:val="54"/>
          <w:w w:val="112"/>
        </w:rPr>
        <w:t xml:space="preserve"> </w:t>
      </w:r>
      <w:r>
        <w:rPr>
          <w:w w:val="115"/>
        </w:rPr>
        <w:t>than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legal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14"/>
          <w:w w:val="115"/>
        </w:rPr>
        <w:t xml:space="preserve"> </w:t>
      </w:r>
      <w:r>
        <w:rPr>
          <w:w w:val="115"/>
        </w:rPr>
        <w:t>itself.</w:t>
      </w:r>
      <w:r>
        <w:rPr>
          <w:spacing w:val="2"/>
          <w:w w:val="115"/>
        </w:rPr>
        <w:t xml:space="preserve"> </w:t>
      </w:r>
      <w:del w:id="186" w:author="Chris Prickett" w:date="2017-02-11T15:41:00Z">
        <w:r w:rsidDel="00AD3D75">
          <w:rPr>
            <w:spacing w:val="-2"/>
            <w:w w:val="115"/>
          </w:rPr>
          <w:delText>Ev</w:delText>
        </w:r>
        <w:r w:rsidDel="00AD3D75">
          <w:rPr>
            <w:spacing w:val="-3"/>
            <w:w w:val="115"/>
          </w:rPr>
          <w:delText>en</w:delText>
        </w:r>
        <w:r w:rsidDel="00AD3D75">
          <w:rPr>
            <w:spacing w:val="14"/>
            <w:w w:val="115"/>
          </w:rPr>
          <w:delText xml:space="preserve"> </w:delText>
        </w:r>
        <w:r w:rsidDel="00AD3D75">
          <w:rPr>
            <w:w w:val="115"/>
          </w:rPr>
          <w:delText>more</w:delText>
        </w:r>
        <w:r w:rsidDel="00AD3D75">
          <w:rPr>
            <w:spacing w:val="14"/>
            <w:w w:val="115"/>
          </w:rPr>
          <w:delText xml:space="preserve"> </w:delText>
        </w:r>
        <w:r w:rsidDel="00AD3D75">
          <w:rPr>
            <w:w w:val="115"/>
          </w:rPr>
          <w:delText>so,</w:delText>
        </w:r>
        <w:r w:rsidDel="00AD3D75">
          <w:rPr>
            <w:spacing w:val="18"/>
            <w:w w:val="115"/>
          </w:rPr>
          <w:delText xml:space="preserve"> </w:delText>
        </w:r>
        <w:r w:rsidDel="00AD3D75">
          <w:rPr>
            <w:w w:val="115"/>
          </w:rPr>
          <w:delText>as</w:delText>
        </w:r>
        <w:r w:rsidDel="00AD3D75">
          <w:rPr>
            <w:spacing w:val="14"/>
            <w:w w:val="115"/>
          </w:rPr>
          <w:delText xml:space="preserve"> </w:delText>
        </w:r>
      </w:del>
      <w:ins w:id="187" w:author="Chris Prickett" w:date="2017-02-11T15:41:00Z">
        <w:r w:rsidR="00AD3D75">
          <w:rPr>
            <w:spacing w:val="-2"/>
            <w:w w:val="115"/>
          </w:rPr>
          <w:t xml:space="preserve">This is the case because </w:t>
        </w:r>
      </w:ins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ntral</w:t>
      </w:r>
      <w:r>
        <w:rPr>
          <w:spacing w:val="13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25"/>
          <w:w w:val="110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ody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practice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not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national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authorit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w w:val="115"/>
        </w:rPr>
        <w:t>but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  <w:u w:val="single" w:color="000000"/>
        </w:rPr>
        <w:t>political</w:t>
      </w:r>
      <w:r>
        <w:rPr>
          <w:spacing w:val="8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part</w:t>
      </w:r>
      <w:r>
        <w:rPr>
          <w:spacing w:val="-3"/>
          <w:w w:val="115"/>
          <w:u w:val="single" w:color="000000"/>
        </w:rPr>
        <w:t xml:space="preserve">y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ower</w:t>
      </w:r>
      <w:ins w:id="188" w:author="Chris Prickett" w:date="2017-02-11T15:41:00Z">
        <w:r w:rsidR="00AD3D75">
          <w:rPr>
            <w:spacing w:val="-3"/>
            <w:w w:val="115"/>
          </w:rPr>
          <w:t xml:space="preserve"> --</w:t>
        </w:r>
      </w:ins>
      <w:del w:id="189" w:author="Chris Prickett" w:date="2017-02-11T15:41:00Z">
        <w:r w:rsidDel="00AD3D75">
          <w:rPr>
            <w:spacing w:val="-3"/>
            <w:w w:val="115"/>
          </w:rPr>
          <w:delText>;</w:delText>
        </w:r>
      </w:del>
      <w:r>
        <w:rPr>
          <w:w w:val="115"/>
        </w:rPr>
        <w:t xml:space="preserve"> more</w:t>
      </w:r>
      <w:r>
        <w:rPr>
          <w:spacing w:val="45"/>
          <w:w w:val="111"/>
        </w:rPr>
        <w:t xml:space="preserve"> </w:t>
      </w:r>
      <w:r>
        <w:rPr>
          <w:spacing w:val="-3"/>
          <w:w w:val="115"/>
        </w:rPr>
        <w:t>precisely</w:t>
      </w:r>
      <w:r>
        <w:rPr>
          <w:spacing w:val="-2"/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the </w:t>
      </w:r>
      <w:r>
        <w:rPr>
          <w:w w:val="115"/>
          <w:u w:val="single" w:color="000000"/>
        </w:rPr>
        <w:t>Prime</w:t>
      </w:r>
      <w:r>
        <w:rPr>
          <w:spacing w:val="3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 xml:space="preserve">minister </w:t>
      </w:r>
      <w:r>
        <w:rPr>
          <w:w w:val="115"/>
        </w:rPr>
        <w:t>or the</w:t>
      </w:r>
      <w:r>
        <w:rPr>
          <w:spacing w:val="-1"/>
          <w:w w:val="115"/>
        </w:rPr>
        <w:t xml:space="preserve"> President,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depending on </w:t>
      </w:r>
      <w:r>
        <w:rPr>
          <w:spacing w:val="-4"/>
          <w:w w:val="115"/>
        </w:rPr>
        <w:t>how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important and </w:t>
      </w:r>
      <w:del w:id="190" w:author="Chris Prickett" w:date="2017-02-11T15:37:00Z">
        <w:r w:rsidDel="00AD3D75">
          <w:rPr>
            <w:w w:val="115"/>
          </w:rPr>
          <w:delText>influencial</w:delText>
        </w:r>
      </w:del>
      <w:ins w:id="191" w:author="Chris Prickett" w:date="2017-02-11T15:37:00Z">
        <w:r w:rsidR="00AD3D75">
          <w:rPr>
            <w:w w:val="115"/>
          </w:rPr>
          <w:t>influential</w:t>
        </w:r>
      </w:ins>
      <w:r>
        <w:rPr>
          <w:spacing w:val="-6"/>
          <w:w w:val="115"/>
        </w:rPr>
        <w:t xml:space="preserve"> </w:t>
      </w:r>
      <w:r>
        <w:rPr>
          <w:w w:val="115"/>
        </w:rPr>
        <w:t>they</w:t>
      </w:r>
      <w:r>
        <w:rPr>
          <w:spacing w:val="-6"/>
          <w:w w:val="115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political</w:t>
      </w:r>
      <w:r>
        <w:rPr>
          <w:spacing w:val="-5"/>
          <w:w w:val="115"/>
        </w:rPr>
        <w:t xml:space="preserve"> </w:t>
      </w:r>
      <w:r>
        <w:rPr>
          <w:w w:val="115"/>
        </w:rPr>
        <w:t>realm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Serbia</w:t>
      </w:r>
      <w:r>
        <w:rPr>
          <w:spacing w:val="-2"/>
          <w:w w:val="115"/>
        </w:rPr>
        <w:t>.</w:t>
      </w:r>
      <w:r>
        <w:rPr>
          <w:spacing w:val="60"/>
          <w:w w:val="109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  <w:u w:val="single" w:color="000000"/>
        </w:rPr>
        <w:t>administrativ</w:t>
      </w:r>
      <w:r>
        <w:rPr>
          <w:spacing w:val="-2"/>
          <w:w w:val="115"/>
          <w:u w:val="single" w:color="000000"/>
        </w:rPr>
        <w:t>e</w:t>
      </w:r>
      <w:r>
        <w:rPr>
          <w:spacing w:val="-8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hierarch</w:t>
      </w:r>
      <w:r>
        <w:rPr>
          <w:spacing w:val="-3"/>
          <w:w w:val="115"/>
          <w:u w:val="single" w:color="000000"/>
        </w:rPr>
        <w:t>y</w:t>
      </w:r>
      <w:r>
        <w:rPr>
          <w:spacing w:val="-5"/>
          <w:w w:val="115"/>
          <w:u w:val="single" w:color="000000"/>
        </w:rPr>
        <w:t xml:space="preserve"> </w:t>
      </w:r>
      <w:r>
        <w:rPr>
          <w:spacing w:val="-2"/>
          <w:w w:val="115"/>
        </w:rPr>
        <w:t>extensively</w:t>
      </w:r>
      <w:r>
        <w:rPr>
          <w:spacing w:val="-4"/>
          <w:w w:val="115"/>
        </w:rPr>
        <w:t xml:space="preserve"> </w:t>
      </w:r>
      <w:r>
        <w:rPr>
          <w:spacing w:val="1"/>
          <w:w w:val="115"/>
        </w:rPr>
        <w:t>subdue</w:t>
      </w:r>
      <w:ins w:id="192" w:author="Chris Prickett" w:date="2017-02-11T15:40:00Z">
        <w:r w:rsidR="00AD3D75">
          <w:rPr>
            <w:spacing w:val="1"/>
            <w:w w:val="115"/>
          </w:rPr>
          <w:t>s</w:t>
        </w:r>
      </w:ins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-5"/>
          <w:w w:val="115"/>
        </w:rPr>
        <w:t xml:space="preserve"> </w:t>
      </w:r>
      <w:r>
        <w:rPr>
          <w:w w:val="115"/>
        </w:rPr>
        <w:t>legal,</w:t>
      </w:r>
      <w:r>
        <w:rPr>
          <w:spacing w:val="-4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finan</w:t>
      </w:r>
      <w:del w:id="193" w:author="Chris Prickett" w:date="2017-02-11T15:42:00Z">
        <w:r w:rsidDel="00AD3D75">
          <w:rPr>
            <w:w w:val="115"/>
          </w:rPr>
          <w:delText>-</w:delText>
        </w:r>
        <w:r w:rsidDel="00AD3D75">
          <w:rPr>
            <w:spacing w:val="41"/>
            <w:w w:val="110"/>
          </w:rPr>
          <w:delText xml:space="preserve"> </w:delText>
        </w:r>
      </w:del>
      <w:r>
        <w:rPr>
          <w:w w:val="115"/>
        </w:rPr>
        <w:t>cial</w:t>
      </w:r>
      <w:r>
        <w:rPr>
          <w:spacing w:val="-14"/>
          <w:w w:val="115"/>
        </w:rPr>
        <w:t xml:space="preserve"> </w:t>
      </w:r>
      <w:r>
        <w:rPr>
          <w:w w:val="115"/>
        </w:rPr>
        <w:t>jurisdiction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14"/>
          <w:w w:val="115"/>
        </w:rPr>
        <w:t xml:space="preserve"> </w:t>
      </w:r>
      <w:r>
        <w:rPr>
          <w:w w:val="115"/>
        </w:rPr>
        <w:t>authorities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National</w:t>
      </w:r>
      <w:r>
        <w:rPr>
          <w:spacing w:val="-13"/>
          <w:w w:val="115"/>
        </w:rPr>
        <w:t xml:space="preserve"> </w:t>
      </w:r>
      <w:r>
        <w:rPr>
          <w:w w:val="115"/>
        </w:rPr>
        <w:t>authorities</w:t>
      </w:r>
      <w:ins w:id="194" w:author="Chris Prickett" w:date="2017-02-11T15:40:00Z">
        <w:r w:rsidR="00AD3D75">
          <w:rPr>
            <w:w w:val="115"/>
          </w:rPr>
          <w:t>,</w:t>
        </w:r>
      </w:ins>
      <w:r>
        <w:rPr>
          <w:spacing w:val="-13"/>
          <w:w w:val="115"/>
        </w:rPr>
        <w:t xml:space="preserve"> </w:t>
      </w:r>
      <w:r>
        <w:rPr>
          <w:w w:val="115"/>
        </w:rPr>
        <w:t>making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scope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7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managemen</w:t>
      </w:r>
      <w:r>
        <w:rPr>
          <w:spacing w:val="-1"/>
          <w:w w:val="115"/>
        </w:rPr>
        <w:t>t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their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ivities</w:t>
      </w:r>
      <w:r>
        <w:rPr>
          <w:spacing w:val="3"/>
          <w:w w:val="115"/>
        </w:rPr>
        <w:t xml:space="preserve"> </w:t>
      </w:r>
      <w:r>
        <w:rPr>
          <w:w w:val="115"/>
        </w:rPr>
        <w:t>unstable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difficult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strategize</w:t>
      </w:r>
      <w:r>
        <w:rPr>
          <w:spacing w:val="3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479D8867" w14:textId="746B7106" w:rsidR="00A8456E" w:rsidRPr="00A7275A" w:rsidRDefault="00D07F79" w:rsidP="00A7275A">
      <w:pPr>
        <w:pStyle w:val="BodyText"/>
        <w:spacing w:before="4" w:line="293" w:lineRule="auto"/>
        <w:ind w:left="1133" w:right="111"/>
        <w:jc w:val="both"/>
        <w:rPr>
          <w:spacing w:val="12"/>
          <w:w w:val="110"/>
        </w:rPr>
      </w:pPr>
      <w:ins w:id="195" w:author="Chris Prickett" w:date="2017-02-11T15:42:00Z">
        <w:r>
          <w:rPr>
            <w:w w:val="110"/>
          </w:rPr>
          <w:t>The h</w:t>
        </w:r>
      </w:ins>
      <w:del w:id="196" w:author="Chris Prickett" w:date="2017-02-11T15:42:00Z">
        <w:r w:rsidR="006C1195" w:rsidDel="00D07F79">
          <w:rPr>
            <w:w w:val="110"/>
          </w:rPr>
          <w:delText>H</w:delText>
        </w:r>
      </w:del>
      <w:r w:rsidR="006C1195">
        <w:rPr>
          <w:w w:val="110"/>
        </w:rPr>
        <w:t>igh</w:t>
      </w:r>
      <w:r w:rsidR="006C1195">
        <w:rPr>
          <w:spacing w:val="12"/>
          <w:w w:val="110"/>
        </w:rPr>
        <w:t xml:space="preserve"> </w:t>
      </w:r>
      <w:r w:rsidR="006C1195">
        <w:rPr>
          <w:w w:val="110"/>
        </w:rPr>
        <w:t>politicization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of</w:t>
      </w:r>
      <w:del w:id="197" w:author="Chris Prickett" w:date="2017-02-11T15:42:00Z">
        <w:r w:rsidR="006C1195" w:rsidDel="00D07F79">
          <w:rPr>
            <w:spacing w:val="12"/>
            <w:w w:val="110"/>
          </w:rPr>
          <w:delText xml:space="preserve"> </w:delText>
        </w:r>
        <w:r w:rsidR="006C1195" w:rsidDel="00D07F79">
          <w:rPr>
            <w:w w:val="110"/>
          </w:rPr>
          <w:delText>the</w:delText>
        </w:r>
      </w:del>
      <w:r w:rsidR="006C1195">
        <w:rPr>
          <w:spacing w:val="12"/>
          <w:w w:val="110"/>
        </w:rPr>
        <w:t xml:space="preserve"> </w:t>
      </w:r>
      <w:r w:rsidR="006C1195">
        <w:rPr>
          <w:w w:val="110"/>
        </w:rPr>
        <w:t>institutional</w:t>
      </w:r>
      <w:r w:rsidR="006C1195">
        <w:rPr>
          <w:spacing w:val="12"/>
          <w:w w:val="110"/>
        </w:rPr>
        <w:t xml:space="preserve"> </w:t>
      </w:r>
      <w:r w:rsidR="006C1195">
        <w:rPr>
          <w:w w:val="110"/>
        </w:rPr>
        <w:t>relations</w:t>
      </w:r>
      <w:r w:rsidR="006C1195">
        <w:rPr>
          <w:spacing w:val="12"/>
          <w:w w:val="110"/>
        </w:rPr>
        <w:t xml:space="preserve"> </w:t>
      </w:r>
      <w:r w:rsidR="006C1195">
        <w:rPr>
          <w:spacing w:val="-1"/>
          <w:w w:val="110"/>
        </w:rPr>
        <w:t>contribute</w:t>
      </w:r>
      <w:r w:rsidR="006C1195">
        <w:rPr>
          <w:spacing w:val="-2"/>
          <w:w w:val="110"/>
        </w:rPr>
        <w:t>s</w:t>
      </w:r>
      <w:r w:rsidR="006C1195">
        <w:rPr>
          <w:spacing w:val="12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1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2"/>
          <w:w w:val="110"/>
        </w:rPr>
        <w:t xml:space="preserve"> </w:t>
      </w:r>
      <w:r w:rsidR="006C1195">
        <w:rPr>
          <w:spacing w:val="-1"/>
          <w:w w:val="110"/>
        </w:rPr>
        <w:t>growing</w:t>
      </w:r>
      <w:r w:rsidR="006C1195">
        <w:rPr>
          <w:spacing w:val="12"/>
          <w:w w:val="110"/>
        </w:rPr>
        <w:t xml:space="preserve"> </w:t>
      </w:r>
      <w:r w:rsidR="006C1195">
        <w:rPr>
          <w:spacing w:val="-1"/>
          <w:w w:val="110"/>
        </w:rPr>
        <w:lastRenderedPageBreak/>
        <w:t>imbalance</w:t>
      </w:r>
      <w:r w:rsidR="006C1195">
        <w:rPr>
          <w:spacing w:val="29"/>
          <w:w w:val="113"/>
        </w:rPr>
        <w:t xml:space="preserve"> </w:t>
      </w:r>
      <w:r w:rsidR="006C1195">
        <w:rPr>
          <w:spacing w:val="-1"/>
          <w:w w:val="110"/>
        </w:rPr>
        <w:t>bet</w:t>
      </w:r>
      <w:r w:rsidR="006C1195">
        <w:rPr>
          <w:spacing w:val="-2"/>
          <w:w w:val="110"/>
        </w:rPr>
        <w:t>w</w:t>
      </w:r>
      <w:r w:rsidR="006C1195">
        <w:rPr>
          <w:spacing w:val="-1"/>
          <w:w w:val="110"/>
        </w:rPr>
        <w:t>een</w:t>
      </w:r>
      <w:r w:rsidR="006C1195">
        <w:rPr>
          <w:spacing w:val="24"/>
          <w:w w:val="110"/>
        </w:rPr>
        <w:t xml:space="preserve"> </w:t>
      </w:r>
      <w:r w:rsidR="006C1195">
        <w:rPr>
          <w:spacing w:val="-1"/>
          <w:w w:val="110"/>
        </w:rPr>
        <w:t>th</w:t>
      </w:r>
      <w:r w:rsidR="006C1195">
        <w:rPr>
          <w:spacing w:val="-2"/>
          <w:w w:val="110"/>
        </w:rPr>
        <w:t>e</w:t>
      </w:r>
      <w:r w:rsidR="006C1195">
        <w:rPr>
          <w:spacing w:val="25"/>
          <w:w w:val="110"/>
        </w:rPr>
        <w:t xml:space="preserve"> </w:t>
      </w:r>
      <w:r w:rsidR="006C1195">
        <w:rPr>
          <w:spacing w:val="1"/>
          <w:w w:val="110"/>
        </w:rPr>
        <w:t>social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goal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public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spending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(public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social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services)</w:t>
      </w:r>
      <w:r w:rsidR="006C1195">
        <w:rPr>
          <w:spacing w:val="25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its</w:t>
      </w:r>
      <w:r w:rsidR="006C1195">
        <w:rPr>
          <w:spacing w:val="25"/>
          <w:w w:val="110"/>
        </w:rPr>
        <w:t xml:space="preserve"> </w:t>
      </w:r>
      <w:r w:rsidR="006C1195">
        <w:rPr>
          <w:spacing w:val="-1"/>
          <w:w w:val="110"/>
        </w:rPr>
        <w:t>develop</w:t>
      </w:r>
      <w:r w:rsidR="006C1195">
        <w:rPr>
          <w:spacing w:val="-2"/>
          <w:w w:val="115"/>
        </w:rPr>
        <w:t>men</w:t>
      </w:r>
      <w:r w:rsidR="006C1195">
        <w:rPr>
          <w:spacing w:val="-1"/>
          <w:w w:val="115"/>
        </w:rPr>
        <w:t>tal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role</w:t>
      </w:r>
      <w:r w:rsidR="006C1195">
        <w:rPr>
          <w:spacing w:val="-1"/>
          <w:w w:val="115"/>
        </w:rPr>
        <w:t xml:space="preserve"> (market-oriented)</w:t>
      </w:r>
      <w:r w:rsidR="006C1195">
        <w:rPr>
          <w:w w:val="115"/>
        </w:rPr>
        <w:t>.</w:t>
      </w:r>
      <w:r w:rsidR="006C1195">
        <w:rPr>
          <w:spacing w:val="12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7"/>
          <w:w w:val="115"/>
        </w:rPr>
        <w:t xml:space="preserve"> </w:t>
      </w:r>
      <w:r w:rsidR="006C1195">
        <w:rPr>
          <w:spacing w:val="-1"/>
          <w:w w:val="115"/>
        </w:rPr>
        <w:t>th</w:t>
      </w:r>
      <w:r w:rsidR="006C1195">
        <w:rPr>
          <w:spacing w:val="-2"/>
          <w:w w:val="115"/>
        </w:rPr>
        <w:t>e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case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where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political</w:t>
      </w:r>
      <w:r w:rsidR="006C1195">
        <w:rPr>
          <w:spacing w:val="-17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terest</w:t>
      </w:r>
      <w:r w:rsidR="006C1195">
        <w:rPr>
          <w:spacing w:val="-2"/>
          <w:w w:val="115"/>
        </w:rPr>
        <w:t>s</w:t>
      </w:r>
      <w:r w:rsidR="006C1195">
        <w:rPr>
          <w:spacing w:val="-17"/>
          <w:w w:val="115"/>
        </w:rPr>
        <w:t xml:space="preserve"> </w:t>
      </w:r>
      <w:r w:rsidR="006C1195">
        <w:rPr>
          <w:spacing w:val="-1"/>
          <w:w w:val="115"/>
        </w:rPr>
        <w:t>ar</w:t>
      </w:r>
      <w:r w:rsidR="006C1195">
        <w:rPr>
          <w:spacing w:val="-2"/>
          <w:w w:val="115"/>
        </w:rPr>
        <w:t>e</w:t>
      </w:r>
      <w:r w:rsidR="006C1195">
        <w:rPr>
          <w:spacing w:val="-16"/>
          <w:w w:val="115"/>
        </w:rPr>
        <w:t xml:space="preserve"> </w:t>
      </w:r>
      <w:r w:rsidR="006C1195">
        <w:rPr>
          <w:spacing w:val="-2"/>
          <w:w w:val="115"/>
        </w:rPr>
        <w:t>of</w:t>
      </w:r>
      <w:r w:rsidR="006C1195">
        <w:rPr>
          <w:spacing w:val="-1"/>
          <w:w w:val="115"/>
        </w:rPr>
        <w:t>ten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tied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individual</w:t>
      </w:r>
      <w:r w:rsidR="006C1195">
        <w:rPr>
          <w:spacing w:val="-18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terests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economically</w:t>
      </w:r>
      <w:r w:rsidR="006C1195">
        <w:rPr>
          <w:spacing w:val="-26"/>
          <w:w w:val="115"/>
        </w:rPr>
        <w:t xml:space="preserve"> </w:t>
      </w:r>
      <w:r w:rsidR="006C1195">
        <w:rPr>
          <w:spacing w:val="-1"/>
          <w:w w:val="115"/>
        </w:rPr>
        <w:t>p</w:t>
      </w:r>
      <w:r w:rsidR="006C1195">
        <w:rPr>
          <w:spacing w:val="-2"/>
          <w:w w:val="115"/>
        </w:rPr>
        <w:t>owerful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</w:rPr>
        <w:t>actors</w:t>
      </w:r>
      <w:r w:rsidR="006C1195">
        <w:rPr>
          <w:spacing w:val="-25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25"/>
          <w:w w:val="115"/>
        </w:rPr>
        <w:t xml:space="preserve"> </w:t>
      </w:r>
      <w:r w:rsidR="006C1195">
        <w:rPr>
          <w:spacing w:val="-3"/>
          <w:w w:val="115"/>
        </w:rPr>
        <w:t>investors’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</w:rPr>
        <w:t>financial</w:t>
      </w:r>
      <w:r w:rsidR="006C1195">
        <w:rPr>
          <w:spacing w:val="-26"/>
          <w:w w:val="115"/>
        </w:rPr>
        <w:t xml:space="preserve"> </w:t>
      </w:r>
      <w:r w:rsidR="006C1195">
        <w:rPr>
          <w:spacing w:val="-2"/>
          <w:w w:val="115"/>
        </w:rPr>
        <w:t>p</w:t>
      </w:r>
      <w:r w:rsidR="006C1195">
        <w:rPr>
          <w:spacing w:val="-3"/>
          <w:w w:val="115"/>
        </w:rPr>
        <w:t>ow</w:t>
      </w:r>
      <w:r w:rsidR="006C1195">
        <w:rPr>
          <w:spacing w:val="-2"/>
          <w:w w:val="115"/>
        </w:rPr>
        <w:t>er,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</w:rPr>
        <w:t>issues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26"/>
          <w:w w:val="115"/>
        </w:rPr>
        <w:t xml:space="preserve"> </w:t>
      </w:r>
      <w:r w:rsidR="006C1195">
        <w:rPr>
          <w:w w:val="115"/>
          <w:u w:val="single" w:color="000000"/>
        </w:rPr>
        <w:t>the</w:t>
      </w:r>
      <w:r w:rsidR="006C1195">
        <w:rPr>
          <w:spacing w:val="-22"/>
          <w:w w:val="115"/>
          <w:u w:val="single" w:color="000000"/>
        </w:rPr>
        <w:t xml:space="preserve"> </w:t>
      </w:r>
      <w:r w:rsidR="006C1195">
        <w:rPr>
          <w:w w:val="115"/>
          <w:u w:val="single" w:color="000000"/>
        </w:rPr>
        <w:t>budget</w:t>
      </w:r>
      <w:r w:rsidR="006C1195">
        <w:rPr>
          <w:spacing w:val="29"/>
          <w:w w:val="116"/>
        </w:rPr>
        <w:t xml:space="preserve"> </w:t>
      </w:r>
      <w:r w:rsidR="006C1195">
        <w:rPr>
          <w:w w:val="115"/>
        </w:rPr>
        <w:t>(all</w:t>
      </w:r>
      <w:r w:rsidR="006C1195">
        <w:rPr>
          <w:spacing w:val="22"/>
          <w:w w:val="115"/>
        </w:rPr>
        <w:t xml:space="preserve"> </w:t>
      </w:r>
      <w:r w:rsidR="006C1195">
        <w:rPr>
          <w:spacing w:val="-2"/>
          <w:w w:val="115"/>
        </w:rPr>
        <w:t>levels),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  <w:u w:val="single" w:color="000000"/>
        </w:rPr>
        <w:t>public</w:t>
      </w:r>
      <w:r w:rsidR="006C1195">
        <w:rPr>
          <w:spacing w:val="-2"/>
          <w:w w:val="115"/>
          <w:u w:val="single" w:color="000000"/>
        </w:rPr>
        <w:t xml:space="preserve"> </w:t>
      </w:r>
      <w:r w:rsidR="006C1195">
        <w:rPr>
          <w:w w:val="115"/>
          <w:u w:val="single" w:color="000000"/>
        </w:rPr>
        <w:t>procurement</w:t>
      </w:r>
      <w:r w:rsidR="006C1195">
        <w:rPr>
          <w:spacing w:val="22"/>
          <w:w w:val="115"/>
          <w:u w:val="single" w:color="000000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  <w:u w:val="single" w:color="000000"/>
        </w:rPr>
        <w:t>public</w:t>
      </w:r>
      <w:r w:rsidR="006C1195">
        <w:rPr>
          <w:spacing w:val="-2"/>
          <w:w w:val="115"/>
          <w:u w:val="single" w:color="000000"/>
        </w:rPr>
        <w:t xml:space="preserve"> </w:t>
      </w:r>
      <w:r w:rsidR="006C1195">
        <w:rPr>
          <w:w w:val="115"/>
          <w:u w:val="single" w:color="000000"/>
        </w:rPr>
        <w:t>tenders</w:t>
      </w:r>
      <w:r w:rsidR="006C1195">
        <w:rPr>
          <w:spacing w:val="21"/>
          <w:w w:val="115"/>
          <w:u w:val="single" w:color="000000"/>
        </w:rPr>
        <w:t xml:space="preserve"> </w:t>
      </w:r>
      <w:r w:rsidR="006C1195">
        <w:rPr>
          <w:w w:val="115"/>
        </w:rPr>
        <w:t>b</w:t>
      </w:r>
      <w:r w:rsidR="006C1195">
        <w:rPr>
          <w:spacing w:val="1"/>
          <w:w w:val="115"/>
        </w:rPr>
        <w:t>ecome</w:t>
      </w:r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means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of</w:t>
      </w:r>
      <w:ins w:id="198" w:author="Chris Prickett" w:date="2017-02-11T15:43:00Z">
        <w:r>
          <w:rPr>
            <w:w w:val="115"/>
          </w:rPr>
          <w:t xml:space="preserve"> an</w:t>
        </w:r>
      </w:ins>
      <w:r w:rsidR="006C1195">
        <w:rPr>
          <w:spacing w:val="23"/>
          <w:w w:val="115"/>
        </w:rPr>
        <w:t xml:space="preserve"> </w:t>
      </w:r>
      <w:r w:rsidR="006C1195">
        <w:rPr>
          <w:spacing w:val="-1"/>
          <w:w w:val="115"/>
        </w:rPr>
        <w:t>unr</w:t>
      </w:r>
      <w:r w:rsidR="006C1195">
        <w:rPr>
          <w:spacing w:val="-2"/>
          <w:w w:val="115"/>
        </w:rPr>
        <w:t>egu</w:t>
      </w:r>
      <w:r w:rsidR="006C1195">
        <w:rPr>
          <w:w w:val="115"/>
        </w:rPr>
        <w:t>lated</w:t>
      </w:r>
      <w:r w:rsidR="006C1195">
        <w:rPr>
          <w:spacing w:val="29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29"/>
          <w:w w:val="115"/>
        </w:rPr>
        <w:t xml:space="preserve"> </w:t>
      </w:r>
      <w:r w:rsidR="006C1195">
        <w:rPr>
          <w:spacing w:val="-2"/>
          <w:w w:val="115"/>
        </w:rPr>
        <w:t>economy</w:t>
      </w:r>
      <w:r w:rsidR="006C1195">
        <w:rPr>
          <w:spacing w:val="30"/>
          <w:w w:val="115"/>
        </w:rPr>
        <w:t xml:space="preserve"> </w:t>
      </w:r>
      <w:r w:rsidR="006C1195">
        <w:rPr>
          <w:spacing w:val="-1"/>
          <w:w w:val="115"/>
        </w:rPr>
        <w:t>(</w:t>
      </w:r>
      <w:r w:rsidR="006C1195">
        <w:rPr>
          <w:spacing w:val="-2"/>
          <w:w w:val="115"/>
        </w:rPr>
        <w:t>ques</w:t>
      </w:r>
      <w:r w:rsidR="006C1195">
        <w:rPr>
          <w:spacing w:val="-1"/>
          <w:w w:val="115"/>
        </w:rPr>
        <w:t>tionnaire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data: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experts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post-socialist</w:t>
      </w:r>
      <w:r w:rsidR="006C1195">
        <w:rPr>
          <w:spacing w:val="30"/>
          <w:w w:val="115"/>
        </w:rPr>
        <w:t xml:space="preserve"> </w:t>
      </w:r>
      <w:r w:rsidR="006C1195">
        <w:rPr>
          <w:spacing w:val="-2"/>
          <w:w w:val="115"/>
        </w:rPr>
        <w:t>framework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q13).</w:t>
      </w:r>
      <w:r w:rsidR="006C1195">
        <w:rPr>
          <w:spacing w:val="63"/>
          <w:w w:val="111"/>
        </w:rPr>
        <w:t xml:space="preserve"> </w:t>
      </w:r>
      <w:r w:rsidR="006C1195">
        <w:rPr>
          <w:w w:val="115"/>
        </w:rPr>
        <w:t>Coupled</w:t>
      </w:r>
      <w:r w:rsidR="006C1195">
        <w:rPr>
          <w:spacing w:val="45"/>
          <w:w w:val="115"/>
        </w:rPr>
        <w:t xml:space="preserve"> </w:t>
      </w:r>
      <w:r w:rsidR="006C1195">
        <w:rPr>
          <w:w w:val="115"/>
        </w:rPr>
        <w:t>with</w:t>
      </w:r>
      <w:r w:rsidR="006C1195">
        <w:rPr>
          <w:spacing w:val="45"/>
          <w:w w:val="115"/>
        </w:rPr>
        <w:t xml:space="preserve"> </w:t>
      </w:r>
      <w:ins w:id="199" w:author="Chris Prickett" w:date="2017-02-11T15:43:00Z">
        <w:r>
          <w:rPr>
            <w:spacing w:val="45"/>
            <w:w w:val="115"/>
          </w:rPr>
          <w:t xml:space="preserve">a </w:t>
        </w:r>
      </w:ins>
      <w:r w:rsidR="006C1195">
        <w:rPr>
          <w:spacing w:val="-4"/>
          <w:w w:val="115"/>
        </w:rPr>
        <w:t>flawed</w:t>
      </w:r>
      <w:r w:rsidR="006C1195">
        <w:rPr>
          <w:spacing w:val="45"/>
          <w:w w:val="115"/>
        </w:rPr>
        <w:t xml:space="preserve"> </w:t>
      </w:r>
      <w:r w:rsidR="006C1195">
        <w:rPr>
          <w:spacing w:val="-1"/>
          <w:w w:val="115"/>
          <w:u w:val="single" w:color="000000"/>
        </w:rPr>
        <w:t>taxat</w:t>
      </w:r>
      <w:r w:rsidR="006C1195">
        <w:rPr>
          <w:spacing w:val="-2"/>
          <w:w w:val="115"/>
          <w:u w:val="single" w:color="000000"/>
        </w:rPr>
        <w:t>ion</w:t>
      </w:r>
      <w:r w:rsidR="006C1195">
        <w:rPr>
          <w:spacing w:val="6"/>
          <w:w w:val="115"/>
          <w:u w:val="single" w:color="000000"/>
        </w:rPr>
        <w:t xml:space="preserve"> </w:t>
      </w:r>
      <w:r w:rsidR="006C1195">
        <w:rPr>
          <w:w w:val="115"/>
          <w:u w:val="single" w:color="000000"/>
        </w:rPr>
        <w:t>system</w:t>
      </w:r>
      <w:r w:rsidR="006C1195">
        <w:rPr>
          <w:w w:val="115"/>
        </w:rPr>
        <w:t>,</w:t>
      </w:r>
      <w:r w:rsidR="006C1195">
        <w:rPr>
          <w:spacing w:val="54"/>
          <w:w w:val="115"/>
        </w:rPr>
        <w:t xml:space="preserve"> </w:t>
      </w:r>
      <w:r w:rsidR="006C1195">
        <w:rPr>
          <w:spacing w:val="-3"/>
          <w:w w:val="115"/>
        </w:rPr>
        <w:t>broken</w:t>
      </w:r>
      <w:r w:rsidR="006C1195">
        <w:rPr>
          <w:spacing w:val="45"/>
          <w:w w:val="115"/>
        </w:rPr>
        <w:t xml:space="preserve"> </w:t>
      </w:r>
      <w:r w:rsidR="006C1195">
        <w:rPr>
          <w:spacing w:val="-1"/>
          <w:w w:val="115"/>
          <w:u w:val="single" w:color="000000"/>
        </w:rPr>
        <w:t>propert</w:t>
      </w:r>
      <w:r w:rsidR="006C1195">
        <w:rPr>
          <w:spacing w:val="-2"/>
          <w:w w:val="115"/>
          <w:u w:val="single" w:color="000000"/>
        </w:rPr>
        <w:t>y</w:t>
      </w:r>
      <w:r w:rsidR="006C1195">
        <w:rPr>
          <w:spacing w:val="6"/>
          <w:w w:val="115"/>
          <w:u w:val="single" w:color="000000"/>
        </w:rPr>
        <w:t xml:space="preserve"> </w:t>
      </w:r>
      <w:r w:rsidR="006C1195">
        <w:rPr>
          <w:w w:val="115"/>
          <w:u w:val="single" w:color="000000"/>
        </w:rPr>
        <w:t>structure</w:t>
      </w:r>
      <w:r w:rsidR="006C1195">
        <w:rPr>
          <w:spacing w:val="45"/>
          <w:w w:val="115"/>
          <w:u w:val="single" w:color="000000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45"/>
          <w:w w:val="115"/>
        </w:rPr>
        <w:t xml:space="preserve"> </w:t>
      </w:r>
      <w:r w:rsidR="006C1195">
        <w:rPr>
          <w:w w:val="115"/>
        </w:rPr>
        <w:t>inadequate</w:t>
      </w:r>
      <w:r w:rsidR="006C1195">
        <w:rPr>
          <w:spacing w:val="49"/>
          <w:w w:val="115"/>
        </w:rPr>
        <w:t xml:space="preserve"> </w:t>
      </w:r>
      <w:r w:rsidR="006C1195">
        <w:rPr>
          <w:w w:val="115"/>
          <w:u w:val="single" w:color="000000"/>
        </w:rPr>
        <w:t>land use</w:t>
      </w:r>
      <w:r w:rsidR="006C1195">
        <w:rPr>
          <w:spacing w:val="2"/>
          <w:w w:val="115"/>
          <w:u w:val="single" w:color="000000"/>
        </w:rPr>
        <w:t xml:space="preserve"> </w:t>
      </w:r>
      <w:r w:rsidR="006C1195">
        <w:rPr>
          <w:spacing w:val="-1"/>
          <w:w w:val="115"/>
          <w:u w:val="single" w:color="000000"/>
        </w:rPr>
        <w:t>ind</w:t>
      </w:r>
      <w:r w:rsidR="006C1195">
        <w:rPr>
          <w:spacing w:val="-2"/>
          <w:w w:val="115"/>
          <w:u w:val="single" w:color="000000"/>
        </w:rPr>
        <w:t>e</w:t>
      </w:r>
      <w:r w:rsidR="006C1195">
        <w:rPr>
          <w:spacing w:val="-1"/>
          <w:w w:val="115"/>
          <w:u w:val="single" w:color="000000"/>
        </w:rPr>
        <w:t>mnit</w:t>
      </w:r>
      <w:r w:rsidR="006C1195">
        <w:rPr>
          <w:spacing w:val="-2"/>
          <w:w w:val="115"/>
          <w:u w:val="single" w:color="000000"/>
        </w:rPr>
        <w:t>y</w:t>
      </w:r>
      <w:r w:rsidR="006C1195">
        <w:rPr>
          <w:spacing w:val="-4"/>
          <w:w w:val="115"/>
          <w:u w:val="single" w:color="000000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  <w:u w:val="single" w:color="000000"/>
        </w:rPr>
        <w:t>land</w:t>
      </w:r>
      <w:r w:rsidR="006C1195">
        <w:rPr>
          <w:spacing w:val="2"/>
          <w:w w:val="115"/>
          <w:u w:val="single" w:color="000000"/>
        </w:rPr>
        <w:t xml:space="preserve"> </w:t>
      </w:r>
      <w:r w:rsidR="006C1195">
        <w:rPr>
          <w:spacing w:val="-2"/>
          <w:w w:val="115"/>
          <w:u w:val="single" w:color="000000"/>
        </w:rPr>
        <w:t>rent</w:t>
      </w:r>
      <w:r w:rsidR="006C1195">
        <w:rPr>
          <w:spacing w:val="-2"/>
          <w:w w:val="115"/>
        </w:rPr>
        <w:t>,</w:t>
      </w:r>
      <w:r w:rsidR="006C1195">
        <w:rPr>
          <w:spacing w:val="-3"/>
          <w:w w:val="115"/>
        </w:rPr>
        <w:t xml:space="preserve"> </w:t>
      </w:r>
      <w:ins w:id="200" w:author="Chris Prickett" w:date="2017-02-11T15:43:00Z">
        <w:r>
          <w:rPr>
            <w:spacing w:val="-3"/>
            <w:w w:val="115"/>
          </w:rPr>
          <w:t xml:space="preserve">the </w:t>
        </w:r>
      </w:ins>
      <w:r w:rsidR="006C1195">
        <w:rPr>
          <w:w w:val="115"/>
        </w:rPr>
        <w:t>prolonged</w:t>
      </w:r>
      <w:r w:rsidR="006C1195">
        <w:rPr>
          <w:spacing w:val="-4"/>
          <w:w w:val="115"/>
        </w:rPr>
        <w:t xml:space="preserve"> </w:t>
      </w:r>
      <w:r w:rsidR="006C1195">
        <w:rPr>
          <w:spacing w:val="-2"/>
          <w:w w:val="115"/>
        </w:rPr>
        <w:t>regul</w:t>
      </w:r>
      <w:r w:rsidR="006C1195">
        <w:rPr>
          <w:spacing w:val="-1"/>
          <w:w w:val="115"/>
        </w:rPr>
        <w:t>atory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gap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terms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4"/>
          <w:w w:val="115"/>
        </w:rPr>
        <w:t xml:space="preserve"> </w:t>
      </w:r>
      <w:r w:rsidR="006C1195">
        <w:rPr>
          <w:spacing w:val="-3"/>
          <w:w w:val="115"/>
        </w:rPr>
        <w:t>investmen</w:t>
      </w:r>
      <w:r w:rsidR="006C1195">
        <w:rPr>
          <w:spacing w:val="-2"/>
          <w:w w:val="115"/>
        </w:rPr>
        <w:t>ts</w:t>
      </w:r>
      <w:r w:rsidR="006C1195">
        <w:rPr>
          <w:spacing w:val="35"/>
          <w:w w:val="123"/>
        </w:rPr>
        <w:t xml:space="preserve"> </w:t>
      </w:r>
      <w:ins w:id="201" w:author="Chris Prickett" w:date="2017-02-11T15:43:00Z">
        <w:r>
          <w:rPr>
            <w:spacing w:val="35"/>
            <w:w w:val="123"/>
          </w:rPr>
          <w:t xml:space="preserve">has </w:t>
        </w:r>
      </w:ins>
      <w:r w:rsidR="006C1195">
        <w:rPr>
          <w:w w:val="115"/>
        </w:rPr>
        <w:t>led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28"/>
          <w:w w:val="115"/>
        </w:rPr>
        <w:t xml:space="preserve"> </w:t>
      </w:r>
      <w:r w:rsidR="006C1195">
        <w:rPr>
          <w:spacing w:val="-1"/>
          <w:w w:val="115"/>
        </w:rPr>
        <w:t>inadequat</w:t>
      </w:r>
      <w:r w:rsidR="006C1195">
        <w:rPr>
          <w:spacing w:val="-2"/>
          <w:w w:val="115"/>
        </w:rPr>
        <w:t>e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9"/>
          <w:w w:val="115"/>
        </w:rPr>
        <w:t xml:space="preserve"> </w:t>
      </w:r>
      <w:r w:rsidR="006C1195">
        <w:rPr>
          <w:spacing w:val="-3"/>
          <w:w w:val="115"/>
        </w:rPr>
        <w:t>even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illegal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construction</w:t>
      </w:r>
      <w:r w:rsidR="006C1195">
        <w:rPr>
          <w:spacing w:val="29"/>
          <w:w w:val="115"/>
        </w:rPr>
        <w:t xml:space="preserve"> </w:t>
      </w:r>
      <w:r w:rsidR="006C1195">
        <w:rPr>
          <w:w w:val="115"/>
        </w:rPr>
        <w:t>practices,</w:t>
      </w:r>
      <w:r w:rsidR="006C1195">
        <w:rPr>
          <w:spacing w:val="35"/>
          <w:w w:val="115"/>
        </w:rPr>
        <w:t xml:space="preserve"> </w:t>
      </w:r>
      <w:ins w:id="202" w:author="Chris Prickett" w:date="2017-02-11T15:44:00Z">
        <w:r>
          <w:rPr>
            <w:spacing w:val="35"/>
            <w:w w:val="115"/>
          </w:rPr>
          <w:t xml:space="preserve">an </w:t>
        </w:r>
      </w:ins>
      <w:r w:rsidR="006C1195">
        <w:rPr>
          <w:spacing w:val="-3"/>
          <w:w w:val="115"/>
        </w:rPr>
        <w:t>overload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infrastructural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systems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"/>
          <w:w w:val="115"/>
        </w:rPr>
        <w:t xml:space="preserve"> </w:t>
      </w:r>
      <w:ins w:id="203" w:author="Chris Prickett" w:date="2017-02-11T15:44:00Z">
        <w:r>
          <w:rPr>
            <w:spacing w:val="-1"/>
            <w:w w:val="115"/>
          </w:rPr>
          <w:t xml:space="preserve">an overall </w:t>
        </w:r>
      </w:ins>
      <w:r w:rsidR="006C1195">
        <w:rPr>
          <w:spacing w:val="-3"/>
          <w:w w:val="115"/>
        </w:rPr>
        <w:t>lowering</w:t>
      </w:r>
      <w:r w:rsidR="006C1195">
        <w:rPr>
          <w:spacing w:val="-1"/>
          <w:w w:val="115"/>
        </w:rPr>
        <w:t xml:space="preserve"> </w:t>
      </w:r>
      <w:ins w:id="204" w:author="Chris Prickett" w:date="2017-02-11T15:44:00Z">
        <w:r>
          <w:rPr>
            <w:spacing w:val="-3"/>
            <w:w w:val="115"/>
          </w:rPr>
          <w:t>of</w:t>
        </w:r>
      </w:ins>
      <w:del w:id="205" w:author="Chris Prickett" w:date="2017-02-11T15:44:00Z">
        <w:r w:rsidR="006C1195" w:rsidDel="00D07F79">
          <w:rPr>
            <w:spacing w:val="-3"/>
            <w:w w:val="115"/>
          </w:rPr>
          <w:delText>overall</w:delText>
        </w:r>
      </w:del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conditions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Serbian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cities</w:t>
      </w:r>
      <w:r w:rsidR="006C1195">
        <w:rPr>
          <w:spacing w:val="-3"/>
          <w:w w:val="115"/>
        </w:rPr>
        <w:t>.</w:t>
      </w:r>
    </w:p>
    <w:p w14:paraId="0186BCF3" w14:textId="2B82DCAC" w:rsidR="00A8456E" w:rsidRDefault="00D07F79">
      <w:pPr>
        <w:pStyle w:val="BodyText"/>
        <w:spacing w:before="92" w:line="293" w:lineRule="auto"/>
        <w:ind w:left="1133" w:right="371"/>
        <w:jc w:val="both"/>
      </w:pPr>
      <w:ins w:id="206" w:author="Chris Prickett" w:date="2017-02-11T15:44:00Z">
        <w:r>
          <w:rPr>
            <w:w w:val="115"/>
          </w:rPr>
          <w:t>The m</w:t>
        </w:r>
      </w:ins>
      <w:del w:id="207" w:author="Chris Prickett" w:date="2017-02-11T15:44:00Z">
        <w:r w:rsidR="006C1195" w:rsidDel="00D07F79">
          <w:rPr>
            <w:w w:val="115"/>
          </w:rPr>
          <w:delText>M</w:delText>
        </w:r>
      </w:del>
      <w:r w:rsidR="006C1195">
        <w:rPr>
          <w:w w:val="115"/>
        </w:rPr>
        <w:t>ajority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these</w:t>
      </w:r>
      <w:r w:rsidR="006C1195">
        <w:rPr>
          <w:spacing w:val="9"/>
          <w:w w:val="115"/>
        </w:rPr>
        <w:t xml:space="preserve"> </w:t>
      </w:r>
      <w:r w:rsidR="006C1195">
        <w:rPr>
          <w:spacing w:val="1"/>
          <w:w w:val="115"/>
        </w:rPr>
        <w:t>social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issues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9"/>
          <w:w w:val="115"/>
        </w:rPr>
        <w:t xml:space="preserve"> </w:t>
      </w:r>
      <w:r w:rsidR="006C1195">
        <w:rPr>
          <w:spacing w:val="-2"/>
          <w:w w:val="115"/>
        </w:rPr>
        <w:t>linked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0"/>
          <w:w w:val="115"/>
        </w:rPr>
        <w:t xml:space="preserve"> </w:t>
      </w:r>
      <w:r w:rsidR="006C1195">
        <w:rPr>
          <w:spacing w:val="-1"/>
          <w:w w:val="115"/>
        </w:rPr>
        <w:t>multifaceted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circumstances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of</w:t>
      </w:r>
      <w:del w:id="208" w:author="Chris Prickett" w:date="2017-02-11T15:45:00Z">
        <w:r w:rsidR="006C1195" w:rsidDel="00D07F79">
          <w:rPr>
            <w:spacing w:val="10"/>
            <w:w w:val="115"/>
          </w:rPr>
          <w:delText xml:space="preserve"> </w:delText>
        </w:r>
        <w:r w:rsidR="006C1195" w:rsidDel="00D07F79">
          <w:rPr>
            <w:w w:val="115"/>
          </w:rPr>
          <w:delText>the</w:delText>
        </w:r>
      </w:del>
      <w:r w:rsidR="006C1195">
        <w:rPr>
          <w:spacing w:val="22"/>
          <w:w w:val="119"/>
        </w:rPr>
        <w:t xml:space="preserve"> </w:t>
      </w:r>
      <w:r w:rsidR="006C1195">
        <w:rPr>
          <w:w w:val="115"/>
        </w:rPr>
        <w:t>post-socialist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-16"/>
          <w:w w:val="115"/>
        </w:rPr>
        <w:t xml:space="preserve"> </w:t>
      </w:r>
      <w:r w:rsidR="006C1195">
        <w:rPr>
          <w:spacing w:val="-3"/>
          <w:w w:val="115"/>
        </w:rPr>
        <w:t>developmen</w:t>
      </w:r>
      <w:r w:rsidR="006C1195">
        <w:rPr>
          <w:spacing w:val="-2"/>
          <w:w w:val="115"/>
        </w:rPr>
        <w:t>t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7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prospects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7"/>
          <w:w w:val="115"/>
        </w:rPr>
        <w:t xml:space="preserve"> </w:t>
      </w:r>
      <w:r w:rsidR="006C1195">
        <w:rPr>
          <w:spacing w:val="-1"/>
          <w:w w:val="115"/>
        </w:rPr>
        <w:t>tran</w:t>
      </w:r>
      <w:r w:rsidR="006C1195">
        <w:rPr>
          <w:spacing w:val="-2"/>
          <w:w w:val="115"/>
        </w:rPr>
        <w:t>si</w:t>
      </w:r>
      <w:r w:rsidR="006C1195">
        <w:rPr>
          <w:spacing w:val="-1"/>
          <w:w w:val="115"/>
        </w:rPr>
        <w:t>tion</w:t>
      </w:r>
      <w:r w:rsidR="006C1195">
        <w:rPr>
          <w:spacing w:val="-16"/>
          <w:w w:val="115"/>
        </w:rPr>
        <w:t xml:space="preserve"> </w:t>
      </w:r>
      <w:r w:rsidR="006C1195">
        <w:rPr>
          <w:spacing w:val="-3"/>
          <w:w w:val="115"/>
        </w:rPr>
        <w:t>to</w:t>
      </w:r>
      <w:r w:rsidR="006C1195">
        <w:rPr>
          <w:spacing w:val="-4"/>
          <w:w w:val="115"/>
        </w:rPr>
        <w:t>w</w:t>
      </w:r>
      <w:r w:rsidR="006C1195">
        <w:rPr>
          <w:spacing w:val="-3"/>
          <w:w w:val="115"/>
        </w:rPr>
        <w:t>ard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-18"/>
          <w:w w:val="115"/>
        </w:rPr>
        <w:t xml:space="preserve"> </w:t>
      </w:r>
      <w:r w:rsidR="006C1195">
        <w:rPr>
          <w:w w:val="115"/>
        </w:rPr>
        <w:t>capitalistic</w:t>
      </w:r>
      <w:r w:rsidR="006C1195">
        <w:rPr>
          <w:spacing w:val="83"/>
          <w:w w:val="115"/>
        </w:rPr>
        <w:t xml:space="preserve"> </w:t>
      </w:r>
      <w:r w:rsidR="006C1195">
        <w:rPr>
          <w:spacing w:val="1"/>
          <w:w w:val="115"/>
        </w:rPr>
        <w:t>social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order.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Post-socialist</w:t>
      </w:r>
      <w:r w:rsidR="006C1195">
        <w:rPr>
          <w:spacing w:val="-20"/>
          <w:w w:val="115"/>
        </w:rPr>
        <w:t xml:space="preserve"> </w:t>
      </w:r>
      <w:r w:rsidR="006C1195">
        <w:rPr>
          <w:spacing w:val="-2"/>
          <w:w w:val="115"/>
        </w:rPr>
        <w:t>backtrac</w:t>
      </w:r>
      <w:r w:rsidR="006C1195">
        <w:rPr>
          <w:spacing w:val="-3"/>
          <w:w w:val="115"/>
        </w:rPr>
        <w:t>king</w:t>
      </w:r>
      <w:r w:rsidR="006C1195">
        <w:rPr>
          <w:spacing w:val="-21"/>
          <w:w w:val="115"/>
        </w:rPr>
        <w:t xml:space="preserve"> </w:t>
      </w:r>
      <w:ins w:id="209" w:author="Chris Prickett" w:date="2017-02-11T15:46:00Z">
        <w:r>
          <w:rPr>
            <w:spacing w:val="1"/>
            <w:w w:val="115"/>
          </w:rPr>
          <w:t>refers</w:t>
        </w:r>
      </w:ins>
      <w:del w:id="210" w:author="Chris Prickett" w:date="2017-02-11T15:46:00Z">
        <w:r w:rsidR="006C1195" w:rsidDel="00D07F79">
          <w:rPr>
            <w:spacing w:val="1"/>
            <w:w w:val="115"/>
          </w:rPr>
          <w:delText>speaks</w:delText>
        </w:r>
      </w:del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primarily</w:t>
      </w:r>
      <w:r w:rsidR="006C1195">
        <w:rPr>
          <w:spacing w:val="-21"/>
          <w:w w:val="115"/>
        </w:rPr>
        <w:t xml:space="preserve"> </w:t>
      </w:r>
      <w:ins w:id="211" w:author="Chris Prickett" w:date="2017-02-11T15:46:00Z">
        <w:r>
          <w:rPr>
            <w:w w:val="115"/>
          </w:rPr>
          <w:t>to</w:t>
        </w:r>
      </w:ins>
      <w:del w:id="212" w:author="Chris Prickett" w:date="2017-02-11T15:46:00Z">
        <w:r w:rsidR="006C1195" w:rsidDel="00D07F79">
          <w:rPr>
            <w:w w:val="115"/>
          </w:rPr>
          <w:delText>of</w:delText>
        </w:r>
      </w:del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21"/>
          <w:w w:val="115"/>
        </w:rPr>
        <w:t xml:space="preserve"> </w:t>
      </w:r>
      <w:r w:rsidR="006C1195">
        <w:rPr>
          <w:spacing w:val="-2"/>
          <w:w w:val="115"/>
        </w:rPr>
        <w:t>presen</w:t>
      </w:r>
      <w:r w:rsidR="006C1195">
        <w:rPr>
          <w:spacing w:val="-1"/>
          <w:w w:val="115"/>
        </w:rPr>
        <w:t>t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21"/>
          <w:w w:val="115"/>
        </w:rPr>
        <w:t xml:space="preserve"> </w:t>
      </w:r>
      <w:r w:rsidR="006C1195">
        <w:rPr>
          <w:spacing w:val="-4"/>
          <w:w w:val="115"/>
        </w:rPr>
        <w:t>Sav</w:t>
      </w:r>
      <w:r w:rsidR="006C1195">
        <w:rPr>
          <w:spacing w:val="-3"/>
          <w:w w:val="115"/>
        </w:rPr>
        <w:t>amala,</w:t>
      </w:r>
      <w:r w:rsidR="006C1195">
        <w:rPr>
          <w:spacing w:val="37"/>
          <w:w w:val="115"/>
        </w:rPr>
        <w:t xml:space="preserve"> </w:t>
      </w:r>
      <w:r w:rsidR="006C1195">
        <w:rPr>
          <w:w w:val="115"/>
        </w:rPr>
        <w:t>but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reference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past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1"/>
          <w:w w:val="115"/>
        </w:rPr>
        <w:t xml:space="preserve"> </w:t>
      </w:r>
      <w:r w:rsidR="006C1195">
        <w:rPr>
          <w:spacing w:val="-2"/>
          <w:w w:val="115"/>
        </w:rPr>
        <w:t>c</w:t>
      </w:r>
      <w:r w:rsidR="006C1195">
        <w:rPr>
          <w:spacing w:val="-1"/>
          <w:w w:val="115"/>
        </w:rPr>
        <w:t xml:space="preserve">haracteristics </w:t>
      </w:r>
      <w:r w:rsidR="006C1195">
        <w:rPr>
          <w:w w:val="115"/>
        </w:rPr>
        <w:t>of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socialist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regime</w:t>
      </w:r>
      <w:r w:rsidR="006C1195">
        <w:rPr>
          <w:spacing w:val="-1"/>
          <w:w w:val="115"/>
        </w:rPr>
        <w:t xml:space="preserve"> </w:t>
      </w:r>
      <w:r w:rsidR="006C1195">
        <w:rPr>
          <w:spacing w:val="-3"/>
          <w:w w:val="115"/>
        </w:rPr>
        <w:t>whic</w:t>
      </w:r>
      <w:r w:rsidR="006C1195">
        <w:rPr>
          <w:spacing w:val="-2"/>
          <w:w w:val="115"/>
        </w:rPr>
        <w:t>h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36"/>
          <w:w w:val="115"/>
        </w:rPr>
        <w:t xml:space="preserve"> </w:t>
      </w:r>
      <w:r w:rsidR="006C1195">
        <w:rPr>
          <w:w w:val="115"/>
        </w:rPr>
        <w:t>fading</w:t>
      </w:r>
      <w:r w:rsidR="006C1195">
        <w:rPr>
          <w:spacing w:val="4"/>
          <w:w w:val="115"/>
        </w:rPr>
        <w:t xml:space="preserve"> </w:t>
      </w:r>
      <w:r w:rsidR="006C1195">
        <w:rPr>
          <w:spacing w:val="-5"/>
          <w:w w:val="115"/>
        </w:rPr>
        <w:t>a</w:t>
      </w:r>
      <w:r w:rsidR="006C1195">
        <w:rPr>
          <w:spacing w:val="-6"/>
          <w:w w:val="115"/>
        </w:rPr>
        <w:t>w</w:t>
      </w:r>
      <w:r w:rsidR="006C1195">
        <w:rPr>
          <w:spacing w:val="-5"/>
          <w:w w:val="115"/>
        </w:rPr>
        <w:t>a</w:t>
      </w:r>
      <w:r w:rsidR="006C1195">
        <w:rPr>
          <w:spacing w:val="-6"/>
          <w:w w:val="115"/>
        </w:rPr>
        <w:t>y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(but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not</w:t>
      </w:r>
      <w:r w:rsidR="006C1195">
        <w:rPr>
          <w:spacing w:val="5"/>
          <w:w w:val="115"/>
        </w:rPr>
        <w:t xml:space="preserve"> </w:t>
      </w:r>
      <w:r w:rsidR="006C1195">
        <w:rPr>
          <w:spacing w:val="-3"/>
          <w:w w:val="115"/>
        </w:rPr>
        <w:t>y</w:t>
      </w:r>
      <w:r w:rsidR="006C1195">
        <w:rPr>
          <w:spacing w:val="-2"/>
          <w:w w:val="115"/>
        </w:rPr>
        <w:t>et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completely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not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without</w:t>
      </w:r>
      <w:r w:rsidR="006C1195">
        <w:rPr>
          <w:spacing w:val="6"/>
          <w:w w:val="115"/>
        </w:rPr>
        <w:t xml:space="preserve"> </w:t>
      </w:r>
      <w:r w:rsidR="006C1195">
        <w:rPr>
          <w:spacing w:val="-2"/>
          <w:w w:val="115"/>
        </w:rPr>
        <w:t>leaving</w:t>
      </w:r>
      <w:del w:id="213" w:author="Chris Prickett" w:date="2017-02-11T15:46:00Z">
        <w:r w:rsidR="006C1195" w:rsidDel="00D07F79">
          <w:rPr>
            <w:spacing w:val="4"/>
            <w:w w:val="115"/>
          </w:rPr>
          <w:delText xml:space="preserve"> </w:delText>
        </w:r>
        <w:r w:rsidR="006C1195" w:rsidDel="00D07F79">
          <w:rPr>
            <w:w w:val="115"/>
          </w:rPr>
          <w:delText>the</w:delText>
        </w:r>
      </w:del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traces):</w:t>
      </w:r>
    </w:p>
    <w:p w14:paraId="290B6E7A" w14:textId="77777777" w:rsidR="00A8456E" w:rsidRDefault="00A8456E">
      <w:pPr>
        <w:spacing w:before="8"/>
        <w:rPr>
          <w:rFonts w:ascii="PMingLiU" w:eastAsia="PMingLiU" w:hAnsi="PMingLiU" w:cs="PMingLiU"/>
          <w:sz w:val="16"/>
          <w:szCs w:val="16"/>
        </w:rPr>
      </w:pPr>
    </w:p>
    <w:p w14:paraId="3699FAA4" w14:textId="77777777" w:rsidR="00A8456E" w:rsidRDefault="006C1195">
      <w:pPr>
        <w:pStyle w:val="BodyText"/>
        <w:numPr>
          <w:ilvl w:val="0"/>
          <w:numId w:val="10"/>
        </w:numPr>
        <w:tabs>
          <w:tab w:val="left" w:pos="1614"/>
        </w:tabs>
      </w:pPr>
      <w:r>
        <w:rPr>
          <w:w w:val="115"/>
          <w:u w:val="single" w:color="000000"/>
        </w:rPr>
        <w:t>state</w:t>
      </w:r>
      <w:r>
        <w:rPr>
          <w:spacing w:val="18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con</w:t>
      </w:r>
      <w:r>
        <w:rPr>
          <w:spacing w:val="-1"/>
          <w:w w:val="115"/>
          <w:u w:val="single" w:color="000000"/>
        </w:rPr>
        <w:t>trol</w:t>
      </w:r>
      <w:r>
        <w:rPr>
          <w:spacing w:val="-2"/>
          <w:w w:val="115"/>
        </w:rPr>
        <w:t>;</w:t>
      </w:r>
    </w:p>
    <w:p w14:paraId="4C312D06" w14:textId="77777777" w:rsidR="00A8456E" w:rsidRDefault="006C1195">
      <w:pPr>
        <w:pStyle w:val="BodyText"/>
        <w:numPr>
          <w:ilvl w:val="0"/>
          <w:numId w:val="10"/>
        </w:numPr>
        <w:tabs>
          <w:tab w:val="left" w:pos="1614"/>
        </w:tabs>
        <w:spacing w:before="115"/>
      </w:pPr>
      <w:r>
        <w:rPr>
          <w:w w:val="110"/>
          <w:u w:val="single" w:color="000000"/>
        </w:rPr>
        <w:t>public</w:t>
      </w:r>
      <w:r>
        <w:rPr>
          <w:spacing w:val="28"/>
          <w:w w:val="110"/>
          <w:u w:val="single" w:color="000000"/>
        </w:rPr>
        <w:t xml:space="preserve"> </w:t>
      </w:r>
      <w:r>
        <w:rPr>
          <w:spacing w:val="-2"/>
          <w:w w:val="110"/>
          <w:u w:val="single" w:color="000000"/>
        </w:rPr>
        <w:t>o</w:t>
      </w:r>
      <w:r>
        <w:rPr>
          <w:spacing w:val="-1"/>
          <w:w w:val="110"/>
          <w:u w:val="single" w:color="000000"/>
        </w:rPr>
        <w:t>wnership</w:t>
      </w:r>
      <w:r>
        <w:rPr>
          <w:spacing w:val="-2"/>
          <w:w w:val="110"/>
        </w:rPr>
        <w:t>;</w:t>
      </w:r>
    </w:p>
    <w:p w14:paraId="15990D42" w14:textId="77777777" w:rsidR="00A8456E" w:rsidRDefault="006C1195">
      <w:pPr>
        <w:pStyle w:val="BodyText"/>
        <w:numPr>
          <w:ilvl w:val="0"/>
          <w:numId w:val="10"/>
        </w:numPr>
        <w:tabs>
          <w:tab w:val="left" w:pos="1614"/>
        </w:tabs>
        <w:spacing w:before="115"/>
      </w:pPr>
      <w:r>
        <w:rPr>
          <w:spacing w:val="-1"/>
          <w:w w:val="115"/>
          <w:u w:val="single" w:color="000000"/>
        </w:rPr>
        <w:t>hybrid</w:t>
      </w:r>
      <w:r>
        <w:rPr>
          <w:w w:val="115"/>
          <w:u w:val="single" w:color="000000"/>
        </w:rPr>
        <w:t xml:space="preserve"> </w:t>
      </w:r>
      <w:r>
        <w:rPr>
          <w:spacing w:val="-1"/>
          <w:w w:val="115"/>
          <w:u w:val="single" w:color="000000"/>
        </w:rPr>
        <w:t>market</w:t>
      </w:r>
      <w:r>
        <w:rPr>
          <w:spacing w:val="1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circumstances</w:t>
      </w:r>
      <w:r>
        <w:rPr>
          <w:w w:val="115"/>
        </w:rPr>
        <w:t>.</w:t>
      </w:r>
    </w:p>
    <w:p w14:paraId="2B9E5ACB" w14:textId="77777777" w:rsidR="00A8456E" w:rsidRDefault="00A8456E">
      <w:pPr>
        <w:rPr>
          <w:rFonts w:ascii="PMingLiU" w:eastAsia="PMingLiU" w:hAnsi="PMingLiU" w:cs="PMingLiU"/>
          <w:sz w:val="20"/>
          <w:szCs w:val="20"/>
        </w:rPr>
      </w:pPr>
    </w:p>
    <w:p w14:paraId="750DF1F6" w14:textId="77777777" w:rsidR="00A8456E" w:rsidRDefault="006C1195">
      <w:pPr>
        <w:pStyle w:val="BodyText"/>
        <w:spacing w:line="293" w:lineRule="auto"/>
        <w:ind w:left="1133" w:right="371"/>
        <w:jc w:val="both"/>
      </w:pPr>
      <w:r>
        <w:rPr>
          <w:spacing w:val="-2"/>
          <w:w w:val="115"/>
        </w:rPr>
        <w:t>Transitional</w:t>
      </w:r>
      <w:r>
        <w:rPr>
          <w:spacing w:val="6"/>
          <w:w w:val="115"/>
        </w:rPr>
        <w:t xml:space="preserve"> </w:t>
      </w:r>
      <w:r>
        <w:rPr>
          <w:w w:val="115"/>
        </w:rPr>
        <w:t>prospects</w:t>
      </w:r>
      <w:r>
        <w:rPr>
          <w:spacing w:val="7"/>
          <w:w w:val="115"/>
        </w:rPr>
        <w:t xml:space="preserve"> </w:t>
      </w:r>
      <w:r>
        <w:rPr>
          <w:w w:val="115"/>
        </w:rPr>
        <w:t>refer</w:t>
      </w:r>
      <w:r>
        <w:rPr>
          <w:spacing w:val="8"/>
          <w:w w:val="115"/>
        </w:rPr>
        <w:t xml:space="preserve"> </w:t>
      </w:r>
      <w:r>
        <w:rPr>
          <w:w w:val="115"/>
        </w:rPr>
        <w:t>more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what</w:t>
      </w:r>
      <w:ins w:id="214" w:author="Chris Prickett" w:date="2017-02-11T15:46:00Z">
        <w:r w:rsidR="00D07F79">
          <w:rPr>
            <w:w w:val="115"/>
          </w:rPr>
          <w:t xml:space="preserve"> the</w:t>
        </w:r>
      </w:ins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future</w:t>
      </w:r>
      <w:r>
        <w:rPr>
          <w:spacing w:val="7"/>
          <w:w w:val="115"/>
        </w:rPr>
        <w:t xml:space="preserve"> </w:t>
      </w:r>
      <w:r>
        <w:rPr>
          <w:w w:val="115"/>
        </w:rPr>
        <w:t>brings.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Transition</w:t>
      </w:r>
      <w:r>
        <w:rPr>
          <w:spacing w:val="7"/>
          <w:w w:val="115"/>
        </w:rPr>
        <w:t xml:space="preserve"> </w:t>
      </w:r>
      <w:r>
        <w:rPr>
          <w:w w:val="115"/>
        </w:rPr>
        <w:t>actually</w:t>
      </w:r>
      <w:r>
        <w:rPr>
          <w:spacing w:val="9"/>
          <w:w w:val="115"/>
        </w:rPr>
        <w:t xml:space="preserve"> </w:t>
      </w:r>
      <w:r>
        <w:rPr>
          <w:w w:val="115"/>
        </w:rPr>
        <w:t>means</w:t>
      </w:r>
      <w:r>
        <w:rPr>
          <w:spacing w:val="35"/>
          <w:w w:val="112"/>
        </w:rPr>
        <w:t xml:space="preserve"> </w:t>
      </w:r>
      <w:r>
        <w:rPr>
          <w:w w:val="115"/>
        </w:rPr>
        <w:t>marking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processes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change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ards:</w:t>
      </w:r>
    </w:p>
    <w:p w14:paraId="330870DD" w14:textId="77777777" w:rsidR="00A8456E" w:rsidRDefault="00A8456E">
      <w:pPr>
        <w:spacing w:before="8"/>
        <w:rPr>
          <w:rFonts w:ascii="PMingLiU" w:eastAsia="PMingLiU" w:hAnsi="PMingLiU" w:cs="PMingLiU"/>
          <w:sz w:val="16"/>
          <w:szCs w:val="16"/>
        </w:rPr>
      </w:pPr>
    </w:p>
    <w:p w14:paraId="65DEA9EC" w14:textId="77777777" w:rsidR="00A8456E" w:rsidRDefault="00D07F79">
      <w:pPr>
        <w:pStyle w:val="BodyText"/>
        <w:numPr>
          <w:ilvl w:val="0"/>
          <w:numId w:val="10"/>
        </w:numPr>
        <w:tabs>
          <w:tab w:val="left" w:pos="1614"/>
        </w:tabs>
      </w:pPr>
      <w:ins w:id="215" w:author="Chris Prickett" w:date="2017-02-11T15:47:00Z">
        <w:r>
          <w:rPr>
            <w:w w:val="110"/>
            <w:u w:val="single" w:color="000000"/>
          </w:rPr>
          <w:t xml:space="preserve">a </w:t>
        </w:r>
      </w:ins>
      <w:r w:rsidR="006C1195">
        <w:rPr>
          <w:w w:val="110"/>
          <w:u w:val="single" w:color="000000"/>
        </w:rPr>
        <w:t>democratic</w:t>
      </w:r>
      <w:r w:rsidR="006C1195">
        <w:rPr>
          <w:spacing w:val="36"/>
          <w:w w:val="110"/>
          <w:u w:val="single" w:color="000000"/>
        </w:rPr>
        <w:t xml:space="preserve"> </w:t>
      </w:r>
      <w:r w:rsidR="006C1195">
        <w:rPr>
          <w:w w:val="110"/>
          <w:u w:val="single" w:color="000000"/>
        </w:rPr>
        <w:t>political</w:t>
      </w:r>
      <w:r w:rsidR="006C1195">
        <w:rPr>
          <w:spacing w:val="38"/>
          <w:w w:val="110"/>
          <w:u w:val="single" w:color="000000"/>
        </w:rPr>
        <w:t xml:space="preserve"> </w:t>
      </w:r>
      <w:r w:rsidR="006C1195">
        <w:rPr>
          <w:w w:val="110"/>
          <w:u w:val="single" w:color="000000"/>
        </w:rPr>
        <w:t>system</w:t>
      </w:r>
      <w:r w:rsidR="006C1195">
        <w:rPr>
          <w:w w:val="110"/>
        </w:rPr>
        <w:t>;</w:t>
      </w:r>
    </w:p>
    <w:p w14:paraId="2A29A232" w14:textId="77777777" w:rsidR="00A8456E" w:rsidRDefault="006C1195">
      <w:pPr>
        <w:pStyle w:val="BodyText"/>
        <w:numPr>
          <w:ilvl w:val="0"/>
          <w:numId w:val="10"/>
        </w:numPr>
        <w:tabs>
          <w:tab w:val="left" w:pos="1614"/>
        </w:tabs>
        <w:spacing w:before="115"/>
      </w:pPr>
      <w:r>
        <w:rPr>
          <w:spacing w:val="-1"/>
          <w:w w:val="115"/>
          <w:u w:val="single" w:color="000000"/>
        </w:rPr>
        <w:t>privatization</w:t>
      </w:r>
      <w:r>
        <w:rPr>
          <w:spacing w:val="-2"/>
          <w:w w:val="115"/>
          <w:u w:val="single" w:color="000000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dominan</w:t>
      </w:r>
      <w:r>
        <w:rPr>
          <w:spacing w:val="-2"/>
          <w:w w:val="115"/>
        </w:rPr>
        <w:t>ce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private ownership;</w:t>
      </w:r>
    </w:p>
    <w:p w14:paraId="1A401B61" w14:textId="77777777" w:rsidR="00A8456E" w:rsidRDefault="00D07F79">
      <w:pPr>
        <w:pStyle w:val="BodyText"/>
        <w:numPr>
          <w:ilvl w:val="0"/>
          <w:numId w:val="10"/>
        </w:numPr>
        <w:tabs>
          <w:tab w:val="left" w:pos="1614"/>
        </w:tabs>
        <w:spacing w:before="115"/>
      </w:pPr>
      <w:ins w:id="216" w:author="Chris Prickett" w:date="2017-02-11T15:47:00Z">
        <w:r>
          <w:rPr>
            <w:spacing w:val="-1"/>
            <w:w w:val="115"/>
          </w:rPr>
          <w:t xml:space="preserve">a </w:t>
        </w:r>
      </w:ins>
      <w:r w:rsidR="006C1195">
        <w:rPr>
          <w:spacing w:val="-1"/>
          <w:w w:val="115"/>
        </w:rPr>
        <w:t>market</w:t>
      </w:r>
      <w:ins w:id="217" w:author="Chris Prickett" w:date="2017-02-11T15:47:00Z">
        <w:r>
          <w:rPr>
            <w:spacing w:val="-6"/>
            <w:w w:val="115"/>
          </w:rPr>
          <w:t>-</w:t>
        </w:r>
      </w:ins>
      <w:del w:id="218" w:author="Chris Prickett" w:date="2017-02-11T15:47:00Z">
        <w:r w:rsidR="006C1195" w:rsidDel="00D07F79">
          <w:rPr>
            <w:spacing w:val="-6"/>
            <w:w w:val="115"/>
          </w:rPr>
          <w:delText xml:space="preserve"> </w:delText>
        </w:r>
      </w:del>
      <w:r w:rsidR="006C1195">
        <w:rPr>
          <w:w w:val="115"/>
        </w:rPr>
        <w:t>led</w:t>
      </w:r>
      <w:r w:rsidR="006C1195">
        <w:rPr>
          <w:spacing w:val="-6"/>
          <w:w w:val="115"/>
        </w:rPr>
        <w:t xml:space="preserve"> </w:t>
      </w:r>
      <w:r w:rsidR="006C1195">
        <w:rPr>
          <w:spacing w:val="-2"/>
          <w:w w:val="115"/>
        </w:rPr>
        <w:t>economy</w:t>
      </w:r>
      <w:r w:rsidR="006C1195">
        <w:rPr>
          <w:spacing w:val="-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5"/>
          <w:w w:val="115"/>
        </w:rPr>
        <w:t xml:space="preserve"> </w:t>
      </w:r>
      <w:r w:rsidR="006C1195">
        <w:rPr>
          <w:spacing w:val="-1"/>
          <w:w w:val="115"/>
          <w:u w:val="single" w:color="000000"/>
        </w:rPr>
        <w:t>market</w:t>
      </w:r>
      <w:r w:rsidR="006C1195">
        <w:rPr>
          <w:spacing w:val="-6"/>
          <w:w w:val="115"/>
          <w:u w:val="single" w:color="000000"/>
        </w:rPr>
        <w:t xml:space="preserve"> </w:t>
      </w:r>
      <w:r w:rsidR="006C1195">
        <w:rPr>
          <w:spacing w:val="-2"/>
          <w:w w:val="115"/>
          <w:u w:val="single" w:color="000000"/>
        </w:rPr>
        <w:t>mechanisms</w:t>
      </w:r>
      <w:r w:rsidR="006C1195">
        <w:rPr>
          <w:spacing w:val="-2"/>
          <w:w w:val="115"/>
        </w:rPr>
        <w:t>;</w:t>
      </w:r>
    </w:p>
    <w:p w14:paraId="28670918" w14:textId="77777777" w:rsidR="00A8456E" w:rsidRDefault="006C1195">
      <w:pPr>
        <w:pStyle w:val="BodyText"/>
        <w:numPr>
          <w:ilvl w:val="0"/>
          <w:numId w:val="10"/>
        </w:numPr>
        <w:tabs>
          <w:tab w:val="left" w:pos="1614"/>
        </w:tabs>
        <w:spacing w:before="115"/>
      </w:pPr>
      <w:r>
        <w:rPr>
          <w:w w:val="110"/>
        </w:rPr>
        <w:t>clear</w:t>
      </w:r>
      <w:r>
        <w:rPr>
          <w:spacing w:val="21"/>
          <w:w w:val="110"/>
        </w:rPr>
        <w:t xml:space="preserve"> </w:t>
      </w:r>
      <w:r>
        <w:rPr>
          <w:w w:val="110"/>
        </w:rPr>
        <w:t>class</w:t>
      </w:r>
      <w:r>
        <w:rPr>
          <w:spacing w:val="21"/>
          <w:w w:val="110"/>
        </w:rPr>
        <w:t xml:space="preserve"> </w:t>
      </w:r>
      <w:r>
        <w:rPr>
          <w:w w:val="110"/>
        </w:rPr>
        <w:t>division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  <w:u w:val="single" w:color="000000"/>
        </w:rPr>
        <w:t>uneven</w:t>
      </w:r>
      <w:r>
        <w:rPr>
          <w:spacing w:val="22"/>
          <w:w w:val="110"/>
          <w:u w:val="single" w:color="000000"/>
        </w:rPr>
        <w:t xml:space="preserve"> </w:t>
      </w:r>
      <w:r>
        <w:rPr>
          <w:w w:val="110"/>
          <w:u w:val="single" w:color="000000"/>
        </w:rPr>
        <w:t>distribution</w:t>
      </w:r>
      <w:r>
        <w:rPr>
          <w:spacing w:val="22"/>
          <w:w w:val="110"/>
          <w:u w:val="single" w:color="000000"/>
        </w:rPr>
        <w:t xml:space="preserve"> </w:t>
      </w:r>
      <w:r>
        <w:rPr>
          <w:w w:val="110"/>
          <w:u w:val="single" w:color="000000"/>
        </w:rPr>
        <w:t>of</w:t>
      </w:r>
      <w:r>
        <w:rPr>
          <w:spacing w:val="21"/>
          <w:w w:val="110"/>
          <w:u w:val="single" w:color="000000"/>
        </w:rPr>
        <w:t xml:space="preserve"> </w:t>
      </w:r>
      <w:r>
        <w:rPr>
          <w:spacing w:val="-1"/>
          <w:w w:val="110"/>
          <w:u w:val="single" w:color="000000"/>
        </w:rPr>
        <w:t>resources</w:t>
      </w:r>
      <w:r>
        <w:rPr>
          <w:spacing w:val="-1"/>
          <w:w w:val="110"/>
        </w:rPr>
        <w:t>.</w:t>
      </w:r>
    </w:p>
    <w:p w14:paraId="13D4A1AF" w14:textId="77777777" w:rsidR="00A8456E" w:rsidRDefault="00A8456E">
      <w:pPr>
        <w:rPr>
          <w:rFonts w:ascii="PMingLiU" w:eastAsia="PMingLiU" w:hAnsi="PMingLiU" w:cs="PMingLiU"/>
          <w:sz w:val="20"/>
          <w:szCs w:val="20"/>
        </w:rPr>
      </w:pPr>
    </w:p>
    <w:p w14:paraId="5F4B6062" w14:textId="77777777" w:rsidR="00A8456E" w:rsidRDefault="006C1195" w:rsidP="00E161D1">
      <w:pPr>
        <w:pStyle w:val="BodyText"/>
        <w:spacing w:line="293" w:lineRule="auto"/>
        <w:ind w:left="1133" w:right="100"/>
      </w:pP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confusing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ov</w:t>
      </w:r>
      <w:r>
        <w:rPr>
          <w:spacing w:val="-2"/>
          <w:w w:val="115"/>
        </w:rPr>
        <w:t>erlap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these</w:t>
      </w:r>
      <w:r>
        <w:rPr>
          <w:spacing w:val="-18"/>
          <w:w w:val="115"/>
        </w:rPr>
        <w:t xml:space="preserve"> </w:t>
      </w:r>
      <w:r>
        <w:rPr>
          <w:w w:val="115"/>
        </w:rPr>
        <w:t>conditions</w:t>
      </w:r>
      <w:r>
        <w:rPr>
          <w:spacing w:val="-18"/>
          <w:w w:val="115"/>
        </w:rPr>
        <w:t xml:space="preserve"> </w:t>
      </w:r>
      <w:r>
        <w:rPr>
          <w:w w:val="115"/>
        </w:rPr>
        <w:t>has</w:t>
      </w:r>
      <w:r>
        <w:rPr>
          <w:spacing w:val="-18"/>
          <w:w w:val="115"/>
        </w:rPr>
        <w:t xml:space="preserve"> </w:t>
      </w:r>
      <w:del w:id="219" w:author="Chris Prickett" w:date="2017-02-11T15:48:00Z">
        <w:r w:rsidDel="00D07F79">
          <w:rPr>
            <w:w w:val="115"/>
          </w:rPr>
          <w:delText>b</w:delText>
        </w:r>
        <w:r w:rsidDel="00D07F79">
          <w:rPr>
            <w:spacing w:val="1"/>
            <w:w w:val="115"/>
          </w:rPr>
          <w:delText>een</w:delText>
        </w:r>
        <w:r w:rsidDel="00D07F79">
          <w:rPr>
            <w:spacing w:val="-17"/>
            <w:w w:val="115"/>
          </w:rPr>
          <w:delText xml:space="preserve"> </w:delText>
        </w:r>
      </w:del>
      <w:r>
        <w:rPr>
          <w:w w:val="115"/>
        </w:rPr>
        <w:t>especially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aggr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at</w:t>
      </w:r>
      <w:ins w:id="220" w:author="Chris Prickett" w:date="2017-02-11T15:48:00Z">
        <w:r w:rsidR="00D07F79">
          <w:rPr>
            <w:spacing w:val="-2"/>
            <w:w w:val="115"/>
          </w:rPr>
          <w:t>ed the</w:t>
        </w:r>
      </w:ins>
      <w:del w:id="221" w:author="Chris Prickett" w:date="2017-02-11T15:48:00Z">
        <w:r w:rsidDel="00D07F79">
          <w:rPr>
            <w:spacing w:val="-2"/>
            <w:w w:val="115"/>
          </w:rPr>
          <w:delText>ing</w:delText>
        </w:r>
      </w:del>
      <w:r>
        <w:rPr>
          <w:spacing w:val="-17"/>
          <w:w w:val="115"/>
        </w:rPr>
        <w:t xml:space="preserve"> </w:t>
      </w:r>
      <w:r>
        <w:rPr>
          <w:w w:val="115"/>
        </w:rPr>
        <w:t>economic</w:t>
      </w:r>
      <w:r>
        <w:rPr>
          <w:spacing w:val="23"/>
          <w:w w:val="108"/>
        </w:rPr>
        <w:t xml:space="preserve"> </w:t>
      </w:r>
      <w:r>
        <w:rPr>
          <w:w w:val="115"/>
        </w:rPr>
        <w:t>order</w:t>
      </w:r>
      <w:ins w:id="222" w:author="Chris Prickett" w:date="2017-02-11T15:48:00Z">
        <w:r w:rsidR="00D07F79">
          <w:rPr>
            <w:spacing w:val="-29"/>
            <w:w w:val="115"/>
          </w:rPr>
          <w:t xml:space="preserve">,  </w:t>
        </w:r>
      </w:ins>
      <w:del w:id="223" w:author="Chris Prickett" w:date="2017-02-11T15:48:00Z">
        <w:r w:rsidDel="00D07F79">
          <w:rPr>
            <w:spacing w:val="-29"/>
            <w:w w:val="115"/>
          </w:rPr>
          <w:delText xml:space="preserve"> </w:delText>
        </w:r>
      </w:del>
      <w:r>
        <w:rPr>
          <w:w w:val="115"/>
        </w:rPr>
        <w:t>producing:</w:t>
      </w:r>
      <w:r>
        <w:rPr>
          <w:spacing w:val="-1"/>
          <w:w w:val="115"/>
        </w:rPr>
        <w:t xml:space="preserve"> </w:t>
      </w:r>
      <w:r>
        <w:rPr>
          <w:w w:val="115"/>
        </w:rPr>
        <w:t>(1)</w:t>
      </w:r>
      <w:r>
        <w:rPr>
          <w:spacing w:val="-29"/>
          <w:w w:val="115"/>
        </w:rPr>
        <w:t xml:space="preserve"> </w:t>
      </w:r>
      <w:r>
        <w:rPr>
          <w:spacing w:val="-4"/>
          <w:w w:val="115"/>
        </w:rPr>
        <w:t>low</w:t>
      </w:r>
      <w:r>
        <w:rPr>
          <w:spacing w:val="-29"/>
          <w:w w:val="115"/>
        </w:rPr>
        <w:t xml:space="preserve"> </w:t>
      </w:r>
      <w:r>
        <w:rPr>
          <w:w w:val="115"/>
          <w:u w:val="single" w:color="000000"/>
        </w:rPr>
        <w:t>economic</w:t>
      </w:r>
      <w:r>
        <w:rPr>
          <w:spacing w:val="-10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gro</w:t>
      </w:r>
      <w:r>
        <w:rPr>
          <w:spacing w:val="-1"/>
          <w:w w:val="115"/>
          <w:u w:val="single" w:color="000000"/>
        </w:rPr>
        <w:t>wth</w:t>
      </w:r>
      <w:r>
        <w:rPr>
          <w:spacing w:val="-1"/>
          <w:w w:val="115"/>
        </w:rPr>
        <w:t>,</w:t>
      </w:r>
      <w:r>
        <w:rPr>
          <w:spacing w:val="-25"/>
          <w:w w:val="115"/>
        </w:rPr>
        <w:t xml:space="preserve"> </w:t>
      </w:r>
      <w:r>
        <w:rPr>
          <w:w w:val="115"/>
        </w:rPr>
        <w:t>(2)</w:t>
      </w:r>
      <w:r>
        <w:rPr>
          <w:spacing w:val="-29"/>
          <w:w w:val="115"/>
        </w:rPr>
        <w:t xml:space="preserve"> </w:t>
      </w:r>
      <w:r>
        <w:rPr>
          <w:w w:val="115"/>
        </w:rPr>
        <w:t>high</w:t>
      </w:r>
      <w:r>
        <w:rPr>
          <w:spacing w:val="-29"/>
          <w:w w:val="115"/>
        </w:rPr>
        <w:t xml:space="preserve"> </w:t>
      </w:r>
      <w:r>
        <w:rPr>
          <w:w w:val="115"/>
          <w:u w:val="single" w:color="000000"/>
        </w:rPr>
        <w:t>public</w:t>
      </w:r>
      <w:r>
        <w:rPr>
          <w:spacing w:val="-10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debt</w:t>
      </w:r>
      <w:r>
        <w:rPr>
          <w:w w:val="115"/>
        </w:rPr>
        <w:t>,</w:t>
      </w:r>
      <w:r>
        <w:rPr>
          <w:spacing w:val="-25"/>
          <w:w w:val="115"/>
        </w:rPr>
        <w:t xml:space="preserve"> </w:t>
      </w:r>
      <w:r>
        <w:rPr>
          <w:w w:val="115"/>
        </w:rPr>
        <w:t>(3)</w:t>
      </w:r>
      <w:r>
        <w:rPr>
          <w:spacing w:val="-29"/>
          <w:w w:val="115"/>
        </w:rPr>
        <w:t xml:space="preserve"> </w:t>
      </w:r>
      <w:ins w:id="224" w:author="Chris Prickett" w:date="2017-02-11T15:48:00Z">
        <w:r w:rsidR="00D07F79">
          <w:rPr>
            <w:spacing w:val="-29"/>
            <w:w w:val="115"/>
          </w:rPr>
          <w:t xml:space="preserve">a  </w:t>
        </w:r>
      </w:ins>
      <w:r>
        <w:rPr>
          <w:w w:val="115"/>
        </w:rPr>
        <w:t>high</w:t>
      </w:r>
      <w:r>
        <w:rPr>
          <w:spacing w:val="-28"/>
          <w:w w:val="115"/>
        </w:rPr>
        <w:t xml:space="preserve"> </w:t>
      </w:r>
      <w:r>
        <w:rPr>
          <w:spacing w:val="-3"/>
          <w:w w:val="115"/>
          <w:u w:val="single" w:color="000000"/>
        </w:rPr>
        <w:t>unemploymen</w:t>
      </w:r>
      <w:r>
        <w:rPr>
          <w:spacing w:val="-2"/>
          <w:w w:val="115"/>
          <w:u w:val="single" w:color="000000"/>
        </w:rPr>
        <w:t>t</w:t>
      </w:r>
      <w:r>
        <w:rPr>
          <w:spacing w:val="39"/>
          <w:w w:val="147"/>
        </w:rPr>
        <w:t xml:space="preserve"> </w:t>
      </w:r>
      <w:r>
        <w:rPr>
          <w:w w:val="115"/>
        </w:rPr>
        <w:t>rate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(4)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  <w:u w:val="single" w:color="000000"/>
        </w:rPr>
        <w:t>p</w:t>
      </w:r>
      <w:r>
        <w:rPr>
          <w:spacing w:val="-3"/>
          <w:w w:val="115"/>
          <w:u w:val="single" w:color="000000"/>
        </w:rPr>
        <w:t>ov</w:t>
      </w:r>
      <w:r>
        <w:rPr>
          <w:spacing w:val="-2"/>
          <w:w w:val="115"/>
          <w:u w:val="single" w:color="000000"/>
        </w:rPr>
        <w:t>ert</w:t>
      </w:r>
      <w:r>
        <w:rPr>
          <w:spacing w:val="-3"/>
          <w:w w:val="115"/>
          <w:u w:val="single" w:color="000000"/>
        </w:rPr>
        <w:t>y</w:t>
      </w:r>
      <w:r>
        <w:rPr>
          <w:spacing w:val="14"/>
          <w:w w:val="115"/>
          <w:u w:val="single" w:color="000000"/>
        </w:rPr>
        <w:t xml:space="preserve"> </w:t>
      </w:r>
      <w:r>
        <w:rPr>
          <w:w w:val="115"/>
        </w:rPr>
        <w:t>germination</w:t>
      </w:r>
      <w:r w:rsidR="00E161D1">
        <w:rPr>
          <w:spacing w:val="14"/>
          <w:w w:val="115"/>
        </w:rPr>
        <w:t xml:space="preserve">.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 xml:space="preserve">h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case</w:t>
      </w:r>
      <w:r>
        <w:rPr>
          <w:spacing w:val="-2"/>
          <w:w w:val="115"/>
        </w:rPr>
        <w:t xml:space="preserve"> </w:t>
      </w:r>
      <w:r>
        <w:rPr>
          <w:w w:val="115"/>
        </w:rPr>
        <w:t>is,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overall</w:t>
      </w:r>
      <w:r>
        <w:rPr>
          <w:spacing w:val="-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2"/>
          <w:w w:val="115"/>
        </w:rPr>
        <w:t xml:space="preserve"> </w:t>
      </w:r>
      <w:r>
        <w:rPr>
          <w:w w:val="115"/>
        </w:rPr>
        <w:t>situation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represen</w:t>
      </w:r>
      <w:r>
        <w:rPr>
          <w:spacing w:val="-1"/>
          <w:w w:val="115"/>
        </w:rPr>
        <w:t>ted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2"/>
          <w:w w:val="115"/>
        </w:rPr>
        <w:t xml:space="preserve"> </w:t>
      </w:r>
      <w:r>
        <w:rPr>
          <w:w w:val="115"/>
        </w:rPr>
        <w:t>rather</w:t>
      </w:r>
      <w:r>
        <w:rPr>
          <w:spacing w:val="-3"/>
          <w:w w:val="115"/>
        </w:rPr>
        <w:t xml:space="preserve"> </w:t>
      </w:r>
      <w:r>
        <w:rPr>
          <w:w w:val="115"/>
        </w:rPr>
        <w:t>spontaneous</w:t>
      </w:r>
      <w:r>
        <w:rPr>
          <w:spacing w:val="27"/>
          <w:w w:val="115"/>
        </w:rPr>
        <w:t xml:space="preserve"> </w:t>
      </w:r>
      <w:r>
        <w:rPr>
          <w:w w:val="115"/>
        </w:rPr>
        <w:t>urbanization,</w:t>
      </w:r>
      <w:r>
        <w:rPr>
          <w:spacing w:val="4"/>
          <w:w w:val="115"/>
        </w:rPr>
        <w:t xml:space="preserve"> </w:t>
      </w:r>
      <w:r>
        <w:rPr>
          <w:w w:val="115"/>
        </w:rPr>
        <w:t>ad</w:t>
      </w:r>
      <w:r>
        <w:rPr>
          <w:spacing w:val="3"/>
          <w:w w:val="115"/>
        </w:rPr>
        <w:t xml:space="preserve"> </w:t>
      </w:r>
      <w:r>
        <w:rPr>
          <w:spacing w:val="2"/>
          <w:w w:val="115"/>
        </w:rPr>
        <w:t>hoc</w:t>
      </w:r>
      <w:r>
        <w:rPr>
          <w:spacing w:val="3"/>
          <w:w w:val="115"/>
        </w:rPr>
        <w:t xml:space="preserve"> </w:t>
      </w:r>
      <w:r>
        <w:rPr>
          <w:w w:val="115"/>
        </w:rPr>
        <w:t>definition</w:t>
      </w:r>
      <w:r>
        <w:rPr>
          <w:spacing w:val="3"/>
          <w:w w:val="115"/>
        </w:rPr>
        <w:t xml:space="preserve"> </w:t>
      </w:r>
      <w:r>
        <w:rPr>
          <w:w w:val="115"/>
        </w:rPr>
        <w:t>(or</w:t>
      </w:r>
      <w:r>
        <w:rPr>
          <w:spacing w:val="3"/>
          <w:w w:val="115"/>
        </w:rPr>
        <w:t xml:space="preserve"> </w:t>
      </w:r>
      <w:r>
        <w:rPr>
          <w:w w:val="115"/>
        </w:rPr>
        <w:t>merely</w:t>
      </w:r>
      <w:r>
        <w:rPr>
          <w:spacing w:val="4"/>
          <w:w w:val="115"/>
        </w:rPr>
        <w:t xml:space="preserve"> </w:t>
      </w:r>
      <w:r>
        <w:rPr>
          <w:w w:val="115"/>
        </w:rPr>
        <w:t>formalization)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public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9"/>
        </w:rPr>
        <w:t xml:space="preserve"> </w:t>
      </w:r>
      <w:r>
        <w:rPr>
          <w:w w:val="115"/>
        </w:rPr>
        <w:t>institutional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adjustments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prevalen</w:t>
      </w:r>
      <w:r>
        <w:rPr>
          <w:spacing w:val="-2"/>
          <w:w w:val="115"/>
        </w:rPr>
        <w:t>t</w:t>
      </w:r>
      <w:r>
        <w:rPr>
          <w:spacing w:val="15"/>
          <w:w w:val="115"/>
        </w:rPr>
        <w:t xml:space="preserve"> </w:t>
      </w:r>
      <w:r>
        <w:rPr>
          <w:w w:val="115"/>
        </w:rPr>
        <w:t>illegal</w:t>
      </w:r>
      <w:r>
        <w:rPr>
          <w:spacing w:val="1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occupation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space</w:t>
      </w:r>
      <w:r>
        <w:rPr>
          <w:spacing w:val="24"/>
          <w:w w:val="111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69BD7713" w14:textId="77777777" w:rsidR="00A8456E" w:rsidRDefault="00A8456E">
      <w:pPr>
        <w:rPr>
          <w:rFonts w:ascii="PMingLiU" w:eastAsia="PMingLiU" w:hAnsi="PMingLiU" w:cs="PMingLiU"/>
        </w:rPr>
      </w:pPr>
    </w:p>
    <w:p w14:paraId="248E0E30" w14:textId="77777777" w:rsidR="00A8456E" w:rsidRDefault="006C1195">
      <w:pPr>
        <w:pStyle w:val="BodyText"/>
        <w:spacing w:before="145" w:line="292" w:lineRule="auto"/>
        <w:ind w:left="1133" w:right="371"/>
        <w:jc w:val="both"/>
      </w:pPr>
      <w:r>
        <w:rPr>
          <w:rFonts w:ascii="Georgia"/>
          <w:b/>
          <w:w w:val="110"/>
        </w:rPr>
        <w:t>Urban</w:t>
      </w:r>
      <w:r>
        <w:rPr>
          <w:rFonts w:ascii="Georgia"/>
          <w:b/>
          <w:spacing w:val="-15"/>
          <w:w w:val="110"/>
        </w:rPr>
        <w:t xml:space="preserve"> </w:t>
      </w:r>
      <w:r>
        <w:rPr>
          <w:rFonts w:ascii="Georgia"/>
          <w:b/>
          <w:w w:val="110"/>
        </w:rPr>
        <w:t>actors</w:t>
      </w:r>
      <w:r>
        <w:rPr>
          <w:rFonts w:ascii="Georgia"/>
          <w:b/>
          <w:spacing w:val="-15"/>
          <w:w w:val="110"/>
        </w:rPr>
        <w:t xml:space="preserve"> </w:t>
      </w:r>
      <w:r>
        <w:rPr>
          <w:rFonts w:ascii="Georgia"/>
          <w:b/>
          <w:w w:val="110"/>
        </w:rPr>
        <w:t>and</w:t>
      </w:r>
      <w:r>
        <w:rPr>
          <w:rFonts w:ascii="Georgia"/>
          <w:b/>
          <w:spacing w:val="-15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stakeholders</w:t>
      </w:r>
      <w:r>
        <w:rPr>
          <w:spacing w:val="-2"/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Strategic</w:t>
      </w:r>
      <w:r>
        <w:rPr>
          <w:spacing w:val="-22"/>
          <w:w w:val="110"/>
        </w:rPr>
        <w:t xml:space="preserve"> </w:t>
      </w:r>
      <w:proofErr w:type="spellStart"/>
      <w:r>
        <w:rPr>
          <w:spacing w:val="-1"/>
          <w:w w:val="110"/>
        </w:rPr>
        <w:t>behaviours</w:t>
      </w:r>
      <w:proofErr w:type="spellEnd"/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political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-22"/>
          <w:w w:val="110"/>
        </w:rPr>
        <w:t xml:space="preserve"> </w:t>
      </w:r>
      <w:r>
        <w:rPr>
          <w:w w:val="110"/>
        </w:rPr>
        <w:t>relations</w:t>
      </w:r>
      <w:r>
        <w:rPr>
          <w:spacing w:val="41"/>
          <w:w w:val="110"/>
        </w:rPr>
        <w:t xml:space="preserve"> </w:t>
      </w:r>
      <w:r>
        <w:rPr>
          <w:w w:val="110"/>
        </w:rPr>
        <w:t>are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identified</w:t>
      </w:r>
      <w:r>
        <w:rPr>
          <w:spacing w:val="42"/>
          <w:w w:val="110"/>
        </w:rPr>
        <w:t xml:space="preserve"> </w:t>
      </w:r>
      <w:r>
        <w:rPr>
          <w:w w:val="110"/>
        </w:rPr>
        <w:t>as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pillars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top-down</w:t>
      </w:r>
      <w:r>
        <w:rPr>
          <w:spacing w:val="42"/>
          <w:w w:val="110"/>
        </w:rPr>
        <w:t xml:space="preserve"> </w:t>
      </w:r>
      <w:r>
        <w:rPr>
          <w:w w:val="110"/>
        </w:rPr>
        <w:t>urban</w:t>
      </w:r>
      <w:r>
        <w:rPr>
          <w:spacing w:val="42"/>
          <w:w w:val="110"/>
        </w:rPr>
        <w:t xml:space="preserve"> </w:t>
      </w:r>
      <w:r>
        <w:rPr>
          <w:w w:val="110"/>
        </w:rPr>
        <w:t>planning</w:t>
      </w:r>
      <w:r>
        <w:rPr>
          <w:spacing w:val="42"/>
          <w:w w:val="110"/>
        </w:rPr>
        <w:t xml:space="preserve"> </w:t>
      </w:r>
      <w:r>
        <w:rPr>
          <w:w w:val="110"/>
        </w:rPr>
        <w:t>practice.</w:t>
      </w:r>
      <w:r>
        <w:rPr>
          <w:spacing w:val="49"/>
          <w:w w:val="110"/>
        </w:rPr>
        <w:t xml:space="preserve"> </w:t>
      </w:r>
      <w:r>
        <w:rPr>
          <w:w w:val="110"/>
        </w:rPr>
        <w:t>They</w:t>
      </w:r>
      <w:r>
        <w:rPr>
          <w:spacing w:val="43"/>
          <w:w w:val="110"/>
        </w:rPr>
        <w:t xml:space="preserve"> </w:t>
      </w:r>
      <w:r>
        <w:rPr>
          <w:w w:val="110"/>
        </w:rPr>
        <w:t>aim</w:t>
      </w:r>
      <w:r>
        <w:rPr>
          <w:spacing w:val="24"/>
          <w:w w:val="113"/>
        </w:rPr>
        <w:t xml:space="preserve"> </w:t>
      </w:r>
      <w:r>
        <w:rPr>
          <w:w w:val="110"/>
        </w:rPr>
        <w:t>at</w:t>
      </w:r>
      <w:r>
        <w:rPr>
          <w:spacing w:val="55"/>
          <w:w w:val="110"/>
        </w:rPr>
        <w:t xml:space="preserve"> </w:t>
      </w:r>
      <w:r>
        <w:rPr>
          <w:w w:val="110"/>
        </w:rPr>
        <w:t>enabling</w:t>
      </w:r>
      <w:r>
        <w:rPr>
          <w:spacing w:val="55"/>
          <w:w w:val="110"/>
        </w:rPr>
        <w:t xml:space="preserve"> </w:t>
      </w:r>
      <w:r>
        <w:rPr>
          <w:w w:val="110"/>
        </w:rPr>
        <w:t>dialogue</w:t>
      </w:r>
      <w:r>
        <w:rPr>
          <w:spacing w:val="54"/>
          <w:w w:val="110"/>
        </w:rPr>
        <w:t xml:space="preserve"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</w:t>
      </w:r>
      <w:r>
        <w:rPr>
          <w:spacing w:val="-1"/>
          <w:w w:val="110"/>
        </w:rPr>
        <w:t>en: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investors,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citizens, </w:t>
      </w:r>
      <w:r>
        <w:rPr>
          <w:spacing w:val="1"/>
          <w:w w:val="110"/>
        </w:rPr>
        <w:t>local</w:t>
      </w:r>
      <w:r>
        <w:rPr>
          <w:spacing w:val="56"/>
          <w:w w:val="110"/>
        </w:rPr>
        <w:t xml:space="preserve"> </w:t>
      </w:r>
      <w:r>
        <w:rPr>
          <w:w w:val="110"/>
        </w:rPr>
        <w:t>authorities,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56"/>
          <w:w w:val="110"/>
        </w:rPr>
        <w:t xml:space="preserve"> </w:t>
      </w:r>
      <w:r>
        <w:rPr>
          <w:w w:val="110"/>
        </w:rPr>
        <w:t>planning</w:t>
      </w:r>
      <w:r>
        <w:rPr>
          <w:spacing w:val="21"/>
          <w:w w:val="113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odies</w:t>
      </w:r>
      <w:del w:id="225" w:author="Chris Prickett" w:date="2017-02-11T15:49:00Z">
        <w:r w:rsidDel="00D07F79">
          <w:rPr>
            <w:spacing w:val="1"/>
            <w:w w:val="110"/>
          </w:rPr>
          <w:delText>.</w:delText>
        </w:r>
      </w:del>
      <w:r>
        <w:rPr>
          <w:spacing w:val="42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</w:p>
    <w:p w14:paraId="78C30BB2" w14:textId="77777777" w:rsidR="00A8456E" w:rsidRDefault="006C1195">
      <w:pPr>
        <w:pStyle w:val="BodyText"/>
        <w:spacing w:before="83" w:line="293" w:lineRule="auto"/>
        <w:ind w:left="1133" w:right="371"/>
        <w:jc w:val="both"/>
      </w:pPr>
      <w:r>
        <w:rPr>
          <w:spacing w:val="-2"/>
          <w:w w:val="115"/>
        </w:rPr>
        <w:t>Ev</w:t>
      </w:r>
      <w:r>
        <w:rPr>
          <w:spacing w:val="-3"/>
          <w:w w:val="115"/>
        </w:rPr>
        <w:t>en</w:t>
      </w:r>
      <w:r>
        <w:rPr>
          <w:spacing w:val="-8"/>
          <w:w w:val="115"/>
        </w:rPr>
        <w:t xml:space="preserve"> </w:t>
      </w:r>
      <w:r>
        <w:rPr>
          <w:w w:val="115"/>
        </w:rPr>
        <w:t>though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sole</w:t>
      </w:r>
      <w:r>
        <w:rPr>
          <w:spacing w:val="-7"/>
          <w:w w:val="115"/>
        </w:rPr>
        <w:t xml:space="preserve"> </w:t>
      </w:r>
      <w:r>
        <w:rPr>
          <w:w w:val="115"/>
        </w:rPr>
        <w:t>purpose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ins w:id="226" w:author="Chris Prickett" w:date="2017-02-11T15:49:00Z">
        <w:r w:rsidR="00D07F79">
          <w:rPr>
            <w:spacing w:val="-7"/>
            <w:w w:val="115"/>
          </w:rPr>
          <w:t xml:space="preserve">the </w:t>
        </w:r>
      </w:ins>
      <w:r>
        <w:rPr>
          <w:w w:val="115"/>
        </w:rPr>
        <w:t>political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tructure,</w:t>
      </w:r>
      <w:r>
        <w:rPr>
          <w:spacing w:val="-7"/>
          <w:w w:val="115"/>
        </w:rPr>
        <w:t xml:space="preserve"> </w:t>
      </w:r>
      <w:r>
        <w:rPr>
          <w:w w:val="115"/>
        </w:rPr>
        <w:t>authorities,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political</w:t>
      </w:r>
      <w:r>
        <w:rPr>
          <w:spacing w:val="-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odies</w:t>
      </w:r>
      <w:r>
        <w:rPr>
          <w:spacing w:val="68"/>
          <w:w w:val="109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define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protect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ublic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st,</w:t>
      </w:r>
      <w:r>
        <w:rPr>
          <w:spacing w:val="-13"/>
          <w:w w:val="115"/>
        </w:rPr>
        <w:t xml:space="preserve"> </w:t>
      </w:r>
      <w:ins w:id="227" w:author="Chris Prickett" w:date="2017-02-11T15:50:00Z">
        <w:r w:rsidR="00D07F79">
          <w:rPr>
            <w:w w:val="115"/>
          </w:rPr>
          <w:t>this</w:t>
        </w:r>
      </w:ins>
      <w:del w:id="228" w:author="Chris Prickett" w:date="2017-02-11T15:50:00Z">
        <w:r w:rsidDel="00D07F79">
          <w:rPr>
            <w:w w:val="115"/>
          </w:rPr>
          <w:delText>it</w:delText>
        </w:r>
      </w:del>
      <w:r>
        <w:rPr>
          <w:spacing w:val="-17"/>
          <w:w w:val="115"/>
        </w:rPr>
        <w:t xml:space="preserve"> </w:t>
      </w:r>
      <w:r>
        <w:rPr>
          <w:w w:val="115"/>
        </w:rPr>
        <w:t>usually</w:t>
      </w:r>
      <w:r>
        <w:rPr>
          <w:spacing w:val="-18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case.</w:t>
      </w:r>
      <w:r>
        <w:rPr>
          <w:spacing w:val="20"/>
          <w:w w:val="115"/>
        </w:rPr>
        <w:t xml:space="preserve"> </w:t>
      </w:r>
      <w:r>
        <w:rPr>
          <w:w w:val="115"/>
        </w:rPr>
        <w:t>More</w:t>
      </w:r>
      <w:r>
        <w:rPr>
          <w:spacing w:val="-18"/>
          <w:w w:val="115"/>
        </w:rPr>
        <w:t xml:space="preserve"> </w:t>
      </w:r>
      <w:r>
        <w:rPr>
          <w:w w:val="115"/>
        </w:rPr>
        <w:t>often</w:t>
      </w:r>
      <w:r>
        <w:rPr>
          <w:spacing w:val="-17"/>
          <w:w w:val="115"/>
        </w:rPr>
        <w:t xml:space="preserve"> </w:t>
      </w:r>
      <w:r>
        <w:rPr>
          <w:w w:val="115"/>
        </w:rPr>
        <w:t>than</w:t>
      </w:r>
      <w:r>
        <w:rPr>
          <w:spacing w:val="-18"/>
          <w:w w:val="115"/>
        </w:rPr>
        <w:t xml:space="preserve"> </w:t>
      </w:r>
      <w:r>
        <w:rPr>
          <w:w w:val="115"/>
        </w:rPr>
        <w:t>not,</w:t>
      </w:r>
    </w:p>
    <w:p w14:paraId="6DA497B5" w14:textId="77777777" w:rsidR="00A8456E" w:rsidRDefault="00A8456E">
      <w:pPr>
        <w:spacing w:line="293" w:lineRule="auto"/>
        <w:jc w:val="both"/>
        <w:sectPr w:rsidR="00A8456E">
          <w:footerReference w:type="default" r:id="rId9"/>
          <w:pgSz w:w="11910" w:h="16840"/>
          <w:pgMar w:top="1040" w:right="760" w:bottom="680" w:left="1680" w:header="0" w:footer="500" w:gutter="0"/>
          <w:pgNumType w:start="149"/>
          <w:cols w:space="720"/>
        </w:sectPr>
      </w:pPr>
    </w:p>
    <w:p w14:paraId="5E5CF842" w14:textId="77777777" w:rsidR="00A8456E" w:rsidRPr="00A7275A" w:rsidRDefault="006C1195" w:rsidP="00A7275A">
      <w:pPr>
        <w:pStyle w:val="BodyText"/>
        <w:spacing w:line="293" w:lineRule="auto"/>
        <w:ind w:left="1133" w:right="1131"/>
        <w:jc w:val="both"/>
        <w:rPr>
          <w:spacing w:val="30"/>
          <w:w w:val="115"/>
        </w:rPr>
      </w:pPr>
      <w:r>
        <w:rPr>
          <w:w w:val="115"/>
        </w:rPr>
        <w:lastRenderedPageBreak/>
        <w:t>political</w:t>
      </w:r>
      <w:r>
        <w:rPr>
          <w:spacing w:val="-12"/>
          <w:w w:val="115"/>
        </w:rPr>
        <w:t xml:space="preserve"> </w:t>
      </w:r>
      <w:r>
        <w:rPr>
          <w:w w:val="115"/>
        </w:rPr>
        <w:t>actors</w:t>
      </w:r>
      <w:r>
        <w:rPr>
          <w:spacing w:val="-11"/>
          <w:w w:val="115"/>
        </w:rPr>
        <w:t xml:space="preserve"> </w:t>
      </w:r>
      <w:r>
        <w:rPr>
          <w:w w:val="115"/>
        </w:rPr>
        <w:t>act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ehalf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political</w:t>
      </w:r>
      <w:r>
        <w:rPr>
          <w:spacing w:val="-11"/>
          <w:w w:val="115"/>
        </w:rPr>
        <w:t xml:space="preserve"> </w:t>
      </w:r>
      <w:r>
        <w:rPr>
          <w:w w:val="115"/>
        </w:rPr>
        <w:t>parties,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movemen</w:t>
      </w:r>
      <w:r>
        <w:rPr>
          <w:spacing w:val="-3"/>
          <w:w w:val="115"/>
        </w:rPr>
        <w:t>ts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leaders,</w:t>
      </w:r>
      <w:r>
        <w:rPr>
          <w:spacing w:val="-11"/>
          <w:w w:val="115"/>
        </w:rPr>
        <w:t xml:space="preserve"> </w:t>
      </w:r>
      <w:proofErr w:type="spellStart"/>
      <w:r>
        <w:rPr>
          <w:spacing w:val="-2"/>
          <w:w w:val="115"/>
        </w:rPr>
        <w:t>lobbys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41"/>
          <w:w w:val="112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orst</w:t>
      </w:r>
      <w:r>
        <w:rPr>
          <w:spacing w:val="-12"/>
          <w:w w:val="115"/>
        </w:rPr>
        <w:t xml:space="preserve"> </w:t>
      </w:r>
      <w:r>
        <w:rPr>
          <w:w w:val="115"/>
        </w:rPr>
        <w:t>case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real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tat</w:t>
      </w:r>
      <w:r>
        <w:rPr>
          <w:spacing w:val="-2"/>
          <w:w w:val="115"/>
        </w:rPr>
        <w:t>e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investors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</w:t>
      </w:r>
      <w:r>
        <w:rPr>
          <w:w w:val="115"/>
        </w:rPr>
        <w:t>).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Consequen</w:t>
      </w:r>
      <w:r>
        <w:rPr>
          <w:spacing w:val="-2"/>
          <w:w w:val="115"/>
        </w:rPr>
        <w:t>tl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,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Serbia</w:t>
      </w:r>
      <w:r>
        <w:rPr>
          <w:spacing w:val="-12"/>
          <w:w w:val="115"/>
        </w:rPr>
        <w:t xml:space="preserve"> </w:t>
      </w:r>
      <w:r>
        <w:rPr>
          <w:w w:val="115"/>
        </w:rPr>
        <w:t>urban</w:t>
      </w:r>
      <w:r>
        <w:rPr>
          <w:spacing w:val="-12"/>
          <w:w w:val="115"/>
        </w:rPr>
        <w:t xml:space="preserve"> </w:t>
      </w:r>
      <w:r>
        <w:rPr>
          <w:w w:val="115"/>
        </w:rPr>
        <w:t>planning</w:t>
      </w:r>
      <w:r>
        <w:rPr>
          <w:spacing w:val="31"/>
          <w:w w:val="113"/>
        </w:rPr>
        <w:t xml:space="preserve"> </w:t>
      </w:r>
      <w:r>
        <w:rPr>
          <w:w w:val="115"/>
        </w:rPr>
        <w:t>professionals</w:t>
      </w:r>
      <w:r>
        <w:rPr>
          <w:spacing w:val="-14"/>
          <w:w w:val="115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those</w:t>
      </w:r>
      <w:r>
        <w:rPr>
          <w:spacing w:val="-14"/>
          <w:w w:val="115"/>
        </w:rPr>
        <w:t xml:space="preserve"> </w:t>
      </w:r>
      <w:r>
        <w:rPr>
          <w:w w:val="115"/>
        </w:rPr>
        <w:t>who</w:t>
      </w:r>
      <w:r>
        <w:rPr>
          <w:spacing w:val="-14"/>
          <w:w w:val="115"/>
        </w:rPr>
        <w:t xml:space="preserve"> </w:t>
      </w:r>
      <w:r>
        <w:rPr>
          <w:w w:val="115"/>
        </w:rPr>
        <w:t>handle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balan</w:t>
      </w:r>
      <w:r>
        <w:rPr>
          <w:spacing w:val="-2"/>
          <w:w w:val="115"/>
        </w:rPr>
        <w:t>ce</w:t>
      </w:r>
      <w:r>
        <w:rPr>
          <w:spacing w:val="-14"/>
          <w:w w:val="115"/>
        </w:rPr>
        <w:t xml:space="preserve"> </w:t>
      </w:r>
      <w:del w:id="229" w:author="Chris Prickett" w:date="2017-02-11T15:50:00Z">
        <w:r w:rsidDel="00D07F79">
          <w:rPr>
            <w:spacing w:val="-2"/>
            <w:w w:val="115"/>
          </w:rPr>
          <w:delText>differen</w:delText>
        </w:r>
        <w:r w:rsidDel="00D07F79">
          <w:rPr>
            <w:spacing w:val="-1"/>
            <w:w w:val="115"/>
          </w:rPr>
          <w:delText>t</w:delText>
        </w:r>
        <w:r w:rsidDel="00D07F79">
          <w:rPr>
            <w:spacing w:val="-13"/>
            <w:w w:val="115"/>
          </w:rPr>
          <w:delText xml:space="preserve"> </w:delText>
        </w:r>
      </w:del>
      <w:ins w:id="230" w:author="Chris Prickett" w:date="2017-02-11T15:50:00Z">
        <w:r w:rsidR="00D07F79">
          <w:rPr>
            <w:spacing w:val="-2"/>
            <w:w w:val="115"/>
          </w:rPr>
          <w:t>various</w:t>
        </w:r>
        <w:r w:rsidR="00D07F79">
          <w:rPr>
            <w:spacing w:val="-13"/>
            <w:w w:val="115"/>
          </w:rPr>
          <w:t xml:space="preserve"> </w:t>
        </w:r>
      </w:ins>
      <w:r>
        <w:rPr>
          <w:spacing w:val="-2"/>
          <w:w w:val="115"/>
        </w:rPr>
        <w:t>in</w:t>
      </w:r>
      <w:r>
        <w:rPr>
          <w:spacing w:val="-1"/>
          <w:w w:val="115"/>
        </w:rPr>
        <w:t>terests.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Unfortunately,</w:t>
      </w:r>
      <w:r>
        <w:rPr>
          <w:spacing w:val="-13"/>
          <w:w w:val="115"/>
        </w:rPr>
        <w:t xml:space="preserve"> </w:t>
      </w:r>
      <w:r>
        <w:rPr>
          <w:w w:val="115"/>
        </w:rPr>
        <w:t>as</w:t>
      </w:r>
      <w:r>
        <w:rPr>
          <w:spacing w:val="47"/>
          <w:w w:val="113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result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del w:id="231" w:author="Chris Prickett" w:date="2017-02-11T15:51:00Z">
        <w:r w:rsidDel="00D07F79">
          <w:rPr>
            <w:w w:val="115"/>
          </w:rPr>
          <w:delText>the</w:delText>
        </w:r>
        <w:r w:rsidDel="00D07F79">
          <w:rPr>
            <w:spacing w:val="5"/>
            <w:w w:val="115"/>
          </w:rPr>
          <w:delText xml:space="preserve"> </w:delText>
        </w:r>
      </w:del>
      <w:r>
        <w:rPr>
          <w:w w:val="115"/>
        </w:rPr>
        <w:t>biased</w:t>
      </w:r>
      <w:r>
        <w:rPr>
          <w:spacing w:val="4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4"/>
          <w:w w:val="115"/>
        </w:rPr>
        <w:t xml:space="preserve"> </w:t>
      </w:r>
      <w:r>
        <w:rPr>
          <w:w w:val="115"/>
        </w:rPr>
        <w:t>relations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ins w:id="232" w:author="Chris Prickett" w:date="2017-02-11T15:51:00Z">
        <w:r w:rsidR="00D07F79">
          <w:rPr>
            <w:spacing w:val="5"/>
            <w:w w:val="115"/>
          </w:rPr>
          <w:t xml:space="preserve">an </w:t>
        </w:r>
      </w:ins>
      <w:r>
        <w:rPr>
          <w:w w:val="115"/>
        </w:rPr>
        <w:t>emphasized</w:t>
      </w:r>
      <w:r>
        <w:rPr>
          <w:spacing w:val="4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hierarch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,</w:t>
      </w:r>
      <w:r>
        <w:rPr>
          <w:spacing w:val="30"/>
          <w:w w:val="116"/>
        </w:rPr>
        <w:t xml:space="preserve"> </w:t>
      </w:r>
      <w:r>
        <w:rPr>
          <w:w w:val="115"/>
        </w:rPr>
        <w:t>they</w:t>
      </w:r>
      <w:r>
        <w:rPr>
          <w:spacing w:val="-13"/>
          <w:w w:val="115"/>
        </w:rPr>
        <w:t xml:space="preserve"> </w:t>
      </w:r>
      <w:r>
        <w:rPr>
          <w:w w:val="115"/>
        </w:rPr>
        <w:t>usually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se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ve</w:t>
      </w:r>
      <w:r>
        <w:rPr>
          <w:spacing w:val="-13"/>
          <w:w w:val="115"/>
        </w:rPr>
        <w:t xml:space="preserve"> </w:t>
      </w:r>
      <w:r>
        <w:rPr>
          <w:w w:val="115"/>
        </w:rPr>
        <w:t>only</w:t>
      </w:r>
      <w:r>
        <w:rPr>
          <w:spacing w:val="-13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o</w:t>
      </w:r>
      <w:r>
        <w:rPr>
          <w:spacing w:val="-2"/>
          <w:w w:val="115"/>
        </w:rPr>
        <w:t>dy,</w:t>
      </w:r>
      <w:r>
        <w:rPr>
          <w:spacing w:val="-13"/>
          <w:w w:val="115"/>
        </w:rPr>
        <w:t xml:space="preserve"> </w:t>
      </w:r>
      <w:ins w:id="233" w:author="Chris Prickett" w:date="2017-02-11T15:52:00Z">
        <w:r w:rsidR="00D07F79">
          <w:rPr>
            <w:spacing w:val="-13"/>
            <w:w w:val="115"/>
          </w:rPr>
          <w:t xml:space="preserve">the </w:t>
        </w:r>
      </w:ins>
      <w:r>
        <w:rPr>
          <w:w w:val="115"/>
        </w:rPr>
        <w:t>staff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pur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investors’</w:t>
      </w:r>
      <w:r>
        <w:rPr>
          <w:spacing w:val="-12"/>
          <w:w w:val="115"/>
        </w:rPr>
        <w:t xml:space="preserve"> </w:t>
      </w:r>
      <w:r>
        <w:rPr>
          <w:w w:val="115"/>
        </w:rPr>
        <w:t>wishes.</w:t>
      </w:r>
      <w:r>
        <w:rPr>
          <w:spacing w:val="30"/>
          <w:w w:val="115"/>
        </w:rPr>
        <w:t xml:space="preserve"> </w:t>
      </w:r>
      <w:r>
        <w:rPr>
          <w:w w:val="115"/>
        </w:rPr>
        <w:t>Therefore,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important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establish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-7"/>
          <w:w w:val="115"/>
        </w:rPr>
        <w:t>wo-w</w:t>
      </w:r>
      <w:r>
        <w:rPr>
          <w:spacing w:val="-6"/>
          <w:w w:val="115"/>
        </w:rPr>
        <w:t>a</w:t>
      </w:r>
      <w:r>
        <w:rPr>
          <w:spacing w:val="-7"/>
          <w:w w:val="115"/>
        </w:rPr>
        <w:t>y</w:t>
      </w:r>
      <w:r>
        <w:rPr>
          <w:spacing w:val="-6"/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w w:val="115"/>
        </w:rPr>
        <w:t>meaningful</w:t>
      </w:r>
      <w:r>
        <w:rPr>
          <w:spacing w:val="2"/>
          <w:w w:val="115"/>
        </w:rPr>
        <w:t xml:space="preserve"> </w:t>
      </w:r>
      <w:r>
        <w:rPr>
          <w:w w:val="115"/>
        </w:rPr>
        <w:t>dialogue</w:t>
      </w:r>
      <w:r>
        <w:rPr>
          <w:spacing w:val="25"/>
          <w:w w:val="110"/>
        </w:rPr>
        <w:t xml:space="preserve"> </w:t>
      </w:r>
      <w:r>
        <w:rPr>
          <w:spacing w:val="-1"/>
          <w:w w:val="115"/>
        </w:rPr>
        <w:t>bet</w:t>
      </w:r>
      <w:r>
        <w:rPr>
          <w:spacing w:val="-2"/>
          <w:w w:val="115"/>
        </w:rPr>
        <w:t>ween: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investors,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citize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8"/>
          <w:w w:val="115"/>
        </w:rPr>
        <w:t xml:space="preserve"> </w:t>
      </w:r>
      <w:r>
        <w:rPr>
          <w:w w:val="115"/>
        </w:rPr>
        <w:t>authorities,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planning</w:t>
      </w:r>
      <w:r>
        <w:rPr>
          <w:spacing w:val="-8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odies.</w:t>
      </w:r>
    </w:p>
    <w:p w14:paraId="2FACDF68" w14:textId="77777777" w:rsidR="00A8456E" w:rsidRDefault="006C1195">
      <w:pPr>
        <w:pStyle w:val="BodyText"/>
        <w:spacing w:before="105" w:line="293" w:lineRule="auto"/>
        <w:ind w:left="1133" w:right="1132"/>
        <w:jc w:val="both"/>
      </w:pP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this</w:t>
      </w:r>
      <w:r>
        <w:rPr>
          <w:spacing w:val="11"/>
          <w:w w:val="115"/>
        </w:rPr>
        <w:t xml:space="preserve"> </w:t>
      </w:r>
      <w:r>
        <w:rPr>
          <w:w w:val="115"/>
        </w:rPr>
        <w:t>respect,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spacing w:val="11"/>
          <w:w w:val="115"/>
        </w:rPr>
        <w:t xml:space="preserve"> </w:t>
      </w:r>
      <w:r>
        <w:rPr>
          <w:w w:val="115"/>
        </w:rPr>
        <w:t>actor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stak</w:t>
      </w:r>
      <w:r>
        <w:rPr>
          <w:spacing w:val="-2"/>
          <w:w w:val="115"/>
        </w:rPr>
        <w:t>eholder</w:t>
      </w:r>
      <w:r>
        <w:rPr>
          <w:spacing w:val="11"/>
          <w:w w:val="115"/>
        </w:rPr>
        <w:t xml:space="preserve"> </w:t>
      </w:r>
      <w:r>
        <w:rPr>
          <w:w w:val="115"/>
        </w:rPr>
        <w:t>groups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35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</w:p>
    <w:p w14:paraId="1603740C" w14:textId="77777777" w:rsidR="00A8456E" w:rsidRDefault="00A8456E">
      <w:pPr>
        <w:spacing w:before="6"/>
        <w:rPr>
          <w:rFonts w:ascii="PMingLiU" w:eastAsia="PMingLiU" w:hAnsi="PMingLiU" w:cs="PMingLiU"/>
          <w:sz w:val="19"/>
          <w:szCs w:val="19"/>
        </w:rPr>
      </w:pPr>
    </w:p>
    <w:p w14:paraId="1D87ACFB" w14:textId="77777777" w:rsidR="00A8456E" w:rsidRDefault="00BA5024">
      <w:pPr>
        <w:pStyle w:val="BodyText"/>
        <w:numPr>
          <w:ilvl w:val="0"/>
          <w:numId w:val="9"/>
        </w:numPr>
        <w:tabs>
          <w:tab w:val="left" w:pos="1614"/>
        </w:tabs>
      </w:pPr>
      <w:ins w:id="234" w:author="Chris Prickett" w:date="2017-02-11T15:56:00Z">
        <w:r>
          <w:rPr>
            <w:spacing w:val="-1"/>
            <w:w w:val="115"/>
          </w:rPr>
          <w:t>M</w:t>
        </w:r>
      </w:ins>
      <w:del w:id="235" w:author="Chris Prickett" w:date="2017-02-11T15:56:00Z">
        <w:r w:rsidR="006C1195" w:rsidDel="00BA5024">
          <w:rPr>
            <w:spacing w:val="-1"/>
            <w:w w:val="115"/>
          </w:rPr>
          <w:delText>m</w:delText>
        </w:r>
      </w:del>
      <w:r w:rsidR="006C1195">
        <w:rPr>
          <w:spacing w:val="-2"/>
          <w:w w:val="115"/>
        </w:rPr>
        <w:t>unicipal</w:t>
      </w:r>
      <w:r w:rsidR="006C1195">
        <w:rPr>
          <w:w w:val="115"/>
        </w:rPr>
        <w:t xml:space="preserve"> authorities;</w:t>
      </w:r>
    </w:p>
    <w:p w14:paraId="7903CAA2" w14:textId="77777777" w:rsidR="00A8456E" w:rsidRDefault="00BA5024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ins w:id="236" w:author="Chris Prickett" w:date="2017-02-11T15:57:00Z">
        <w:r>
          <w:rPr>
            <w:spacing w:val="-2"/>
            <w:w w:val="115"/>
          </w:rPr>
          <w:t>C</w:t>
        </w:r>
      </w:ins>
      <w:del w:id="237" w:author="Chris Prickett" w:date="2017-02-11T15:57:00Z">
        <w:r w:rsidR="006C1195" w:rsidDel="00BA5024">
          <w:rPr>
            <w:spacing w:val="-2"/>
            <w:w w:val="115"/>
          </w:rPr>
          <w:delText>c</w:delText>
        </w:r>
      </w:del>
      <w:r w:rsidR="006C1195">
        <w:rPr>
          <w:spacing w:val="-2"/>
          <w:w w:val="115"/>
        </w:rPr>
        <w:t>it</w:t>
      </w:r>
      <w:r w:rsidR="006C1195">
        <w:rPr>
          <w:spacing w:val="-3"/>
          <w:w w:val="115"/>
        </w:rPr>
        <w:t>y</w:t>
      </w:r>
      <w:r w:rsidR="006C1195">
        <w:rPr>
          <w:spacing w:val="11"/>
          <w:w w:val="115"/>
        </w:rPr>
        <w:t xml:space="preserve"> </w:t>
      </w:r>
      <w:r w:rsidR="006C1195">
        <w:rPr>
          <w:spacing w:val="-1"/>
          <w:w w:val="115"/>
        </w:rPr>
        <w:t>authorities;</w:t>
      </w:r>
    </w:p>
    <w:p w14:paraId="2181A48F" w14:textId="77777777" w:rsidR="00A8456E" w:rsidRDefault="00BA5024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ins w:id="238" w:author="Chris Prickett" w:date="2017-02-11T15:57:00Z">
        <w:r>
          <w:rPr>
            <w:w w:val="115"/>
          </w:rPr>
          <w:t>N</w:t>
        </w:r>
      </w:ins>
      <w:del w:id="239" w:author="Chris Prickett" w:date="2017-02-11T15:57:00Z">
        <w:r w:rsidR="006C1195" w:rsidDel="00BA5024">
          <w:rPr>
            <w:w w:val="115"/>
          </w:rPr>
          <w:delText>n</w:delText>
        </w:r>
      </w:del>
      <w:r w:rsidR="006C1195">
        <w:rPr>
          <w:w w:val="115"/>
        </w:rPr>
        <w:t>ational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authorities;</w:t>
      </w:r>
    </w:p>
    <w:p w14:paraId="0592D799" w14:textId="77777777" w:rsidR="00A8456E" w:rsidRDefault="00BA5024">
      <w:pPr>
        <w:pStyle w:val="BodyText"/>
        <w:numPr>
          <w:ilvl w:val="0"/>
          <w:numId w:val="9"/>
        </w:numPr>
        <w:tabs>
          <w:tab w:val="left" w:pos="1614"/>
        </w:tabs>
        <w:spacing w:before="139" w:line="289" w:lineRule="auto"/>
        <w:ind w:right="1132"/>
      </w:pPr>
      <w:ins w:id="240" w:author="Chris Prickett" w:date="2017-02-11T15:57:00Z">
        <w:r>
          <w:rPr>
            <w:spacing w:val="-2"/>
            <w:w w:val="115"/>
          </w:rPr>
          <w:t>C</w:t>
        </w:r>
      </w:ins>
      <w:del w:id="241" w:author="Chris Prickett" w:date="2017-02-11T15:57:00Z">
        <w:r w:rsidR="006C1195" w:rsidDel="00BA5024">
          <w:rPr>
            <w:spacing w:val="-2"/>
            <w:w w:val="115"/>
          </w:rPr>
          <w:delText>c</w:delText>
        </w:r>
      </w:del>
      <w:r w:rsidR="006C1195">
        <w:rPr>
          <w:spacing w:val="-2"/>
          <w:w w:val="115"/>
        </w:rPr>
        <w:t>it</w:t>
      </w:r>
      <w:r w:rsidR="006C1195">
        <w:rPr>
          <w:spacing w:val="-3"/>
          <w:w w:val="115"/>
        </w:rPr>
        <w:t>y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planning</w:t>
      </w:r>
      <w:r w:rsidR="006C1195">
        <w:rPr>
          <w:spacing w:val="-6"/>
          <w:w w:val="115"/>
        </w:rPr>
        <w:t xml:space="preserve"> </w:t>
      </w:r>
      <w:r w:rsidR="006C1195">
        <w:rPr>
          <w:spacing w:val="-1"/>
          <w:w w:val="115"/>
        </w:rPr>
        <w:t>departments</w:t>
      </w:r>
      <w:r w:rsidR="006C1195">
        <w:rPr>
          <w:spacing w:val="-7"/>
          <w:w w:val="115"/>
        </w:rPr>
        <w:t xml:space="preserve"> </w:t>
      </w:r>
      <w:r w:rsidR="006C1195">
        <w:rPr>
          <w:spacing w:val="-1"/>
          <w:w w:val="115"/>
        </w:rPr>
        <w:t>(architects,</w:t>
      </w:r>
      <w:r w:rsidR="006C1195">
        <w:rPr>
          <w:spacing w:val="-6"/>
          <w:w w:val="115"/>
        </w:rPr>
        <w:t xml:space="preserve"> </w:t>
      </w:r>
      <w:r w:rsidR="006C1195">
        <w:rPr>
          <w:spacing w:val="-2"/>
          <w:w w:val="115"/>
        </w:rPr>
        <w:t>to</w:t>
      </w:r>
      <w:r w:rsidR="006C1195">
        <w:rPr>
          <w:spacing w:val="-3"/>
          <w:w w:val="115"/>
        </w:rPr>
        <w:t>wn</w:t>
      </w:r>
      <w:r w:rsidR="006C1195">
        <w:rPr>
          <w:spacing w:val="-6"/>
          <w:w w:val="115"/>
        </w:rPr>
        <w:t xml:space="preserve"> </w:t>
      </w:r>
      <w:r w:rsidR="006C1195">
        <w:rPr>
          <w:spacing w:val="-1"/>
          <w:w w:val="115"/>
        </w:rPr>
        <w:t>plann</w:t>
      </w:r>
      <w:r w:rsidR="006C1195">
        <w:rPr>
          <w:spacing w:val="-2"/>
          <w:w w:val="115"/>
        </w:rPr>
        <w:t>e</w:t>
      </w:r>
      <w:r w:rsidR="006C1195">
        <w:rPr>
          <w:spacing w:val="-1"/>
          <w:w w:val="115"/>
        </w:rPr>
        <w:t>rs,</w:t>
      </w:r>
      <w:r w:rsidR="006C1195">
        <w:rPr>
          <w:spacing w:val="-6"/>
          <w:w w:val="115"/>
        </w:rPr>
        <w:t xml:space="preserve"> </w:t>
      </w:r>
      <w:r w:rsidR="006C1195">
        <w:rPr>
          <w:w w:val="115"/>
        </w:rPr>
        <w:t>engineers,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administrators);</w:t>
      </w:r>
    </w:p>
    <w:p w14:paraId="6D65AD4B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99"/>
      </w:pPr>
      <w:r>
        <w:rPr>
          <w:w w:val="115"/>
        </w:rPr>
        <w:t>Ministry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Construction,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Transportation</w:t>
      </w:r>
      <w:r>
        <w:rPr>
          <w:spacing w:val="9"/>
          <w:w w:val="115"/>
        </w:rPr>
        <w:t xml:space="preserve"> </w:t>
      </w:r>
      <w:r>
        <w:rPr>
          <w:w w:val="115"/>
        </w:rPr>
        <w:t>&amp;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Infrastructure;</w:t>
      </w:r>
    </w:p>
    <w:p w14:paraId="70B61698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w w:val="115"/>
        </w:rPr>
        <w:t>Professional</w:t>
      </w:r>
      <w:r>
        <w:rPr>
          <w:spacing w:val="-8"/>
          <w:w w:val="115"/>
        </w:rPr>
        <w:t xml:space="preserve"> </w:t>
      </w:r>
      <w:r>
        <w:rPr>
          <w:w w:val="115"/>
        </w:rPr>
        <w:t>association</w:t>
      </w:r>
      <w:ins w:id="242" w:author="Chris Prickett" w:date="2017-02-11T15:52:00Z">
        <w:r w:rsidR="00BA5024">
          <w:rPr>
            <w:w w:val="115"/>
          </w:rPr>
          <w:t>s</w:t>
        </w:r>
      </w:ins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(architects,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wn</w:t>
      </w:r>
      <w:r>
        <w:rPr>
          <w:spacing w:val="-7"/>
          <w:w w:val="115"/>
        </w:rPr>
        <w:t xml:space="preserve"> </w:t>
      </w:r>
      <w:r>
        <w:rPr>
          <w:w w:val="115"/>
        </w:rPr>
        <w:t>planners,</w:t>
      </w:r>
      <w:r>
        <w:rPr>
          <w:spacing w:val="-8"/>
          <w:w w:val="115"/>
        </w:rPr>
        <w:t xml:space="preserve"> </w:t>
      </w:r>
      <w:r>
        <w:rPr>
          <w:w w:val="115"/>
        </w:rPr>
        <w:t>engineers,</w:t>
      </w:r>
      <w:r>
        <w:rPr>
          <w:spacing w:val="-7"/>
          <w:w w:val="115"/>
        </w:rPr>
        <w:t xml:space="preserve"> </w:t>
      </w:r>
      <w:r>
        <w:rPr>
          <w:w w:val="115"/>
        </w:rPr>
        <w:t>artists);</w:t>
      </w:r>
    </w:p>
    <w:p w14:paraId="148DCB45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spacing w:val="-2"/>
          <w:w w:val="115"/>
        </w:rPr>
        <w:t>Universities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educational</w:t>
      </w:r>
      <w:r>
        <w:rPr>
          <w:spacing w:val="1"/>
          <w:w w:val="115"/>
        </w:rPr>
        <w:t xml:space="preserve"> </w:t>
      </w:r>
      <w:r>
        <w:rPr>
          <w:w w:val="115"/>
        </w:rPr>
        <w:t>institutions;</w:t>
      </w:r>
    </w:p>
    <w:p w14:paraId="1EBBC7E5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w w:val="115"/>
        </w:rPr>
        <w:t>Public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terprises;</w:t>
      </w:r>
    </w:p>
    <w:p w14:paraId="24F06E04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spacing w:val="-1"/>
          <w:w w:val="115"/>
        </w:rPr>
        <w:t>Public-private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terprises;</w:t>
      </w:r>
    </w:p>
    <w:p w14:paraId="36B9506B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spacing w:val="-2"/>
          <w:w w:val="115"/>
        </w:rPr>
        <w:t>Private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terprises;</w:t>
      </w:r>
    </w:p>
    <w:p w14:paraId="7E4EDEDA" w14:textId="77777777" w:rsidR="00A8456E" w:rsidRDefault="006C1195">
      <w:pPr>
        <w:pStyle w:val="BodyText"/>
        <w:numPr>
          <w:ilvl w:val="0"/>
          <w:numId w:val="9"/>
        </w:numPr>
        <w:tabs>
          <w:tab w:val="left" w:pos="1614"/>
        </w:tabs>
        <w:spacing w:before="139"/>
      </w:pPr>
      <w:r>
        <w:rPr>
          <w:w w:val="110"/>
        </w:rPr>
        <w:t>Citizens</w:t>
      </w:r>
      <w:ins w:id="243" w:author="Chris Prickett" w:date="2017-02-11T15:52:00Z">
        <w:r w:rsidR="00BA5024">
          <w:rPr>
            <w:w w:val="110"/>
          </w:rPr>
          <w:t>.</w:t>
        </w:r>
      </w:ins>
      <w:del w:id="244" w:author="Chris Prickett" w:date="2017-02-11T15:52:00Z">
        <w:r w:rsidDel="00BA5024">
          <w:rPr>
            <w:w w:val="110"/>
          </w:rPr>
          <w:delText>;</w:delText>
        </w:r>
      </w:del>
    </w:p>
    <w:p w14:paraId="32C84410" w14:textId="77777777" w:rsidR="00A8456E" w:rsidRDefault="00A8456E">
      <w:pPr>
        <w:spacing w:before="10"/>
        <w:rPr>
          <w:rFonts w:ascii="PMingLiU" w:eastAsia="PMingLiU" w:hAnsi="PMingLiU" w:cs="PMingLiU"/>
          <w:sz w:val="25"/>
          <w:szCs w:val="25"/>
        </w:rPr>
      </w:pPr>
    </w:p>
    <w:p w14:paraId="47E7DED2" w14:textId="77777777" w:rsidR="00A8456E" w:rsidRDefault="006C1195">
      <w:pPr>
        <w:pStyle w:val="Heading3"/>
        <w:numPr>
          <w:ilvl w:val="1"/>
          <w:numId w:val="11"/>
        </w:numPr>
        <w:tabs>
          <w:tab w:val="left" w:pos="1134"/>
        </w:tabs>
        <w:ind w:hanging="218"/>
        <w:rPr>
          <w:b w:val="0"/>
          <w:bCs w:val="0"/>
        </w:rPr>
      </w:pPr>
      <w:r>
        <w:rPr>
          <w:spacing w:val="-1"/>
          <w:w w:val="95"/>
        </w:rPr>
        <w:t>Interest-based</w:t>
      </w:r>
      <w:r>
        <w:rPr>
          <w:spacing w:val="-16"/>
          <w:w w:val="95"/>
        </w:rPr>
        <w:t xml:space="preserve"> </w:t>
      </w:r>
      <w:r>
        <w:rPr>
          <w:w w:val="95"/>
        </w:rPr>
        <w:t>real</w:t>
      </w:r>
      <w:r>
        <w:rPr>
          <w:spacing w:val="-17"/>
          <w:w w:val="95"/>
        </w:rPr>
        <w:t xml:space="preserve"> </w:t>
      </w:r>
      <w:r>
        <w:rPr>
          <w:w w:val="95"/>
        </w:rPr>
        <w:t>transformations</w:t>
      </w:r>
    </w:p>
    <w:p w14:paraId="255C034B" w14:textId="77777777" w:rsidR="00A8456E" w:rsidRDefault="00A8456E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5F72864" w14:textId="77777777" w:rsidR="00A8456E" w:rsidRDefault="00A8456E">
      <w:pPr>
        <w:spacing w:before="5"/>
        <w:rPr>
          <w:rFonts w:ascii="Georgia" w:eastAsia="Georgia" w:hAnsi="Georgia" w:cs="Georgia"/>
          <w:b/>
          <w:bCs/>
        </w:rPr>
      </w:pPr>
    </w:p>
    <w:p w14:paraId="05D55D7F" w14:textId="77777777" w:rsidR="00A8456E" w:rsidRDefault="006C1195">
      <w:pPr>
        <w:pStyle w:val="BodyText"/>
        <w:spacing w:before="19"/>
        <w:ind w:left="1133"/>
        <w:jc w:val="both"/>
      </w:pPr>
      <w:r>
        <w:rPr>
          <w:rFonts w:ascii="Georgia"/>
          <w:b/>
          <w:spacing w:val="1"/>
          <w:w w:val="110"/>
        </w:rPr>
        <w:t>Social</w:t>
      </w:r>
      <w:r>
        <w:rPr>
          <w:rFonts w:ascii="Georgia"/>
          <w:b/>
          <w:spacing w:val="-5"/>
          <w:w w:val="110"/>
        </w:rPr>
        <w:t xml:space="preserve"> </w:t>
      </w:r>
      <w:r>
        <w:rPr>
          <w:rFonts w:ascii="Georgia"/>
          <w:b/>
          <w:w w:val="110"/>
        </w:rPr>
        <w:t>aspects:</w:t>
      </w:r>
      <w:r>
        <w:rPr>
          <w:rFonts w:ascii="Georgia"/>
          <w:b/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already</w:t>
      </w:r>
      <w:r>
        <w:rPr>
          <w:spacing w:val="-13"/>
          <w:w w:val="110"/>
        </w:rPr>
        <w:t xml:space="preserve"> </w:t>
      </w:r>
      <w:r>
        <w:rPr>
          <w:w w:val="110"/>
        </w:rPr>
        <w:t>elaborated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ve,</w:t>
      </w:r>
      <w:r>
        <w:rPr>
          <w:spacing w:val="-10"/>
          <w:w w:val="110"/>
        </w:rPr>
        <w:t xml:space="preserve"> </w:t>
      </w:r>
      <w:ins w:id="245" w:author="Chris Prickett" w:date="2017-02-11T15:53:00Z">
        <w:r w:rsidR="00BA5024">
          <w:rPr>
            <w:spacing w:val="-10"/>
            <w:w w:val="110"/>
          </w:rPr>
          <w:t xml:space="preserve">the </w:t>
        </w:r>
      </w:ins>
      <w:r>
        <w:rPr>
          <w:w w:val="110"/>
        </w:rPr>
        <w:t>transitional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reality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thriving</w:t>
      </w:r>
    </w:p>
    <w:p w14:paraId="65708A74" w14:textId="77777777" w:rsidR="006C1195" w:rsidRDefault="006C1195">
      <w:pPr>
        <w:pStyle w:val="BodyText"/>
        <w:spacing w:before="60" w:line="293" w:lineRule="auto"/>
        <w:ind w:left="1133"/>
        <w:rPr>
          <w:spacing w:val="-13"/>
          <w:w w:val="115"/>
          <w:u w:val="single" w:color="000000"/>
        </w:rPr>
      </w:pPr>
      <w:r>
        <w:rPr>
          <w:w w:val="115"/>
        </w:rPr>
        <w:t>ground</w:t>
      </w:r>
      <w:r>
        <w:rPr>
          <w:spacing w:val="-30"/>
          <w:w w:val="115"/>
        </w:rPr>
        <w:t xml:space="preserve"> </w:t>
      </w:r>
      <w:r>
        <w:rPr>
          <w:w w:val="115"/>
        </w:rPr>
        <w:t>where</w:t>
      </w:r>
      <w:r>
        <w:rPr>
          <w:spacing w:val="-30"/>
          <w:w w:val="115"/>
        </w:rPr>
        <w:t xml:space="preserve"> </w:t>
      </w:r>
      <w:r>
        <w:rPr>
          <w:w w:val="115"/>
        </w:rPr>
        <w:t>planning</w:t>
      </w:r>
      <w:r>
        <w:rPr>
          <w:spacing w:val="-30"/>
          <w:w w:val="115"/>
        </w:rPr>
        <w:t xml:space="preserve"> </w:t>
      </w:r>
      <w:r>
        <w:rPr>
          <w:spacing w:val="-3"/>
          <w:w w:val="115"/>
        </w:rPr>
        <w:t>ve</w:t>
      </w:r>
      <w:r>
        <w:rPr>
          <w:spacing w:val="-2"/>
          <w:w w:val="115"/>
        </w:rPr>
        <w:t>ry</w:t>
      </w:r>
      <w:r>
        <w:rPr>
          <w:spacing w:val="-30"/>
          <w:w w:val="115"/>
        </w:rPr>
        <w:t xml:space="preserve"> </w:t>
      </w:r>
      <w:r>
        <w:rPr>
          <w:w w:val="115"/>
        </w:rPr>
        <w:t>often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serves</w:t>
      </w:r>
      <w:r>
        <w:rPr>
          <w:spacing w:val="-30"/>
          <w:w w:val="115"/>
        </w:rPr>
        <w:t xml:space="preserve"> </w:t>
      </w:r>
      <w:r>
        <w:rPr>
          <w:w w:val="115"/>
        </w:rPr>
        <w:t>as</w:t>
      </w:r>
      <w:r>
        <w:rPr>
          <w:spacing w:val="-30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supportive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mec</w:t>
      </w:r>
      <w:r>
        <w:rPr>
          <w:spacing w:val="-1"/>
          <w:w w:val="115"/>
        </w:rPr>
        <w:t>hanism</w:t>
      </w:r>
      <w:r>
        <w:rPr>
          <w:spacing w:val="-30"/>
          <w:w w:val="115"/>
        </w:rPr>
        <w:t xml:space="preserve"> </w:t>
      </w:r>
      <w:r>
        <w:rPr>
          <w:w w:val="115"/>
        </w:rPr>
        <w:t>for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  <w:u w:val="single" w:color="000000"/>
        </w:rPr>
        <w:t>uncon</w:t>
      </w:r>
      <w:r>
        <w:rPr>
          <w:spacing w:val="-1"/>
          <w:w w:val="115"/>
          <w:u w:val="single" w:color="000000"/>
        </w:rPr>
        <w:t>trolled</w:t>
      </w:r>
      <w:r w:rsidR="00E161D1">
        <w:rPr>
          <w:spacing w:val="-1"/>
          <w:w w:val="115"/>
          <w:u w:val="single" w:color="000000"/>
        </w:rPr>
        <w:t xml:space="preserve"> </w:t>
      </w:r>
    </w:p>
    <w:p w14:paraId="297C829F" w14:textId="77777777" w:rsidR="006C1195" w:rsidRDefault="006C1195" w:rsidP="006C1195">
      <w:pPr>
        <w:pStyle w:val="BodyText"/>
        <w:spacing w:before="60" w:line="293" w:lineRule="auto"/>
        <w:ind w:left="1133"/>
        <w:rPr>
          <w:w w:val="105"/>
        </w:rPr>
      </w:pPr>
      <w:proofErr w:type="spellStart"/>
      <w:r>
        <w:rPr>
          <w:spacing w:val="-1"/>
          <w:w w:val="115"/>
          <w:u w:val="single" w:color="000000"/>
        </w:rPr>
        <w:t>privatisation</w:t>
      </w:r>
      <w:proofErr w:type="spellEnd"/>
      <w:r>
        <w:rPr>
          <w:spacing w:val="23"/>
          <w:w w:val="117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  <w:u w:val="single" w:color="000000"/>
        </w:rPr>
        <w:t>wild</w:t>
      </w:r>
      <w:r>
        <w:rPr>
          <w:spacing w:val="-2"/>
          <w:w w:val="115"/>
          <w:u w:val="single" w:color="000000"/>
        </w:rPr>
        <w:t xml:space="preserve"> </w:t>
      </w:r>
      <w:proofErr w:type="spellStart"/>
      <w:r>
        <w:rPr>
          <w:spacing w:val="-1"/>
          <w:w w:val="115"/>
          <w:u w:val="single" w:color="000000"/>
        </w:rPr>
        <w:t>marketisation</w:t>
      </w:r>
      <w:proofErr w:type="spellEnd"/>
      <w:r>
        <w:rPr>
          <w:spacing w:val="-1"/>
          <w:w w:val="115"/>
        </w:rPr>
        <w:t>.</w:t>
      </w:r>
      <w:r>
        <w:rPr>
          <w:spacing w:val="35"/>
          <w:w w:val="115"/>
        </w:rPr>
        <w:t xml:space="preserve"> </w:t>
      </w:r>
      <w:r>
        <w:rPr>
          <w:w w:val="115"/>
        </w:rPr>
        <w:t>These</w:t>
      </w:r>
      <w:r>
        <w:rPr>
          <w:spacing w:val="3"/>
          <w:w w:val="115"/>
        </w:rPr>
        <w:t xml:space="preserve"> </w:t>
      </w:r>
      <w:r>
        <w:rPr>
          <w:w w:val="115"/>
        </w:rPr>
        <w:t>circumstances</w:t>
      </w:r>
      <w:r>
        <w:rPr>
          <w:spacing w:val="3"/>
          <w:w w:val="115"/>
        </w:rPr>
        <w:t xml:space="preserve"> </w:t>
      </w:r>
      <w:r>
        <w:rPr>
          <w:w w:val="115"/>
        </w:rPr>
        <w:t>bring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fore</w:t>
      </w:r>
      <w:r>
        <w:rPr>
          <w:spacing w:val="3"/>
          <w:w w:val="115"/>
        </w:rPr>
        <w:t xml:space="preserve"> </w:t>
      </w:r>
      <w:del w:id="246" w:author="Chris Prickett" w:date="2017-02-11T15:53:00Z">
        <w:r w:rsidDel="00BA5024">
          <w:rPr>
            <w:w w:val="115"/>
          </w:rPr>
          <w:delText>big</w:delText>
        </w:r>
        <w:r w:rsidDel="00BA5024">
          <w:rPr>
            <w:spacing w:val="3"/>
            <w:w w:val="115"/>
          </w:rPr>
          <w:delText xml:space="preserve"> </w:delText>
        </w:r>
      </w:del>
      <w:ins w:id="247" w:author="Chris Prickett" w:date="2017-02-11T15:53:00Z">
        <w:r w:rsidR="00BA5024">
          <w:rPr>
            <w:w w:val="115"/>
          </w:rPr>
          <w:t>large</w:t>
        </w:r>
        <w:r w:rsidR="00BA5024">
          <w:rPr>
            <w:spacing w:val="3"/>
            <w:w w:val="115"/>
          </w:rPr>
          <w:t xml:space="preserve"> </w:t>
        </w:r>
      </w:ins>
      <w:r>
        <w:rPr>
          <w:w w:val="115"/>
        </w:rPr>
        <w:t>(mega)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 xml:space="preserve">projects </w:t>
      </w:r>
      <w:r>
        <w:rPr>
          <w:w w:val="105"/>
        </w:rPr>
        <w:t>instead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strategic</w:t>
      </w:r>
      <w:r>
        <w:rPr>
          <w:spacing w:val="34"/>
          <w:w w:val="105"/>
        </w:rPr>
        <w:t xml:space="preserve"> </w:t>
      </w:r>
      <w:r>
        <w:rPr>
          <w:w w:val="105"/>
        </w:rPr>
        <w:t>programs.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Furthermore,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influential</w:t>
      </w:r>
      <w:r>
        <w:rPr>
          <w:spacing w:val="32"/>
          <w:w w:val="105"/>
        </w:rPr>
        <w:t xml:space="preserve"> </w:t>
      </w:r>
      <w:r>
        <w:rPr>
          <w:w w:val="105"/>
        </w:rPr>
        <w:t>business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stakeholders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</w:p>
    <w:p w14:paraId="28ABD89E" w14:textId="77777777" w:rsidR="00A8456E" w:rsidRDefault="006C1195" w:rsidP="006C1195">
      <w:pPr>
        <w:pStyle w:val="BodyText"/>
        <w:spacing w:before="60" w:line="293" w:lineRule="auto"/>
        <w:ind w:left="1133"/>
        <w:rPr>
          <w:rFonts w:cs="PMingLiU"/>
        </w:rPr>
      </w:pPr>
      <w:r>
        <w:rPr>
          <w:w w:val="105"/>
        </w:rPr>
        <w:t>corporate</w:t>
      </w:r>
      <w:r>
        <w:rPr>
          <w:spacing w:val="26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o</w:t>
      </w:r>
      <w:r>
        <w:rPr>
          <w:spacing w:val="1"/>
          <w:w w:val="105"/>
        </w:rPr>
        <w:t>dies</w:t>
      </w:r>
      <w:r>
        <w:rPr>
          <w:spacing w:val="27"/>
          <w:w w:val="105"/>
        </w:rPr>
        <w:t xml:space="preserve"> </w:t>
      </w:r>
      <w:r>
        <w:rPr>
          <w:w w:val="105"/>
        </w:rPr>
        <w:t>profit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rFonts w:ascii="Arial"/>
          <w:i/>
          <w:spacing w:val="-4"/>
          <w:w w:val="105"/>
        </w:rPr>
        <w:t>ungrounded</w:t>
      </w:r>
      <w:r>
        <w:rPr>
          <w:rFonts w:ascii="Arial"/>
          <w:i/>
          <w:spacing w:val="25"/>
          <w:w w:val="105"/>
        </w:rPr>
        <w:t xml:space="preserve"> </w:t>
      </w:r>
      <w:r>
        <w:rPr>
          <w:rFonts w:ascii="Arial"/>
          <w:i/>
          <w:w w:val="105"/>
        </w:rPr>
        <w:t>institutional</w:t>
      </w:r>
      <w:r>
        <w:rPr>
          <w:rFonts w:ascii="Arial"/>
          <w:i/>
          <w:spacing w:val="25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formalizations</w:t>
      </w:r>
      <w:r>
        <w:rPr>
          <w:spacing w:val="-1"/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rFonts w:ascii="Arial"/>
          <w:i/>
          <w:spacing w:val="-1"/>
          <w:w w:val="105"/>
        </w:rPr>
        <w:t>inc</w:t>
      </w:r>
      <w:r>
        <w:rPr>
          <w:rFonts w:ascii="Arial"/>
          <w:i/>
          <w:spacing w:val="-2"/>
          <w:w w:val="105"/>
        </w:rPr>
        <w:t>onsistent</w:t>
      </w:r>
      <w:r>
        <w:rPr>
          <w:rFonts w:ascii="Arial"/>
          <w:i/>
          <w:spacing w:val="55"/>
          <w:w w:val="96"/>
        </w:rPr>
        <w:t xml:space="preserve"> </w:t>
      </w:r>
      <w:r>
        <w:rPr>
          <w:rFonts w:ascii="Arial"/>
          <w:i/>
          <w:w w:val="105"/>
        </w:rPr>
        <w:t>institutional</w:t>
      </w:r>
      <w:r>
        <w:rPr>
          <w:rFonts w:ascii="Arial"/>
          <w:i/>
          <w:spacing w:val="-6"/>
          <w:w w:val="105"/>
        </w:rPr>
        <w:t xml:space="preserve"> </w:t>
      </w:r>
      <w:r>
        <w:rPr>
          <w:rFonts w:ascii="Arial"/>
          <w:i/>
          <w:spacing w:val="-7"/>
          <w:w w:val="105"/>
        </w:rPr>
        <w:t>proc</w:t>
      </w:r>
      <w:r>
        <w:rPr>
          <w:rFonts w:ascii="Arial"/>
          <w:i/>
          <w:spacing w:val="-8"/>
          <w:w w:val="105"/>
        </w:rPr>
        <w:t>e</w:t>
      </w:r>
      <w:r>
        <w:rPr>
          <w:rFonts w:ascii="Arial"/>
          <w:i/>
          <w:spacing w:val="-7"/>
          <w:w w:val="105"/>
        </w:rPr>
        <w:t>dur</w:t>
      </w:r>
      <w:r>
        <w:rPr>
          <w:rFonts w:ascii="Arial"/>
          <w:i/>
          <w:spacing w:val="-8"/>
          <w:w w:val="105"/>
        </w:rPr>
        <w:t>es</w:t>
      </w:r>
      <w:r>
        <w:rPr>
          <w:rFonts w:ascii="Arial"/>
          <w:i/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/>
          <w:i/>
          <w:spacing w:val="-3"/>
          <w:w w:val="105"/>
        </w:rPr>
        <w:t>flawed</w:t>
      </w:r>
      <w:r>
        <w:rPr>
          <w:rFonts w:ascii="Arial"/>
          <w:i/>
          <w:spacing w:val="-6"/>
          <w:w w:val="105"/>
        </w:rPr>
        <w:t xml:space="preserve"> </w:t>
      </w:r>
      <w:r>
        <w:rPr>
          <w:rFonts w:ascii="Arial"/>
          <w:i/>
          <w:w w:val="105"/>
        </w:rPr>
        <w:t>institutional</w:t>
      </w:r>
      <w:r>
        <w:rPr>
          <w:rFonts w:ascii="Arial"/>
          <w:i/>
          <w:spacing w:val="-5"/>
          <w:w w:val="105"/>
        </w:rPr>
        <w:t xml:space="preserve"> proc</w:t>
      </w:r>
      <w:r>
        <w:rPr>
          <w:rFonts w:ascii="Arial"/>
          <w:i/>
          <w:spacing w:val="-6"/>
          <w:w w:val="105"/>
        </w:rPr>
        <w:t>esses</w:t>
      </w:r>
      <w:r>
        <w:rPr>
          <w:rFonts w:ascii="Arial"/>
          <w:i/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rFonts w:ascii="Arial"/>
          <w:i/>
          <w:w w:val="105"/>
        </w:rPr>
        <w:t>verti</w:t>
      </w:r>
      <w:r>
        <w:rPr>
          <w:rFonts w:ascii="Arial"/>
          <w:i/>
          <w:spacing w:val="-5"/>
          <w:w w:val="105"/>
        </w:rPr>
        <w:t>cal</w:t>
      </w:r>
      <w:r>
        <w:rPr>
          <w:rFonts w:ascii="Arial"/>
          <w:i/>
          <w:spacing w:val="52"/>
          <w:w w:val="105"/>
        </w:rPr>
        <w:t xml:space="preserve"> </w:t>
      </w:r>
      <w:proofErr w:type="spellStart"/>
      <w:r>
        <w:rPr>
          <w:rFonts w:ascii="Arial"/>
          <w:i/>
          <w:w w:val="105"/>
        </w:rPr>
        <w:t>clientelism</w:t>
      </w:r>
      <w:proofErr w:type="spellEnd"/>
      <w:r>
        <w:rPr>
          <w:rFonts w:ascii="Arial"/>
          <w:i/>
          <w:w w:val="105"/>
        </w:rPr>
        <w:t xml:space="preserve"> </w:t>
      </w:r>
      <w:r>
        <w:rPr>
          <w:rFonts w:ascii="Arial"/>
          <w:i/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ins w:id="248" w:author="Chris Prickett" w:date="2017-02-11T15:54:00Z">
        <w:r w:rsidR="00BA5024">
          <w:rPr>
            <w:spacing w:val="50"/>
            <w:w w:val="105"/>
          </w:rPr>
          <w:t xml:space="preserve">the </w:t>
        </w:r>
      </w:ins>
      <w:r>
        <w:rPr>
          <w:w w:val="105"/>
        </w:rPr>
        <w:t>institutional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cater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their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profit-oriented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interests.</w:t>
      </w:r>
    </w:p>
    <w:p w14:paraId="63A1EA7B" w14:textId="77777777" w:rsidR="00A8456E" w:rsidRDefault="00A8456E">
      <w:pPr>
        <w:rPr>
          <w:rFonts w:ascii="PMingLiU" w:eastAsia="PMingLiU" w:hAnsi="PMingLiU" w:cs="PMingLiU"/>
          <w:sz w:val="20"/>
          <w:szCs w:val="20"/>
        </w:rPr>
      </w:pPr>
    </w:p>
    <w:p w14:paraId="55AD5CA7" w14:textId="77777777" w:rsidR="00A8456E" w:rsidRDefault="006C1195">
      <w:pPr>
        <w:pStyle w:val="BodyText"/>
        <w:spacing w:before="188" w:line="291" w:lineRule="auto"/>
        <w:ind w:left="1133" w:right="1131"/>
        <w:jc w:val="both"/>
      </w:pPr>
      <w:r>
        <w:rPr>
          <w:rFonts w:ascii="Georgia"/>
          <w:b/>
          <w:w w:val="110"/>
        </w:rPr>
        <w:t>Urban</w:t>
      </w:r>
      <w:r>
        <w:rPr>
          <w:rFonts w:ascii="Georgia"/>
          <w:b/>
          <w:spacing w:val="-18"/>
          <w:w w:val="110"/>
        </w:rPr>
        <w:t xml:space="preserve"> </w:t>
      </w:r>
      <w:r>
        <w:rPr>
          <w:rFonts w:ascii="Georgia"/>
          <w:b/>
          <w:w w:val="110"/>
        </w:rPr>
        <w:t>actors</w:t>
      </w:r>
      <w:r>
        <w:rPr>
          <w:rFonts w:ascii="Georgia"/>
          <w:b/>
          <w:spacing w:val="-18"/>
          <w:w w:val="110"/>
        </w:rPr>
        <w:t xml:space="preserve"> </w:t>
      </w:r>
      <w:r>
        <w:rPr>
          <w:rFonts w:ascii="Georgia"/>
          <w:b/>
          <w:w w:val="110"/>
        </w:rPr>
        <w:t>and</w:t>
      </w:r>
      <w:r>
        <w:rPr>
          <w:rFonts w:ascii="Georgia"/>
          <w:b/>
          <w:spacing w:val="-17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stakeholders</w:t>
      </w:r>
      <w:ins w:id="249" w:author="Chris Prickett" w:date="2017-02-11T15:54:00Z">
        <w:r w:rsidR="00BA5024">
          <w:rPr>
            <w:rFonts w:ascii="Georgia"/>
            <w:b/>
            <w:spacing w:val="-2"/>
            <w:w w:val="110"/>
          </w:rPr>
          <w:t>:</w:t>
        </w:r>
      </w:ins>
      <w:r>
        <w:rPr>
          <w:rFonts w:ascii="Georgia"/>
          <w:b/>
          <w:spacing w:val="-23"/>
          <w:w w:val="110"/>
        </w:rPr>
        <w:t xml:space="preserve"> </w:t>
      </w:r>
      <w:ins w:id="250" w:author="Chris Prickett" w:date="2017-02-11T15:54:00Z">
        <w:r w:rsidR="00BA5024">
          <w:rPr>
            <w:w w:val="110"/>
          </w:rPr>
          <w:t>As practiced today</w:t>
        </w:r>
      </w:ins>
      <w:del w:id="251" w:author="Chris Prickett" w:date="2017-02-11T15:54:00Z">
        <w:r w:rsidDel="00BA5024">
          <w:rPr>
            <w:w w:val="110"/>
          </w:rPr>
          <w:delText>In</w:delText>
        </w:r>
        <w:r w:rsidDel="00BA5024">
          <w:rPr>
            <w:spacing w:val="-25"/>
            <w:w w:val="110"/>
          </w:rPr>
          <w:delText xml:space="preserve"> </w:delText>
        </w:r>
        <w:r w:rsidDel="00BA5024">
          <w:rPr>
            <w:w w:val="110"/>
          </w:rPr>
          <w:delText>practice</w:delText>
        </w:r>
        <w:r w:rsidDel="00BA5024">
          <w:rPr>
            <w:spacing w:val="-25"/>
            <w:w w:val="110"/>
          </w:rPr>
          <w:delText xml:space="preserve"> </w:delText>
        </w:r>
        <w:r w:rsidDel="00BA5024">
          <w:rPr>
            <w:spacing w:val="-3"/>
            <w:w w:val="110"/>
          </w:rPr>
          <w:delText>no</w:delText>
        </w:r>
        <w:r w:rsidDel="00BA5024">
          <w:rPr>
            <w:spacing w:val="-4"/>
            <w:w w:val="110"/>
          </w:rPr>
          <w:delText>w</w:delText>
        </w:r>
        <w:r w:rsidDel="00BA5024">
          <w:rPr>
            <w:spacing w:val="-3"/>
            <w:w w:val="110"/>
          </w:rPr>
          <w:delText>adays</w:delText>
        </w:r>
      </w:del>
      <w:r>
        <w:rPr>
          <w:spacing w:val="-3"/>
          <w:w w:val="110"/>
        </w:rPr>
        <w:t>,</w:t>
      </w:r>
      <w:ins w:id="252" w:author="Chris Prickett" w:date="2017-02-11T15:55:00Z">
        <w:r w:rsidR="00BA5024">
          <w:rPr>
            <w:spacing w:val="-3"/>
            <w:w w:val="110"/>
          </w:rPr>
          <w:t xml:space="preserve"> the</w:t>
        </w:r>
      </w:ins>
      <w:r>
        <w:rPr>
          <w:spacing w:val="-24"/>
          <w:w w:val="110"/>
        </w:rPr>
        <w:t xml:space="preserve"> </w:t>
      </w:r>
      <w:r>
        <w:rPr>
          <w:w w:val="110"/>
        </w:rPr>
        <w:t>public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interest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defined</w:t>
      </w:r>
      <w:r>
        <w:rPr>
          <w:spacing w:val="29"/>
          <w:w w:val="109"/>
        </w:rPr>
        <w:t xml:space="preserve"> </w:t>
      </w:r>
      <w:r>
        <w:rPr>
          <w:spacing w:val="-3"/>
          <w:w w:val="110"/>
        </w:rPr>
        <w:t xml:space="preserve">by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most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ow</w:t>
      </w:r>
      <w:r>
        <w:rPr>
          <w:spacing w:val="-1"/>
          <w:w w:val="110"/>
        </w:rPr>
        <w:t>erful</w:t>
      </w:r>
      <w:r>
        <w:rPr>
          <w:spacing w:val="-3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class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(ent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rprises,</w:t>
      </w:r>
      <w:r>
        <w:rPr>
          <w:spacing w:val="2"/>
          <w:w w:val="110"/>
        </w:rPr>
        <w:t xml:space="preserve"> </w:t>
      </w:r>
      <w:r>
        <w:rPr>
          <w:w w:val="110"/>
        </w:rPr>
        <w:t>services,</w:t>
      </w:r>
      <w:r>
        <w:rPr>
          <w:spacing w:val="3"/>
          <w:w w:val="110"/>
        </w:rPr>
        <w:t xml:space="preserve"> </w:t>
      </w:r>
      <w:r>
        <w:rPr>
          <w:w w:val="110"/>
        </w:rPr>
        <w:t>corporate</w:t>
      </w:r>
      <w:r>
        <w:rPr>
          <w:spacing w:val="-2"/>
          <w:w w:val="110"/>
        </w:rPr>
        <w:t xml:space="preserve"> </w:t>
      </w:r>
      <w:r>
        <w:rPr>
          <w:w w:val="110"/>
        </w:rPr>
        <w:t>business,</w:t>
      </w:r>
      <w:r>
        <w:rPr>
          <w:spacing w:val="2"/>
          <w:w w:val="110"/>
        </w:rPr>
        <w:t xml:space="preserve"> </w:t>
      </w:r>
      <w:r>
        <w:rPr>
          <w:w w:val="110"/>
        </w:rPr>
        <w:t>politicians</w:t>
      </w:r>
      <w:r>
        <w:rPr>
          <w:spacing w:val="45"/>
          <w:w w:val="111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spacing w:val="-1"/>
          <w:w w:val="110"/>
        </w:rPr>
        <w:t>ruling</w:t>
      </w:r>
      <w:r>
        <w:rPr>
          <w:spacing w:val="39"/>
          <w:w w:val="110"/>
        </w:rPr>
        <w:t xml:space="preserve"> </w:t>
      </w:r>
      <w:r>
        <w:rPr>
          <w:w w:val="110"/>
        </w:rPr>
        <w:t>elites,</w:t>
      </w:r>
      <w:r>
        <w:rPr>
          <w:spacing w:val="43"/>
          <w:w w:val="110"/>
        </w:rPr>
        <w:t xml:space="preserve"> </w:t>
      </w:r>
      <w:r>
        <w:rPr>
          <w:w w:val="110"/>
        </w:rPr>
        <w:t>landlords,</w:t>
      </w:r>
      <w:r>
        <w:rPr>
          <w:spacing w:val="42"/>
          <w:w w:val="110"/>
        </w:rPr>
        <w:t xml:space="preserve"> </w:t>
      </w:r>
      <w:r>
        <w:rPr>
          <w:w w:val="110"/>
        </w:rPr>
        <w:t>banks,</w:t>
      </w:r>
      <w:r>
        <w:rPr>
          <w:spacing w:val="41"/>
          <w:w w:val="110"/>
        </w:rPr>
        <w:t xml:space="preserve"> </w:t>
      </w:r>
      <w:r>
        <w:rPr>
          <w:spacing w:val="-4"/>
          <w:w w:val="110"/>
        </w:rPr>
        <w:t>Trade</w:t>
      </w:r>
      <w:r>
        <w:rPr>
          <w:spacing w:val="38"/>
          <w:w w:val="110"/>
        </w:rPr>
        <w:t xml:space="preserve"> </w:t>
      </w:r>
      <w:r>
        <w:rPr>
          <w:w w:val="110"/>
        </w:rPr>
        <w:t>Negotiations</w:t>
      </w:r>
      <w:r>
        <w:rPr>
          <w:spacing w:val="40"/>
          <w:w w:val="110"/>
        </w:rPr>
        <w:t xml:space="preserve"> </w:t>
      </w:r>
      <w:r>
        <w:rPr>
          <w:w w:val="110"/>
        </w:rPr>
        <w:t>Committees)</w:t>
      </w:r>
      <w:r>
        <w:rPr>
          <w:spacing w:val="40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brace</w:t>
      </w:r>
      <w:r>
        <w:rPr>
          <w:spacing w:val="28"/>
          <w:w w:val="113"/>
        </w:rPr>
        <w:t xml:space="preserve"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een</w:t>
      </w:r>
      <w:r>
        <w:rPr>
          <w:spacing w:val="15"/>
          <w:w w:val="110"/>
        </w:rPr>
        <w:t xml:space="preserve"> </w:t>
      </w:r>
      <w:r>
        <w:rPr>
          <w:w w:val="110"/>
        </w:rPr>
        <w:t>political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economic</w:t>
      </w:r>
      <w:r>
        <w:rPr>
          <w:spacing w:val="15"/>
          <w:w w:val="110"/>
        </w:rPr>
        <w:t xml:space="preserve"> </w:t>
      </w:r>
      <w:r>
        <w:rPr>
          <w:w w:val="110"/>
        </w:rPr>
        <w:t>elites</w:t>
      </w:r>
      <w:r>
        <w:rPr>
          <w:spacing w:val="16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  <w:r>
        <w:rPr>
          <w:spacing w:val="53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context,</w:t>
      </w:r>
      <w:r>
        <w:rPr>
          <w:spacing w:val="18"/>
          <w:w w:val="110"/>
        </w:rPr>
        <w:t xml:space="preserve"> </w:t>
      </w:r>
      <w:r>
        <w:rPr>
          <w:w w:val="110"/>
        </w:rPr>
        <w:t>these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interest</w:t>
      </w:r>
      <w:ins w:id="253" w:author="Chris Prickett" w:date="2017-02-11T15:56:00Z">
        <w:r w:rsidR="00BA5024">
          <w:rPr>
            <w:spacing w:val="-1"/>
            <w:w w:val="110"/>
          </w:rPr>
          <w:t>s</w:t>
        </w:r>
      </w:ins>
      <w:r>
        <w:rPr>
          <w:spacing w:val="25"/>
          <w:w w:val="119"/>
        </w:rPr>
        <w:t xml:space="preserve"> </w:t>
      </w:r>
      <w:r>
        <w:rPr>
          <w:w w:val="110"/>
        </w:rPr>
        <w:t>are</w:t>
      </w:r>
      <w:r>
        <w:rPr>
          <w:spacing w:val="34"/>
          <w:w w:val="110"/>
        </w:rPr>
        <w:t xml:space="preserve"> </w:t>
      </w:r>
      <w:r>
        <w:rPr>
          <w:w w:val="110"/>
        </w:rPr>
        <w:t>also</w:t>
      </w:r>
      <w:r>
        <w:rPr>
          <w:spacing w:val="34"/>
          <w:w w:val="110"/>
        </w:rPr>
        <w:t xml:space="preserve"> </w:t>
      </w:r>
      <w:r>
        <w:rPr>
          <w:w w:val="110"/>
        </w:rPr>
        <w:t>promoted</w:t>
      </w:r>
      <w:r>
        <w:rPr>
          <w:spacing w:val="33"/>
          <w:w w:val="110"/>
        </w:rPr>
        <w:t xml:space="preserve"> </w:t>
      </w:r>
      <w:r>
        <w:rPr>
          <w:w w:val="110"/>
        </w:rPr>
        <w:t>through</w:t>
      </w:r>
      <w:r>
        <w:rPr>
          <w:spacing w:val="33"/>
          <w:w w:val="110"/>
        </w:rPr>
        <w:t xml:space="preserve"> </w:t>
      </w:r>
      <w:r>
        <w:rPr>
          <w:w w:val="110"/>
        </w:rPr>
        <w:t>national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34"/>
          <w:w w:val="110"/>
        </w:rPr>
        <w:t xml:space="preserve"> </w:t>
      </w:r>
      <w:r>
        <w:rPr>
          <w:w w:val="110"/>
        </w:rPr>
        <w:t>media</w:t>
      </w:r>
      <w:r>
        <w:rPr>
          <w:spacing w:val="33"/>
          <w:w w:val="110"/>
        </w:rPr>
        <w:t xml:space="preserve"> </w:t>
      </w:r>
      <w:r>
        <w:rPr>
          <w:w w:val="110"/>
        </w:rPr>
        <w:t>(publicly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privately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wned</w:t>
      </w:r>
      <w:r>
        <w:rPr>
          <w:spacing w:val="29"/>
          <w:w w:val="110"/>
        </w:rPr>
        <w:t xml:space="preserve"> </w:t>
      </w:r>
      <w:r>
        <w:rPr>
          <w:w w:val="110"/>
        </w:rPr>
        <w:t>newspapers,</w:t>
      </w:r>
      <w:r>
        <w:rPr>
          <w:spacing w:val="30"/>
          <w:w w:val="110"/>
        </w:rPr>
        <w:t xml:space="preserve"> </w:t>
      </w:r>
      <w:r>
        <w:rPr>
          <w:w w:val="110"/>
        </w:rPr>
        <w:t>TV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radio</w:t>
      </w:r>
      <w:r>
        <w:rPr>
          <w:spacing w:val="31"/>
          <w:w w:val="110"/>
        </w:rPr>
        <w:t xml:space="preserve"> </w:t>
      </w:r>
      <w:r>
        <w:rPr>
          <w:w w:val="110"/>
        </w:rPr>
        <w:t>stations)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some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mainstream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intellectuals</w:t>
      </w:r>
      <w:r>
        <w:rPr>
          <w:spacing w:val="31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</w:p>
    <w:p w14:paraId="76C8690D" w14:textId="77777777" w:rsidR="00A8456E" w:rsidRDefault="00A8456E">
      <w:pPr>
        <w:spacing w:line="291" w:lineRule="auto"/>
        <w:jc w:val="both"/>
        <w:sectPr w:rsidR="00A8456E">
          <w:footerReference w:type="default" r:id="rId10"/>
          <w:pgSz w:w="11910" w:h="16840"/>
          <w:pgMar w:top="1100" w:right="0" w:bottom="680" w:left="1680" w:header="0" w:footer="500" w:gutter="0"/>
          <w:pgNumType w:start="150"/>
          <w:cols w:space="720"/>
        </w:sectPr>
      </w:pPr>
    </w:p>
    <w:p w14:paraId="017317A1" w14:textId="77777777" w:rsidR="00A8456E" w:rsidRDefault="006C1195" w:rsidP="00A7275A">
      <w:pPr>
        <w:pStyle w:val="BodyText"/>
        <w:spacing w:before="51"/>
        <w:ind w:left="1133"/>
        <w:rPr>
          <w:rFonts w:cs="PMingLiU"/>
          <w:sz w:val="20"/>
          <w:szCs w:val="20"/>
        </w:rPr>
      </w:pPr>
      <w:r>
        <w:rPr>
          <w:w w:val="115"/>
        </w:rPr>
        <w:lastRenderedPageBreak/>
        <w:t>The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17"/>
          <w:w w:val="115"/>
        </w:rPr>
        <w:t xml:space="preserve"> </w:t>
      </w:r>
      <w:r>
        <w:rPr>
          <w:w w:val="115"/>
        </w:rPr>
        <w:t>engine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terest-based</w:t>
      </w:r>
      <w:r>
        <w:rPr>
          <w:spacing w:val="15"/>
          <w:w w:val="115"/>
        </w:rPr>
        <w:t xml:space="preserve"> </w:t>
      </w:r>
      <w:r>
        <w:rPr>
          <w:w w:val="115"/>
        </w:rPr>
        <w:t>real</w:t>
      </w:r>
      <w:r>
        <w:rPr>
          <w:spacing w:val="17"/>
          <w:w w:val="115"/>
        </w:rPr>
        <w:t xml:space="preserve"> </w:t>
      </w:r>
      <w:r>
        <w:rPr>
          <w:w w:val="115"/>
        </w:rPr>
        <w:t>estate</w:t>
      </w:r>
      <w:r>
        <w:rPr>
          <w:spacing w:val="17"/>
          <w:w w:val="115"/>
        </w:rPr>
        <w:t xml:space="preserve"> </w:t>
      </w:r>
      <w:r>
        <w:rPr>
          <w:w w:val="115"/>
        </w:rPr>
        <w:t>transformations</w:t>
      </w:r>
      <w:r>
        <w:rPr>
          <w:spacing w:val="16"/>
          <w:w w:val="115"/>
        </w:rPr>
        <w:t xml:space="preserve"> </w:t>
      </w:r>
      <w:r>
        <w:rPr>
          <w:w w:val="115"/>
        </w:rPr>
        <w:t>consists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 w:rsidR="00A7275A">
        <w:rPr>
          <w:spacing w:val="17"/>
          <w:w w:val="115"/>
        </w:rPr>
        <w:t>:</w:t>
      </w:r>
    </w:p>
    <w:p w14:paraId="375E315D" w14:textId="77777777" w:rsidR="00A8456E" w:rsidRDefault="00A8456E">
      <w:pPr>
        <w:spacing w:before="6"/>
        <w:rPr>
          <w:rFonts w:ascii="PMingLiU" w:eastAsia="PMingLiU" w:hAnsi="PMingLiU" w:cs="PMingLiU"/>
          <w:sz w:val="16"/>
          <w:szCs w:val="16"/>
        </w:rPr>
      </w:pPr>
    </w:p>
    <w:p w14:paraId="33988744" w14:textId="77777777" w:rsidR="00A8456E" w:rsidRDefault="00BA5024">
      <w:pPr>
        <w:pStyle w:val="BodyText"/>
        <w:numPr>
          <w:ilvl w:val="0"/>
          <w:numId w:val="8"/>
        </w:numPr>
        <w:tabs>
          <w:tab w:val="left" w:pos="1614"/>
        </w:tabs>
        <w:spacing w:before="19"/>
      </w:pPr>
      <w:ins w:id="254" w:author="Chris Prickett" w:date="2017-02-11T15:57:00Z">
        <w:r>
          <w:rPr>
            <w:spacing w:val="-2"/>
            <w:w w:val="115"/>
          </w:rPr>
          <w:t>P</w:t>
        </w:r>
      </w:ins>
      <w:del w:id="255" w:author="Chris Prickett" w:date="2017-02-11T15:57:00Z">
        <w:r w:rsidR="006C1195" w:rsidDel="00BA5024">
          <w:rPr>
            <w:spacing w:val="-2"/>
            <w:w w:val="115"/>
          </w:rPr>
          <w:delText>p</w:delText>
        </w:r>
      </w:del>
      <w:r w:rsidR="006C1195">
        <w:rPr>
          <w:spacing w:val="-2"/>
          <w:w w:val="115"/>
        </w:rPr>
        <w:t>rivate</w:t>
      </w:r>
      <w:r w:rsidR="006C1195">
        <w:rPr>
          <w:spacing w:val="5"/>
          <w:w w:val="115"/>
        </w:rPr>
        <w:t xml:space="preserve"> </w:t>
      </w:r>
      <w:r w:rsidR="006C1195">
        <w:rPr>
          <w:spacing w:val="-3"/>
          <w:w w:val="115"/>
        </w:rPr>
        <w:t>investors</w:t>
      </w:r>
      <w:ins w:id="256" w:author="Chris Prickett" w:date="2017-02-11T15:57:00Z">
        <w:r>
          <w:rPr>
            <w:spacing w:val="-3"/>
            <w:w w:val="115"/>
          </w:rPr>
          <w:t>;</w:t>
        </w:r>
      </w:ins>
    </w:p>
    <w:p w14:paraId="7D8A0FC5" w14:textId="77777777" w:rsidR="00A8456E" w:rsidRDefault="006C1195">
      <w:pPr>
        <w:pStyle w:val="BodyText"/>
        <w:numPr>
          <w:ilvl w:val="0"/>
          <w:numId w:val="8"/>
        </w:numPr>
        <w:tabs>
          <w:tab w:val="left" w:pos="1614"/>
        </w:tabs>
        <w:spacing w:before="139"/>
      </w:pPr>
      <w:r>
        <w:rPr>
          <w:spacing w:val="-2"/>
          <w:w w:val="115"/>
        </w:rPr>
        <w:t>Private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investmen</w:t>
      </w:r>
      <w:r>
        <w:rPr>
          <w:spacing w:val="-2"/>
          <w:w w:val="115"/>
        </w:rPr>
        <w:t>t</w:t>
      </w:r>
      <w:r>
        <w:rPr>
          <w:spacing w:val="14"/>
          <w:w w:val="115"/>
        </w:rPr>
        <w:t xml:space="preserve"> </w:t>
      </w:r>
      <w:r>
        <w:rPr>
          <w:w w:val="115"/>
        </w:rPr>
        <w:t>funds</w:t>
      </w:r>
      <w:ins w:id="257" w:author="Chris Prickett" w:date="2017-02-11T15:57:00Z">
        <w:r w:rsidR="00BA5024">
          <w:rPr>
            <w:w w:val="115"/>
          </w:rPr>
          <w:t>;</w:t>
        </w:r>
      </w:ins>
    </w:p>
    <w:p w14:paraId="348BF121" w14:textId="77777777" w:rsidR="00A8456E" w:rsidRDefault="006C1195">
      <w:pPr>
        <w:pStyle w:val="BodyText"/>
        <w:numPr>
          <w:ilvl w:val="0"/>
          <w:numId w:val="8"/>
        </w:numPr>
        <w:tabs>
          <w:tab w:val="left" w:pos="1614"/>
        </w:tabs>
        <w:spacing w:before="139"/>
      </w:pP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media</w:t>
      </w:r>
      <w:ins w:id="258" w:author="Chris Prickett" w:date="2017-02-11T15:57:00Z">
        <w:r w:rsidR="00BA5024">
          <w:rPr>
            <w:w w:val="115"/>
          </w:rPr>
          <w:t>.</w:t>
        </w:r>
      </w:ins>
    </w:p>
    <w:p w14:paraId="77AE3C80" w14:textId="77777777" w:rsidR="00A8456E" w:rsidRDefault="00A8456E">
      <w:pPr>
        <w:spacing w:before="11"/>
        <w:rPr>
          <w:rFonts w:ascii="PMingLiU" w:eastAsia="PMingLiU" w:hAnsi="PMingLiU" w:cs="PMingLiU"/>
        </w:rPr>
      </w:pPr>
    </w:p>
    <w:p w14:paraId="7253FF92" w14:textId="77777777" w:rsidR="00A8456E" w:rsidRDefault="006C1195">
      <w:pPr>
        <w:pStyle w:val="BodyText"/>
        <w:spacing w:line="292" w:lineRule="auto"/>
        <w:ind w:left="1133" w:right="112"/>
        <w:jc w:val="both"/>
      </w:pPr>
      <w:r>
        <w:rPr>
          <w:rFonts w:ascii="Georgia"/>
          <w:b/>
          <w:w w:val="110"/>
        </w:rPr>
        <w:t>Urban</w:t>
      </w:r>
      <w:r>
        <w:rPr>
          <w:rFonts w:ascii="Georgia"/>
          <w:b/>
          <w:spacing w:val="9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space</w:t>
      </w:r>
      <w:r>
        <w:rPr>
          <w:spacing w:val="-2"/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erful</w:t>
      </w:r>
      <w:r>
        <w:rPr>
          <w:spacing w:val="-2"/>
          <w:w w:val="110"/>
        </w:rPr>
        <w:t xml:space="preserve"> investors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ins w:id="259" w:author="Chris Prickett" w:date="2017-02-11T15:57:00Z">
        <w:r w:rsidR="00BA5024">
          <w:rPr>
            <w:w w:val="110"/>
          </w:rPr>
          <w:t>their</w:t>
        </w:r>
      </w:ins>
      <w:del w:id="260" w:author="Chris Prickett" w:date="2017-02-11T15:57:00Z">
        <w:r w:rsidDel="00BA5024">
          <w:rPr>
            <w:w w:val="110"/>
          </w:rPr>
          <w:delText>its</w:delText>
        </w:r>
      </w:del>
      <w:r>
        <w:rPr>
          <w:spacing w:val="-1"/>
          <w:w w:val="110"/>
        </w:rPr>
        <w:t xml:space="preserve"> </w:t>
      </w:r>
      <w:r>
        <w:rPr>
          <w:w w:val="110"/>
        </w:rPr>
        <w:t>economic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political</w:t>
      </w:r>
      <w:r>
        <w:rPr>
          <w:spacing w:val="-1"/>
          <w:w w:val="110"/>
        </w:rPr>
        <w:t xml:space="preserve"> </w:t>
      </w:r>
      <w:r>
        <w:rPr>
          <w:w w:val="110"/>
        </w:rPr>
        <w:t>dominance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gain</w:t>
      </w:r>
      <w:r>
        <w:rPr>
          <w:spacing w:val="45"/>
          <w:w w:val="112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spacing w:val="2"/>
          <w:w w:val="110"/>
        </w:rPr>
        <w:t>goo</w:t>
      </w:r>
      <w:r>
        <w:rPr>
          <w:spacing w:val="1"/>
          <w:w w:val="110"/>
        </w:rPr>
        <w:t>d</w:t>
      </w:r>
      <w:r>
        <w:rPr>
          <w:spacing w:val="34"/>
          <w:w w:val="110"/>
        </w:rPr>
        <w:t xml:space="preserve"> </w:t>
      </w:r>
      <w:r>
        <w:rPr>
          <w:w w:val="110"/>
        </w:rPr>
        <w:t>bargain</w:t>
      </w:r>
      <w:r>
        <w:rPr>
          <w:spacing w:val="34"/>
          <w:w w:val="110"/>
        </w:rPr>
        <w:t xml:space="preserve"> </w:t>
      </w:r>
      <w:ins w:id="261" w:author="Chris Prickett" w:date="2017-02-11T15:58:00Z">
        <w:r w:rsidR="00BA5024">
          <w:rPr>
            <w:spacing w:val="-1"/>
            <w:w w:val="110"/>
          </w:rPr>
          <w:t>in</w:t>
        </w:r>
      </w:ins>
      <w:del w:id="262" w:author="Chris Prickett" w:date="2017-02-11T15:58:00Z">
        <w:r w:rsidDel="00BA5024">
          <w:rPr>
            <w:spacing w:val="-2"/>
            <w:w w:val="110"/>
          </w:rPr>
          <w:delText>f</w:delText>
        </w:r>
        <w:r w:rsidDel="00BA5024">
          <w:rPr>
            <w:spacing w:val="-1"/>
            <w:w w:val="110"/>
          </w:rPr>
          <w:delText>or</w:delText>
        </w:r>
      </w:del>
      <w:r>
        <w:rPr>
          <w:spacing w:val="35"/>
          <w:w w:val="110"/>
        </w:rPr>
        <w:t xml:space="preserve"> </w:t>
      </w:r>
      <w:r>
        <w:rPr>
          <w:w w:val="110"/>
        </w:rPr>
        <w:t>buying</w:t>
      </w:r>
      <w:r>
        <w:rPr>
          <w:spacing w:val="34"/>
          <w:w w:val="110"/>
        </w:rPr>
        <w:t xml:space="preserve"> </w:t>
      </w:r>
      <w:ins w:id="263" w:author="Chris Prickett" w:date="2017-02-11T15:58:00Z">
        <w:r w:rsidR="00BA5024">
          <w:rPr>
            <w:spacing w:val="34"/>
            <w:w w:val="110"/>
          </w:rPr>
          <w:t xml:space="preserve">the </w:t>
        </w:r>
      </w:ins>
      <w:r>
        <w:rPr>
          <w:w w:val="110"/>
        </w:rPr>
        <w:t>highly</w:t>
      </w:r>
      <w:r>
        <w:rPr>
          <w:spacing w:val="34"/>
          <w:w w:val="110"/>
        </w:rPr>
        <w:t xml:space="preserve"> </w:t>
      </w:r>
      <w:r>
        <w:rPr>
          <w:w w:val="110"/>
        </w:rPr>
        <w:t>profitable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aterfront</w:t>
      </w:r>
      <w:r>
        <w:rPr>
          <w:spacing w:val="35"/>
          <w:w w:val="110"/>
        </w:rPr>
        <w:t xml:space="preserve"> </w:t>
      </w:r>
      <w:r>
        <w:rPr>
          <w:w w:val="110"/>
        </w:rPr>
        <w:t>area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Serbian</w:t>
      </w:r>
      <w:r>
        <w:rPr>
          <w:spacing w:val="34"/>
          <w:w w:val="110"/>
        </w:rPr>
        <w:t xml:space="preserve"> </w:t>
      </w:r>
      <w:ins w:id="264" w:author="Chris Prickett" w:date="2017-02-11T15:58:00Z">
        <w:r w:rsidR="00BA5024">
          <w:rPr>
            <w:w w:val="110"/>
          </w:rPr>
          <w:t>c</w:t>
        </w:r>
      </w:ins>
      <w:del w:id="265" w:author="Chris Prickett" w:date="2017-02-11T15:58:00Z">
        <w:r w:rsidDel="00BA5024">
          <w:rPr>
            <w:w w:val="110"/>
          </w:rPr>
          <w:delText>C</w:delText>
        </w:r>
      </w:del>
      <w:r>
        <w:rPr>
          <w:w w:val="110"/>
        </w:rPr>
        <w:t>apital</w:t>
      </w:r>
      <w:r>
        <w:rPr>
          <w:spacing w:val="25"/>
          <w:w w:val="117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1"/>
          <w:w w:val="110"/>
        </w:rPr>
        <w:t xml:space="preserve"> </w:t>
      </w:r>
      <w:r>
        <w:rPr>
          <w:w w:val="110"/>
        </w:rPr>
        <w:t>ensure</w:t>
      </w:r>
      <w:r>
        <w:rPr>
          <w:spacing w:val="43"/>
          <w:w w:val="110"/>
        </w:rPr>
        <w:t xml:space="preserve"> </w:t>
      </w:r>
      <w:r>
        <w:rPr>
          <w:w w:val="110"/>
        </w:rPr>
        <w:t>that</w:t>
      </w:r>
      <w:r>
        <w:rPr>
          <w:spacing w:val="42"/>
          <w:w w:val="110"/>
        </w:rPr>
        <w:t xml:space="preserve"> </w:t>
      </w:r>
      <w:r>
        <w:rPr>
          <w:w w:val="110"/>
        </w:rPr>
        <w:t>its</w:t>
      </w:r>
      <w:r>
        <w:rPr>
          <w:spacing w:val="42"/>
          <w:w w:val="110"/>
        </w:rPr>
        <w:t xml:space="preserve"> </w:t>
      </w:r>
      <w:r>
        <w:rPr>
          <w:w w:val="110"/>
        </w:rPr>
        <w:t>future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43"/>
          <w:w w:val="110"/>
        </w:rPr>
        <w:t xml:space="preserve"> </w:t>
      </w:r>
      <w:r>
        <w:rPr>
          <w:spacing w:val="-1"/>
          <w:w w:val="110"/>
        </w:rPr>
        <w:t>serv</w:t>
      </w:r>
      <w:r>
        <w:rPr>
          <w:spacing w:val="-2"/>
          <w:w w:val="110"/>
        </w:rPr>
        <w:t>es</w:t>
      </w:r>
      <w:r>
        <w:rPr>
          <w:spacing w:val="42"/>
          <w:w w:val="110"/>
        </w:rPr>
        <w:t xml:space="preserve"> </w:t>
      </w:r>
      <w:r>
        <w:rPr>
          <w:w w:val="110"/>
        </w:rPr>
        <w:t>their</w:t>
      </w:r>
      <w:r>
        <w:rPr>
          <w:spacing w:val="42"/>
          <w:w w:val="110"/>
        </w:rPr>
        <w:t xml:space="preserve"> </w:t>
      </w:r>
      <w:r>
        <w:rPr>
          <w:w w:val="110"/>
        </w:rPr>
        <w:t>needs.</w:t>
      </w:r>
      <w:r>
        <w:rPr>
          <w:spacing w:val="4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battle</w:t>
      </w:r>
      <w:r>
        <w:rPr>
          <w:spacing w:val="43"/>
          <w:w w:val="110"/>
        </w:rPr>
        <w:t xml:space="preserve"> </w:t>
      </w: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land</w:t>
      </w:r>
      <w:r>
        <w:rPr>
          <w:spacing w:val="33"/>
          <w:w w:val="117"/>
        </w:rPr>
        <w:t xml:space="preserve"> </w:t>
      </w:r>
      <w:r>
        <w:rPr>
          <w:w w:val="110"/>
        </w:rPr>
        <w:t>started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en</w:t>
      </w:r>
      <w:r>
        <w:rPr>
          <w:spacing w:val="12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efore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official</w:t>
      </w:r>
      <w:r>
        <w:rPr>
          <w:spacing w:val="13"/>
          <w:w w:val="110"/>
        </w:rPr>
        <w:t xml:space="preserve"> </w:t>
      </w:r>
      <w:r>
        <w:rPr>
          <w:w w:val="110"/>
        </w:rPr>
        <w:t>fall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socialism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SFRY.</w:t>
      </w:r>
    </w:p>
    <w:p w14:paraId="1B8074A9" w14:textId="77777777" w:rsidR="00A8456E" w:rsidRDefault="006C1195">
      <w:pPr>
        <w:pStyle w:val="BodyText"/>
        <w:spacing w:before="106" w:line="292" w:lineRule="auto"/>
        <w:ind w:left="1133" w:right="110"/>
        <w:jc w:val="both"/>
      </w:pP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late</w:t>
      </w:r>
      <w:r>
        <w:rPr>
          <w:spacing w:val="-15"/>
          <w:w w:val="115"/>
        </w:rPr>
        <w:t xml:space="preserve"> </w:t>
      </w:r>
      <w:ins w:id="266" w:author="Chris Prickett" w:date="2017-02-11T15:59:00Z">
        <w:r w:rsidR="00BA5024">
          <w:rPr>
            <w:spacing w:val="-15"/>
            <w:w w:val="115"/>
          </w:rPr>
          <w:t>19</w:t>
        </w:r>
      </w:ins>
      <w:r>
        <w:rPr>
          <w:w w:val="115"/>
        </w:rPr>
        <w:t>80s,</w:t>
      </w:r>
      <w:r>
        <w:rPr>
          <w:spacing w:val="-14"/>
          <w:w w:val="115"/>
        </w:rPr>
        <w:t xml:space="preserve"> </w:t>
      </w:r>
      <w:ins w:id="267" w:author="Chris Prickett" w:date="2017-02-11T15:59:00Z">
        <w:r w:rsidR="00BA5024">
          <w:rPr>
            <w:w w:val="115"/>
          </w:rPr>
          <w:t>n</w:t>
        </w:r>
      </w:ins>
      <w:del w:id="268" w:author="Chris Prickett" w:date="2017-02-11T15:59:00Z">
        <w:r w:rsidDel="00BA5024">
          <w:rPr>
            <w:w w:val="115"/>
          </w:rPr>
          <w:delText>N</w:delText>
        </w:r>
      </w:del>
      <w:r>
        <w:rPr>
          <w:w w:val="115"/>
        </w:rPr>
        <w:t>ational</w:t>
      </w:r>
      <w:r>
        <w:rPr>
          <w:spacing w:val="-15"/>
          <w:w w:val="115"/>
        </w:rPr>
        <w:t xml:space="preserve"> </w:t>
      </w:r>
      <w:r>
        <w:rPr>
          <w:w w:val="115"/>
        </w:rPr>
        <w:t>authorities</w:t>
      </w:r>
      <w:r>
        <w:rPr>
          <w:spacing w:val="-15"/>
          <w:w w:val="115"/>
        </w:rPr>
        <w:t xml:space="preserve"> </w:t>
      </w:r>
      <w:r>
        <w:rPr>
          <w:w w:val="115"/>
        </w:rPr>
        <w:t>promoted</w:t>
      </w:r>
      <w:ins w:id="269" w:author="Chris Prickett" w:date="2017-02-11T15:59:00Z">
        <w:r w:rsidR="00BA5024">
          <w:rPr>
            <w:w w:val="115"/>
          </w:rPr>
          <w:t xml:space="preserve"> the</w:t>
        </w:r>
      </w:ins>
      <w:r>
        <w:rPr>
          <w:spacing w:val="-16"/>
          <w:w w:val="115"/>
        </w:rPr>
        <w:t xml:space="preserve"> </w:t>
      </w:r>
      <w:r>
        <w:rPr>
          <w:spacing w:val="-10"/>
          <w:w w:val="115"/>
        </w:rPr>
        <w:t>”</w:t>
      </w:r>
      <w:r w:rsidRPr="00BA5024">
        <w:rPr>
          <w:spacing w:val="-10"/>
          <w:w w:val="115"/>
          <w:highlight w:val="yellow"/>
          <w:rPrChange w:id="270" w:author="Chris Prickett" w:date="2017-02-11T16:02:00Z">
            <w:rPr>
              <w:spacing w:val="-10"/>
              <w:w w:val="115"/>
            </w:rPr>
          </w:rPrChange>
        </w:rPr>
        <w:t>T</w:t>
      </w:r>
      <w:r w:rsidRPr="00BA5024">
        <w:rPr>
          <w:spacing w:val="-7"/>
          <w:w w:val="115"/>
          <w:highlight w:val="yellow"/>
          <w:rPrChange w:id="271" w:author="Chris Prickett" w:date="2017-02-11T16:02:00Z">
            <w:rPr>
              <w:spacing w:val="-7"/>
              <w:w w:val="115"/>
            </w:rPr>
          </w:rPrChange>
        </w:rPr>
        <w:t>own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water”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project,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39"/>
          <w:w w:val="117"/>
        </w:rPr>
        <w:t xml:space="preserve"> </w:t>
      </w:r>
      <w:r>
        <w:rPr>
          <w:w w:val="115"/>
        </w:rPr>
        <w:t>addressed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3"/>
          <w:w w:val="115"/>
        </w:rPr>
        <w:t xml:space="preserve"> </w:t>
      </w:r>
      <w:ins w:id="272" w:author="Chris Prickett" w:date="2017-02-11T15:59:00Z">
        <w:r w:rsidR="00BA5024">
          <w:rPr>
            <w:w w:val="115"/>
          </w:rPr>
          <w:t>entire</w:t>
        </w:r>
      </w:ins>
      <w:del w:id="273" w:author="Chris Prickett" w:date="2017-02-11T15:59:00Z">
        <w:r w:rsidDel="00BA5024">
          <w:rPr>
            <w:w w:val="115"/>
          </w:rPr>
          <w:delText>whole</w:delText>
        </w:r>
      </w:del>
      <w:r>
        <w:rPr>
          <w:spacing w:val="22"/>
          <w:w w:val="115"/>
        </w:rPr>
        <w:t xml:space="preserve"> </w:t>
      </w:r>
      <w:r>
        <w:rPr>
          <w:w w:val="115"/>
        </w:rPr>
        <w:t>area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22"/>
          <w:w w:val="115"/>
        </w:rPr>
        <w:t xml:space="preserve"> </w:t>
      </w:r>
      <w:proofErr w:type="spellStart"/>
      <w:r>
        <w:rPr>
          <w:w w:val="115"/>
        </w:rPr>
        <w:t>Amphiteatre</w:t>
      </w:r>
      <w:proofErr w:type="spellEnd"/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tegrally</w:t>
      </w:r>
      <w:r>
        <w:rPr>
          <w:spacing w:val="21"/>
          <w:w w:val="115"/>
        </w:rPr>
        <w:t xml:space="preserve"> </w:t>
      </w:r>
      <w:r>
        <w:rPr>
          <w:w w:val="115"/>
        </w:rPr>
        <w:t>with</w:t>
      </w:r>
      <w:r>
        <w:rPr>
          <w:spacing w:val="24"/>
          <w:w w:val="115"/>
        </w:rPr>
        <w:t xml:space="preserve"> </w:t>
      </w:r>
      <w:r>
        <w:rPr>
          <w:w w:val="115"/>
        </w:rPr>
        <w:t>its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coun</w:t>
      </w:r>
      <w:r>
        <w:rPr>
          <w:spacing w:val="-1"/>
          <w:w w:val="115"/>
        </w:rPr>
        <w:t>terpart</w:t>
      </w:r>
      <w:r>
        <w:rPr>
          <w:spacing w:val="25"/>
          <w:w w:val="123"/>
        </w:rPr>
        <w:t xml:space="preserve"> </w:t>
      </w:r>
      <w:r>
        <w:rPr>
          <w:w w:val="115"/>
        </w:rPr>
        <w:t>on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New</w:t>
      </w:r>
      <w:r>
        <w:rPr>
          <w:spacing w:val="24"/>
          <w:w w:val="115"/>
        </w:rPr>
        <w:t xml:space="preserve"> </w:t>
      </w:r>
      <w:r>
        <w:rPr>
          <w:w w:val="115"/>
        </w:rPr>
        <w:t>Belgrade</w:t>
      </w:r>
      <w:r>
        <w:rPr>
          <w:spacing w:val="25"/>
          <w:w w:val="115"/>
        </w:rPr>
        <w:t xml:space="preserve"> </w:t>
      </w:r>
      <w:r>
        <w:rPr>
          <w:w w:val="115"/>
        </w:rPr>
        <w:t>side</w:t>
      </w:r>
      <w:r>
        <w:rPr>
          <w:spacing w:val="24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</w:t>
      </w:r>
      <w:r>
        <w:rPr>
          <w:w w:val="115"/>
        </w:rPr>
        <w:t>).</w:t>
      </w:r>
      <w:r>
        <w:rPr>
          <w:spacing w:val="33"/>
          <w:w w:val="115"/>
        </w:rPr>
        <w:t xml:space="preserve"> </w:t>
      </w:r>
      <w:r>
        <w:rPr>
          <w:w w:val="115"/>
        </w:rPr>
        <w:t>Later</w:t>
      </w:r>
      <w:del w:id="274" w:author="Chris Prickett" w:date="2017-02-11T16:00:00Z">
        <w:r w:rsidDel="00BA5024">
          <w:rPr>
            <w:spacing w:val="25"/>
            <w:w w:val="115"/>
          </w:rPr>
          <w:delText xml:space="preserve"> </w:delText>
        </w:r>
        <w:r w:rsidDel="00BA5024">
          <w:rPr>
            <w:w w:val="115"/>
          </w:rPr>
          <w:delText>on</w:delText>
        </w:r>
      </w:del>
      <w:r>
        <w:rPr>
          <w:w w:val="115"/>
        </w:rPr>
        <w:t>,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infamous</w:t>
      </w:r>
      <w:r>
        <w:rPr>
          <w:spacing w:val="23"/>
          <w:w w:val="115"/>
        </w:rPr>
        <w:t xml:space="preserve"> </w:t>
      </w:r>
      <w:r>
        <w:rPr>
          <w:w w:val="115"/>
        </w:rPr>
        <w:t>Serbian</w:t>
      </w:r>
      <w:r>
        <w:rPr>
          <w:spacing w:val="24"/>
          <w:w w:val="115"/>
        </w:rPr>
        <w:t xml:space="preserve"> </w:t>
      </w:r>
      <w:r>
        <w:rPr>
          <w:w w:val="115"/>
        </w:rPr>
        <w:t>leader</w:t>
      </w:r>
      <w:r>
        <w:rPr>
          <w:spacing w:val="25"/>
          <w:w w:val="115"/>
        </w:rPr>
        <w:t xml:space="preserve"> </w:t>
      </w:r>
      <w:r>
        <w:rPr>
          <w:spacing w:val="1"/>
          <w:w w:val="115"/>
        </w:rPr>
        <w:t>Slobo</w:t>
      </w:r>
      <w:r>
        <w:rPr>
          <w:w w:val="115"/>
        </w:rPr>
        <w:t>dan</w:t>
      </w:r>
      <w:r>
        <w:rPr>
          <w:spacing w:val="23"/>
          <w:w w:val="117"/>
        </w:rPr>
        <w:t xml:space="preserve"> </w:t>
      </w:r>
      <w:r>
        <w:rPr>
          <w:w w:val="115"/>
        </w:rPr>
        <w:t>Milosevic</w:t>
      </w:r>
      <w:r>
        <w:rPr>
          <w:spacing w:val="6"/>
          <w:w w:val="115"/>
        </w:rPr>
        <w:t xml:space="preserve"> </w:t>
      </w:r>
      <w:r>
        <w:rPr>
          <w:w w:val="115"/>
        </w:rPr>
        <w:t>supported</w:t>
      </w:r>
      <w:r>
        <w:rPr>
          <w:spacing w:val="8"/>
          <w:w w:val="115"/>
        </w:rPr>
        <w:t xml:space="preserve"> </w:t>
      </w:r>
      <w:ins w:id="275" w:author="Chris Prickett" w:date="2017-02-11T16:00:00Z">
        <w:r w:rsidR="00BA5024">
          <w:rPr>
            <w:spacing w:val="8"/>
            <w:w w:val="115"/>
          </w:rPr>
          <w:t xml:space="preserve">the </w:t>
        </w:r>
      </w:ins>
      <w:r>
        <w:rPr>
          <w:w w:val="115"/>
        </w:rPr>
        <w:t>CIP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Europolis</w:t>
      </w:r>
      <w:proofErr w:type="spellEnd"/>
      <w:r>
        <w:rPr>
          <w:spacing w:val="8"/>
          <w:w w:val="115"/>
        </w:rPr>
        <w:t xml:space="preserve"> </w:t>
      </w:r>
      <w:r>
        <w:rPr>
          <w:spacing w:val="1"/>
          <w:w w:val="115"/>
        </w:rPr>
        <w:t>project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del w:id="276" w:author="Chris Prickett" w:date="2017-02-11T16:00:00Z">
        <w:r w:rsidDel="00BA5024">
          <w:rPr>
            <w:spacing w:val="7"/>
            <w:w w:val="115"/>
          </w:rPr>
          <w:delText xml:space="preserve"> </w:delText>
        </w:r>
        <w:r w:rsidDel="00BA5024">
          <w:rPr>
            <w:w w:val="115"/>
          </w:rPr>
          <w:delText>a</w:delText>
        </w:r>
      </w:del>
      <w:r>
        <w:rPr>
          <w:spacing w:val="7"/>
          <w:w w:val="115"/>
        </w:rPr>
        <w:t xml:space="preserve"> </w:t>
      </w:r>
      <w:r>
        <w:rPr>
          <w:w w:val="115"/>
        </w:rPr>
        <w:t>part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electoral</w:t>
      </w:r>
      <w:r>
        <w:rPr>
          <w:spacing w:val="8"/>
          <w:w w:val="115"/>
        </w:rPr>
        <w:t xml:space="preserve"> </w:t>
      </w:r>
      <w:r>
        <w:rPr>
          <w:w w:val="115"/>
        </w:rPr>
        <w:t>campaign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32"/>
          <w:w w:val="108"/>
        </w:rPr>
        <w:t xml:space="preserve"> </w:t>
      </w:r>
      <w:r>
        <w:rPr>
          <w:spacing w:val="1"/>
          <w:w w:val="115"/>
        </w:rPr>
        <w:t>local</w:t>
      </w:r>
      <w:r>
        <w:rPr>
          <w:spacing w:val="-1"/>
          <w:w w:val="115"/>
        </w:rPr>
        <w:t xml:space="preserve"> </w:t>
      </w:r>
      <w:r>
        <w:rPr>
          <w:w w:val="115"/>
        </w:rPr>
        <w:t>elections</w:t>
      </w:r>
      <w:r>
        <w:rPr>
          <w:spacing w:val="-1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gradski</w:t>
      </w:r>
      <w:proofErr w:type="spellEnd"/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izbori</w:t>
      </w:r>
      <w:proofErr w:type="spellEnd"/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1995.</w:t>
      </w:r>
      <w:r>
        <w:rPr>
          <w:spacing w:val="25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1"/>
          <w:w w:val="115"/>
        </w:rPr>
        <w:t>project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was</w:t>
      </w:r>
      <w:r>
        <w:rPr>
          <w:spacing w:val="-1"/>
          <w:w w:val="115"/>
        </w:rPr>
        <w:t xml:space="preserve"> </w:t>
      </w:r>
      <w:r>
        <w:rPr>
          <w:w w:val="115"/>
        </w:rPr>
        <w:t>based</w:t>
      </w:r>
      <w:r>
        <w:rPr>
          <w:spacing w:val="-2"/>
          <w:w w:val="115"/>
        </w:rPr>
        <w:t xml:space="preserve"> </w:t>
      </w:r>
      <w:r>
        <w:rPr>
          <w:w w:val="115"/>
        </w:rPr>
        <w:t>on</w:t>
      </w:r>
      <w:ins w:id="277" w:author="Chris Prickett" w:date="2017-02-11T16:00:00Z">
        <w:r w:rsidR="00BA5024">
          <w:rPr>
            <w:w w:val="115"/>
          </w:rPr>
          <w:t xml:space="preserve"> an</w:t>
        </w:r>
      </w:ins>
      <w:del w:id="278" w:author="Chris Prickett" w:date="2017-02-11T16:00:00Z">
        <w:r w:rsidDel="00BA5024">
          <w:rPr>
            <w:spacing w:val="-1"/>
            <w:w w:val="115"/>
          </w:rPr>
          <w:delText xml:space="preserve"> </w:delText>
        </w:r>
        <w:r w:rsidDel="00BA5024">
          <w:rPr>
            <w:w w:val="115"/>
          </w:rPr>
          <w:delText>the</w:delText>
        </w:r>
      </w:del>
      <w:r>
        <w:rPr>
          <w:spacing w:val="-2"/>
          <w:w w:val="115"/>
        </w:rPr>
        <w:t xml:space="preserve"> in</w:t>
      </w:r>
      <w:r>
        <w:rPr>
          <w:spacing w:val="-1"/>
          <w:w w:val="115"/>
        </w:rPr>
        <w:t>ternational</w:t>
      </w:r>
      <w:r>
        <w:rPr>
          <w:spacing w:val="38"/>
          <w:w w:val="117"/>
        </w:rPr>
        <w:t xml:space="preserve"> </w:t>
      </w:r>
      <w:r>
        <w:rPr>
          <w:w w:val="115"/>
        </w:rPr>
        <w:t>competition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</w:t>
      </w:r>
      <w:ins w:id="279" w:author="Chris Prickett" w:date="2017-02-11T16:00:00Z">
        <w:r w:rsidR="00BA5024">
          <w:rPr>
            <w:spacing w:val="-1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1"/>
          <w:w w:val="115"/>
        </w:rPr>
        <w:t xml:space="preserve"> </w:t>
      </w:r>
      <w:r>
        <w:rPr>
          <w:w w:val="115"/>
        </w:rPr>
        <w:t>design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amphiteatre</w:t>
      </w:r>
      <w:proofErr w:type="spellEnd"/>
      <w:r>
        <w:rPr>
          <w:w w:val="115"/>
        </w:rPr>
        <w:t xml:space="preserve"> (</w:t>
      </w:r>
      <w:r>
        <w:rPr>
          <w:rFonts w:ascii="Georgia" w:eastAsia="Georgia" w:hAnsi="Georgia" w:cs="Georgia"/>
          <w:b/>
          <w:bCs/>
          <w:w w:val="115"/>
        </w:rPr>
        <w:t>?</w:t>
      </w:r>
      <w:r>
        <w:rPr>
          <w:w w:val="115"/>
        </w:rPr>
        <w:t>).</w:t>
      </w:r>
    </w:p>
    <w:p w14:paraId="2A082B2C" w14:textId="77777777" w:rsidR="00A8456E" w:rsidRDefault="006C1195">
      <w:pPr>
        <w:pStyle w:val="BodyText"/>
        <w:spacing w:before="94" w:line="293" w:lineRule="auto"/>
        <w:ind w:left="1133" w:right="112"/>
        <w:jc w:val="both"/>
      </w:pPr>
      <w:r>
        <w:rPr>
          <w:w w:val="115"/>
        </w:rPr>
        <w:t>After</w:t>
      </w:r>
      <w:r>
        <w:rPr>
          <w:spacing w:val="-17"/>
          <w:w w:val="115"/>
        </w:rPr>
        <w:t xml:space="preserve"> </w:t>
      </w:r>
      <w:r>
        <w:rPr>
          <w:w w:val="115"/>
        </w:rPr>
        <w:t>2000,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most</w:t>
      </w:r>
      <w:r>
        <w:rPr>
          <w:spacing w:val="-18"/>
          <w:w w:val="115"/>
        </w:rPr>
        <w:t xml:space="preserve"> </w:t>
      </w:r>
      <w:r>
        <w:rPr>
          <w:w w:val="115"/>
        </w:rPr>
        <w:t>important</w:t>
      </w:r>
      <w:r>
        <w:rPr>
          <w:spacing w:val="-16"/>
          <w:w w:val="115"/>
        </w:rPr>
        <w:t xml:space="preserve"> </w:t>
      </w:r>
      <w:ins w:id="280" w:author="Chris Prickett" w:date="2017-02-11T16:01:00Z">
        <w:r w:rsidR="00BA5024">
          <w:rPr>
            <w:w w:val="115"/>
          </w:rPr>
          <w:t>project</w:t>
        </w:r>
      </w:ins>
      <w:del w:id="281" w:author="Chris Prickett" w:date="2017-02-11T16:01:00Z">
        <w:r w:rsidDel="00BA5024">
          <w:rPr>
            <w:w w:val="115"/>
          </w:rPr>
          <w:delText>ones</w:delText>
        </w:r>
      </w:del>
      <w:r>
        <w:rPr>
          <w:spacing w:val="-17"/>
          <w:w w:val="115"/>
        </w:rPr>
        <w:t xml:space="preserve"> </w:t>
      </w:r>
      <w:r>
        <w:rPr>
          <w:w w:val="115"/>
        </w:rPr>
        <w:t>hitherto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tended</w:t>
      </w:r>
      <w:r>
        <w:rPr>
          <w:spacing w:val="-17"/>
          <w:w w:val="115"/>
        </w:rPr>
        <w:t xml:space="preserve"> </w:t>
      </w:r>
      <w:r>
        <w:rPr>
          <w:w w:val="115"/>
        </w:rPr>
        <w:t>area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27"/>
          <w:w w:val="115"/>
        </w:rPr>
        <w:t xml:space="preserve"> </w:t>
      </w:r>
      <w:r>
        <w:rPr>
          <w:w w:val="115"/>
        </w:rPr>
        <w:t>are:</w:t>
      </w:r>
    </w:p>
    <w:p w14:paraId="166CFE2B" w14:textId="77777777" w:rsidR="00A8456E" w:rsidRDefault="00A8456E">
      <w:pPr>
        <w:spacing w:before="6"/>
        <w:rPr>
          <w:rFonts w:ascii="PMingLiU" w:eastAsia="PMingLiU" w:hAnsi="PMingLiU" w:cs="PMingLiU"/>
          <w:sz w:val="19"/>
          <w:szCs w:val="19"/>
        </w:rPr>
      </w:pPr>
    </w:p>
    <w:p w14:paraId="6E5F8086" w14:textId="77777777" w:rsidR="00A8456E" w:rsidRDefault="006C1195">
      <w:pPr>
        <w:pStyle w:val="BodyText"/>
        <w:numPr>
          <w:ilvl w:val="0"/>
          <w:numId w:val="7"/>
        </w:numPr>
        <w:tabs>
          <w:tab w:val="left" w:pos="1614"/>
        </w:tabs>
      </w:pPr>
      <w:proofErr w:type="spellStart"/>
      <w:r>
        <w:rPr>
          <w:w w:val="110"/>
        </w:rPr>
        <w:t>Lamda</w:t>
      </w:r>
      <w:proofErr w:type="spellEnd"/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inv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tment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Bek</w:t>
      </w:r>
      <w:r>
        <w:rPr>
          <w:spacing w:val="-3"/>
          <w:w w:val="110"/>
        </w:rPr>
        <w:t>o</w:t>
      </w:r>
      <w:proofErr w:type="spellEnd"/>
      <w:r>
        <w:rPr>
          <w:spacing w:val="30"/>
          <w:w w:val="110"/>
        </w:rPr>
        <w:t xml:space="preserve"> </w:t>
      </w:r>
      <w:r>
        <w:rPr>
          <w:w w:val="110"/>
        </w:rPr>
        <w:t>factory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renovation;</w:t>
      </w:r>
    </w:p>
    <w:p w14:paraId="60D28AC4" w14:textId="77777777" w:rsidR="00A8456E" w:rsidRDefault="003F4DCE">
      <w:pPr>
        <w:pStyle w:val="BodyText"/>
        <w:numPr>
          <w:ilvl w:val="0"/>
          <w:numId w:val="7"/>
        </w:numPr>
        <w:tabs>
          <w:tab w:val="left" w:pos="1614"/>
        </w:tabs>
        <w:spacing w:before="139"/>
      </w:pPr>
      <w:ins w:id="282" w:author="Chris Prickett" w:date="2017-02-11T16:04:00Z">
        <w:r>
          <w:rPr>
            <w:spacing w:val="-3"/>
            <w:w w:val="105"/>
          </w:rPr>
          <w:t xml:space="preserve">The </w:t>
        </w:r>
      </w:ins>
      <w:r w:rsidR="006C1195">
        <w:rPr>
          <w:spacing w:val="-3"/>
          <w:w w:val="105"/>
        </w:rPr>
        <w:t>”</w:t>
      </w:r>
      <w:r w:rsidR="006C1195" w:rsidRPr="00BA5024">
        <w:rPr>
          <w:spacing w:val="-3"/>
          <w:w w:val="105"/>
          <w:highlight w:val="yellow"/>
          <w:rPrChange w:id="283" w:author="Chris Prickett" w:date="2017-02-11T16:02:00Z">
            <w:rPr>
              <w:spacing w:val="-3"/>
              <w:w w:val="105"/>
            </w:rPr>
          </w:rPrChange>
        </w:rPr>
        <w:t>Cit</w:t>
      </w:r>
      <w:r w:rsidR="006C1195" w:rsidRPr="00BA5024">
        <w:rPr>
          <w:spacing w:val="-2"/>
          <w:w w:val="105"/>
          <w:highlight w:val="yellow"/>
          <w:rPrChange w:id="284" w:author="Chris Prickett" w:date="2017-02-11T16:02:00Z">
            <w:rPr>
              <w:spacing w:val="-2"/>
              <w:w w:val="105"/>
            </w:rPr>
          </w:rPrChange>
        </w:rPr>
        <w:t>y</w:t>
      </w:r>
      <w:r w:rsidR="006C1195">
        <w:rPr>
          <w:spacing w:val="13"/>
          <w:w w:val="105"/>
        </w:rPr>
        <w:t xml:space="preserve"> </w:t>
      </w:r>
      <w:commentRangeStart w:id="285"/>
      <w:commentRangeStart w:id="286"/>
      <w:r w:rsidR="006C1195" w:rsidRPr="003F4DCE">
        <w:rPr>
          <w:w w:val="105"/>
        </w:rPr>
        <w:t>on</w:t>
      </w:r>
      <w:r w:rsidR="006C1195" w:rsidRPr="003F4DCE">
        <w:rPr>
          <w:spacing w:val="13"/>
          <w:w w:val="105"/>
        </w:rPr>
        <w:t xml:space="preserve"> </w:t>
      </w:r>
      <w:r w:rsidR="006C1195" w:rsidRPr="003F4DCE">
        <w:rPr>
          <w:spacing w:val="-2"/>
          <w:w w:val="105"/>
        </w:rPr>
        <w:t>w</w:t>
      </w:r>
      <w:r w:rsidR="006C1195" w:rsidRPr="003F4DCE">
        <w:rPr>
          <w:spacing w:val="-3"/>
          <w:w w:val="105"/>
        </w:rPr>
        <w:t>ater</w:t>
      </w:r>
      <w:commentRangeEnd w:id="285"/>
      <w:r>
        <w:rPr>
          <w:rStyle w:val="CommentReference"/>
          <w:rFonts w:asciiTheme="minorHAnsi" w:eastAsiaTheme="minorHAnsi" w:hAnsiTheme="minorHAnsi"/>
        </w:rPr>
        <w:commentReference w:id="285"/>
      </w:r>
      <w:commentRangeEnd w:id="286"/>
      <w:r w:rsidR="00E70799">
        <w:rPr>
          <w:rStyle w:val="CommentReference"/>
          <w:rFonts w:asciiTheme="minorHAnsi" w:eastAsiaTheme="minorHAnsi" w:hAnsiTheme="minorHAnsi"/>
        </w:rPr>
        <w:commentReference w:id="286"/>
      </w:r>
      <w:r w:rsidR="006C1195">
        <w:rPr>
          <w:spacing w:val="-3"/>
          <w:w w:val="105"/>
        </w:rPr>
        <w:t>”</w:t>
      </w:r>
      <w:r w:rsidR="006C1195">
        <w:rPr>
          <w:spacing w:val="13"/>
          <w:w w:val="105"/>
        </w:rPr>
        <w:t xml:space="preserve"> </w:t>
      </w:r>
      <w:r w:rsidR="006C1195">
        <w:rPr>
          <w:w w:val="105"/>
        </w:rPr>
        <w:t>project</w:t>
      </w:r>
      <w:r w:rsidR="006C1195">
        <w:rPr>
          <w:spacing w:val="13"/>
          <w:w w:val="105"/>
        </w:rPr>
        <w:t xml:space="preserve"> </w:t>
      </w:r>
      <w:r w:rsidR="006C1195">
        <w:rPr>
          <w:spacing w:val="-3"/>
          <w:w w:val="105"/>
        </w:rPr>
        <w:t>by</w:t>
      </w:r>
      <w:r w:rsidR="006C1195">
        <w:rPr>
          <w:spacing w:val="13"/>
          <w:w w:val="105"/>
        </w:rPr>
        <w:t xml:space="preserve"> </w:t>
      </w:r>
      <w:ins w:id="287" w:author="Chris Prickett" w:date="2017-02-11T16:04:00Z">
        <w:r>
          <w:rPr>
            <w:spacing w:val="13"/>
            <w:w w:val="105"/>
          </w:rPr>
          <w:t xml:space="preserve">the </w:t>
        </w:r>
      </w:ins>
      <w:r w:rsidR="006C1195">
        <w:rPr>
          <w:w w:val="105"/>
        </w:rPr>
        <w:t>Belgrade</w:t>
      </w:r>
      <w:r w:rsidR="006C1195">
        <w:rPr>
          <w:spacing w:val="13"/>
          <w:w w:val="105"/>
        </w:rPr>
        <w:t xml:space="preserve"> </w:t>
      </w:r>
      <w:r w:rsidR="006C1195">
        <w:rPr>
          <w:spacing w:val="-2"/>
          <w:w w:val="105"/>
        </w:rPr>
        <w:t>Port</w:t>
      </w:r>
      <w:r w:rsidR="006C1195">
        <w:rPr>
          <w:spacing w:val="14"/>
          <w:w w:val="105"/>
        </w:rPr>
        <w:t xml:space="preserve"> </w:t>
      </w:r>
      <w:r w:rsidR="006C1195">
        <w:rPr>
          <w:spacing w:val="-1"/>
          <w:w w:val="105"/>
        </w:rPr>
        <w:t>Company</w:t>
      </w:r>
      <w:r w:rsidR="006C1195">
        <w:rPr>
          <w:spacing w:val="13"/>
          <w:w w:val="105"/>
        </w:rPr>
        <w:t xml:space="preserve"> </w:t>
      </w:r>
      <w:r w:rsidR="006C1195">
        <w:rPr>
          <w:w w:val="105"/>
        </w:rPr>
        <w:t>(</w:t>
      </w:r>
      <w:r w:rsidR="006C1195">
        <w:rPr>
          <w:rFonts w:ascii="Arial" w:eastAsia="Arial" w:hAnsi="Arial" w:cs="Arial"/>
          <w:i/>
          <w:w w:val="105"/>
        </w:rPr>
        <w:t>Luka</w:t>
      </w:r>
      <w:r w:rsidR="006C1195">
        <w:rPr>
          <w:rFonts w:ascii="Arial" w:eastAsia="Arial" w:hAnsi="Arial" w:cs="Arial"/>
          <w:i/>
          <w:spacing w:val="15"/>
          <w:w w:val="105"/>
        </w:rPr>
        <w:t xml:space="preserve"> </w:t>
      </w:r>
      <w:r w:rsidR="006C1195">
        <w:rPr>
          <w:rFonts w:ascii="Arial" w:eastAsia="Arial" w:hAnsi="Arial" w:cs="Arial"/>
          <w:i/>
          <w:w w:val="105"/>
        </w:rPr>
        <w:t>Belgrade</w:t>
      </w:r>
      <w:r w:rsidR="006C1195">
        <w:rPr>
          <w:w w:val="105"/>
        </w:rPr>
        <w:t>);</w:t>
      </w:r>
    </w:p>
    <w:p w14:paraId="0822653C" w14:textId="77777777" w:rsidR="00A8456E" w:rsidRDefault="003F4DCE">
      <w:pPr>
        <w:pStyle w:val="BodyText"/>
        <w:numPr>
          <w:ilvl w:val="0"/>
          <w:numId w:val="7"/>
        </w:numPr>
        <w:tabs>
          <w:tab w:val="left" w:pos="1614"/>
        </w:tabs>
        <w:spacing w:before="139" w:line="289" w:lineRule="auto"/>
        <w:ind w:right="112"/>
      </w:pPr>
      <w:ins w:id="288" w:author="Chris Prickett" w:date="2017-02-11T16:04:00Z">
        <w:r>
          <w:rPr>
            <w:w w:val="115"/>
          </w:rPr>
          <w:t>A</w:t>
        </w:r>
      </w:ins>
      <w:del w:id="289" w:author="Chris Prickett" w:date="2017-02-11T16:04:00Z">
        <w:r w:rsidR="006C1195" w:rsidDel="003F4DCE">
          <w:rPr>
            <w:w w:val="115"/>
          </w:rPr>
          <w:delText>a</w:delText>
        </w:r>
      </w:del>
      <w:r w:rsidR="006C1195">
        <w:rPr>
          <w:w w:val="115"/>
        </w:rPr>
        <w:t>n</w:t>
      </w:r>
      <w:r w:rsidR="006C1195">
        <w:rPr>
          <w:spacing w:val="-8"/>
          <w:w w:val="115"/>
        </w:rPr>
        <w:t xml:space="preserve"> </w:t>
      </w:r>
      <w:r w:rsidR="006C1195">
        <w:rPr>
          <w:spacing w:val="-2"/>
          <w:w w:val="115"/>
        </w:rPr>
        <w:t>i</w:t>
      </w:r>
      <w:r w:rsidR="006C1195">
        <w:rPr>
          <w:spacing w:val="-1"/>
          <w:w w:val="115"/>
        </w:rPr>
        <w:t>nternational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competitive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bidding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-7"/>
          <w:w w:val="115"/>
        </w:rPr>
        <w:t xml:space="preserve"> </w:t>
      </w:r>
      <w:ins w:id="290" w:author="Chris Prickett" w:date="2017-02-11T16:04:00Z">
        <w:r>
          <w:rPr>
            <w:spacing w:val="-7"/>
            <w:w w:val="115"/>
          </w:rPr>
          <w:t xml:space="preserve">the </w:t>
        </w:r>
      </w:ins>
      <w:r w:rsidR="006C1195">
        <w:rPr>
          <w:spacing w:val="-1"/>
          <w:w w:val="115"/>
        </w:rPr>
        <w:t>architectural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design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7"/>
          <w:w w:val="115"/>
        </w:rPr>
        <w:t xml:space="preserve"> </w:t>
      </w:r>
      <w:proofErr w:type="spellStart"/>
      <w:r w:rsidR="006C1195">
        <w:rPr>
          <w:w w:val="115"/>
        </w:rPr>
        <w:t>Beton</w:t>
      </w:r>
      <w:proofErr w:type="spellEnd"/>
      <w:r w:rsidR="006C1195">
        <w:rPr>
          <w:spacing w:val="-7"/>
          <w:w w:val="115"/>
        </w:rPr>
        <w:t xml:space="preserve"> </w:t>
      </w:r>
      <w:proofErr w:type="spellStart"/>
      <w:r w:rsidR="006C1195">
        <w:rPr>
          <w:w w:val="115"/>
        </w:rPr>
        <w:t>Hala</w:t>
      </w:r>
      <w:proofErr w:type="spellEnd"/>
      <w:r w:rsidR="006C1195">
        <w:rPr>
          <w:spacing w:val="27"/>
          <w:w w:val="113"/>
        </w:rPr>
        <w:t xml:space="preserve"> </w:t>
      </w:r>
      <w:r w:rsidR="006C1195">
        <w:rPr>
          <w:spacing w:val="-3"/>
          <w:w w:val="115"/>
        </w:rPr>
        <w:t>Waterfront;</w:t>
      </w:r>
    </w:p>
    <w:p w14:paraId="2A927515" w14:textId="77777777" w:rsidR="00A8456E" w:rsidRDefault="003F4DCE">
      <w:pPr>
        <w:pStyle w:val="BodyText"/>
        <w:numPr>
          <w:ilvl w:val="0"/>
          <w:numId w:val="7"/>
        </w:numPr>
        <w:tabs>
          <w:tab w:val="left" w:pos="1614"/>
        </w:tabs>
        <w:spacing w:before="99"/>
      </w:pPr>
      <w:ins w:id="291" w:author="Chris Prickett" w:date="2017-02-11T16:05:00Z">
        <w:r>
          <w:rPr>
            <w:w w:val="115"/>
          </w:rPr>
          <w:t xml:space="preserve">The </w:t>
        </w:r>
      </w:ins>
      <w:r w:rsidR="006C1195">
        <w:rPr>
          <w:w w:val="115"/>
        </w:rPr>
        <w:t>Eagle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Hills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Belgrade</w:t>
      </w:r>
      <w:r w:rsidR="006C1195">
        <w:rPr>
          <w:spacing w:val="3"/>
          <w:w w:val="115"/>
        </w:rPr>
        <w:t xml:space="preserve"> </w:t>
      </w:r>
      <w:r w:rsidR="006C1195">
        <w:rPr>
          <w:spacing w:val="-3"/>
          <w:w w:val="115"/>
        </w:rPr>
        <w:t>Waterfront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Pro</w:t>
      </w:r>
      <w:r w:rsidR="006C1195">
        <w:rPr>
          <w:spacing w:val="1"/>
          <w:w w:val="115"/>
        </w:rPr>
        <w:t>ject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(BWP).</w:t>
      </w:r>
    </w:p>
    <w:p w14:paraId="4FA268A4" w14:textId="77777777" w:rsidR="00A8456E" w:rsidRDefault="00A8456E">
      <w:pPr>
        <w:spacing w:before="11"/>
        <w:rPr>
          <w:rFonts w:ascii="PMingLiU" w:eastAsia="PMingLiU" w:hAnsi="PMingLiU" w:cs="PMingLiU"/>
        </w:rPr>
      </w:pPr>
    </w:p>
    <w:p w14:paraId="24953665" w14:textId="77777777" w:rsidR="00A8456E" w:rsidRDefault="006C1195">
      <w:pPr>
        <w:pStyle w:val="BodyText"/>
        <w:spacing w:line="292" w:lineRule="auto"/>
        <w:ind w:left="1133" w:right="111"/>
        <w:jc w:val="both"/>
      </w:pPr>
      <w:r>
        <w:rPr>
          <w:w w:val="115"/>
        </w:rPr>
        <w:t>According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17"/>
          <w:w w:val="115"/>
        </w:rPr>
        <w:t xml:space="preserve"> </w:t>
      </w:r>
      <w:r>
        <w:rPr>
          <w:w w:val="115"/>
        </w:rPr>
        <w:t>state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affairs,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crucial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terest-based</w:t>
      </w:r>
      <w:r>
        <w:rPr>
          <w:spacing w:val="16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29"/>
          <w:w w:val="112"/>
        </w:rPr>
        <w:t xml:space="preserve"> </w:t>
      </w:r>
      <w:proofErr w:type="spellStart"/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ins w:id="292" w:author="Chris Prickett" w:date="2017-02-11T16:05:00Z">
        <w:r w:rsidR="003F4DCE">
          <w:rPr>
            <w:spacing w:val="-3"/>
            <w:w w:val="115"/>
          </w:rPr>
          <w:t>’s</w:t>
        </w:r>
      </w:ins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space</w:t>
      </w:r>
      <w:r>
        <w:rPr>
          <w:spacing w:val="4"/>
          <w:w w:val="115"/>
        </w:rPr>
        <w:t xml:space="preserve"> </w:t>
      </w:r>
      <w:del w:id="293" w:author="Chris Prickett" w:date="2017-02-11T16:05:00Z">
        <w:r w:rsidDel="003F4DCE">
          <w:rPr>
            <w:spacing w:val="-4"/>
            <w:w w:val="115"/>
          </w:rPr>
          <w:delText>was</w:delText>
        </w:r>
        <w:r w:rsidDel="003F4DCE">
          <w:rPr>
            <w:spacing w:val="4"/>
            <w:w w:val="115"/>
          </w:rPr>
          <w:delText xml:space="preserve"> </w:delText>
        </w:r>
        <w:r w:rsidDel="003F4DCE">
          <w:rPr>
            <w:w w:val="115"/>
          </w:rPr>
          <w:delText>when</w:delText>
        </w:r>
      </w:del>
      <w:ins w:id="294" w:author="Chris Prickett" w:date="2017-02-11T16:05:00Z">
        <w:r w:rsidR="003F4DCE">
          <w:rPr>
            <w:spacing w:val="-4"/>
            <w:w w:val="115"/>
          </w:rPr>
          <w:t>occurred</w:t>
        </w:r>
      </w:ins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2013</w:t>
      </w:r>
      <w:r>
        <w:rPr>
          <w:spacing w:val="4"/>
          <w:w w:val="115"/>
        </w:rPr>
        <w:t xml:space="preserve"> </w:t>
      </w:r>
      <w:ins w:id="295" w:author="Chris Prickett" w:date="2017-02-11T16:05:00Z">
        <w:r w:rsidR="003F4DCE">
          <w:rPr>
            <w:spacing w:val="4"/>
            <w:w w:val="115"/>
          </w:rPr>
          <w:t xml:space="preserve">when </w:t>
        </w:r>
      </w:ins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4"/>
          <w:w w:val="115"/>
        </w:rPr>
        <w:t xml:space="preserve"> </w:t>
      </w:r>
      <w:ins w:id="296" w:author="Chris Prickett" w:date="2017-02-11T16:06:00Z">
        <w:r w:rsidR="003F4DCE">
          <w:rPr>
            <w:spacing w:val="4"/>
            <w:w w:val="115"/>
          </w:rPr>
          <w:t xml:space="preserve">the </w:t>
        </w:r>
      </w:ins>
      <w:r>
        <w:rPr>
          <w:w w:val="115"/>
        </w:rPr>
        <w:t>United</w:t>
      </w:r>
      <w:r>
        <w:rPr>
          <w:spacing w:val="5"/>
          <w:w w:val="115"/>
        </w:rPr>
        <w:t xml:space="preserve"> </w:t>
      </w:r>
      <w:r>
        <w:rPr>
          <w:w w:val="115"/>
        </w:rPr>
        <w:t>Arab</w:t>
      </w:r>
      <w:r>
        <w:rPr>
          <w:spacing w:val="5"/>
          <w:w w:val="115"/>
        </w:rPr>
        <w:t xml:space="preserve"> </w:t>
      </w:r>
      <w:r>
        <w:rPr>
          <w:w w:val="115"/>
        </w:rPr>
        <w:t>Emirates</w:t>
      </w:r>
      <w:r>
        <w:rPr>
          <w:spacing w:val="4"/>
          <w:w w:val="115"/>
        </w:rPr>
        <w:t xml:space="preserve"> </w:t>
      </w:r>
      <w:r>
        <w:rPr>
          <w:w w:val="115"/>
        </w:rPr>
        <w:t>(UAE)</w:t>
      </w:r>
      <w:r>
        <w:rPr>
          <w:spacing w:val="23"/>
          <w:w w:val="114"/>
        </w:rPr>
        <w:t xml:space="preserve"> </w:t>
      </w:r>
      <w:r>
        <w:rPr>
          <w:w w:val="115"/>
        </w:rPr>
        <w:t>[</w:t>
      </w:r>
      <w:r>
        <w:rPr>
          <w:rFonts w:ascii="Arial" w:eastAsia="Arial" w:hAnsi="Arial" w:cs="Arial"/>
          <w:i/>
          <w:w w:val="115"/>
        </w:rPr>
        <w:t>Eagle</w:t>
      </w:r>
      <w:r>
        <w:rPr>
          <w:rFonts w:ascii="Arial" w:eastAsia="Arial" w:hAnsi="Arial" w:cs="Arial"/>
          <w:i/>
          <w:spacing w:val="-22"/>
          <w:w w:val="115"/>
        </w:rPr>
        <w:t xml:space="preserve"> </w:t>
      </w:r>
      <w:r>
        <w:rPr>
          <w:rFonts w:ascii="Arial" w:eastAsia="Arial" w:hAnsi="Arial" w:cs="Arial"/>
          <w:i/>
          <w:spacing w:val="2"/>
          <w:w w:val="115"/>
        </w:rPr>
        <w:t>Hills</w:t>
      </w:r>
      <w:r>
        <w:rPr>
          <w:rFonts w:ascii="Arial" w:eastAsia="Arial" w:hAnsi="Arial" w:cs="Arial"/>
          <w:i/>
          <w:spacing w:val="-14"/>
          <w:w w:val="115"/>
        </w:rPr>
        <w:t xml:space="preserve"> </w:t>
      </w:r>
      <w:r>
        <w:rPr>
          <w:spacing w:val="-1"/>
          <w:w w:val="115"/>
        </w:rPr>
        <w:t>Compan</w:t>
      </w:r>
      <w:r>
        <w:rPr>
          <w:spacing w:val="-2"/>
          <w:w w:val="115"/>
        </w:rPr>
        <w:t>y]</w:t>
      </w:r>
      <w:r>
        <w:rPr>
          <w:spacing w:val="-20"/>
          <w:w w:val="115"/>
        </w:rPr>
        <w:t xml:space="preserve"> </w:t>
      </w:r>
      <w:r>
        <w:rPr>
          <w:w w:val="115"/>
        </w:rPr>
        <w:t>bought</w:t>
      </w:r>
      <w:ins w:id="297" w:author="Chris Prickett" w:date="2017-02-11T16:06:00Z">
        <w:r w:rsidR="003F4DCE">
          <w:rPr>
            <w:w w:val="115"/>
          </w:rPr>
          <w:t xml:space="preserve"> the</w:t>
        </w:r>
      </w:ins>
      <w:r>
        <w:rPr>
          <w:spacing w:val="-21"/>
          <w:w w:val="115"/>
        </w:rPr>
        <w:t xml:space="preserve"> </w:t>
      </w:r>
      <w:r>
        <w:rPr>
          <w:w w:val="115"/>
        </w:rPr>
        <w:t>National</w:t>
      </w:r>
      <w:r>
        <w:rPr>
          <w:spacing w:val="-19"/>
          <w:w w:val="115"/>
        </w:rPr>
        <w:t xml:space="preserve"> </w:t>
      </w:r>
      <w:r>
        <w:rPr>
          <w:w w:val="115"/>
        </w:rPr>
        <w:t>Shipping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Compan</w:t>
      </w:r>
      <w:r>
        <w:rPr>
          <w:spacing w:val="-2"/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all</w:t>
      </w:r>
      <w:r>
        <w:rPr>
          <w:spacing w:val="-20"/>
          <w:w w:val="115"/>
        </w:rPr>
        <w:t xml:space="preserve"> </w:t>
      </w:r>
      <w:r>
        <w:rPr>
          <w:w w:val="115"/>
        </w:rPr>
        <w:t>its</w:t>
      </w:r>
      <w:r>
        <w:rPr>
          <w:spacing w:val="-21"/>
          <w:w w:val="115"/>
        </w:rPr>
        <w:t xml:space="preserve"> </w:t>
      </w:r>
      <w:r>
        <w:rPr>
          <w:w w:val="115"/>
        </w:rPr>
        <w:t>land.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Slowly</w:t>
      </w:r>
      <w:r>
        <w:rPr>
          <w:spacing w:val="24"/>
          <w:w w:val="107"/>
        </w:rPr>
        <w:t xml:space="preserve"> </w:t>
      </w:r>
      <w:r>
        <w:rPr>
          <w:w w:val="115"/>
        </w:rPr>
        <w:t>but surely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aft</w:t>
      </w:r>
      <w:r>
        <w:rPr>
          <w:spacing w:val="-2"/>
          <w:w w:val="115"/>
        </w:rPr>
        <w:t>erw</w:t>
      </w:r>
      <w:r>
        <w:rPr>
          <w:spacing w:val="-1"/>
          <w:w w:val="115"/>
        </w:rPr>
        <w:t>ards,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company</w:t>
      </w:r>
      <w:r>
        <w:rPr>
          <w:spacing w:val="1"/>
          <w:w w:val="115"/>
        </w:rPr>
        <w:t xml:space="preserve"> </w:t>
      </w:r>
      <w:r>
        <w:rPr>
          <w:w w:val="115"/>
        </w:rPr>
        <w:t>set</w:t>
      </w:r>
      <w:r>
        <w:rPr>
          <w:spacing w:val="1"/>
          <w:w w:val="115"/>
        </w:rPr>
        <w:t xml:space="preserve"> </w:t>
      </w:r>
      <w:del w:id="298" w:author="Chris Prickett" w:date="2017-02-11T16:07:00Z">
        <w:r w:rsidDel="003F4DCE">
          <w:rPr>
            <w:w w:val="115"/>
          </w:rPr>
          <w:delText>sails for</w:delText>
        </w:r>
      </w:del>
      <w:ins w:id="299" w:author="Chris Prickett" w:date="2017-02-11T16:07:00Z">
        <w:r w:rsidR="003F4DCE">
          <w:rPr>
            <w:w w:val="115"/>
          </w:rPr>
          <w:t>in motion</w:t>
        </w:r>
      </w:ins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range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legislation and</w:t>
      </w:r>
      <w:r>
        <w:rPr>
          <w:spacing w:val="1"/>
          <w:w w:val="115"/>
        </w:rPr>
        <w:t xml:space="preserve"> </w:t>
      </w:r>
      <w:r>
        <w:rPr>
          <w:w w:val="115"/>
        </w:rPr>
        <w:t>planning</w:t>
      </w:r>
      <w:r>
        <w:rPr>
          <w:spacing w:val="24"/>
          <w:w w:val="113"/>
        </w:rPr>
        <w:t xml:space="preserve"> </w:t>
      </w:r>
      <w:r>
        <w:rPr>
          <w:w w:val="110"/>
        </w:rPr>
        <w:t>document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hanges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accommodate</w:t>
      </w:r>
      <w:r>
        <w:rPr>
          <w:spacing w:val="-8"/>
          <w:w w:val="110"/>
        </w:rPr>
        <w:t xml:space="preserve"> </w:t>
      </w:r>
      <w:ins w:id="300" w:author="Chris Prickett" w:date="2017-02-11T16:07:00Z">
        <w:r w:rsidR="003F4DCE">
          <w:rPr>
            <w:spacing w:val="-8"/>
            <w:w w:val="110"/>
          </w:rPr>
          <w:t xml:space="preserve">the </w:t>
        </w:r>
      </w:ins>
      <w:r>
        <w:rPr>
          <w:spacing w:val="-2"/>
          <w:w w:val="110"/>
        </w:rPr>
        <w:t>inv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tor</w:t>
      </w:r>
      <w:r>
        <w:rPr>
          <w:spacing w:val="-5"/>
          <w:w w:val="110"/>
        </w:rPr>
        <w:t>’s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interests</w:t>
      </w:r>
      <w:r>
        <w:rPr>
          <w:spacing w:val="-8"/>
          <w:w w:val="110"/>
        </w:rPr>
        <w:t xml:space="preserve"> </w:t>
      </w:r>
      <w:r>
        <w:rPr>
          <w:w w:val="110"/>
        </w:rPr>
        <w:t>within</w:t>
      </w:r>
      <w:ins w:id="301" w:author="Chris Prickett" w:date="2017-02-11T16:07:00Z">
        <w:r w:rsidR="003F4DCE">
          <w:rPr>
            <w:w w:val="110"/>
          </w:rPr>
          <w:t xml:space="preserve"> the</w:t>
        </w:r>
      </w:ins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10"/>
        </w:rPr>
        <w:t>Belgrade</w:t>
      </w:r>
      <w:r>
        <w:rPr>
          <w:rFonts w:ascii="Arial" w:eastAsia="Arial" w:hAnsi="Arial" w:cs="Arial"/>
          <w:i/>
          <w:spacing w:val="-9"/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10"/>
        </w:rPr>
        <w:t>Waterfront</w:t>
      </w:r>
      <w:r>
        <w:rPr>
          <w:rFonts w:ascii="Arial" w:eastAsia="Arial" w:hAnsi="Arial" w:cs="Arial"/>
          <w:i/>
          <w:spacing w:val="57"/>
        </w:rPr>
        <w:t xml:space="preserve"> </w:t>
      </w:r>
      <w:r>
        <w:rPr>
          <w:rFonts w:ascii="Arial" w:eastAsia="Arial" w:hAnsi="Arial" w:cs="Arial"/>
          <w:i/>
          <w:spacing w:val="-5"/>
          <w:w w:val="110"/>
        </w:rPr>
        <w:t>Project</w:t>
      </w:r>
      <w:r>
        <w:rPr>
          <w:rFonts w:ascii="Arial" w:eastAsia="Arial" w:hAnsi="Arial" w:cs="Arial"/>
          <w:i/>
          <w:spacing w:val="15"/>
          <w:w w:val="110"/>
        </w:rPr>
        <w:t xml:space="preserve"> </w:t>
      </w:r>
      <w:r>
        <w:rPr>
          <w:w w:val="110"/>
        </w:rPr>
        <w:t>(BWP).</w:t>
      </w:r>
    </w:p>
    <w:p w14:paraId="0B5479DE" w14:textId="1220CBF9" w:rsidR="00A8456E" w:rsidRDefault="000747F7">
      <w:pPr>
        <w:pStyle w:val="BodyText"/>
        <w:spacing w:before="97" w:line="291" w:lineRule="auto"/>
        <w:ind w:left="836" w:right="111" w:firstLine="296"/>
        <w:jc w:val="right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8704" behindDoc="1" locked="0" layoutInCell="1" allowOverlap="1" wp14:anchorId="4819B3B0" wp14:editId="6ADF432B">
                <wp:simplePos x="0" y="0"/>
                <wp:positionH relativeFrom="page">
                  <wp:posOffset>1440180</wp:posOffset>
                </wp:positionH>
                <wp:positionV relativeFrom="paragraph">
                  <wp:posOffset>1460500</wp:posOffset>
                </wp:positionV>
                <wp:extent cx="2160270" cy="1270"/>
                <wp:effectExtent l="11430" t="12700" r="9525" b="5080"/>
                <wp:wrapNone/>
                <wp:docPr id="333" name="Group 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2300"/>
                          <a:chExt cx="3402" cy="2"/>
                        </a:xfrm>
                      </wpg:grpSpPr>
                      <wps:wsp>
                        <wps:cNvPr id="334" name="Freeform 1986"/>
                        <wps:cNvSpPr>
                          <a:spLocks/>
                        </wps:cNvSpPr>
                        <wps:spPr bwMode="auto">
                          <a:xfrm>
                            <a:off x="2268" y="2300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5" o:spid="_x0000_s1026" style="position:absolute;margin-left:113.4pt;margin-top:115pt;width:170.1pt;height:.1pt;z-index:-47776;mso-position-horizontal-relative:page" coordorigin="2268,2300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">
                <v:shape id="Freeform 1986" o:spid="_x0000_s1027" style="position:absolute;left:2268;top:2300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/08cA&#10;AADcAAAADwAAAGRycy9kb3ducmV2LnhtbESPW2sCMRSE34X+h3AKvhTNVouXrVGWgq2ClHr5Aaeb&#10;sxfcnCybqKu/3hQKPg4z8w0zW7SmEmdqXGlZwWs/AkGcWl1yruCwX/YmIJxH1lhZJgVXcrCYP3Vm&#10;GGt74S2ddz4XAcIuRgWF93UspUsLMuj6tiYOXmYbgz7IJpe6wUuAm0oOomgkDZYcFgqs6aOg9Lg7&#10;GQXH9W82jdx4/51nn8nt6+UnqTaJUt3nNnkH4an1j/B/e6UVDIdv8Hc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xv9PHAAAA3AAAAA8AAAAAAAAAAAAAAAAAmAIAAGRy&#10;cy9kb3ducmV2LnhtbFBLBQYAAAAABAAEAPUAAACM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w w:val="110"/>
        </w:rPr>
        <w:t>The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exact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area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48"/>
          <w:w w:val="110"/>
        </w:rPr>
        <w:t xml:space="preserve"> </w:t>
      </w:r>
      <w:r w:rsidR="006C1195">
        <w:rPr>
          <w:spacing w:val="-2"/>
          <w:w w:val="110"/>
        </w:rPr>
        <w:t>intervention</w:t>
      </w:r>
      <w:r w:rsidR="006C1195">
        <w:rPr>
          <w:spacing w:val="46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these</w:t>
      </w:r>
      <w:r w:rsidR="006C1195">
        <w:rPr>
          <w:spacing w:val="46"/>
          <w:w w:val="110"/>
        </w:rPr>
        <w:t xml:space="preserve"> </w:t>
      </w:r>
      <w:r w:rsidR="006C1195">
        <w:rPr>
          <w:w w:val="110"/>
        </w:rPr>
        <w:t>pro</w:t>
      </w:r>
      <w:r w:rsidR="006C1195">
        <w:rPr>
          <w:spacing w:val="1"/>
          <w:w w:val="110"/>
        </w:rPr>
        <w:t>jec</w:t>
      </w:r>
      <w:r w:rsidR="006C1195">
        <w:rPr>
          <w:w w:val="110"/>
        </w:rPr>
        <w:t>t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phases</w:t>
      </w:r>
      <w:r w:rsidR="006C1195">
        <w:rPr>
          <w:spacing w:val="47"/>
          <w:w w:val="110"/>
        </w:rPr>
        <w:t xml:space="preserve"> </w:t>
      </w:r>
      <w:r w:rsidR="006C1195">
        <w:rPr>
          <w:spacing w:val="-3"/>
          <w:w w:val="110"/>
        </w:rPr>
        <w:t>varies</w:t>
      </w:r>
      <w:ins w:id="302" w:author="Chris Prickett" w:date="2017-02-11T16:09:00Z">
        <w:r w:rsidR="003F4DCE">
          <w:rPr>
            <w:spacing w:val="-3"/>
            <w:w w:val="110"/>
          </w:rPr>
          <w:t xml:space="preserve"> in scope, starting</w:t>
        </w:r>
      </w:ins>
      <w:r w:rsidR="006C1195">
        <w:rPr>
          <w:spacing w:val="48"/>
          <w:w w:val="110"/>
        </w:rPr>
        <w:t xml:space="preserve"> </w:t>
      </w:r>
      <w:r w:rsidR="006C1195">
        <w:rPr>
          <w:spacing w:val="-2"/>
          <w:w w:val="110"/>
        </w:rPr>
        <w:t>f</w:t>
      </w:r>
      <w:r w:rsidR="006C1195">
        <w:rPr>
          <w:spacing w:val="-1"/>
          <w:w w:val="110"/>
        </w:rPr>
        <w:t>rom</w:t>
      </w:r>
      <w:r w:rsidR="006C1195">
        <w:rPr>
          <w:spacing w:val="48"/>
          <w:w w:val="110"/>
        </w:rPr>
        <w:t xml:space="preserve"> </w:t>
      </w:r>
      <w:proofErr w:type="spellStart"/>
      <w:r w:rsidR="006C1195">
        <w:rPr>
          <w:w w:val="110"/>
        </w:rPr>
        <w:t>Gazela</w:t>
      </w:r>
      <w:proofErr w:type="spellEnd"/>
      <w:r w:rsidR="006C1195">
        <w:rPr>
          <w:spacing w:val="46"/>
          <w:w w:val="110"/>
        </w:rPr>
        <w:t xml:space="preserve"> </w:t>
      </w:r>
      <w:r w:rsidR="006C1195">
        <w:rPr>
          <w:w w:val="110"/>
        </w:rPr>
        <w:t>Bridge</w:t>
      </w:r>
      <w:r w:rsidR="006C1195">
        <w:rPr>
          <w:spacing w:val="37"/>
          <w:w w:val="111"/>
        </w:rPr>
        <w:t xml:space="preserve"> </w:t>
      </w:r>
      <w:ins w:id="303" w:author="Chris Prickett" w:date="2017-02-11T16:10:00Z">
        <w:r w:rsidR="003F4DCE">
          <w:rPr>
            <w:spacing w:val="37"/>
            <w:w w:val="111"/>
          </w:rPr>
          <w:t xml:space="preserve">and extending </w:t>
        </w:r>
      </w:ins>
      <w:r w:rsidR="006C1195">
        <w:rPr>
          <w:w w:val="110"/>
        </w:rPr>
        <w:t>to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far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end</w:t>
      </w:r>
      <w:r w:rsidR="006C1195">
        <w:rPr>
          <w:spacing w:val="38"/>
          <w:w w:val="110"/>
        </w:rPr>
        <w:t xml:space="preserve"> </w:t>
      </w:r>
      <w:del w:id="304" w:author="Chris Prickett" w:date="2017-02-11T16:11:00Z">
        <w:r w:rsidR="006C1195" w:rsidDel="003F4DCE">
          <w:rPr>
            <w:w w:val="110"/>
          </w:rPr>
          <w:delText>after</w:delText>
        </w:r>
        <w:r w:rsidR="006C1195" w:rsidDel="003F4DCE">
          <w:rPr>
            <w:spacing w:val="38"/>
            <w:w w:val="110"/>
          </w:rPr>
          <w:delText xml:space="preserve"> </w:delText>
        </w:r>
      </w:del>
      <w:ins w:id="305" w:author="Chris Prickett" w:date="2017-02-11T16:11:00Z">
        <w:r w:rsidR="003F4DCE">
          <w:rPr>
            <w:w w:val="110"/>
          </w:rPr>
          <w:t>of the</w:t>
        </w:r>
        <w:r w:rsidR="003F4DCE">
          <w:rPr>
            <w:spacing w:val="38"/>
            <w:w w:val="110"/>
          </w:rPr>
          <w:t xml:space="preserve"> </w:t>
        </w:r>
      </w:ins>
      <w:proofErr w:type="spellStart"/>
      <w:r w:rsidR="006C1195">
        <w:rPr>
          <w:w w:val="110"/>
        </w:rPr>
        <w:t>Dorcol</w:t>
      </w:r>
      <w:proofErr w:type="spellEnd"/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marina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or</w:t>
      </w:r>
      <w:r w:rsidR="006C1195">
        <w:rPr>
          <w:spacing w:val="39"/>
          <w:w w:val="110"/>
        </w:rPr>
        <w:t xml:space="preserve"> </w:t>
      </w:r>
      <w:r w:rsidR="006C1195">
        <w:rPr>
          <w:spacing w:val="-3"/>
          <w:w w:val="110"/>
        </w:rPr>
        <w:t>ev</w:t>
      </w:r>
      <w:r w:rsidR="006C1195">
        <w:rPr>
          <w:spacing w:val="-2"/>
          <w:w w:val="110"/>
        </w:rPr>
        <w:t>en</w:t>
      </w:r>
      <w:del w:id="306" w:author="Chris Prickett" w:date="2017-02-11T16:11:00Z">
        <w:r w:rsidR="006C1195" w:rsidDel="003F4DCE">
          <w:rPr>
            <w:spacing w:val="38"/>
            <w:w w:val="110"/>
          </w:rPr>
          <w:delText xml:space="preserve"> </w:delText>
        </w:r>
        <w:r w:rsidR="006C1195" w:rsidDel="003F4DCE">
          <w:rPr>
            <w:spacing w:val="-2"/>
            <w:w w:val="110"/>
          </w:rPr>
          <w:delText>tak</w:delText>
        </w:r>
        <w:r w:rsidR="006C1195" w:rsidDel="003F4DCE">
          <w:rPr>
            <w:spacing w:val="-3"/>
            <w:w w:val="110"/>
          </w:rPr>
          <w:delText>es</w:delText>
        </w:r>
      </w:del>
      <w:r w:rsidR="006C1195">
        <w:rPr>
          <w:spacing w:val="38"/>
          <w:w w:val="110"/>
        </w:rPr>
        <w:t xml:space="preserve"> </w:t>
      </w:r>
      <w:del w:id="307" w:author="Chris Prickett" w:date="2017-02-11T16:11:00Z">
        <w:r w:rsidR="006C1195" w:rsidDel="003F4DCE">
          <w:rPr>
            <w:spacing w:val="-2"/>
            <w:w w:val="110"/>
          </w:rPr>
          <w:delText>into</w:delText>
        </w:r>
        <w:r w:rsidR="006C1195" w:rsidDel="003F4DCE">
          <w:rPr>
            <w:spacing w:val="37"/>
            <w:w w:val="110"/>
          </w:rPr>
          <w:delText xml:space="preserve"> </w:delText>
        </w:r>
        <w:r w:rsidR="006C1195" w:rsidDel="003F4DCE">
          <w:rPr>
            <w:spacing w:val="-1"/>
            <w:w w:val="110"/>
          </w:rPr>
          <w:delText>account</w:delText>
        </w:r>
      </w:del>
      <w:ins w:id="308" w:author="Chris Prickett" w:date="2017-02-11T16:11:00Z">
        <w:r w:rsidR="003F4DCE">
          <w:rPr>
            <w:spacing w:val="-2"/>
            <w:w w:val="110"/>
          </w:rPr>
          <w:t>includes the</w:t>
        </w:r>
      </w:ins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New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Belgrade</w:t>
      </w:r>
      <w:r w:rsidR="006C1195">
        <w:rPr>
          <w:spacing w:val="38"/>
          <w:w w:val="110"/>
        </w:rPr>
        <w:t xml:space="preserve"> </w:t>
      </w:r>
      <w:ins w:id="309" w:author="Chris Prickett" w:date="2017-02-11T16:11:00Z">
        <w:r w:rsidR="003F4DCE">
          <w:rPr>
            <w:w w:val="110"/>
          </w:rPr>
          <w:t>riverbank</w:t>
        </w:r>
      </w:ins>
      <w:del w:id="310" w:author="Chris Prickett" w:date="2017-02-11T16:11:00Z">
        <w:r w:rsidR="006C1195" w:rsidDel="003F4DCE">
          <w:rPr>
            <w:w w:val="110"/>
          </w:rPr>
          <w:delText>side</w:delText>
        </w:r>
      </w:del>
      <w:r w:rsidR="006C1195">
        <w:rPr>
          <w:w w:val="110"/>
        </w:rPr>
        <w:t>.</w:t>
      </w:r>
      <w:r w:rsidR="006C1195">
        <w:rPr>
          <w:spacing w:val="29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common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denominator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for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most</w:t>
      </w:r>
      <w:r w:rsidR="006C1195">
        <w:rPr>
          <w:spacing w:val="43"/>
          <w:w w:val="110"/>
        </w:rPr>
        <w:t xml:space="preserve"> </w:t>
      </w:r>
      <w:del w:id="311" w:author="Chris Prickett" w:date="2017-02-11T16:12:00Z">
        <w:r w:rsidR="006C1195" w:rsidDel="007D7511">
          <w:rPr>
            <w:w w:val="110"/>
          </w:rPr>
          <w:delText>of</w:delText>
        </w:r>
        <w:r w:rsidR="006C1195" w:rsidDel="007D7511">
          <w:rPr>
            <w:spacing w:val="42"/>
            <w:w w:val="110"/>
          </w:rPr>
          <w:delText xml:space="preserve"> </w:delText>
        </w:r>
        <w:r w:rsidR="006C1195" w:rsidDel="007D7511">
          <w:rPr>
            <w:w w:val="110"/>
          </w:rPr>
          <w:delText>them</w:delText>
        </w:r>
      </w:del>
      <w:ins w:id="312" w:author="Chris Prickett" w:date="2017-02-11T16:12:00Z">
        <w:r w:rsidR="007D7511">
          <w:rPr>
            <w:w w:val="110"/>
          </w:rPr>
          <w:t>projects</w:t>
        </w:r>
      </w:ins>
      <w:r w:rsidR="006C1195">
        <w:rPr>
          <w:spacing w:val="43"/>
          <w:w w:val="110"/>
        </w:rPr>
        <w:t xml:space="preserve"> </w:t>
      </w:r>
      <w:r w:rsidR="006C1195">
        <w:rPr>
          <w:w w:val="110"/>
        </w:rPr>
        <w:t>is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3"/>
          <w:w w:val="110"/>
        </w:rPr>
        <w:t xml:space="preserve"> </w:t>
      </w:r>
      <w:r w:rsidR="006C1195">
        <w:rPr>
          <w:w w:val="110"/>
        </w:rPr>
        <w:t>coastal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area</w:t>
      </w:r>
      <w:r w:rsidR="006C1195">
        <w:rPr>
          <w:spacing w:val="43"/>
          <w:w w:val="110"/>
        </w:rPr>
        <w:t xml:space="preserve"> </w:t>
      </w:r>
      <w:r w:rsidR="006C1195">
        <w:rPr>
          <w:w w:val="110"/>
        </w:rPr>
        <w:t>on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3"/>
          <w:w w:val="110"/>
        </w:rPr>
        <w:t xml:space="preserve"> </w:t>
      </w:r>
      <w:r w:rsidR="006C1195">
        <w:rPr>
          <w:spacing w:val="-2"/>
          <w:w w:val="110"/>
        </w:rPr>
        <w:t>right</w:t>
      </w:r>
      <w:r w:rsidR="006C1195">
        <w:rPr>
          <w:spacing w:val="42"/>
          <w:w w:val="110"/>
        </w:rPr>
        <w:t xml:space="preserve"> </w:t>
      </w:r>
      <w:r w:rsidR="006C1195">
        <w:rPr>
          <w:spacing w:val="-5"/>
          <w:w w:val="110"/>
        </w:rPr>
        <w:t>Sava</w:t>
      </w:r>
      <w:r w:rsidR="006C1195">
        <w:rPr>
          <w:spacing w:val="24"/>
          <w:w w:val="118"/>
        </w:rPr>
        <w:t xml:space="preserve"> </w:t>
      </w:r>
      <w:r w:rsidR="006C1195">
        <w:rPr>
          <w:spacing w:val="-1"/>
          <w:w w:val="110"/>
        </w:rPr>
        <w:t>riverbank.</w:t>
      </w:r>
      <w:r w:rsidR="006C1195">
        <w:rPr>
          <w:spacing w:val="53"/>
          <w:w w:val="110"/>
        </w:rPr>
        <w:t xml:space="preserve"> </w:t>
      </w:r>
      <w:ins w:id="313" w:author="Chris Prickett" w:date="2017-02-11T16:12:00Z">
        <w:r w:rsidR="007D7511">
          <w:rPr>
            <w:w w:val="110"/>
          </w:rPr>
          <w:t>The m</w:t>
        </w:r>
      </w:ins>
      <w:del w:id="314" w:author="Chris Prickett" w:date="2017-02-11T16:12:00Z">
        <w:r w:rsidR="006C1195" w:rsidDel="007D7511">
          <w:rPr>
            <w:w w:val="110"/>
          </w:rPr>
          <w:delText>M</w:delText>
        </w:r>
      </w:del>
      <w:r w:rsidR="006C1195">
        <w:rPr>
          <w:w w:val="110"/>
        </w:rPr>
        <w:t>ajority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14"/>
          <w:w w:val="110"/>
        </w:rPr>
        <w:t xml:space="preserve"> </w:t>
      </w:r>
      <w:r w:rsidR="006C1195">
        <w:rPr>
          <w:spacing w:val="-1"/>
          <w:w w:val="110"/>
        </w:rPr>
        <w:t>th</w:t>
      </w:r>
      <w:r w:rsidR="006C1195">
        <w:rPr>
          <w:spacing w:val="-2"/>
          <w:w w:val="110"/>
        </w:rPr>
        <w:t>e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projects</w:t>
      </w:r>
      <w:r w:rsidR="006C1195">
        <w:rPr>
          <w:spacing w:val="14"/>
          <w:w w:val="110"/>
        </w:rPr>
        <w:t xml:space="preserve"> </w:t>
      </w:r>
      <w:ins w:id="315" w:author="Chris Prickett" w:date="2017-02-11T16:12:00Z">
        <w:r w:rsidR="007D7511">
          <w:rPr>
            <w:spacing w:val="14"/>
            <w:w w:val="110"/>
          </w:rPr>
          <w:t xml:space="preserve">have </w:t>
        </w:r>
      </w:ins>
      <w:r w:rsidR="006C1195">
        <w:rPr>
          <w:w w:val="110"/>
        </w:rPr>
        <w:t>also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advocated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for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relocation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14"/>
          <w:w w:val="110"/>
        </w:rPr>
        <w:t xml:space="preserve"> </w:t>
      </w:r>
      <w:ins w:id="316" w:author="Chris Prickett" w:date="2017-02-11T16:13:00Z">
        <w:r w:rsidR="007D7511">
          <w:rPr>
            <w:spacing w:val="14"/>
            <w:w w:val="110"/>
          </w:rPr>
          <w:t xml:space="preserve">the </w:t>
        </w:r>
      </w:ins>
      <w:r w:rsidR="006C1195">
        <w:rPr>
          <w:w w:val="110"/>
        </w:rPr>
        <w:t>bus</w:t>
      </w:r>
      <w:r w:rsidR="006C1195">
        <w:rPr>
          <w:spacing w:val="14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rail</w:t>
      </w:r>
      <w:del w:id="317" w:author="Chris Prickett" w:date="2017-02-11T16:13:00Z">
        <w:r w:rsidR="006C1195" w:rsidDel="007D7511">
          <w:rPr>
            <w:w w:val="110"/>
          </w:rPr>
          <w:delText>-</w:delText>
        </w:r>
        <w:r w:rsidR="006C1195" w:rsidDel="007D7511">
          <w:rPr>
            <w:spacing w:val="44"/>
            <w:w w:val="112"/>
          </w:rPr>
          <w:delText xml:space="preserve"> </w:delText>
        </w:r>
      </w:del>
      <w:r w:rsidR="006C1195">
        <w:rPr>
          <w:spacing w:val="-6"/>
          <w:w w:val="110"/>
        </w:rPr>
        <w:t>w</w:t>
      </w:r>
      <w:r w:rsidR="006C1195">
        <w:rPr>
          <w:spacing w:val="-5"/>
          <w:w w:val="110"/>
        </w:rPr>
        <w:t>ay</w:t>
      </w:r>
      <w:r w:rsidR="006C1195">
        <w:rPr>
          <w:spacing w:val="31"/>
          <w:w w:val="110"/>
        </w:rPr>
        <w:t xml:space="preserve"> </w:t>
      </w:r>
      <w:r w:rsidR="006C1195">
        <w:rPr>
          <w:w w:val="110"/>
        </w:rPr>
        <w:t xml:space="preserve">station. </w:t>
      </w:r>
      <w:r w:rsidR="006C1195">
        <w:rPr>
          <w:spacing w:val="9"/>
          <w:w w:val="110"/>
        </w:rPr>
        <w:t xml:space="preserve"> </w:t>
      </w:r>
      <w:r w:rsidR="006C1195">
        <w:rPr>
          <w:w w:val="110"/>
          <w:position w:val="8"/>
          <w:sz w:val="16"/>
        </w:rPr>
        <w:t xml:space="preserve">4  </w:t>
      </w:r>
      <w:r w:rsidR="006C1195">
        <w:rPr>
          <w:spacing w:val="11"/>
          <w:w w:val="110"/>
          <w:position w:val="8"/>
          <w:sz w:val="16"/>
        </w:rPr>
        <w:t xml:space="preserve"> </w:t>
      </w:r>
      <w:r w:rsidR="006C1195">
        <w:rPr>
          <w:spacing w:val="-2"/>
          <w:w w:val="110"/>
        </w:rPr>
        <w:t>Furthermore,</w:t>
      </w:r>
      <w:r w:rsidR="006C1195">
        <w:rPr>
          <w:spacing w:val="33"/>
          <w:w w:val="110"/>
        </w:rPr>
        <w:t xml:space="preserve"> </w:t>
      </w:r>
      <w:ins w:id="318" w:author="Chris Prickett" w:date="2017-02-11T16:13:00Z">
        <w:r w:rsidR="007D7511">
          <w:rPr>
            <w:spacing w:val="33"/>
            <w:w w:val="110"/>
          </w:rPr>
          <w:t xml:space="preserve">the </w:t>
        </w:r>
      </w:ins>
      <w:r w:rsidR="006C1195">
        <w:rPr>
          <w:spacing w:val="-2"/>
          <w:w w:val="110"/>
        </w:rPr>
        <w:t>recent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Belgrade</w:t>
      </w:r>
      <w:r w:rsidR="006C1195">
        <w:rPr>
          <w:spacing w:val="32"/>
          <w:w w:val="110"/>
        </w:rPr>
        <w:t xml:space="preserve"> </w:t>
      </w:r>
      <w:r w:rsidR="006C1195">
        <w:rPr>
          <w:spacing w:val="-3"/>
          <w:w w:val="110"/>
        </w:rPr>
        <w:t>Waterfront</w:t>
      </w:r>
      <w:r w:rsidR="006C1195">
        <w:rPr>
          <w:spacing w:val="31"/>
          <w:w w:val="110"/>
        </w:rPr>
        <w:t xml:space="preserve"> </w:t>
      </w:r>
      <w:r w:rsidR="006C1195">
        <w:rPr>
          <w:w w:val="110"/>
        </w:rPr>
        <w:t>project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also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targets</w:t>
      </w:r>
      <w:r w:rsidR="006C1195">
        <w:rPr>
          <w:spacing w:val="31"/>
          <w:w w:val="110"/>
        </w:rPr>
        <w:t xml:space="preserve"> </w:t>
      </w:r>
      <w:r w:rsidR="006C1195">
        <w:rPr>
          <w:spacing w:val="-1"/>
          <w:w w:val="110"/>
        </w:rPr>
        <w:t>several</w:t>
      </w:r>
      <w:r w:rsidR="006C1195">
        <w:rPr>
          <w:spacing w:val="49"/>
          <w:w w:val="113"/>
        </w:rPr>
        <w:t xml:space="preserve"> </w:t>
      </w:r>
      <w:r w:rsidR="006C1195">
        <w:rPr>
          <w:spacing w:val="-1"/>
          <w:w w:val="110"/>
        </w:rPr>
        <w:t>architectural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heritage</w:t>
      </w:r>
      <w:r w:rsidR="006C1195">
        <w:rPr>
          <w:spacing w:val="47"/>
          <w:w w:val="110"/>
        </w:rPr>
        <w:t xml:space="preserve"> </w:t>
      </w:r>
      <w:r w:rsidR="006C1195">
        <w:rPr>
          <w:spacing w:val="-1"/>
          <w:w w:val="110"/>
        </w:rPr>
        <w:t>buildings.</w:t>
      </w:r>
      <w:r w:rsidR="006C1195">
        <w:rPr>
          <w:w w:val="110"/>
        </w:rPr>
        <w:t xml:space="preserve"> </w:t>
      </w:r>
      <w:r w:rsidR="006C1195">
        <w:rPr>
          <w:spacing w:val="59"/>
          <w:w w:val="110"/>
        </w:rPr>
        <w:t xml:space="preserve"> </w:t>
      </w:r>
      <w:r w:rsidR="006C1195">
        <w:rPr>
          <w:w w:val="110"/>
        </w:rPr>
        <w:t>According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7"/>
          <w:w w:val="110"/>
        </w:rPr>
        <w:t xml:space="preserve"> </w:t>
      </w:r>
      <w:r w:rsidR="006C1195">
        <w:rPr>
          <w:spacing w:val="-1"/>
          <w:w w:val="110"/>
        </w:rPr>
        <w:t>agreement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signed</w:t>
      </w:r>
      <w:r w:rsidR="006C1195">
        <w:rPr>
          <w:spacing w:val="48"/>
          <w:w w:val="110"/>
        </w:rPr>
        <w:t xml:space="preserve"> </w:t>
      </w:r>
      <w:r w:rsidR="006C1195">
        <w:rPr>
          <w:spacing w:val="-1"/>
          <w:w w:val="110"/>
        </w:rPr>
        <w:t>bet</w:t>
      </w:r>
      <w:r w:rsidR="006C1195">
        <w:rPr>
          <w:spacing w:val="-2"/>
          <w:w w:val="110"/>
        </w:rPr>
        <w:t>w</w:t>
      </w:r>
      <w:r w:rsidR="006C1195">
        <w:rPr>
          <w:spacing w:val="-1"/>
          <w:w w:val="110"/>
        </w:rPr>
        <w:t>een:</w:t>
      </w:r>
      <w:r w:rsidR="006C1195">
        <w:rPr>
          <w:w w:val="110"/>
        </w:rPr>
        <w:t xml:space="preserve"> 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(1)</w:t>
      </w:r>
      <w:r w:rsidR="006C1195">
        <w:rPr>
          <w:spacing w:val="41"/>
          <w:w w:val="115"/>
        </w:rPr>
        <w:t xml:space="preserve"> </w:t>
      </w:r>
      <w:r w:rsidR="006C1195">
        <w:rPr>
          <w:rFonts w:ascii="Kozuka Mincho Pr6N L"/>
          <w:spacing w:val="2"/>
          <w:position w:val="8"/>
          <w:sz w:val="12"/>
        </w:rPr>
        <w:t>4</w:t>
      </w:r>
      <w:ins w:id="319" w:author="Chris Prickett" w:date="2017-02-11T16:19:00Z">
        <w:r w:rsidR="007D7511">
          <w:rPr>
            <w:rFonts w:ascii="Century"/>
            <w:spacing w:val="2"/>
            <w:sz w:val="18"/>
          </w:rPr>
          <w:t>The b</w:t>
        </w:r>
      </w:ins>
      <w:del w:id="320" w:author="Chris Prickett" w:date="2017-02-11T16:19:00Z">
        <w:r w:rsidR="006C1195" w:rsidDel="007D7511">
          <w:rPr>
            <w:rFonts w:ascii="Century"/>
            <w:spacing w:val="2"/>
            <w:sz w:val="18"/>
          </w:rPr>
          <w:delText>B</w:delText>
        </w:r>
      </w:del>
      <w:r w:rsidR="006C1195">
        <w:rPr>
          <w:rFonts w:ascii="Century"/>
          <w:spacing w:val="2"/>
          <w:sz w:val="18"/>
        </w:rPr>
        <w:t>us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terminal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railwa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station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actually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outside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area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which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referred</w:t>
      </w:r>
      <w:ins w:id="321" w:author="Chris Prickett" w:date="2017-02-11T16:19:00Z">
        <w:r w:rsidR="007D7511">
          <w:rPr>
            <w:rFonts w:ascii="Century"/>
            <w:sz w:val="18"/>
          </w:rPr>
          <w:t xml:space="preserve"> to</w:t>
        </w:r>
      </w:ins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as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Sa</w:t>
      </w:r>
      <w:r w:rsidR="006C1195">
        <w:rPr>
          <w:rFonts w:ascii="Century"/>
          <w:spacing w:val="-3"/>
          <w:sz w:val="18"/>
        </w:rPr>
        <w:t>v</w:t>
      </w:r>
      <w:r w:rsidR="006C1195">
        <w:rPr>
          <w:rFonts w:ascii="Century"/>
          <w:spacing w:val="-4"/>
          <w:sz w:val="18"/>
        </w:rPr>
        <w:t>amala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this</w:t>
      </w:r>
    </w:p>
    <w:p w14:paraId="42D3DD77" w14:textId="77777777" w:rsidR="00A8456E" w:rsidRDefault="006C1195">
      <w:pPr>
        <w:spacing w:before="9" w:line="316" w:lineRule="auto"/>
        <w:ind w:left="587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pacing w:val="-2"/>
          <w:sz w:val="18"/>
        </w:rPr>
        <w:t>research.</w:t>
      </w:r>
      <w:r>
        <w:rPr>
          <w:rFonts w:ascii="Century"/>
          <w:sz w:val="18"/>
        </w:rPr>
        <w:t xml:space="preserve"> </w:t>
      </w:r>
      <w:r>
        <w:rPr>
          <w:rFonts w:ascii="Century"/>
          <w:spacing w:val="23"/>
          <w:sz w:val="18"/>
        </w:rPr>
        <w:t xml:space="preserve"> </w:t>
      </w:r>
      <w:ins w:id="322" w:author="Chris Prickett" w:date="2017-02-11T16:20:00Z">
        <w:r w:rsidR="007D7511">
          <w:rPr>
            <w:rFonts w:ascii="Century"/>
            <w:sz w:val="18"/>
          </w:rPr>
          <w:t>But as they are</w:t>
        </w:r>
      </w:ins>
      <w:del w:id="323" w:author="Chris Prickett" w:date="2017-02-11T16:20:00Z">
        <w:r w:rsidDel="007D7511">
          <w:rPr>
            <w:rFonts w:ascii="Century"/>
            <w:sz w:val="18"/>
          </w:rPr>
          <w:delText>Being</w:delText>
        </w:r>
      </w:del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pacing w:val="-2"/>
          <w:sz w:val="18"/>
        </w:rPr>
        <w:t>v</w:t>
      </w:r>
      <w:r>
        <w:rPr>
          <w:rFonts w:ascii="Century"/>
          <w:spacing w:val="-3"/>
          <w:sz w:val="18"/>
        </w:rPr>
        <w:t>ery</w:t>
      </w:r>
      <w:r>
        <w:rPr>
          <w:rFonts w:ascii="Century"/>
          <w:spacing w:val="17"/>
          <w:sz w:val="18"/>
        </w:rPr>
        <w:t xml:space="preserve"> </w:t>
      </w:r>
      <w:r>
        <w:rPr>
          <w:rFonts w:ascii="Century"/>
          <w:sz w:val="18"/>
        </w:rPr>
        <w:t>close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pacing w:val="-4"/>
          <w:sz w:val="18"/>
        </w:rPr>
        <w:t>Sa</w:t>
      </w:r>
      <w:r>
        <w:rPr>
          <w:rFonts w:ascii="Century"/>
          <w:spacing w:val="-3"/>
          <w:sz w:val="18"/>
        </w:rPr>
        <w:t>v</w:t>
      </w:r>
      <w:r>
        <w:rPr>
          <w:rFonts w:ascii="Century"/>
          <w:spacing w:val="-4"/>
          <w:sz w:val="18"/>
        </w:rPr>
        <w:t>amala</w:t>
      </w:r>
      <w:ins w:id="324" w:author="Chris Prickett" w:date="2017-02-11T16:20:00Z">
        <w:r w:rsidR="007D7511">
          <w:rPr>
            <w:rFonts w:ascii="Century"/>
            <w:spacing w:val="-4"/>
            <w:sz w:val="18"/>
          </w:rPr>
          <w:t>,</w:t>
        </w:r>
      </w:ins>
      <w:r>
        <w:rPr>
          <w:rFonts w:ascii="Century"/>
          <w:spacing w:val="17"/>
          <w:sz w:val="18"/>
        </w:rPr>
        <w:t xml:space="preserve"> </w:t>
      </w:r>
      <w:r>
        <w:rPr>
          <w:rFonts w:ascii="Century"/>
          <w:sz w:val="18"/>
        </w:rPr>
        <w:t>as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pacing w:val="-3"/>
          <w:sz w:val="18"/>
        </w:rPr>
        <w:t>well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as</w:t>
      </w:r>
      <w:r>
        <w:rPr>
          <w:rFonts w:ascii="Century"/>
          <w:spacing w:val="16"/>
          <w:sz w:val="18"/>
        </w:rPr>
        <w:t xml:space="preserve"> </w:t>
      </w:r>
      <w:ins w:id="325" w:author="Chris Prickett" w:date="2017-02-11T16:20:00Z">
        <w:r w:rsidR="007D7511">
          <w:rPr>
            <w:rFonts w:ascii="Century"/>
            <w:spacing w:val="1"/>
            <w:sz w:val="18"/>
          </w:rPr>
          <w:t>in</w:t>
        </w:r>
      </w:ins>
      <w:del w:id="326" w:author="Chris Prickett" w:date="2017-02-11T16:20:00Z">
        <w:r w:rsidDel="007D7511">
          <w:rPr>
            <w:rFonts w:ascii="Century"/>
            <w:sz w:val="18"/>
          </w:rPr>
          <w:delText>b</w:delText>
        </w:r>
        <w:r w:rsidDel="007D7511">
          <w:rPr>
            <w:rFonts w:ascii="Century"/>
            <w:spacing w:val="1"/>
            <w:sz w:val="18"/>
          </w:rPr>
          <w:delText>eing</w:delText>
        </w:r>
      </w:del>
      <w:r>
        <w:rPr>
          <w:rFonts w:ascii="Century"/>
          <w:spacing w:val="17"/>
          <w:sz w:val="18"/>
        </w:rPr>
        <w:t xml:space="preserve"> </w:t>
      </w:r>
      <w:r>
        <w:rPr>
          <w:rFonts w:ascii="Century"/>
          <w:sz w:val="18"/>
        </w:rPr>
        <w:t>a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busy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17"/>
          <w:sz w:val="18"/>
        </w:rPr>
        <w:t xml:space="preserve"> </w:t>
      </w:r>
      <w:r>
        <w:rPr>
          <w:rFonts w:ascii="Century"/>
          <w:spacing w:val="-3"/>
          <w:sz w:val="18"/>
        </w:rPr>
        <w:t>hub,</w:t>
      </w:r>
      <w:r>
        <w:rPr>
          <w:rFonts w:ascii="Century"/>
          <w:spacing w:val="21"/>
          <w:sz w:val="18"/>
        </w:rPr>
        <w:t xml:space="preserve"> </w:t>
      </w:r>
      <w:r>
        <w:rPr>
          <w:rFonts w:ascii="Century"/>
          <w:sz w:val="18"/>
        </w:rPr>
        <w:t>they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16"/>
          <w:sz w:val="18"/>
        </w:rPr>
        <w:t xml:space="preserve"> </w:t>
      </w:r>
      <w:r>
        <w:rPr>
          <w:rFonts w:ascii="Century"/>
          <w:sz w:val="18"/>
        </w:rPr>
        <w:t>still</w:t>
      </w:r>
      <w:r>
        <w:rPr>
          <w:rFonts w:ascii="Century"/>
          <w:spacing w:val="17"/>
          <w:sz w:val="18"/>
        </w:rPr>
        <w:t xml:space="preserve"> </w:t>
      </w:r>
      <w:r>
        <w:rPr>
          <w:rFonts w:ascii="Century"/>
          <w:spacing w:val="-2"/>
          <w:sz w:val="18"/>
        </w:rPr>
        <w:t>importan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53"/>
          <w:w w:val="102"/>
          <w:sz w:val="18"/>
        </w:rPr>
        <w:t xml:space="preserve"> </w:t>
      </w:r>
      <w:r>
        <w:rPr>
          <w:rFonts w:ascii="Century"/>
          <w:sz w:val="18"/>
        </w:rPr>
        <w:t>generators</w:t>
      </w:r>
      <w:r>
        <w:rPr>
          <w:rFonts w:ascii="Century"/>
          <w:spacing w:val="-26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functions,</w:t>
      </w:r>
      <w:r>
        <w:rPr>
          <w:rFonts w:ascii="Century"/>
          <w:spacing w:val="-24"/>
          <w:sz w:val="18"/>
        </w:rPr>
        <w:t xml:space="preserve"> </w:t>
      </w:r>
      <w:r>
        <w:rPr>
          <w:rFonts w:ascii="Century"/>
          <w:sz w:val="18"/>
        </w:rPr>
        <w:t>activities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actors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25"/>
          <w:sz w:val="18"/>
        </w:rPr>
        <w:t xml:space="preserve"> </w:t>
      </w:r>
      <w:r>
        <w:rPr>
          <w:rFonts w:ascii="Century"/>
          <w:spacing w:val="-3"/>
          <w:sz w:val="18"/>
        </w:rPr>
        <w:t>Sa</w:t>
      </w:r>
      <w:r>
        <w:rPr>
          <w:rFonts w:ascii="Century"/>
          <w:spacing w:val="-2"/>
          <w:sz w:val="18"/>
        </w:rPr>
        <w:t>v</w:t>
      </w:r>
      <w:r>
        <w:rPr>
          <w:rFonts w:ascii="Century"/>
          <w:spacing w:val="-3"/>
          <w:sz w:val="18"/>
        </w:rPr>
        <w:t>amala.</w:t>
      </w:r>
    </w:p>
    <w:p w14:paraId="54E3F153" w14:textId="77777777" w:rsidR="00A8456E" w:rsidRDefault="00A8456E">
      <w:pPr>
        <w:spacing w:line="316" w:lineRule="auto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040" w:right="1020" w:bottom="680" w:left="1680" w:header="0" w:footer="500" w:gutter="0"/>
          <w:cols w:space="720"/>
        </w:sectPr>
      </w:pPr>
    </w:p>
    <w:p w14:paraId="47ADE7DA" w14:textId="0C3FE86C" w:rsidR="00A8456E" w:rsidRDefault="006C1195">
      <w:pPr>
        <w:pStyle w:val="BodyText"/>
        <w:spacing w:line="293" w:lineRule="auto"/>
        <w:ind w:left="1133" w:right="110"/>
        <w:jc w:val="both"/>
      </w:pPr>
      <w:r>
        <w:rPr>
          <w:w w:val="105"/>
        </w:rPr>
        <w:lastRenderedPageBreak/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Republic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Serbia</w:t>
      </w:r>
      <w:r>
        <w:rPr>
          <w:spacing w:val="15"/>
          <w:w w:val="105"/>
        </w:rPr>
        <w:t xml:space="preserve"> </w:t>
      </w:r>
      <w:r>
        <w:rPr>
          <w:w w:val="105"/>
        </w:rPr>
        <w:t>(The</w:t>
      </w:r>
      <w:r>
        <w:rPr>
          <w:spacing w:val="15"/>
          <w:w w:val="105"/>
        </w:rPr>
        <w:t xml:space="preserve"> </w:t>
      </w:r>
      <w:r>
        <w:rPr>
          <w:w w:val="105"/>
        </w:rPr>
        <w:t>Minister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Transportation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Infrastructure),</w:t>
      </w:r>
      <w:r>
        <w:rPr>
          <w:spacing w:val="9"/>
          <w:w w:val="105"/>
        </w:rPr>
        <w:t xml:space="preserve"> </w:t>
      </w:r>
      <w:r>
        <w:rPr>
          <w:w w:val="105"/>
        </w:rPr>
        <w:t>(2)</w:t>
      </w:r>
      <w:r>
        <w:rPr>
          <w:spacing w:val="7"/>
          <w:w w:val="105"/>
        </w:rPr>
        <w:t xml:space="preserve"> </w:t>
      </w:r>
      <w:r>
        <w:rPr>
          <w:w w:val="105"/>
        </w:rPr>
        <w:t>Belgrade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Waterfront</w:t>
      </w:r>
      <w:r>
        <w:rPr>
          <w:w w:val="105"/>
        </w:rPr>
        <w:t xml:space="preserve"> </w:t>
      </w:r>
      <w:del w:id="327" w:author="Chris Prickett" w:date="2017-02-11T16:19:00Z">
        <w:r w:rsidDel="007D7511">
          <w:rPr>
            <w:spacing w:val="7"/>
            <w:w w:val="105"/>
          </w:rPr>
          <w:delText xml:space="preserve"> </w:delText>
        </w:r>
      </w:del>
      <w:r>
        <w:rPr>
          <w:w w:val="105"/>
        </w:rPr>
        <w:t xml:space="preserve">Capital </w:t>
      </w:r>
      <w:del w:id="328" w:author="Chris Prickett" w:date="2017-02-11T16:21:00Z">
        <w:r w:rsidDel="007D7511">
          <w:rPr>
            <w:spacing w:val="8"/>
            <w:w w:val="105"/>
          </w:rPr>
          <w:delText xml:space="preserve"> </w:delText>
        </w:r>
      </w:del>
      <w:r>
        <w:rPr>
          <w:spacing w:val="-2"/>
          <w:w w:val="105"/>
        </w:rPr>
        <w:t>Investment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LLC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(Mohamed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Ali 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Alabar</w:t>
      </w:r>
      <w:proofErr w:type="spellEnd"/>
      <w:r>
        <w:rPr>
          <w:w w:val="105"/>
        </w:rPr>
        <w:t>),</w:t>
      </w:r>
      <w:r>
        <w:rPr>
          <w:spacing w:val="29"/>
          <w:w w:val="116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(3)</w:t>
      </w:r>
      <w:r>
        <w:rPr>
          <w:spacing w:val="18"/>
          <w:w w:val="105"/>
        </w:rPr>
        <w:t xml:space="preserve"> </w:t>
      </w:r>
      <w:r>
        <w:rPr>
          <w:w w:val="105"/>
        </w:rPr>
        <w:t>Belgrade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Waterfront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d.o.o</w:t>
      </w:r>
      <w:proofErr w:type="spellEnd"/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(acting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director)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Al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Maabar</w:t>
      </w:r>
      <w:proofErr w:type="spellEnd"/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43"/>
          <w:w w:val="117"/>
        </w:rPr>
        <w:t xml:space="preserve"> </w:t>
      </w:r>
      <w:r>
        <w:rPr>
          <w:spacing w:val="-2"/>
          <w:w w:val="105"/>
        </w:rPr>
        <w:t>Investment</w:t>
      </w:r>
      <w:r>
        <w:rPr>
          <w:spacing w:val="20"/>
          <w:w w:val="105"/>
        </w:rPr>
        <w:t xml:space="preserve"> </w:t>
      </w:r>
      <w:r>
        <w:rPr>
          <w:w w:val="105"/>
        </w:rPr>
        <w:t>LLC</w:t>
      </w:r>
      <w:r>
        <w:rPr>
          <w:spacing w:val="22"/>
          <w:w w:val="105"/>
        </w:rPr>
        <w:t xml:space="preserve"> </w:t>
      </w:r>
      <w:r>
        <w:rPr>
          <w:w w:val="105"/>
        </w:rPr>
        <w:t>(Mohamed</w:t>
      </w:r>
      <w:r>
        <w:rPr>
          <w:spacing w:val="20"/>
          <w:w w:val="105"/>
        </w:rPr>
        <w:t xml:space="preserve"> </w:t>
      </w:r>
      <w:r>
        <w:rPr>
          <w:w w:val="105"/>
        </w:rPr>
        <w:t>Ali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Alabar</w:t>
      </w:r>
      <w:proofErr w:type="spell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Serbian</w:t>
      </w:r>
      <w:r>
        <w:rPr>
          <w:spacing w:val="20"/>
          <w:w w:val="105"/>
        </w:rPr>
        <w:t xml:space="preserve"> </w:t>
      </w:r>
      <w:r>
        <w:rPr>
          <w:w w:val="105"/>
        </w:rPr>
        <w:t>national</w:t>
      </w:r>
      <w:r>
        <w:rPr>
          <w:spacing w:val="21"/>
          <w:w w:val="105"/>
        </w:rPr>
        <w:t xml:space="preserve"> </w:t>
      </w:r>
      <w:r>
        <w:rPr>
          <w:w w:val="105"/>
        </w:rPr>
        <w:t>authorities</w:t>
      </w:r>
      <w:r>
        <w:rPr>
          <w:spacing w:val="20"/>
          <w:w w:val="105"/>
        </w:rPr>
        <w:t xml:space="preserve"> </w:t>
      </w:r>
      <w:ins w:id="329" w:author="Chris Prickett" w:date="2017-02-11T16:17:00Z">
        <w:r w:rsidR="007D7511">
          <w:rPr>
            <w:spacing w:val="20"/>
            <w:w w:val="105"/>
          </w:rPr>
          <w:t xml:space="preserve">have </w:t>
        </w:r>
      </w:ins>
      <w:r>
        <w:rPr>
          <w:w w:val="105"/>
        </w:rPr>
        <w:t>committed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20"/>
        </w:rPr>
        <w:t xml:space="preserve"> </w:t>
      </w:r>
      <w:r>
        <w:rPr>
          <w:w w:val="105"/>
        </w:rPr>
        <w:t>concede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several</w:t>
      </w:r>
      <w:r>
        <w:rPr>
          <w:spacing w:val="35"/>
          <w:w w:val="105"/>
        </w:rPr>
        <w:t xml:space="preserve"> </w:t>
      </w:r>
      <w:r>
        <w:rPr>
          <w:w w:val="105"/>
        </w:rPr>
        <w:t>protected</w:t>
      </w:r>
      <w:r>
        <w:rPr>
          <w:spacing w:val="36"/>
          <w:w w:val="105"/>
        </w:rPr>
        <w:t xml:space="preserve"> </w:t>
      </w:r>
      <w:r>
        <w:rPr>
          <w:w w:val="105"/>
        </w:rPr>
        <w:t>buildings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Savamala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ins w:id="330" w:author="Chris Prickett" w:date="2017-02-11T16:17:00Z">
        <w:r w:rsidR="007D7511">
          <w:rPr>
            <w:spacing w:val="35"/>
            <w:w w:val="105"/>
          </w:rPr>
          <w:t xml:space="preserve">the </w:t>
        </w:r>
      </w:ins>
      <w:r>
        <w:rPr>
          <w:spacing w:val="-2"/>
          <w:w w:val="105"/>
        </w:rPr>
        <w:t>inv</w:t>
      </w:r>
      <w:r>
        <w:rPr>
          <w:spacing w:val="-3"/>
          <w:w w:val="105"/>
        </w:rPr>
        <w:t>estor’s</w:t>
      </w:r>
      <w:r>
        <w:rPr>
          <w:spacing w:val="35"/>
          <w:w w:val="105"/>
        </w:rPr>
        <w:t xml:space="preserve"> </w:t>
      </w:r>
      <w:r>
        <w:rPr>
          <w:w w:val="105"/>
        </w:rPr>
        <w:t>purposes</w:t>
      </w:r>
      <w:r>
        <w:rPr>
          <w:spacing w:val="37"/>
          <w:w w:val="105"/>
        </w:rPr>
        <w:t xml:space="preserve"> </w:t>
      </w:r>
      <w:r>
        <w:rPr>
          <w:w w:val="105"/>
        </w:rPr>
        <w:t>without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41"/>
          <w:w w:val="111"/>
        </w:rPr>
        <w:t xml:space="preserve"> </w:t>
      </w:r>
      <w:r>
        <w:rPr>
          <w:w w:val="105"/>
        </w:rPr>
        <w:t>financial</w:t>
      </w:r>
      <w:r>
        <w:rPr>
          <w:spacing w:val="2"/>
          <w:w w:val="105"/>
        </w:rPr>
        <w:t xml:space="preserve"> </w:t>
      </w:r>
      <w:r>
        <w:rPr>
          <w:w w:val="105"/>
        </w:rPr>
        <w:t>compensation.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agreed</w:t>
      </w:r>
      <w:ins w:id="331" w:author="Chris Prickett" w:date="2017-02-11T16:15:00Z">
        <w:r w:rsidR="007D7511">
          <w:rPr>
            <w:w w:val="105"/>
          </w:rPr>
          <w:t xml:space="preserve"> upon</w:t>
        </w:r>
      </w:ins>
      <w:ins w:id="332" w:author="anturija" w:date="2017-02-13T21:48:00Z">
        <w:r w:rsidR="00E70799">
          <w:rPr>
            <w:w w:val="105"/>
          </w:rPr>
          <w:t xml:space="preserve"> the investor</w:t>
        </w:r>
      </w:ins>
      <w:ins w:id="333" w:author="anturija" w:date="2017-02-13T21:49:00Z">
        <w:r w:rsidR="00E70799">
          <w:rPr>
            <w:w w:val="105"/>
          </w:rPr>
          <w:t>’</w:t>
        </w:r>
      </w:ins>
      <w:ins w:id="334" w:author="anturija" w:date="2017-02-13T21:48:00Z">
        <w:r w:rsidR="00E70799">
          <w:rPr>
            <w:w w:val="105"/>
          </w:rPr>
          <w:t xml:space="preserve">s </w:t>
        </w:r>
      </w:ins>
      <w:ins w:id="335" w:author="anturija" w:date="2017-02-13T21:49:00Z">
        <w:r w:rsidR="00E70799">
          <w:rPr>
            <w:w w:val="105"/>
          </w:rPr>
          <w:t>right to choose buildings for reconstruction</w:t>
        </w:r>
      </w:ins>
      <w:ins w:id="336" w:author="anturija" w:date="2017-02-13T21:51:00Z">
        <w:r w:rsidR="00E70799">
          <w:rPr>
            <w:w w:val="105"/>
          </w:rPr>
          <w:t xml:space="preserve"> and lease without a fee</w:t>
        </w:r>
      </w:ins>
      <w:ins w:id="337" w:author="anturija" w:date="2017-02-13T21:49:00Z">
        <w:r w:rsidR="00E70799">
          <w:rPr>
            <w:w w:val="105"/>
          </w:rPr>
          <w:t xml:space="preserve"> </w:t>
        </w:r>
      </w:ins>
      <w:ins w:id="338" w:author="anturija" w:date="2017-02-13T21:48:00Z">
        <w:r w:rsidR="00E70799">
          <w:rPr>
            <w:w w:val="105"/>
          </w:rPr>
          <w:t>from the list of</w:t>
        </w:r>
      </w:ins>
      <w:r>
        <w:rPr>
          <w:spacing w:val="4"/>
          <w:w w:val="105"/>
        </w:rPr>
        <w:t xml:space="preserve"> </w:t>
      </w:r>
      <w:commentRangeStart w:id="339"/>
      <w:commentRangeStart w:id="340"/>
      <w:r>
        <w:rPr>
          <w:spacing w:val="-1"/>
          <w:w w:val="105"/>
        </w:rPr>
        <w:t>non-contributed</w:t>
      </w:r>
      <w:r>
        <w:rPr>
          <w:spacing w:val="3"/>
          <w:w w:val="105"/>
        </w:rPr>
        <w:t xml:space="preserve"> </w:t>
      </w:r>
      <w:commentRangeEnd w:id="339"/>
      <w:r w:rsidR="007D7511">
        <w:rPr>
          <w:rStyle w:val="CommentReference"/>
          <w:rFonts w:asciiTheme="minorHAnsi" w:eastAsiaTheme="minorHAnsi" w:hAnsiTheme="minorHAnsi"/>
        </w:rPr>
        <w:commentReference w:id="339"/>
      </w:r>
      <w:commentRangeEnd w:id="340"/>
      <w:ins w:id="341" w:author="anturija" w:date="2017-02-13T21:50:00Z">
        <w:r w:rsidR="00E70799">
          <w:rPr>
            <w:spacing w:val="3"/>
            <w:w w:val="105"/>
          </w:rPr>
          <w:t xml:space="preserve"> ones in the area. The listed </w:t>
        </w:r>
      </w:ins>
      <w:r w:rsidR="00E70799">
        <w:rPr>
          <w:rStyle w:val="CommentReference"/>
          <w:rFonts w:asciiTheme="minorHAnsi" w:eastAsiaTheme="minorHAnsi" w:hAnsiTheme="minorHAnsi"/>
        </w:rPr>
        <w:commentReference w:id="340"/>
      </w:r>
      <w:r>
        <w:rPr>
          <w:w w:val="105"/>
        </w:rPr>
        <w:t>buildings</w:t>
      </w:r>
      <w:r>
        <w:rPr>
          <w:spacing w:val="3"/>
          <w:w w:val="105"/>
        </w:rPr>
        <w:t xml:space="preserve"> </w:t>
      </w:r>
      <w:r>
        <w:rPr>
          <w:w w:val="105"/>
        </w:rPr>
        <w:t>are:</w:t>
      </w:r>
      <w:r>
        <w:rPr>
          <w:spacing w:val="48"/>
          <w:w w:val="105"/>
        </w:rPr>
        <w:t xml:space="preserve"> </w:t>
      </w:r>
      <w:ins w:id="342" w:author="Chris Prickett" w:date="2017-02-11T16:15:00Z">
        <w:r w:rsidR="007D7511">
          <w:rPr>
            <w:spacing w:val="48"/>
            <w:w w:val="105"/>
          </w:rPr>
          <w:t xml:space="preserve">the </w:t>
        </w:r>
      </w:ins>
      <w:r>
        <w:rPr>
          <w:w w:val="105"/>
        </w:rPr>
        <w:t>Belgrade</w:t>
      </w:r>
      <w:r>
        <w:rPr>
          <w:spacing w:val="3"/>
          <w:w w:val="105"/>
        </w:rPr>
        <w:t xml:space="preserve"> </w:t>
      </w:r>
      <w:r>
        <w:rPr>
          <w:w w:val="105"/>
        </w:rPr>
        <w:t>Coop</w:t>
      </w:r>
      <w:r>
        <w:rPr>
          <w:spacing w:val="-1"/>
          <w:w w:val="105"/>
        </w:rPr>
        <w:t>erative,</w:t>
      </w:r>
      <w:r>
        <w:rPr>
          <w:spacing w:val="54"/>
          <w:w w:val="105"/>
        </w:rPr>
        <w:t xml:space="preserve"> </w:t>
      </w:r>
      <w:r>
        <w:rPr>
          <w:w w:val="105"/>
        </w:rPr>
        <w:t>Bristol</w:t>
      </w:r>
      <w:r>
        <w:rPr>
          <w:spacing w:val="51"/>
          <w:w w:val="105"/>
        </w:rPr>
        <w:t xml:space="preserve"> </w:t>
      </w:r>
      <w:r>
        <w:rPr>
          <w:w w:val="105"/>
        </w:rPr>
        <w:t>Hotel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ins w:id="343" w:author="Chris Prickett" w:date="2017-02-11T16:18:00Z">
        <w:r w:rsidR="007D7511">
          <w:rPr>
            <w:w w:val="105"/>
          </w:rPr>
          <w:t xml:space="preserve"> the</w:t>
        </w:r>
      </w:ins>
      <w:r>
        <w:rPr>
          <w:spacing w:val="50"/>
          <w:w w:val="105"/>
        </w:rPr>
        <w:t xml:space="preserve"> </w:t>
      </w:r>
      <w:r>
        <w:rPr>
          <w:w w:val="105"/>
        </w:rPr>
        <w:t>”</w:t>
      </w:r>
      <w:proofErr w:type="spellStart"/>
      <w:r>
        <w:rPr>
          <w:w w:val="105"/>
        </w:rPr>
        <w:t>Simpo</w:t>
      </w:r>
      <w:proofErr w:type="spellEnd"/>
      <w:r>
        <w:rPr>
          <w:w w:val="105"/>
        </w:rPr>
        <w:t>”</w:t>
      </w:r>
      <w:r>
        <w:rPr>
          <w:spacing w:val="49"/>
          <w:w w:val="105"/>
        </w:rPr>
        <w:t xml:space="preserve"> </w:t>
      </w:r>
      <w:r>
        <w:rPr>
          <w:w w:val="105"/>
        </w:rPr>
        <w:t>building</w:t>
      </w:r>
      <w:r>
        <w:rPr>
          <w:spacing w:val="50"/>
          <w:w w:val="105"/>
        </w:rPr>
        <w:t xml:space="preserve"> </w:t>
      </w:r>
      <w:r>
        <w:rPr>
          <w:w w:val="105"/>
        </w:rPr>
        <w:t>inside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Savamala</w:t>
      </w:r>
      <w:del w:id="344" w:author="Chris Prickett" w:date="2017-02-11T16:18:00Z">
        <w:r w:rsidDel="007D7511">
          <w:rPr>
            <w:spacing w:val="-3"/>
            <w:w w:val="105"/>
          </w:rPr>
          <w:delText>;</w:delText>
        </w:r>
      </w:del>
      <w:r>
        <w:rPr>
          <w:spacing w:val="59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Railway</w:t>
      </w:r>
      <w:r>
        <w:rPr>
          <w:spacing w:val="49"/>
          <w:w w:val="105"/>
        </w:rPr>
        <w:t xml:space="preserve"> </w:t>
      </w:r>
      <w:r>
        <w:rPr>
          <w:w w:val="105"/>
        </w:rPr>
        <w:t>station</w:t>
      </w:r>
      <w:r>
        <w:rPr>
          <w:spacing w:val="33"/>
          <w:w w:val="118"/>
        </w:rPr>
        <w:t xml:space="preserve"> </w:t>
      </w:r>
      <w:r>
        <w:rPr>
          <w:w w:val="105"/>
        </w:rPr>
        <w:t>headquarters,</w:t>
      </w:r>
      <w:r>
        <w:rPr>
          <w:spacing w:val="2"/>
          <w:w w:val="105"/>
        </w:rPr>
        <w:t xml:space="preserve"> </w:t>
      </w:r>
      <w:ins w:id="345" w:author="Chris Prickett" w:date="2017-02-11T16:18:00Z">
        <w:r w:rsidR="007D7511">
          <w:rPr>
            <w:spacing w:val="2"/>
            <w:w w:val="105"/>
          </w:rPr>
          <w:t xml:space="preserve">the </w:t>
        </w:r>
      </w:ins>
      <w:r>
        <w:rPr>
          <w:w w:val="105"/>
        </w:rPr>
        <w:t>Paper</w:t>
      </w:r>
      <w:r>
        <w:rPr>
          <w:spacing w:val="3"/>
          <w:w w:val="105"/>
        </w:rPr>
        <w:t xml:space="preserve"> </w:t>
      </w:r>
      <w:ins w:id="346" w:author="Chris Prickett" w:date="2017-02-11T16:18:00Z">
        <w:r w:rsidR="007D7511">
          <w:rPr>
            <w:w w:val="105"/>
          </w:rPr>
          <w:t>M</w:t>
        </w:r>
      </w:ins>
      <w:del w:id="347" w:author="Chris Prickett" w:date="2017-02-11T16:18:00Z">
        <w:r w:rsidDel="007D7511">
          <w:rPr>
            <w:w w:val="105"/>
          </w:rPr>
          <w:delText>m</w:delText>
        </w:r>
      </w:del>
      <w:r>
        <w:rPr>
          <w:w w:val="105"/>
        </w:rPr>
        <w:t>ill,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Train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Turn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Table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Post</w:t>
      </w:r>
      <w:r>
        <w:rPr>
          <w:spacing w:val="3"/>
          <w:w w:val="105"/>
        </w:rPr>
        <w:t xml:space="preserve"> </w:t>
      </w:r>
      <w:r>
        <w:rPr>
          <w:w w:val="105"/>
        </w:rPr>
        <w:t>Office</w:t>
      </w:r>
      <w:r>
        <w:rPr>
          <w:spacing w:val="3"/>
          <w:w w:val="105"/>
        </w:rPr>
        <w:t xml:space="preserve"> </w:t>
      </w:r>
      <w:r>
        <w:rPr>
          <w:w w:val="105"/>
        </w:rPr>
        <w:t>outside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Savamala.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6"/>
        </w:rPr>
        <w:t xml:space="preserve"> </w:t>
      </w:r>
      <w:r>
        <w:rPr>
          <w:w w:val="105"/>
        </w:rPr>
        <w:t>buildings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ins w:id="348" w:author="Chris Prickett" w:date="2017-02-11T16:19:00Z">
        <w:r w:rsidR="007D7511">
          <w:rPr>
            <w:spacing w:val="36"/>
            <w:w w:val="105"/>
          </w:rPr>
          <w:t xml:space="preserve">the </w:t>
        </w:r>
      </w:ins>
      <w:r>
        <w:rPr>
          <w:w w:val="105"/>
        </w:rPr>
        <w:t>Belgrade</w:t>
      </w:r>
      <w:r>
        <w:rPr>
          <w:spacing w:val="35"/>
          <w:w w:val="105"/>
        </w:rPr>
        <w:t xml:space="preserve"> </w:t>
      </w:r>
      <w:ins w:id="349" w:author="Chris Prickett" w:date="2017-02-11T16:19:00Z">
        <w:r w:rsidR="007D7511">
          <w:rPr>
            <w:w w:val="105"/>
          </w:rPr>
          <w:t>C</w:t>
        </w:r>
      </w:ins>
      <w:del w:id="350" w:author="Chris Prickett" w:date="2017-02-11T16:19:00Z">
        <w:r w:rsidDel="007D7511">
          <w:rPr>
            <w:w w:val="105"/>
          </w:rPr>
          <w:delText>c</w:delText>
        </w:r>
      </w:del>
      <w:r>
        <w:rPr>
          <w:w w:val="105"/>
        </w:rPr>
        <w:t>ooperative,</w:t>
      </w:r>
      <w:r>
        <w:rPr>
          <w:spacing w:val="38"/>
          <w:w w:val="105"/>
        </w:rPr>
        <w:t xml:space="preserve"> </w:t>
      </w:r>
      <w:r>
        <w:rPr>
          <w:w w:val="105"/>
        </w:rPr>
        <w:t>Hotel</w:t>
      </w:r>
      <w:r>
        <w:rPr>
          <w:spacing w:val="36"/>
          <w:w w:val="105"/>
        </w:rPr>
        <w:t xml:space="preserve"> </w:t>
      </w:r>
      <w:r>
        <w:rPr>
          <w:w w:val="105"/>
        </w:rPr>
        <w:t>Bristol,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”</w:t>
      </w:r>
      <w:proofErr w:type="spellStart"/>
      <w:r>
        <w:rPr>
          <w:w w:val="105"/>
        </w:rPr>
        <w:t>Simpo</w:t>
      </w:r>
      <w:proofErr w:type="spellEnd"/>
      <w:r>
        <w:rPr>
          <w:w w:val="105"/>
        </w:rPr>
        <w:t>”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del w:id="351" w:author="Chris Prickett" w:date="2017-02-11T16:19:00Z">
        <w:r w:rsidDel="007D7511">
          <w:rPr>
            <w:w w:val="105"/>
          </w:rPr>
          <w:delText>the</w:delText>
        </w:r>
        <w:r w:rsidDel="007D7511">
          <w:rPr>
            <w:spacing w:val="36"/>
            <w:w w:val="105"/>
          </w:rPr>
          <w:delText xml:space="preserve"> </w:delText>
        </w:r>
      </w:del>
      <w:r>
        <w:rPr>
          <w:w w:val="105"/>
        </w:rPr>
        <w:t>examples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1"/>
        </w:rPr>
        <w:t xml:space="preserve"> </w:t>
      </w:r>
      <w:r>
        <w:rPr>
          <w:spacing w:val="-1"/>
          <w:w w:val="105"/>
        </w:rPr>
        <w:t>architectural</w:t>
      </w:r>
      <w:r>
        <w:rPr>
          <w:w w:val="105"/>
        </w:rPr>
        <w:t xml:space="preserve">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heritage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national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city</w:t>
      </w:r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w w:val="105"/>
        </w:rPr>
        <w:t>importance.</w:t>
      </w:r>
    </w:p>
    <w:p w14:paraId="75A462D8" w14:textId="77777777" w:rsidR="00A8456E" w:rsidRDefault="00A8456E">
      <w:pPr>
        <w:rPr>
          <w:rFonts w:ascii="PMingLiU" w:eastAsia="PMingLiU" w:hAnsi="PMingLiU" w:cs="PMingLiU"/>
        </w:rPr>
      </w:pPr>
    </w:p>
    <w:p w14:paraId="3E70F1B4" w14:textId="77777777" w:rsidR="00A8456E" w:rsidRDefault="00A8456E">
      <w:pPr>
        <w:spacing w:before="4"/>
        <w:rPr>
          <w:rFonts w:ascii="PMingLiU" w:eastAsia="PMingLiU" w:hAnsi="PMingLiU" w:cs="PMingLiU"/>
        </w:rPr>
      </w:pPr>
    </w:p>
    <w:p w14:paraId="0DF55C56" w14:textId="77777777" w:rsidR="00A8456E" w:rsidRDefault="006C1195">
      <w:pPr>
        <w:pStyle w:val="Heading3"/>
        <w:numPr>
          <w:ilvl w:val="1"/>
          <w:numId w:val="11"/>
        </w:numPr>
        <w:tabs>
          <w:tab w:val="left" w:pos="1134"/>
        </w:tabs>
        <w:ind w:hanging="218"/>
        <w:rPr>
          <w:b w:val="0"/>
          <w:bCs w:val="0"/>
        </w:rPr>
      </w:pPr>
      <w:r>
        <w:t>Bottom-up</w:t>
      </w:r>
      <w:r>
        <w:rPr>
          <w:spacing w:val="-28"/>
        </w:rPr>
        <w:t xml:space="preserve"> </w:t>
      </w:r>
      <w:r>
        <w:t>participatory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urban</w:t>
      </w:r>
      <w:r>
        <w:rPr>
          <w:spacing w:val="-27"/>
        </w:rPr>
        <w:t xml:space="preserve"> </w:t>
      </w:r>
      <w:r>
        <w:t>design</w:t>
      </w:r>
      <w:r>
        <w:rPr>
          <w:spacing w:val="-28"/>
        </w:rPr>
        <w:t xml:space="preserve"> </w:t>
      </w:r>
      <w:r>
        <w:t>activities</w:t>
      </w:r>
    </w:p>
    <w:p w14:paraId="18E40FD5" w14:textId="77777777" w:rsidR="00A8456E" w:rsidRDefault="006C1195">
      <w:pPr>
        <w:pStyle w:val="BodyText"/>
        <w:spacing w:before="60" w:line="292" w:lineRule="auto"/>
        <w:ind w:left="1133" w:right="111"/>
        <w:jc w:val="both"/>
      </w:pPr>
      <w:r>
        <w:rPr>
          <w:rFonts w:ascii="Georgia"/>
          <w:b/>
          <w:spacing w:val="1"/>
          <w:w w:val="110"/>
        </w:rPr>
        <w:t>Social</w:t>
      </w:r>
      <w:r>
        <w:rPr>
          <w:rFonts w:ascii="Georgia"/>
          <w:b/>
          <w:spacing w:val="-10"/>
          <w:w w:val="110"/>
        </w:rPr>
        <w:t xml:space="preserve"> </w:t>
      </w:r>
      <w:r>
        <w:rPr>
          <w:rFonts w:ascii="Georgia"/>
          <w:b/>
          <w:w w:val="110"/>
        </w:rPr>
        <w:t>aspects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most</w:t>
      </w:r>
      <w:r>
        <w:rPr>
          <w:spacing w:val="-18"/>
          <w:w w:val="110"/>
        </w:rPr>
        <w:t xml:space="preserve"> </w:t>
      </w:r>
      <w:r>
        <w:rPr>
          <w:w w:val="110"/>
        </w:rPr>
        <w:t>important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particularity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rise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ins w:id="352" w:author="Chris Prickett" w:date="2017-02-11T16:21:00Z">
        <w:r w:rsidR="007D7511">
          <w:rPr>
            <w:spacing w:val="-18"/>
            <w:w w:val="110"/>
          </w:rPr>
          <w:t xml:space="preserve">the </w:t>
        </w:r>
      </w:ins>
      <w:r>
        <w:rPr>
          <w:w w:val="110"/>
        </w:rPr>
        <w:t>civil</w:t>
      </w:r>
      <w:r>
        <w:rPr>
          <w:spacing w:val="-17"/>
          <w:w w:val="110"/>
        </w:rPr>
        <w:t xml:space="preserve"> </w:t>
      </w:r>
      <w:r>
        <w:rPr>
          <w:w w:val="110"/>
        </w:rPr>
        <w:t>sector</w:t>
      </w:r>
      <w:r>
        <w:rPr>
          <w:spacing w:val="38"/>
          <w:w w:val="113"/>
        </w:rPr>
        <w:t xml:space="preserve"> </w:t>
      </w:r>
      <w:r>
        <w:rPr>
          <w:w w:val="110"/>
        </w:rPr>
        <w:t>and</w:t>
      </w:r>
      <w:r>
        <w:rPr>
          <w:spacing w:val="51"/>
          <w:w w:val="110"/>
        </w:rPr>
        <w:t xml:space="preserve"> </w:t>
      </w:r>
      <w:r>
        <w:rPr>
          <w:w w:val="110"/>
        </w:rPr>
        <w:t>non-formal</w:t>
      </w:r>
      <w:r>
        <w:rPr>
          <w:spacing w:val="51"/>
          <w:w w:val="110"/>
        </w:rPr>
        <w:t xml:space="preserve"> </w:t>
      </w:r>
      <w:r>
        <w:rPr>
          <w:w w:val="110"/>
        </w:rPr>
        <w:t>organizations,</w:t>
      </w:r>
      <w:r>
        <w:rPr>
          <w:spacing w:val="59"/>
          <w:w w:val="110"/>
        </w:rPr>
        <w:t xml:space="preserve"> </w:t>
      </w:r>
      <w:r>
        <w:rPr>
          <w:w w:val="110"/>
        </w:rPr>
        <w:t>rather</w:t>
      </w:r>
      <w:ins w:id="353" w:author="Chris Prickett" w:date="2017-02-11T16:21:00Z">
        <w:r w:rsidR="007D7511">
          <w:rPr>
            <w:w w:val="110"/>
          </w:rPr>
          <w:t xml:space="preserve"> more</w:t>
        </w:r>
      </w:ins>
      <w:r>
        <w:rPr>
          <w:spacing w:val="51"/>
          <w:w w:val="110"/>
        </w:rPr>
        <w:t xml:space="preserve"> </w:t>
      </w:r>
      <w:r>
        <w:rPr>
          <w:spacing w:val="-1"/>
          <w:w w:val="110"/>
        </w:rPr>
        <w:t>typical</w:t>
      </w:r>
      <w:r>
        <w:rPr>
          <w:spacing w:val="52"/>
          <w:w w:val="110"/>
        </w:rPr>
        <w:t xml:space="preserve"> </w:t>
      </w:r>
      <w:ins w:id="354" w:author="Chris Prickett" w:date="2017-02-11T16:21:00Z">
        <w:r w:rsidR="007D7511">
          <w:rPr>
            <w:w w:val="110"/>
          </w:rPr>
          <w:t>of</w:t>
        </w:r>
      </w:ins>
      <w:del w:id="355" w:author="Chris Prickett" w:date="2017-02-11T16:21:00Z">
        <w:r w:rsidDel="007D7511">
          <w:rPr>
            <w:w w:val="110"/>
          </w:rPr>
          <w:delText>for</w:delText>
        </w:r>
      </w:del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estern</w:t>
      </w:r>
      <w:r>
        <w:rPr>
          <w:spacing w:val="52"/>
          <w:w w:val="110"/>
        </w:rPr>
        <w:t xml:space="preserve"> </w:t>
      </w:r>
      <w:r>
        <w:rPr>
          <w:w w:val="110"/>
        </w:rPr>
        <w:t>European</w:t>
      </w:r>
      <w:r>
        <w:rPr>
          <w:spacing w:val="51"/>
          <w:w w:val="110"/>
        </w:rPr>
        <w:t xml:space="preserve"> </w:t>
      </w:r>
      <w:r>
        <w:rPr>
          <w:w w:val="110"/>
        </w:rPr>
        <w:t>cities</w:t>
      </w:r>
      <w:r>
        <w:rPr>
          <w:spacing w:val="51"/>
          <w:w w:val="110"/>
        </w:rPr>
        <w:t xml:space="preserve"> </w:t>
      </w:r>
      <w:r>
        <w:rPr>
          <w:w w:val="110"/>
        </w:rPr>
        <w:t>than</w:t>
      </w:r>
      <w:r>
        <w:rPr>
          <w:spacing w:val="52"/>
          <w:w w:val="110"/>
        </w:rPr>
        <w:t xml:space="preserve"> </w:t>
      </w:r>
      <w:ins w:id="356" w:author="Chris Prickett" w:date="2017-02-11T16:22:00Z">
        <w:r w:rsidR="007D7511">
          <w:rPr>
            <w:w w:val="110"/>
          </w:rPr>
          <w:t>of</w:t>
        </w:r>
      </w:ins>
      <w:del w:id="357" w:author="Chris Prickett" w:date="2017-02-11T16:22:00Z">
        <w:r w:rsidDel="007D7511">
          <w:rPr>
            <w:w w:val="110"/>
          </w:rPr>
          <w:delText>for</w:delText>
        </w:r>
      </w:del>
      <w:r>
        <w:rPr>
          <w:spacing w:val="27"/>
          <w:w w:val="108"/>
        </w:rPr>
        <w:t xml:space="preserve"> </w:t>
      </w:r>
      <w:r>
        <w:rPr>
          <w:w w:val="110"/>
        </w:rPr>
        <w:t>post-socialist</w:t>
      </w:r>
      <w:r>
        <w:rPr>
          <w:spacing w:val="6"/>
          <w:w w:val="110"/>
        </w:rPr>
        <w:t xml:space="preserve"> </w:t>
      </w:r>
      <w:r>
        <w:rPr>
          <w:w w:val="110"/>
        </w:rPr>
        <w:t>ones.</w:t>
      </w:r>
      <w:r>
        <w:rPr>
          <w:spacing w:val="51"/>
          <w:w w:val="110"/>
        </w:rPr>
        <w:t xml:space="preserve"> </w:t>
      </w:r>
      <w:r>
        <w:rPr>
          <w:spacing w:val="-3"/>
          <w:w w:val="110"/>
        </w:rPr>
        <w:t>Namely,</w:t>
      </w:r>
      <w:r>
        <w:rPr>
          <w:spacing w:val="10"/>
          <w:w w:val="110"/>
        </w:rPr>
        <w:t xml:space="preserve"> </w:t>
      </w:r>
      <w:del w:id="358" w:author="Chris Prickett" w:date="2017-02-11T16:24:00Z">
        <w:r w:rsidDel="00543A80">
          <w:rPr>
            <w:w w:val="110"/>
          </w:rPr>
          <w:delText>the</w:delText>
        </w:r>
        <w:r w:rsidDel="00543A80">
          <w:rPr>
            <w:spacing w:val="7"/>
            <w:w w:val="110"/>
          </w:rPr>
          <w:delText xml:space="preserve"> </w:delText>
        </w:r>
      </w:del>
      <w:ins w:id="359" w:author="Chris Prickett" w:date="2017-02-11T16:24:00Z">
        <w:r w:rsidR="00543A80">
          <w:rPr>
            <w:w w:val="110"/>
          </w:rPr>
          <w:t>their arrival rests on the</w:t>
        </w:r>
        <w:r w:rsidR="00543A80">
          <w:rPr>
            <w:spacing w:val="7"/>
            <w:w w:val="110"/>
          </w:rPr>
          <w:t xml:space="preserve"> </w:t>
        </w:r>
      </w:ins>
      <w:r>
        <w:rPr>
          <w:spacing w:val="-2"/>
          <w:w w:val="110"/>
        </w:rPr>
        <w:t>i</w:t>
      </w:r>
      <w:r>
        <w:rPr>
          <w:spacing w:val="-1"/>
          <w:w w:val="110"/>
        </w:rPr>
        <w:t>dea</w:t>
      </w:r>
      <w:del w:id="360" w:author="Chris Prickett" w:date="2017-02-11T16:25:00Z">
        <w:r w:rsidDel="00543A80">
          <w:rPr>
            <w:spacing w:val="7"/>
            <w:w w:val="110"/>
          </w:rPr>
          <w:delText xml:space="preserve"> </w:delText>
        </w:r>
        <w:r w:rsidDel="00543A80">
          <w:rPr>
            <w:spacing w:val="-4"/>
            <w:w w:val="110"/>
          </w:rPr>
          <w:delText>w</w:delText>
        </w:r>
        <w:r w:rsidDel="00543A80">
          <w:rPr>
            <w:spacing w:val="-3"/>
            <w:w w:val="110"/>
          </w:rPr>
          <w:delText>a</w:delText>
        </w:r>
      </w:del>
      <w:del w:id="361" w:author="Chris Prickett" w:date="2017-02-11T16:24:00Z">
        <w:r w:rsidDel="00543A80">
          <w:rPr>
            <w:spacing w:val="-3"/>
            <w:w w:val="110"/>
          </w:rPr>
          <w:delText>s</w:delText>
        </w:r>
      </w:del>
      <w:r>
        <w:rPr>
          <w:spacing w:val="6"/>
          <w:w w:val="110"/>
        </w:rPr>
        <w:t xml:space="preserve"> </w:t>
      </w:r>
      <w:r>
        <w:rPr>
          <w:w w:val="110"/>
        </w:rPr>
        <w:t>that,</w:t>
      </w:r>
      <w:r>
        <w:rPr>
          <w:spacing w:val="11"/>
          <w:w w:val="110"/>
        </w:rPr>
        <w:t xml:space="preserve"> </w:t>
      </w:r>
      <w:ins w:id="362" w:author="Chris Prickett" w:date="2017-02-11T16:22:00Z">
        <w:r w:rsidR="00543A80">
          <w:rPr>
            <w:w w:val="110"/>
          </w:rPr>
          <w:t>with</w:t>
        </w:r>
      </w:ins>
      <w:del w:id="363" w:author="Chris Prickett" w:date="2017-02-11T16:22:00Z">
        <w:r w:rsidDel="00543A80">
          <w:rPr>
            <w:w w:val="110"/>
          </w:rPr>
          <w:delText>in</w:delText>
        </w:r>
      </w:del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lack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efficien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 xml:space="preserve"> </w:t>
      </w:r>
      <w:r>
        <w:rPr>
          <w:w w:val="110"/>
        </w:rPr>
        <w:t>institutions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9"/>
          <w:w w:val="117"/>
        </w:rPr>
        <w:t xml:space="preserve"> </w:t>
      </w:r>
      <w:r>
        <w:rPr>
          <w:w w:val="110"/>
        </w:rPr>
        <w:t>official</w:t>
      </w:r>
      <w:r>
        <w:rPr>
          <w:spacing w:val="12"/>
          <w:w w:val="110"/>
        </w:rPr>
        <w:t xml:space="preserve"> </w:t>
      </w:r>
      <w:r>
        <w:rPr>
          <w:w w:val="110"/>
        </w:rPr>
        <w:t>strategies,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protection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public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interest</w:t>
      </w:r>
      <w:r>
        <w:rPr>
          <w:spacing w:val="12"/>
          <w:w w:val="110"/>
        </w:rPr>
        <w:t xml:space="preserve"> </w:t>
      </w:r>
      <w:del w:id="364" w:author="Chris Prickett" w:date="2017-02-11T16:23:00Z">
        <w:r w:rsidDel="00543A80">
          <w:rPr>
            <w:w w:val="110"/>
          </w:rPr>
          <w:delText>happens</w:delText>
        </w:r>
        <w:r w:rsidDel="00543A80">
          <w:rPr>
            <w:spacing w:val="11"/>
            <w:w w:val="110"/>
          </w:rPr>
          <w:delText xml:space="preserve"> </w:delText>
        </w:r>
      </w:del>
      <w:ins w:id="365" w:author="Chris Prickett" w:date="2017-02-11T16:23:00Z">
        <w:r w:rsidR="00543A80">
          <w:rPr>
            <w:w w:val="110"/>
          </w:rPr>
          <w:t>occurs</w:t>
        </w:r>
        <w:r w:rsidR="00543A80">
          <w:rPr>
            <w:spacing w:val="11"/>
            <w:w w:val="110"/>
          </w:rPr>
          <w:t xml:space="preserve"> </w:t>
        </w:r>
      </w:ins>
      <w:r>
        <w:rPr>
          <w:w w:val="110"/>
        </w:rPr>
        <w:t>through</w:t>
      </w:r>
      <w:r>
        <w:rPr>
          <w:spacing w:val="11"/>
          <w:w w:val="110"/>
        </w:rPr>
        <w:t xml:space="preserve"> </w:t>
      </w:r>
      <w:r>
        <w:rPr>
          <w:w w:val="110"/>
        </w:rPr>
        <w:t>non-institutional,</w:t>
      </w:r>
      <w:r>
        <w:rPr>
          <w:spacing w:val="27"/>
          <w:w w:val="116"/>
        </w:rPr>
        <w:t xml:space="preserve"> </w:t>
      </w:r>
      <w:r>
        <w:rPr>
          <w:spacing w:val="-2"/>
          <w:w w:val="110"/>
        </w:rPr>
        <w:t>non-governmental</w:t>
      </w:r>
      <w:r>
        <w:rPr>
          <w:spacing w:val="48"/>
          <w:w w:val="110"/>
        </w:rPr>
        <w:t xml:space="preserve"> </w:t>
      </w:r>
      <w:r>
        <w:rPr>
          <w:w w:val="110"/>
        </w:rPr>
        <w:t>organizations</w:t>
      </w:r>
      <w:r>
        <w:rPr>
          <w:spacing w:val="51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</w:p>
    <w:p w14:paraId="004027E3" w14:textId="77777777" w:rsidR="00A8456E" w:rsidRDefault="006C1195">
      <w:pPr>
        <w:pStyle w:val="BodyText"/>
        <w:spacing w:before="92" w:line="291" w:lineRule="auto"/>
        <w:ind w:left="1133" w:right="111"/>
        <w:jc w:val="both"/>
      </w:pPr>
      <w:r>
        <w:rPr>
          <w:w w:val="115"/>
        </w:rPr>
        <w:t>In</w:t>
      </w:r>
      <w:ins w:id="366" w:author="Chris Prickett" w:date="2017-02-11T16:26:00Z">
        <w:r w:rsidR="00543A80">
          <w:rPr>
            <w:w w:val="115"/>
          </w:rPr>
          <w:t xml:space="preserve"> play in</w:t>
        </w:r>
      </w:ins>
      <w:r>
        <w:rPr>
          <w:spacing w:val="-15"/>
          <w:w w:val="115"/>
        </w:rPr>
        <w:t xml:space="preserve"> </w:t>
      </w:r>
      <w:ins w:id="367" w:author="Chris Prickett" w:date="2017-02-11T16:25:00Z">
        <w:r w:rsidR="00543A80">
          <w:rPr>
            <w:spacing w:val="-15"/>
            <w:w w:val="115"/>
          </w:rPr>
          <w:t xml:space="preserve">the </w:t>
        </w:r>
      </w:ins>
      <w:r>
        <w:rPr>
          <w:w w:val="115"/>
        </w:rPr>
        <w:t>Serbian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del w:id="368" w:author="Chris Prickett" w:date="2017-02-11T16:26:00Z">
        <w:r w:rsidDel="00543A80">
          <w:rPr>
            <w:spacing w:val="-14"/>
            <w:w w:val="115"/>
          </w:rPr>
          <w:delText xml:space="preserve"> </w:delText>
        </w:r>
        <w:r w:rsidDel="00543A80">
          <w:rPr>
            <w:w w:val="115"/>
          </w:rPr>
          <w:delText>at</w:delText>
        </w:r>
        <w:r w:rsidDel="00543A80">
          <w:rPr>
            <w:spacing w:val="-15"/>
            <w:w w:val="115"/>
          </w:rPr>
          <w:delText xml:space="preserve"> </w:delText>
        </w:r>
        <w:r w:rsidDel="00543A80">
          <w:rPr>
            <w:spacing w:val="-2"/>
            <w:w w:val="115"/>
          </w:rPr>
          <w:delText>pla</w:delText>
        </w:r>
        <w:r w:rsidDel="00543A80">
          <w:rPr>
            <w:spacing w:val="-3"/>
            <w:w w:val="115"/>
          </w:rPr>
          <w:delText>y</w:delText>
        </w:r>
      </w:del>
      <w:r>
        <w:rPr>
          <w:spacing w:val="-14"/>
          <w:w w:val="115"/>
        </w:rPr>
        <w:t xml:space="preserve"> </w:t>
      </w:r>
      <w:r>
        <w:rPr>
          <w:w w:val="115"/>
        </w:rPr>
        <w:t>are</w:t>
      </w:r>
      <w:r>
        <w:rPr>
          <w:spacing w:val="-14"/>
          <w:w w:val="115"/>
        </w:rPr>
        <w:t xml:space="preserve"> </w:t>
      </w:r>
      <w:ins w:id="369" w:author="Chris Prickett" w:date="2017-02-11T16:25:00Z">
        <w:r w:rsidR="00543A80">
          <w:rPr>
            <w:spacing w:val="-14"/>
            <w:w w:val="115"/>
          </w:rPr>
          <w:t xml:space="preserve">the </w:t>
        </w:r>
      </w:ins>
      <w:r>
        <w:rPr>
          <w:w w:val="115"/>
        </w:rPr>
        <w:t>cultural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proofErr w:type="spellStart"/>
      <w:r>
        <w:rPr>
          <w:spacing w:val="-1"/>
          <w:w w:val="115"/>
        </w:rPr>
        <w:t>beha</w:t>
      </w:r>
      <w:r>
        <w:rPr>
          <w:spacing w:val="-2"/>
          <w:w w:val="115"/>
        </w:rPr>
        <w:t>vioural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patterns</w:t>
      </w:r>
      <w:r>
        <w:rPr>
          <w:spacing w:val="-14"/>
          <w:w w:val="115"/>
        </w:rPr>
        <w:t xml:space="preserve"> </w:t>
      </w:r>
      <w:r>
        <w:rPr>
          <w:w w:val="115"/>
        </w:rPr>
        <w:t>inherited</w:t>
      </w:r>
      <w:r>
        <w:rPr>
          <w:spacing w:val="-15"/>
          <w:w w:val="115"/>
        </w:rPr>
        <w:t xml:space="preserve"> </w:t>
      </w:r>
      <w:r>
        <w:rPr>
          <w:w w:val="115"/>
        </w:rPr>
        <w:t>from</w:t>
      </w:r>
      <w:r>
        <w:rPr>
          <w:spacing w:val="-15"/>
          <w:w w:val="115"/>
        </w:rPr>
        <w:t xml:space="preserve"> </w:t>
      </w:r>
      <w:del w:id="370" w:author="Chris Prickett" w:date="2017-02-11T16:25:00Z">
        <w:r w:rsidDel="00543A80">
          <w:rPr>
            <w:spacing w:val="-1"/>
            <w:w w:val="115"/>
          </w:rPr>
          <w:delText>t</w:delText>
        </w:r>
        <w:r w:rsidDel="00543A80">
          <w:rPr>
            <w:spacing w:val="-2"/>
            <w:w w:val="115"/>
          </w:rPr>
          <w:delText>he</w:delText>
        </w:r>
        <w:r w:rsidDel="00543A80">
          <w:rPr>
            <w:spacing w:val="-14"/>
            <w:w w:val="115"/>
          </w:rPr>
          <w:delText xml:space="preserve"> </w:delText>
        </w:r>
      </w:del>
      <w:r>
        <w:rPr>
          <w:w w:val="115"/>
        </w:rPr>
        <w:t>40</w:t>
      </w:r>
      <w:r>
        <w:rPr>
          <w:spacing w:val="27"/>
          <w:w w:val="105"/>
        </w:rPr>
        <w:t xml:space="preserve"> </w:t>
      </w:r>
      <w:r>
        <w:rPr>
          <w:spacing w:val="-3"/>
          <w:w w:val="115"/>
        </w:rPr>
        <w:t>years</w:t>
      </w:r>
      <w:r>
        <w:rPr>
          <w:spacing w:val="-28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socialism:</w:t>
      </w:r>
      <w:r>
        <w:rPr>
          <w:spacing w:val="-11"/>
          <w:w w:val="115"/>
        </w:rPr>
        <w:t xml:space="preserve"> </w:t>
      </w:r>
      <w:r>
        <w:rPr>
          <w:w w:val="115"/>
        </w:rPr>
        <w:t>(1)</w:t>
      </w:r>
      <w:r>
        <w:rPr>
          <w:spacing w:val="-27"/>
          <w:w w:val="115"/>
        </w:rPr>
        <w:t xml:space="preserve"> </w:t>
      </w:r>
      <w:ins w:id="371" w:author="Chris Prickett" w:date="2017-02-11T16:26:00Z">
        <w:r w:rsidR="00543A80">
          <w:rPr>
            <w:spacing w:val="-27"/>
            <w:w w:val="115"/>
          </w:rPr>
          <w:t xml:space="preserve">a </w:t>
        </w:r>
      </w:ins>
      <w:del w:id="372" w:author="Chris Prickett" w:date="2017-02-11T16:26:00Z">
        <w:r w:rsidDel="00543A80">
          <w:rPr>
            <w:spacing w:val="-1"/>
            <w:w w:val="115"/>
          </w:rPr>
          <w:delText>predominantely</w:delText>
        </w:r>
      </w:del>
      <w:ins w:id="373" w:author="Chris Prickett" w:date="2017-02-11T16:26:00Z">
        <w:r w:rsidR="00543A80">
          <w:rPr>
            <w:spacing w:val="-1"/>
            <w:w w:val="115"/>
          </w:rPr>
          <w:t>predominantly</w:t>
        </w:r>
      </w:ins>
      <w:r>
        <w:rPr>
          <w:spacing w:val="-28"/>
          <w:w w:val="115"/>
        </w:rPr>
        <w:t xml:space="preserve"> </w:t>
      </w:r>
      <w:r>
        <w:rPr>
          <w:w w:val="115"/>
          <w:u w:val="single" w:color="000000"/>
        </w:rPr>
        <w:t>middle</w:t>
      </w:r>
      <w:r>
        <w:rPr>
          <w:spacing w:val="-32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class</w:t>
      </w:r>
      <w:r>
        <w:rPr>
          <w:spacing w:val="-33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society</w:t>
      </w:r>
      <w:r>
        <w:rPr>
          <w:w w:val="115"/>
        </w:rPr>
        <w:t>,</w:t>
      </w:r>
      <w:r>
        <w:rPr>
          <w:spacing w:val="-26"/>
          <w:w w:val="115"/>
        </w:rPr>
        <w:t xml:space="preserve"> </w:t>
      </w:r>
      <w:r>
        <w:rPr>
          <w:w w:val="115"/>
        </w:rPr>
        <w:t>(2)</w:t>
      </w:r>
      <w:r>
        <w:rPr>
          <w:spacing w:val="-27"/>
          <w:w w:val="115"/>
        </w:rPr>
        <w:t xml:space="preserve"> </w:t>
      </w:r>
      <w:r>
        <w:rPr>
          <w:rFonts w:ascii="Arial"/>
          <w:i/>
          <w:w w:val="115"/>
        </w:rPr>
        <w:t>suspicion,</w:t>
      </w:r>
      <w:r>
        <w:rPr>
          <w:rFonts w:ascii="Arial"/>
          <w:i/>
          <w:spacing w:val="-29"/>
          <w:w w:val="115"/>
        </w:rPr>
        <w:t xml:space="preserve"> </w:t>
      </w:r>
      <w:r>
        <w:rPr>
          <w:rFonts w:ascii="Arial"/>
          <w:i/>
          <w:spacing w:val="-3"/>
          <w:w w:val="115"/>
        </w:rPr>
        <w:t>lethargy</w:t>
      </w:r>
      <w:r>
        <w:rPr>
          <w:rFonts w:ascii="Arial"/>
          <w:i/>
          <w:spacing w:val="43"/>
          <w:w w:val="88"/>
        </w:rPr>
        <w:t xml:space="preserve"> </w:t>
      </w:r>
      <w:r>
        <w:rPr>
          <w:rFonts w:ascii="Arial"/>
          <w:i/>
          <w:w w:val="115"/>
        </w:rPr>
        <w:t>and</w:t>
      </w:r>
      <w:r>
        <w:rPr>
          <w:rFonts w:ascii="Arial"/>
          <w:i/>
          <w:spacing w:val="6"/>
          <w:w w:val="115"/>
        </w:rPr>
        <w:t xml:space="preserve"> </w:t>
      </w:r>
      <w:r>
        <w:rPr>
          <w:rFonts w:ascii="Arial"/>
          <w:i/>
          <w:spacing w:val="-4"/>
          <w:w w:val="115"/>
        </w:rPr>
        <w:t>ignoranc</w:t>
      </w:r>
      <w:r>
        <w:rPr>
          <w:rFonts w:ascii="Arial"/>
          <w:i/>
          <w:spacing w:val="-5"/>
          <w:w w:val="115"/>
        </w:rPr>
        <w:t>e</w:t>
      </w:r>
      <w:r>
        <w:rPr>
          <w:rFonts w:ascii="Arial"/>
          <w:i/>
          <w:spacing w:val="17"/>
          <w:w w:val="115"/>
        </w:rPr>
        <w:t xml:space="preserve"> </w:t>
      </w:r>
      <w:r>
        <w:rPr>
          <w:spacing w:val="-3"/>
          <w:w w:val="115"/>
        </w:rPr>
        <w:t>to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ard</w:t>
      </w:r>
      <w:r>
        <w:rPr>
          <w:spacing w:val="10"/>
          <w:w w:val="115"/>
        </w:rPr>
        <w:t xml:space="preserve"> </w:t>
      </w:r>
      <w:r>
        <w:rPr>
          <w:w w:val="115"/>
        </w:rPr>
        <w:t>social</w:t>
      </w:r>
      <w:r>
        <w:rPr>
          <w:spacing w:val="9"/>
          <w:w w:val="115"/>
        </w:rPr>
        <w:t xml:space="preserve"> </w:t>
      </w:r>
      <w:r>
        <w:rPr>
          <w:w w:val="115"/>
        </w:rPr>
        <w:t>participation,</w:t>
      </w:r>
      <w:r>
        <w:rPr>
          <w:spacing w:val="15"/>
          <w:w w:val="115"/>
        </w:rPr>
        <w:t xml:space="preserve"> </w:t>
      </w:r>
      <w:r>
        <w:rPr>
          <w:w w:val="115"/>
        </w:rPr>
        <w:t>(3)</w:t>
      </w:r>
      <w:r>
        <w:rPr>
          <w:spacing w:val="9"/>
          <w:w w:val="115"/>
        </w:rPr>
        <w:t xml:space="preserve"> </w:t>
      </w:r>
      <w:ins w:id="374" w:author="Chris Prickett" w:date="2017-02-11T16:27:00Z">
        <w:r w:rsidR="00543A80">
          <w:rPr>
            <w:spacing w:val="9"/>
            <w:w w:val="115"/>
          </w:rPr>
          <w:t xml:space="preserve">a </w:t>
        </w:r>
      </w:ins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spatial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31"/>
          <w:w w:val="117"/>
        </w:rPr>
        <w:t xml:space="preserve"> </w:t>
      </w:r>
      <w:r>
        <w:rPr>
          <w:spacing w:val="1"/>
          <w:w w:val="110"/>
        </w:rPr>
        <w:t>social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(4)</w:t>
      </w:r>
      <w:r>
        <w:rPr>
          <w:spacing w:val="-24"/>
          <w:w w:val="110"/>
        </w:rPr>
        <w:t xml:space="preserve"> </w:t>
      </w:r>
      <w:r>
        <w:rPr>
          <w:rFonts w:ascii="Arial"/>
          <w:i/>
          <w:spacing w:val="-4"/>
          <w:w w:val="110"/>
        </w:rPr>
        <w:t>ideologically-f</w:t>
      </w:r>
      <w:r>
        <w:rPr>
          <w:rFonts w:ascii="Arial"/>
          <w:i/>
          <w:spacing w:val="-3"/>
          <w:w w:val="110"/>
        </w:rPr>
        <w:t>r</w:t>
      </w:r>
      <w:r>
        <w:rPr>
          <w:rFonts w:ascii="Arial"/>
          <w:i/>
          <w:spacing w:val="-4"/>
          <w:w w:val="110"/>
        </w:rPr>
        <w:t>amed</w:t>
      </w:r>
      <w:r>
        <w:rPr>
          <w:rFonts w:ascii="Arial"/>
          <w:i/>
          <w:spacing w:val="-23"/>
          <w:w w:val="110"/>
        </w:rPr>
        <w:t xml:space="preserve"> </w:t>
      </w:r>
      <w:r>
        <w:rPr>
          <w:rFonts w:ascii="Arial"/>
          <w:i/>
          <w:w w:val="110"/>
        </w:rPr>
        <w:t>civil</w:t>
      </w:r>
      <w:r>
        <w:rPr>
          <w:rFonts w:ascii="Arial"/>
          <w:i/>
          <w:spacing w:val="-24"/>
          <w:w w:val="110"/>
        </w:rPr>
        <w:t xml:space="preserve"> </w:t>
      </w:r>
      <w:r>
        <w:rPr>
          <w:rFonts w:ascii="Arial"/>
          <w:i/>
          <w:w w:val="110"/>
        </w:rPr>
        <w:t>rights</w:t>
      </w:r>
      <w:r>
        <w:rPr>
          <w:rFonts w:ascii="Arial"/>
          <w:i/>
          <w:spacing w:val="-17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23"/>
          <w:w w:val="110"/>
        </w:rPr>
        <w:t xml:space="preserve"> </w:t>
      </w:r>
      <w:r>
        <w:rPr>
          <w:w w:val="110"/>
        </w:rPr>
        <w:t>circumstances</w:t>
      </w:r>
      <w:r>
        <w:rPr>
          <w:spacing w:val="49"/>
          <w:w w:val="113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tail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significan</w:t>
      </w:r>
      <w:r>
        <w:rPr>
          <w:spacing w:val="-1"/>
          <w:w w:val="115"/>
        </w:rPr>
        <w:t>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resources</w:t>
      </w:r>
      <w:r>
        <w:rPr>
          <w:spacing w:val="-5"/>
          <w:w w:val="115"/>
        </w:rPr>
        <w:t xml:space="preserve"> </w:t>
      </w:r>
      <w:r>
        <w:rPr>
          <w:w w:val="115"/>
        </w:rPr>
        <w:t>(time,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knowledge,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-4"/>
          <w:w w:val="115"/>
        </w:rPr>
        <w:t xml:space="preserve"> </w:t>
      </w:r>
      <w:r>
        <w:rPr>
          <w:w w:val="115"/>
        </w:rPr>
        <w:t>capital,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working)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67"/>
          <w:w w:val="115"/>
        </w:rPr>
        <w:t xml:space="preserve"> </w:t>
      </w:r>
      <w:r>
        <w:rPr>
          <w:w w:val="115"/>
        </w:rPr>
        <w:t>required</w:t>
      </w:r>
      <w:r>
        <w:rPr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those</w:t>
      </w:r>
      <w:r>
        <w:rPr>
          <w:spacing w:val="11"/>
          <w:w w:val="115"/>
        </w:rPr>
        <w:t xml:space="preserve"> </w:t>
      </w:r>
      <w:r>
        <w:rPr>
          <w:w w:val="115"/>
        </w:rPr>
        <w:t>activities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work</w:t>
      </w:r>
      <w:r>
        <w:rPr>
          <w:spacing w:val="11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  <w:r>
        <w:rPr>
          <w:spacing w:val="56"/>
          <w:w w:val="115"/>
        </w:rPr>
        <w:t xml:space="preserve"> </w:t>
      </w:r>
      <w:r>
        <w:rPr>
          <w:w w:val="115"/>
        </w:rPr>
        <w:t>What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more,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also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essen</w:t>
      </w:r>
      <w:r>
        <w:rPr>
          <w:spacing w:val="-1"/>
          <w:w w:val="115"/>
        </w:rPr>
        <w:t>tial</w:t>
      </w:r>
      <w:r>
        <w:rPr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9"/>
        </w:rPr>
        <w:t xml:space="preserve"> </w:t>
      </w:r>
      <w:r>
        <w:rPr>
          <w:w w:val="115"/>
        </w:rPr>
        <w:t>organizers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participants</w:t>
      </w:r>
      <w:r>
        <w:rPr>
          <w:spacing w:val="25"/>
          <w:w w:val="115"/>
        </w:rPr>
        <w:t xml:space="preserve"> </w:t>
      </w:r>
      <w:r>
        <w:rPr>
          <w:w w:val="115"/>
        </w:rPr>
        <w:t>(citizens)</w:t>
      </w:r>
      <w:r>
        <w:rPr>
          <w:spacing w:val="25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25"/>
          <w:w w:val="115"/>
        </w:rPr>
        <w:t xml:space="preserve"> </w:t>
      </w:r>
      <w:r>
        <w:rPr>
          <w:w w:val="115"/>
        </w:rPr>
        <w:t>at</w:t>
      </w:r>
      <w:r>
        <w:rPr>
          <w:spacing w:val="26"/>
          <w:w w:val="115"/>
        </w:rPr>
        <w:t xml:space="preserve"> </w:t>
      </w:r>
      <w:r>
        <w:rPr>
          <w:w w:val="115"/>
        </w:rPr>
        <w:t>least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spacing w:val="-4"/>
          <w:w w:val="115"/>
        </w:rPr>
        <w:t>vague</w:t>
      </w:r>
      <w:r>
        <w:rPr>
          <w:spacing w:val="26"/>
          <w:w w:val="115"/>
        </w:rPr>
        <w:t xml:space="preserve"> </w:t>
      </w:r>
      <w:r>
        <w:rPr>
          <w:w w:val="115"/>
        </w:rPr>
        <w:t>notion</w:t>
      </w:r>
      <w:r>
        <w:rPr>
          <w:spacing w:val="25"/>
          <w:w w:val="115"/>
        </w:rPr>
        <w:t xml:space="preserve"> </w:t>
      </w:r>
      <w:ins w:id="375" w:author="Chris Prickett" w:date="2017-02-11T16:27:00Z">
        <w:r w:rsidR="00543A80">
          <w:rPr>
            <w:w w:val="115"/>
          </w:rPr>
          <w:t>of</w:t>
        </w:r>
      </w:ins>
      <w:del w:id="376" w:author="Chris Prickett" w:date="2017-02-11T16:27:00Z">
        <w:r w:rsidDel="00543A80">
          <w:rPr>
            <w:w w:val="115"/>
          </w:rPr>
          <w:delText>with</w:delText>
        </w:r>
      </w:del>
      <w:r>
        <w:rPr>
          <w:spacing w:val="26"/>
          <w:w w:val="115"/>
        </w:rPr>
        <w:t xml:space="preserve"> </w:t>
      </w:r>
      <w:r>
        <w:rPr>
          <w:w w:val="115"/>
        </w:rPr>
        <w:t>whom</w:t>
      </w:r>
      <w:r>
        <w:rPr>
          <w:spacing w:val="23"/>
          <w:w w:val="110"/>
        </w:rPr>
        <w:t xml:space="preserve"> </w:t>
      </w:r>
      <w:r>
        <w:rPr>
          <w:w w:val="115"/>
        </w:rPr>
        <w:t>they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confron</w:t>
      </w:r>
      <w:r>
        <w:rPr>
          <w:spacing w:val="-1"/>
          <w:w w:val="115"/>
        </w:rPr>
        <w:t>t.</w:t>
      </w:r>
    </w:p>
    <w:p w14:paraId="3846EA36" w14:textId="77777777" w:rsidR="00A8456E" w:rsidRDefault="006C1195">
      <w:pPr>
        <w:pStyle w:val="BodyText"/>
        <w:spacing w:before="104" w:line="292" w:lineRule="auto"/>
        <w:ind w:left="1133" w:right="111"/>
        <w:jc w:val="both"/>
      </w:pPr>
      <w:r>
        <w:rPr>
          <w:rFonts w:ascii="Georgia" w:eastAsia="Georgia" w:hAnsi="Georgia" w:cs="Georgia"/>
          <w:b/>
          <w:bCs/>
          <w:w w:val="110"/>
        </w:rPr>
        <w:t>Urban</w:t>
      </w:r>
      <w:r>
        <w:rPr>
          <w:rFonts w:ascii="Georgia" w:eastAsia="Georgia" w:hAnsi="Georgia" w:cs="Georgia"/>
          <w:b/>
          <w:bCs/>
          <w:spacing w:val="10"/>
          <w:w w:val="110"/>
        </w:rPr>
        <w:t xml:space="preserve"> </w:t>
      </w:r>
      <w:r>
        <w:rPr>
          <w:rFonts w:ascii="Georgia" w:eastAsia="Georgia" w:hAnsi="Georgia" w:cs="Georgia"/>
          <w:b/>
          <w:bCs/>
          <w:w w:val="110"/>
        </w:rPr>
        <w:t>actors</w:t>
      </w:r>
      <w:r>
        <w:rPr>
          <w:rFonts w:ascii="Georgia" w:eastAsia="Georgia" w:hAnsi="Georgia" w:cs="Georgia"/>
          <w:b/>
          <w:bCs/>
          <w:spacing w:val="10"/>
          <w:w w:val="110"/>
        </w:rPr>
        <w:t xml:space="preserve"> </w:t>
      </w:r>
      <w:r>
        <w:rPr>
          <w:rFonts w:ascii="Georgia" w:eastAsia="Georgia" w:hAnsi="Georgia" w:cs="Georgia"/>
          <w:b/>
          <w:bCs/>
          <w:w w:val="110"/>
        </w:rPr>
        <w:t>and</w:t>
      </w:r>
      <w:r>
        <w:rPr>
          <w:rFonts w:ascii="Georgia" w:eastAsia="Georgia" w:hAnsi="Georgia" w:cs="Georgia"/>
          <w:b/>
          <w:bCs/>
          <w:spacing w:val="11"/>
          <w:w w:val="110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110"/>
        </w:rPr>
        <w:t>stakeholders</w:t>
      </w:r>
      <w:r>
        <w:rPr>
          <w:spacing w:val="-2"/>
          <w:w w:val="110"/>
        </w:rPr>
        <w:t>: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Having</w:t>
      </w:r>
      <w:r>
        <w:rPr>
          <w:spacing w:val="-1"/>
          <w:w w:val="110"/>
        </w:rPr>
        <w:t xml:space="preserve"> identified</w:t>
      </w:r>
      <w:r>
        <w:rPr>
          <w:w w:val="110"/>
        </w:rPr>
        <w:t xml:space="preserve"> the</w:t>
      </w:r>
      <w:r>
        <w:rPr>
          <w:spacing w:val="-1"/>
          <w:w w:val="110"/>
        </w:rPr>
        <w:t xml:space="preserve"> </w:t>
      </w:r>
      <w:r>
        <w:rPr>
          <w:w w:val="110"/>
        </w:rPr>
        <w:t>transitional</w:t>
      </w:r>
      <w:r>
        <w:rPr>
          <w:spacing w:val="-1"/>
          <w:w w:val="110"/>
        </w:rPr>
        <w:t xml:space="preserve"> </w:t>
      </w:r>
      <w:r>
        <w:rPr>
          <w:w w:val="110"/>
        </w:rPr>
        <w:t>capital of</w:t>
      </w:r>
      <w:r>
        <w:rPr>
          <w:spacing w:val="29"/>
          <w:w w:val="101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context,</w:t>
      </w:r>
      <w:r>
        <w:rPr>
          <w:spacing w:val="51"/>
          <w:w w:val="110"/>
        </w:rPr>
        <w:t xml:space="preserve"> </w:t>
      </w:r>
      <w:del w:id="377" w:author="Chris Prickett" w:date="2017-02-11T16:29:00Z">
        <w:r w:rsidDel="00543A80">
          <w:rPr>
            <w:spacing w:val="-1"/>
            <w:w w:val="110"/>
          </w:rPr>
          <w:delText>from</w:delText>
        </w:r>
        <w:r w:rsidDel="00543A80">
          <w:rPr>
            <w:spacing w:val="44"/>
            <w:w w:val="110"/>
          </w:rPr>
          <w:delText xml:space="preserve"> </w:delText>
        </w:r>
        <w:r w:rsidDel="00543A80">
          <w:rPr>
            <w:w w:val="110"/>
          </w:rPr>
          <w:delText>2008</w:delText>
        </w:r>
        <w:r w:rsidDel="00543A80">
          <w:rPr>
            <w:spacing w:val="44"/>
            <w:w w:val="110"/>
          </w:rPr>
          <w:delText xml:space="preserve"> </w:delText>
        </w:r>
        <w:r w:rsidDel="00543A80">
          <w:rPr>
            <w:spacing w:val="-3"/>
            <w:w w:val="110"/>
          </w:rPr>
          <w:delText>on</w:delText>
        </w:r>
        <w:r w:rsidDel="00543A80">
          <w:rPr>
            <w:spacing w:val="-4"/>
            <w:w w:val="110"/>
          </w:rPr>
          <w:delText>w</w:delText>
        </w:r>
        <w:r w:rsidDel="00543A80">
          <w:rPr>
            <w:spacing w:val="-3"/>
            <w:w w:val="110"/>
          </w:rPr>
          <w:delText>ard</w:delText>
        </w:r>
        <w:r w:rsidDel="00543A80">
          <w:rPr>
            <w:spacing w:val="43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small-scale</w:t>
      </w:r>
      <w:r>
        <w:rPr>
          <w:spacing w:val="44"/>
          <w:w w:val="110"/>
        </w:rPr>
        <w:t xml:space="preserve"> </w:t>
      </w:r>
      <w:r>
        <w:rPr>
          <w:w w:val="110"/>
        </w:rPr>
        <w:t>public</w:t>
      </w:r>
      <w:r>
        <w:rPr>
          <w:spacing w:val="43"/>
          <w:w w:val="112"/>
        </w:rPr>
        <w:t xml:space="preserve"> </w:t>
      </w:r>
      <w:r>
        <w:rPr>
          <w:spacing w:val="-1"/>
          <w:w w:val="110"/>
        </w:rPr>
        <w:t>initiativ</w:t>
      </w:r>
      <w:r>
        <w:rPr>
          <w:spacing w:val="-2"/>
          <w:w w:val="110"/>
        </w:rPr>
        <w:t>es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creativ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services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found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6"/>
          <w:w w:val="110"/>
        </w:rPr>
        <w:t xml:space="preserve"> </w:t>
      </w:r>
      <w:r>
        <w:rPr>
          <w:w w:val="110"/>
        </w:rPr>
        <w:t>place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Savamala</w:t>
      </w:r>
      <w:ins w:id="378" w:author="Chris Prickett" w:date="2017-02-11T16:29:00Z">
        <w:r w:rsidR="00543A80">
          <w:rPr>
            <w:spacing w:val="-3"/>
            <w:w w:val="110"/>
          </w:rPr>
          <w:t xml:space="preserve"> from 2008 onward</w:t>
        </w:r>
      </w:ins>
      <w:r>
        <w:rPr>
          <w:spacing w:val="26"/>
          <w:w w:val="110"/>
        </w:rPr>
        <w:t xml:space="preserve"> </w:t>
      </w:r>
      <w:r>
        <w:rPr>
          <w:w w:val="110"/>
        </w:rPr>
        <w:t>(</w:t>
      </w:r>
      <w:r>
        <w:rPr>
          <w:rFonts w:ascii="Georgia" w:eastAsia="Georgia" w:hAnsi="Georgia" w:cs="Georgia"/>
          <w:b/>
          <w:bCs/>
          <w:w w:val="110"/>
        </w:rPr>
        <w:t>?</w:t>
      </w:r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absence</w:t>
      </w:r>
      <w:r>
        <w:rPr>
          <w:spacing w:val="29"/>
          <w:w w:val="111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an</w:t>
      </w:r>
      <w:r>
        <w:rPr>
          <w:spacing w:val="33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verall</w:t>
      </w:r>
      <w:r>
        <w:rPr>
          <w:spacing w:val="33"/>
          <w:w w:val="110"/>
        </w:rPr>
        <w:t xml:space="preserve"> </w:t>
      </w:r>
      <w:r>
        <w:rPr>
          <w:w w:val="110"/>
        </w:rPr>
        <w:t>urban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strategy,</w:t>
      </w:r>
      <w:r>
        <w:rPr>
          <w:spacing w:val="34"/>
          <w:w w:val="110"/>
        </w:rPr>
        <w:t xml:space="preserve"> </w:t>
      </w:r>
      <w:r>
        <w:rPr>
          <w:w w:val="110"/>
        </w:rPr>
        <w:t>these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ind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pendent</w:t>
      </w:r>
      <w:r>
        <w:rPr>
          <w:spacing w:val="33"/>
          <w:w w:val="110"/>
        </w:rPr>
        <w:t xml:space="preserve"> </w:t>
      </w:r>
      <w:r>
        <w:rPr>
          <w:w w:val="110"/>
        </w:rPr>
        <w:t>cultural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entrepreneurs,</w:t>
      </w:r>
      <w:r>
        <w:rPr>
          <w:spacing w:val="59"/>
          <w:w w:val="116"/>
        </w:rPr>
        <w:t xml:space="preserve"> </w:t>
      </w:r>
      <w:r>
        <w:rPr>
          <w:w w:val="110"/>
        </w:rPr>
        <w:t>supported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municipality</w:t>
      </w:r>
      <w:r>
        <w:rPr>
          <w:spacing w:val="5"/>
          <w:w w:val="110"/>
        </w:rPr>
        <w:t xml:space="preserve"> </w:t>
      </w:r>
      <w:proofErr w:type="spellStart"/>
      <w:r>
        <w:rPr>
          <w:spacing w:val="-2"/>
          <w:w w:val="110"/>
        </w:rPr>
        <w:t>Savski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spacing w:val="-5"/>
          <w:w w:val="110"/>
        </w:rPr>
        <w:t>V</w:t>
      </w:r>
      <w:r>
        <w:rPr>
          <w:spacing w:val="-4"/>
          <w:w w:val="110"/>
        </w:rPr>
        <w:t>enac</w:t>
      </w:r>
      <w:proofErr w:type="spellEnd"/>
      <w:r>
        <w:rPr>
          <w:spacing w:val="-4"/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started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transformation 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01"/>
        </w:rPr>
        <w:t xml:space="preserve"> </w:t>
      </w:r>
      <w:r>
        <w:rPr>
          <w:spacing w:val="-1"/>
          <w:w w:val="110"/>
        </w:rPr>
        <w:t>unused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arehouses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51"/>
          <w:w w:val="110"/>
        </w:rPr>
        <w:t xml:space="preserve"> </w:t>
      </w:r>
      <w:r>
        <w:rPr>
          <w:w w:val="110"/>
        </w:rPr>
        <w:t>craft</w:t>
      </w:r>
      <w:r>
        <w:rPr>
          <w:spacing w:val="51"/>
          <w:w w:val="110"/>
        </w:rPr>
        <w:t xml:space="preserve"> </w:t>
      </w:r>
      <w:r>
        <w:rPr>
          <w:w w:val="110"/>
        </w:rPr>
        <w:t>shops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51"/>
          <w:w w:val="110"/>
        </w:rPr>
        <w:t xml:space="preserve"> </w:t>
      </w:r>
      <w:r>
        <w:rPr>
          <w:w w:val="110"/>
        </w:rPr>
        <w:t>spaces</w:t>
      </w:r>
      <w:r>
        <w:rPr>
          <w:spacing w:val="51"/>
          <w:w w:val="110"/>
        </w:rPr>
        <w:t xml:space="preserve"> </w:t>
      </w:r>
      <w:r>
        <w:rPr>
          <w:spacing w:val="1"/>
          <w:w w:val="110"/>
        </w:rPr>
        <w:t>open</w:t>
      </w:r>
      <w:r>
        <w:rPr>
          <w:spacing w:val="51"/>
          <w:w w:val="110"/>
        </w:rPr>
        <w:t xml:space="preserve"> </w:t>
      </w:r>
      <w:r>
        <w:rPr>
          <w:w w:val="110"/>
        </w:rPr>
        <w:t>for</w:t>
      </w:r>
      <w:r>
        <w:rPr>
          <w:spacing w:val="51"/>
          <w:w w:val="110"/>
        </w:rPr>
        <w:t xml:space="preserve"> </w:t>
      </w:r>
      <w:r>
        <w:rPr>
          <w:w w:val="110"/>
        </w:rPr>
        <w:t>public</w:t>
      </w:r>
      <w:r>
        <w:rPr>
          <w:spacing w:val="51"/>
          <w:w w:val="110"/>
        </w:rPr>
        <w:t xml:space="preserve"> </w:t>
      </w:r>
      <w:r>
        <w:rPr>
          <w:spacing w:val="-1"/>
          <w:w w:val="110"/>
        </w:rPr>
        <w:t>parti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ipation</w:t>
      </w:r>
      <w:r>
        <w:rPr>
          <w:spacing w:val="51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7"/>
        </w:rPr>
        <w:t xml:space="preserve"> </w:t>
      </w:r>
      <w:r>
        <w:rPr>
          <w:spacing w:val="1"/>
          <w:w w:val="110"/>
        </w:rPr>
        <w:t>social</w:t>
      </w:r>
      <w:r>
        <w:rPr>
          <w:spacing w:val="26"/>
          <w:w w:val="110"/>
        </w:rPr>
        <w:t xml:space="preserve"> </w:t>
      </w:r>
      <w:r>
        <w:rPr>
          <w:w w:val="110"/>
        </w:rPr>
        <w:t>production.</w:t>
      </w:r>
      <w:r>
        <w:rPr>
          <w:spacing w:val="61"/>
          <w:w w:val="110"/>
        </w:rPr>
        <w:t xml:space="preserve"> </w:t>
      </w:r>
      <w:r>
        <w:rPr>
          <w:w w:val="110"/>
        </w:rPr>
        <w:t>These</w:t>
      </w:r>
      <w:r>
        <w:rPr>
          <w:spacing w:val="26"/>
          <w:w w:val="110"/>
        </w:rPr>
        <w:t xml:space="preserve"> </w:t>
      </w:r>
      <w:r>
        <w:rPr>
          <w:w w:val="110"/>
        </w:rPr>
        <w:t>associations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initiativ</w:t>
      </w:r>
      <w:r>
        <w:rPr>
          <w:spacing w:val="-2"/>
          <w:w w:val="110"/>
        </w:rPr>
        <w:t>es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finally</w:t>
      </w:r>
      <w:r>
        <w:rPr>
          <w:spacing w:val="28"/>
          <w:w w:val="110"/>
        </w:rPr>
        <w:t xml:space="preserve"> </w:t>
      </w:r>
      <w:r>
        <w:rPr>
          <w:w w:val="110"/>
        </w:rPr>
        <w:t>introduced</w:t>
      </w:r>
      <w:r>
        <w:rPr>
          <w:spacing w:val="43"/>
          <w:w w:val="112"/>
        </w:rPr>
        <w:t xml:space="preserve"> </w:t>
      </w:r>
      <w:ins w:id="379" w:author="Chris Prickett" w:date="2017-02-11T16:30:00Z">
        <w:r w:rsidR="00543A80">
          <w:rPr>
            <w:w w:val="110"/>
          </w:rPr>
          <w:t>an</w:t>
        </w:r>
      </w:ins>
      <w:del w:id="380" w:author="Chris Prickett" w:date="2017-02-11T16:30:00Z">
        <w:r w:rsidDel="00543A80">
          <w:rPr>
            <w:w w:val="110"/>
          </w:rPr>
          <w:delText>the</w:delText>
        </w:r>
      </w:del>
      <w:r>
        <w:rPr>
          <w:spacing w:val="33"/>
          <w:w w:val="110"/>
        </w:rPr>
        <w:t xml:space="preserve"> </w:t>
      </w:r>
      <w:r>
        <w:rPr>
          <w:w w:val="110"/>
        </w:rPr>
        <w:t>opportunity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an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alternativ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strategic</w:t>
      </w:r>
      <w:r>
        <w:rPr>
          <w:spacing w:val="35"/>
          <w:w w:val="110"/>
        </w:rPr>
        <w:t xml:space="preserve"> </w:t>
      </w:r>
      <w:r>
        <w:rPr>
          <w:w w:val="110"/>
        </w:rPr>
        <w:t>path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influence</w:t>
      </w:r>
      <w:ins w:id="381" w:author="Chris Prickett" w:date="2017-02-11T16:30:00Z">
        <w:r w:rsidR="00543A80">
          <w:rPr>
            <w:w w:val="110"/>
          </w:rPr>
          <w:t xml:space="preserve"> the</w:t>
        </w:r>
      </w:ins>
      <w:r>
        <w:rPr>
          <w:spacing w:val="34"/>
          <w:w w:val="110"/>
        </w:rPr>
        <w:t xml:space="preserve"> </w:t>
      </w:r>
      <w:r>
        <w:rPr>
          <w:w w:val="110"/>
        </w:rPr>
        <w:t>urban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01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ins w:id="382" w:author="Chris Prickett" w:date="2017-02-11T16:30:00Z">
        <w:r w:rsidR="00543A80">
          <w:rPr>
            <w:spacing w:val="13"/>
            <w:w w:val="110"/>
          </w:rPr>
          <w:t xml:space="preserve">have </w:t>
        </w:r>
      </w:ins>
      <w:r>
        <w:rPr>
          <w:w w:val="110"/>
        </w:rPr>
        <w:t>made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ins w:id="383" w:author="Chris Prickett" w:date="2017-02-11T16:30:00Z">
        <w:r w:rsidR="00543A80">
          <w:rPr>
            <w:w w:val="110"/>
          </w:rPr>
          <w:t>well known</w:t>
        </w:r>
      </w:ins>
      <w:del w:id="384" w:author="Chris Prickett" w:date="2017-02-11T16:30:00Z">
        <w:r w:rsidDel="00543A80">
          <w:rPr>
            <w:w w:val="110"/>
          </w:rPr>
          <w:delText>famous</w:delText>
        </w:r>
      </w:del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global</w:t>
      </w:r>
      <w:r>
        <w:rPr>
          <w:spacing w:val="33"/>
          <w:w w:val="110"/>
        </w:rPr>
        <w:t xml:space="preserve"> </w:t>
      </w:r>
      <w:r>
        <w:rPr>
          <w:w w:val="110"/>
        </w:rPr>
        <w:t>scale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creativ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clusters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European</w:t>
      </w:r>
      <w:r>
        <w:rPr>
          <w:spacing w:val="16"/>
          <w:w w:val="110"/>
        </w:rPr>
        <w:t xml:space="preserve"> </w:t>
      </w:r>
      <w:r>
        <w:rPr>
          <w:w w:val="110"/>
        </w:rPr>
        <w:t>metropolises</w:t>
      </w:r>
      <w:r>
        <w:rPr>
          <w:spacing w:val="17"/>
          <w:w w:val="110"/>
        </w:rPr>
        <w:t xml:space="preserve"> </w:t>
      </w:r>
      <w:r>
        <w:rPr>
          <w:w w:val="110"/>
        </w:rPr>
        <w:t>(</w:t>
      </w:r>
      <w:r>
        <w:rPr>
          <w:rFonts w:ascii="Georgia" w:eastAsia="Georgia" w:hAnsi="Georgia" w:cs="Georgia"/>
          <w:b/>
          <w:bCs/>
          <w:w w:val="110"/>
        </w:rPr>
        <w:t>??</w:t>
      </w:r>
      <w:r>
        <w:rPr>
          <w:w w:val="110"/>
        </w:rPr>
        <w:t>).</w:t>
      </w:r>
    </w:p>
    <w:p w14:paraId="1393DCAF" w14:textId="77777777" w:rsidR="00A8456E" w:rsidRPr="00E161D1" w:rsidRDefault="00543A80" w:rsidP="00E161D1">
      <w:pPr>
        <w:pStyle w:val="BodyText"/>
        <w:spacing w:before="92" w:line="293" w:lineRule="auto"/>
        <w:ind w:left="1133" w:right="111"/>
        <w:jc w:val="both"/>
      </w:pPr>
      <w:ins w:id="385" w:author="Chris Prickett" w:date="2017-02-11T16:31:00Z">
        <w:r>
          <w:rPr>
            <w:w w:val="115"/>
          </w:rPr>
          <w:t>The b</w:t>
        </w:r>
      </w:ins>
      <w:del w:id="386" w:author="Chris Prickett" w:date="2017-02-11T16:31:00Z">
        <w:r w:rsidR="006C1195" w:rsidDel="00543A80">
          <w:rPr>
            <w:w w:val="115"/>
          </w:rPr>
          <w:delText>B</w:delText>
        </w:r>
      </w:del>
      <w:r w:rsidR="006C1195">
        <w:rPr>
          <w:w w:val="115"/>
        </w:rPr>
        <w:t>ottom-up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actors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4"/>
          <w:w w:val="115"/>
        </w:rPr>
        <w:t xml:space="preserve"> </w:t>
      </w:r>
      <w:r w:rsidR="006C1195">
        <w:rPr>
          <w:spacing w:val="-1"/>
          <w:w w:val="115"/>
        </w:rPr>
        <w:t>stak</w:t>
      </w:r>
      <w:r w:rsidR="006C1195">
        <w:rPr>
          <w:spacing w:val="-2"/>
          <w:w w:val="115"/>
        </w:rPr>
        <w:t>eholders</w:t>
      </w:r>
      <w:r w:rsidR="006C1195">
        <w:rPr>
          <w:spacing w:val="-13"/>
          <w:w w:val="115"/>
        </w:rPr>
        <w:t xml:space="preserve"> </w:t>
      </w:r>
      <w:r w:rsidR="006C1195">
        <w:rPr>
          <w:spacing w:val="-2"/>
          <w:w w:val="115"/>
        </w:rPr>
        <w:t>identified</w:t>
      </w:r>
      <w:r w:rsidR="006C1195">
        <w:rPr>
          <w:spacing w:val="-14"/>
          <w:w w:val="115"/>
        </w:rPr>
        <w:t xml:space="preserve"> </w:t>
      </w:r>
      <w:del w:id="387" w:author="Chris Prickett" w:date="2017-02-11T16:31:00Z">
        <w:r w:rsidR="006C1195" w:rsidDel="00543A80">
          <w:rPr>
            <w:w w:val="115"/>
          </w:rPr>
          <w:delText>to</w:delText>
        </w:r>
        <w:r w:rsidR="006C1195" w:rsidDel="00543A80">
          <w:rPr>
            <w:spacing w:val="-14"/>
            <w:w w:val="115"/>
          </w:rPr>
          <w:delText xml:space="preserve"> </w:delText>
        </w:r>
        <w:r w:rsidR="006C1195" w:rsidDel="00543A80">
          <w:rPr>
            <w:spacing w:val="2"/>
            <w:w w:val="115"/>
          </w:rPr>
          <w:delText>b</w:delText>
        </w:r>
        <w:r w:rsidR="006C1195" w:rsidDel="00543A80">
          <w:rPr>
            <w:spacing w:val="3"/>
            <w:w w:val="115"/>
          </w:rPr>
          <w:delText>e</w:delText>
        </w:r>
      </w:del>
      <w:ins w:id="388" w:author="Chris Prickett" w:date="2017-02-11T16:31:00Z">
        <w:r>
          <w:rPr>
            <w:w w:val="115"/>
          </w:rPr>
          <w:t>as</w:t>
        </w:r>
      </w:ins>
      <w:r w:rsidR="006C1195">
        <w:rPr>
          <w:spacing w:val="-14"/>
          <w:w w:val="115"/>
        </w:rPr>
        <w:t xml:space="preserve"> </w:t>
      </w:r>
      <w:r w:rsidR="006C1195">
        <w:rPr>
          <w:spacing w:val="-1"/>
          <w:w w:val="115"/>
        </w:rPr>
        <w:t>activ</w:t>
      </w:r>
      <w:r w:rsidR="006C1195">
        <w:rPr>
          <w:spacing w:val="-2"/>
          <w:w w:val="115"/>
        </w:rPr>
        <w:t>e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3"/>
          <w:w w:val="115"/>
        </w:rPr>
        <w:t xml:space="preserve"> </w:t>
      </w:r>
      <w:r w:rsidR="006C1195">
        <w:rPr>
          <w:spacing w:val="-4"/>
          <w:w w:val="115"/>
        </w:rPr>
        <w:t>Sav</w:t>
      </w:r>
      <w:r w:rsidR="006C1195">
        <w:rPr>
          <w:spacing w:val="-3"/>
          <w:w w:val="115"/>
        </w:rPr>
        <w:t>amala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confirmed</w:t>
      </w:r>
      <w:r w:rsidR="006C1195">
        <w:rPr>
          <w:spacing w:val="29"/>
          <w:w w:val="109"/>
        </w:rPr>
        <w:t xml:space="preserve"> </w:t>
      </w:r>
      <w:r w:rsidR="006C1195">
        <w:rPr>
          <w:w w:val="115"/>
        </w:rPr>
        <w:t>through</w:t>
      </w:r>
      <w:r w:rsidR="006C1195">
        <w:rPr>
          <w:spacing w:val="-1"/>
          <w:w w:val="115"/>
        </w:rPr>
        <w:t xml:space="preserve"> </w:t>
      </w:r>
      <w:r w:rsidR="006C1195">
        <w:rPr>
          <w:w w:val="115"/>
        </w:rPr>
        <w:t xml:space="preserve">the </w:t>
      </w:r>
      <w:r w:rsidR="006C1195">
        <w:rPr>
          <w:spacing w:val="-1"/>
          <w:w w:val="115"/>
        </w:rPr>
        <w:t>questionnaire</w:t>
      </w:r>
      <w:r w:rsidR="006C1195">
        <w:rPr>
          <w:spacing w:val="-2"/>
          <w:w w:val="115"/>
        </w:rPr>
        <w:t>s</w:t>
      </w:r>
      <w:r w:rsidR="006C1195">
        <w:rPr>
          <w:w w:val="115"/>
        </w:rPr>
        <w:t xml:space="preserve"> and </w:t>
      </w:r>
      <w:r w:rsidR="006C1195">
        <w:rPr>
          <w:spacing w:val="-2"/>
          <w:w w:val="115"/>
        </w:rPr>
        <w:t>interviews</w:t>
      </w:r>
      <w:r w:rsidR="006C1195">
        <w:rPr>
          <w:w w:val="115"/>
        </w:rPr>
        <w:t xml:space="preserve"> in the </w:t>
      </w:r>
      <w:r w:rsidR="006C1195">
        <w:rPr>
          <w:spacing w:val="-1"/>
          <w:w w:val="115"/>
        </w:rPr>
        <w:t>qualitativ</w:t>
      </w:r>
      <w:r w:rsidR="006C1195">
        <w:rPr>
          <w:spacing w:val="-2"/>
          <w:w w:val="115"/>
        </w:rPr>
        <w:t>e</w:t>
      </w:r>
      <w:r w:rsidR="006C1195">
        <w:rPr>
          <w:w w:val="115"/>
        </w:rPr>
        <w:t xml:space="preserve"> data </w:t>
      </w:r>
      <w:r w:rsidR="006C1195">
        <w:rPr>
          <w:w w:val="115"/>
        </w:rPr>
        <w:lastRenderedPageBreak/>
        <w:t>collection process</w:t>
      </w:r>
      <w:r w:rsidR="00E161D1">
        <w:rPr>
          <w:w w:val="115"/>
        </w:rPr>
        <w:t>:</w:t>
      </w:r>
    </w:p>
    <w:p w14:paraId="2A85D6E1" w14:textId="77777777" w:rsidR="00A8456E" w:rsidRDefault="00A8456E">
      <w:pPr>
        <w:spacing w:before="12"/>
        <w:rPr>
          <w:rFonts w:ascii="PMingLiU" w:eastAsia="PMingLiU" w:hAnsi="PMingLiU" w:cs="PMingLiU"/>
          <w:sz w:val="11"/>
          <w:szCs w:val="11"/>
        </w:rPr>
      </w:pPr>
    </w:p>
    <w:p w14:paraId="6B913D25" w14:textId="77777777" w:rsidR="00A8456E" w:rsidRDefault="006C1195">
      <w:pPr>
        <w:pStyle w:val="BodyText"/>
        <w:numPr>
          <w:ilvl w:val="0"/>
          <w:numId w:val="6"/>
        </w:numPr>
        <w:tabs>
          <w:tab w:val="left" w:pos="1614"/>
        </w:tabs>
        <w:spacing w:before="19"/>
      </w:pPr>
      <w:r>
        <w:rPr>
          <w:w w:val="110"/>
        </w:rPr>
        <w:t>Citizens;</w:t>
      </w:r>
    </w:p>
    <w:p w14:paraId="3DE39241" w14:textId="77777777" w:rsidR="00A8456E" w:rsidRDefault="00A8456E">
      <w:p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5E6E8AF9" w14:textId="77777777" w:rsidR="00A8456E" w:rsidRDefault="006C1195">
      <w:pPr>
        <w:pStyle w:val="BodyText"/>
        <w:numPr>
          <w:ilvl w:val="0"/>
          <w:numId w:val="6"/>
        </w:numPr>
        <w:tabs>
          <w:tab w:val="left" w:pos="1614"/>
        </w:tabs>
        <w:spacing w:line="283" w:lineRule="exact"/>
      </w:pPr>
      <w:r>
        <w:rPr>
          <w:spacing w:val="1"/>
          <w:w w:val="110"/>
        </w:rPr>
        <w:lastRenderedPageBreak/>
        <w:t>Local</w:t>
      </w:r>
      <w:r>
        <w:rPr>
          <w:spacing w:val="5"/>
          <w:w w:val="110"/>
        </w:rPr>
        <w:t xml:space="preserve"> </w:t>
      </w:r>
      <w:r>
        <w:rPr>
          <w:w w:val="110"/>
        </w:rPr>
        <w:t>NGOs;</w:t>
      </w:r>
    </w:p>
    <w:p w14:paraId="51D6579C" w14:textId="77777777" w:rsidR="00A8456E" w:rsidRDefault="00543A80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ins w:id="389" w:author="Chris Prickett" w:date="2017-02-11T16:31:00Z">
        <w:r>
          <w:rPr>
            <w:spacing w:val="-2"/>
            <w:w w:val="115"/>
          </w:rPr>
          <w:t>I</w:t>
        </w:r>
      </w:ins>
      <w:del w:id="390" w:author="Chris Prickett" w:date="2017-02-11T16:31:00Z">
        <w:r w:rsidR="006C1195" w:rsidDel="00543A80">
          <w:rPr>
            <w:spacing w:val="-2"/>
            <w:w w:val="115"/>
          </w:rPr>
          <w:delText>i</w:delText>
        </w:r>
      </w:del>
      <w:r w:rsidR="006C1195">
        <w:rPr>
          <w:spacing w:val="-2"/>
          <w:w w:val="115"/>
        </w:rPr>
        <w:t>n</w:t>
      </w:r>
      <w:r w:rsidR="006C1195">
        <w:rPr>
          <w:spacing w:val="-1"/>
          <w:w w:val="115"/>
        </w:rPr>
        <w:t>ternational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NGOs;</w:t>
      </w:r>
    </w:p>
    <w:p w14:paraId="26EBDDC1" w14:textId="77777777" w:rsidR="00A8456E" w:rsidRDefault="00543A80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ins w:id="391" w:author="Chris Prickett" w:date="2017-02-11T16:31:00Z">
        <w:r>
          <w:rPr>
            <w:spacing w:val="1"/>
            <w:w w:val="110"/>
          </w:rPr>
          <w:t>The l</w:t>
        </w:r>
      </w:ins>
      <w:del w:id="392" w:author="Chris Prickett" w:date="2017-02-11T16:31:00Z">
        <w:r w:rsidR="006C1195" w:rsidDel="00543A80">
          <w:rPr>
            <w:spacing w:val="1"/>
            <w:w w:val="110"/>
          </w:rPr>
          <w:delText>l</w:delText>
        </w:r>
      </w:del>
      <w:r w:rsidR="006C1195">
        <w:rPr>
          <w:spacing w:val="1"/>
          <w:w w:val="110"/>
        </w:rPr>
        <w:t>ocal</w:t>
      </w:r>
      <w:r w:rsidR="006C1195">
        <w:rPr>
          <w:spacing w:val="32"/>
          <w:w w:val="110"/>
        </w:rPr>
        <w:t xml:space="preserve"> </w:t>
      </w:r>
      <w:r w:rsidR="006C1195">
        <w:rPr>
          <w:spacing w:val="-2"/>
          <w:w w:val="110"/>
        </w:rPr>
        <w:t>community</w:t>
      </w:r>
      <w:r w:rsidR="006C1195">
        <w:rPr>
          <w:spacing w:val="-3"/>
          <w:w w:val="110"/>
        </w:rPr>
        <w:t>;</w:t>
      </w:r>
    </w:p>
    <w:p w14:paraId="41A70609" w14:textId="77777777" w:rsidR="00A8456E" w:rsidRDefault="006C1195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r>
        <w:rPr>
          <w:w w:val="115"/>
        </w:rPr>
        <w:t>Artists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cultural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workers;</w:t>
      </w:r>
    </w:p>
    <w:p w14:paraId="3F9F67B4" w14:textId="77777777" w:rsidR="00A8456E" w:rsidRDefault="00543A80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ins w:id="393" w:author="Chris Prickett" w:date="2017-02-11T16:31:00Z">
        <w:r>
          <w:rPr>
            <w:w w:val="115"/>
          </w:rPr>
          <w:t>N</w:t>
        </w:r>
      </w:ins>
      <w:del w:id="394" w:author="Chris Prickett" w:date="2017-02-11T16:31:00Z">
        <w:r w:rsidR="006C1195" w:rsidDel="00543A80">
          <w:rPr>
            <w:w w:val="115"/>
          </w:rPr>
          <w:delText>n</w:delText>
        </w:r>
      </w:del>
      <w:r w:rsidR="006C1195">
        <w:rPr>
          <w:w w:val="115"/>
        </w:rPr>
        <w:t>ational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cultural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institutions;</w:t>
      </w:r>
    </w:p>
    <w:p w14:paraId="615A3576" w14:textId="77777777" w:rsidR="00A8456E" w:rsidRDefault="00543A80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ins w:id="395" w:author="Chris Prickett" w:date="2017-02-11T16:32:00Z">
        <w:r>
          <w:rPr>
            <w:spacing w:val="-2"/>
            <w:w w:val="115"/>
          </w:rPr>
          <w:t>I</w:t>
        </w:r>
      </w:ins>
      <w:del w:id="396" w:author="Chris Prickett" w:date="2017-02-11T16:32:00Z">
        <w:r w:rsidR="006C1195" w:rsidDel="00543A80">
          <w:rPr>
            <w:spacing w:val="-2"/>
            <w:w w:val="115"/>
          </w:rPr>
          <w:delText>i</w:delText>
        </w:r>
      </w:del>
      <w:r w:rsidR="006C1195">
        <w:rPr>
          <w:spacing w:val="-2"/>
          <w:w w:val="115"/>
        </w:rPr>
        <w:t>n</w:t>
      </w:r>
      <w:r w:rsidR="006C1195">
        <w:rPr>
          <w:spacing w:val="-1"/>
          <w:w w:val="115"/>
        </w:rPr>
        <w:t>ternational</w:t>
      </w:r>
      <w:r w:rsidR="006C1195">
        <w:rPr>
          <w:spacing w:val="27"/>
          <w:w w:val="115"/>
        </w:rPr>
        <w:t xml:space="preserve"> </w:t>
      </w:r>
      <w:r w:rsidR="006C1195">
        <w:rPr>
          <w:w w:val="115"/>
        </w:rPr>
        <w:t>cultural</w:t>
      </w:r>
      <w:r w:rsidR="006C1195">
        <w:rPr>
          <w:spacing w:val="30"/>
          <w:w w:val="115"/>
        </w:rPr>
        <w:t xml:space="preserve"> </w:t>
      </w:r>
      <w:r w:rsidR="006C1195">
        <w:rPr>
          <w:spacing w:val="-2"/>
          <w:w w:val="115"/>
        </w:rPr>
        <w:t>ins</w:t>
      </w:r>
      <w:r w:rsidR="006C1195">
        <w:rPr>
          <w:spacing w:val="-1"/>
          <w:w w:val="115"/>
        </w:rPr>
        <w:t>titutions;</w:t>
      </w:r>
    </w:p>
    <w:p w14:paraId="5CC1DE3C" w14:textId="77777777" w:rsidR="00A8456E" w:rsidRDefault="00543A80">
      <w:pPr>
        <w:pStyle w:val="BodyText"/>
        <w:numPr>
          <w:ilvl w:val="0"/>
          <w:numId w:val="6"/>
        </w:numPr>
        <w:tabs>
          <w:tab w:val="left" w:pos="1614"/>
        </w:tabs>
        <w:spacing w:before="139"/>
      </w:pPr>
      <w:ins w:id="397" w:author="Chris Prickett" w:date="2017-02-11T16:32:00Z">
        <w:r>
          <w:rPr>
            <w:w w:val="115"/>
          </w:rPr>
          <w:t>N</w:t>
        </w:r>
      </w:ins>
      <w:del w:id="398" w:author="Chris Prickett" w:date="2017-02-11T16:32:00Z">
        <w:r w:rsidR="006C1195" w:rsidDel="00543A80">
          <w:rPr>
            <w:w w:val="115"/>
          </w:rPr>
          <w:delText>n</w:delText>
        </w:r>
      </w:del>
      <w:r w:rsidR="006C1195">
        <w:rPr>
          <w:w w:val="115"/>
        </w:rPr>
        <w:t>ational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8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</w:t>
      </w:r>
      <w:r w:rsidR="006C1195">
        <w:rPr>
          <w:spacing w:val="-2"/>
          <w:w w:val="115"/>
        </w:rPr>
        <w:t>onal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educational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institutions.</w:t>
      </w:r>
    </w:p>
    <w:p w14:paraId="147792FE" w14:textId="77777777" w:rsidR="00A8456E" w:rsidRDefault="00A8456E">
      <w:pPr>
        <w:spacing w:before="4"/>
        <w:rPr>
          <w:rFonts w:ascii="PMingLiU" w:eastAsia="PMingLiU" w:hAnsi="PMingLiU" w:cs="PMingLiU"/>
          <w:sz w:val="18"/>
          <w:szCs w:val="18"/>
        </w:rPr>
      </w:pPr>
    </w:p>
    <w:p w14:paraId="4A4EE307" w14:textId="77777777" w:rsidR="00A8456E" w:rsidRDefault="006C1195" w:rsidP="00CD58F7">
      <w:pPr>
        <w:pStyle w:val="BodyText"/>
        <w:spacing w:line="292" w:lineRule="auto"/>
        <w:ind w:left="1133" w:right="111"/>
        <w:jc w:val="both"/>
        <w:rPr>
          <w:rFonts w:cs="PMingLiU"/>
        </w:rPr>
      </w:pP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detailed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scription</w:t>
      </w:r>
      <w:del w:id="399" w:author="Chris Prickett" w:date="2017-02-11T16:32:00Z">
        <w:r w:rsidDel="00543A80">
          <w:rPr>
            <w:spacing w:val="-1"/>
            <w:w w:val="110"/>
          </w:rPr>
          <w:delText>s</w:delText>
        </w:r>
      </w:del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bottom-up</w:t>
      </w:r>
      <w:r>
        <w:rPr>
          <w:spacing w:val="22"/>
          <w:w w:val="110"/>
        </w:rPr>
        <w:t xml:space="preserve"> </w:t>
      </w:r>
      <w:r>
        <w:rPr>
          <w:w w:val="110"/>
        </w:rPr>
        <w:t>participatory</w:t>
      </w:r>
      <w:r>
        <w:rPr>
          <w:spacing w:val="22"/>
          <w:w w:val="110"/>
        </w:rPr>
        <w:t xml:space="preserve"> </w:t>
      </w:r>
      <w:r>
        <w:rPr>
          <w:w w:val="110"/>
        </w:rPr>
        <w:t>activities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provided</w:t>
      </w:r>
      <w:del w:id="400" w:author="Chris Prickett" w:date="2017-02-11T16:32:00Z">
        <w:r w:rsidDel="00FF4B6E">
          <w:rPr>
            <w:spacing w:val="17"/>
            <w:w w:val="110"/>
          </w:rPr>
          <w:delText xml:space="preserve"> </w:delText>
        </w:r>
        <w:r w:rsidDel="00FF4B6E">
          <w:rPr>
            <w:w w:val="110"/>
          </w:rPr>
          <w:delText>in</w:delText>
        </w:r>
      </w:del>
      <w:r>
        <w:rPr>
          <w:spacing w:val="17"/>
          <w:w w:val="110"/>
        </w:rPr>
        <w:t xml:space="preserve"> </w:t>
      </w:r>
      <w:r>
        <w:rPr>
          <w:w w:val="110"/>
        </w:rPr>
        <w:t>(Chapter</w:t>
      </w:r>
      <w:r>
        <w:rPr>
          <w:spacing w:val="17"/>
          <w:w w:val="110"/>
        </w:rPr>
        <w:t xml:space="preserve"> </w:t>
      </w:r>
      <w:r>
        <w:rPr>
          <w:w w:val="110"/>
        </w:rPr>
        <w:t>4,</w:t>
      </w:r>
      <w:r>
        <w:rPr>
          <w:spacing w:val="18"/>
          <w:w w:val="110"/>
        </w:rPr>
        <w:t xml:space="preserve"> </w:t>
      </w:r>
      <w:r>
        <w:rPr>
          <w:w w:val="110"/>
        </w:rPr>
        <w:t>pp.</w:t>
      </w:r>
      <w:r>
        <w:rPr>
          <w:spacing w:val="17"/>
          <w:w w:val="110"/>
        </w:rPr>
        <w:t xml:space="preserve"> </w:t>
      </w:r>
      <w:r>
        <w:rPr>
          <w:w w:val="110"/>
        </w:rPr>
        <w:t>XX).</w:t>
      </w:r>
      <w:r>
        <w:rPr>
          <w:spacing w:val="60"/>
          <w:w w:val="110"/>
        </w:rPr>
        <w:t xml:space="preserve"> </w:t>
      </w:r>
      <w:r>
        <w:rPr>
          <w:spacing w:val="-4"/>
          <w:w w:val="110"/>
        </w:rPr>
        <w:t>Taking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account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number,</w:t>
      </w:r>
      <w:r>
        <w:rPr>
          <w:spacing w:val="21"/>
          <w:w w:val="110"/>
        </w:rPr>
        <w:t xml:space="preserve"> </w:t>
      </w:r>
      <w:r>
        <w:rPr>
          <w:w w:val="110"/>
        </w:rPr>
        <w:t>but</w:t>
      </w:r>
      <w:r>
        <w:rPr>
          <w:spacing w:val="18"/>
          <w:w w:val="110"/>
        </w:rPr>
        <w:t xml:space="preserve"> </w:t>
      </w:r>
      <w:r>
        <w:rPr>
          <w:w w:val="110"/>
        </w:rPr>
        <w:t>also</w:t>
      </w:r>
      <w:ins w:id="401" w:author="Chris Prickett" w:date="2017-02-11T16:32:00Z">
        <w:r w:rsidR="00FF4B6E">
          <w:rPr>
            <w:w w:val="110"/>
          </w:rPr>
          <w:t xml:space="preserve"> the</w:t>
        </w:r>
      </w:ins>
      <w:r>
        <w:rPr>
          <w:spacing w:val="18"/>
          <w:w w:val="110"/>
        </w:rPr>
        <w:t xml:space="preserve"> </w:t>
      </w:r>
      <w:r>
        <w:rPr>
          <w:w w:val="110"/>
        </w:rPr>
        <w:t>similitude</w:t>
      </w:r>
      <w:r>
        <w:rPr>
          <w:spacing w:val="29"/>
          <w:w w:val="112"/>
        </w:rPr>
        <w:t xml:space="preserve"> </w:t>
      </w:r>
      <w:ins w:id="402" w:author="Chris Prickett" w:date="2017-02-11T16:32:00Z">
        <w:r w:rsidR="00FF4B6E">
          <w:rPr>
            <w:w w:val="110"/>
          </w:rPr>
          <w:t>of</w:t>
        </w:r>
      </w:ins>
      <w:del w:id="403" w:author="Chris Prickett" w:date="2017-02-11T16:32:00Z">
        <w:r w:rsidDel="00FF4B6E">
          <w:rPr>
            <w:w w:val="110"/>
          </w:rPr>
          <w:delText>in</w:delText>
        </w:r>
      </w:del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>
        <w:rPr>
          <w:spacing w:val="14"/>
          <w:w w:val="110"/>
        </w:rPr>
        <w:t xml:space="preserve"> </w:t>
      </w:r>
      <w:r>
        <w:rPr>
          <w:w w:val="110"/>
        </w:rPr>
        <w:t>activities,</w:t>
      </w:r>
      <w:r>
        <w:rPr>
          <w:spacing w:val="18"/>
          <w:w w:val="110"/>
        </w:rPr>
        <w:t xml:space="preserve"> </w:t>
      </w:r>
      <w:del w:id="404" w:author="Chris Prickett" w:date="2017-02-11T16:33:00Z">
        <w:r w:rsidDel="00FF4B6E">
          <w:rPr>
            <w:w w:val="110"/>
          </w:rPr>
          <w:delText>the</w:delText>
        </w:r>
        <w:r w:rsidDel="00FF4B6E">
          <w:rPr>
            <w:spacing w:val="14"/>
            <w:w w:val="110"/>
          </w:rPr>
          <w:delText xml:space="preserve"> </w:delText>
        </w:r>
        <w:r w:rsidDel="00FF4B6E">
          <w:rPr>
            <w:w w:val="110"/>
          </w:rPr>
          <w:delText>ones</w:delText>
        </w:r>
      </w:del>
      <w:ins w:id="405" w:author="Chris Prickett" w:date="2017-02-11T16:33:00Z">
        <w:r w:rsidR="00FF4B6E">
          <w:rPr>
            <w:w w:val="110"/>
          </w:rPr>
          <w:t>those</w:t>
        </w:r>
      </w:ins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signify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>oles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urban</w:t>
      </w:r>
      <w:r>
        <w:rPr>
          <w:spacing w:val="14"/>
          <w:w w:val="110"/>
        </w:rPr>
        <w:t xml:space="preserve"> </w:t>
      </w:r>
      <w:r>
        <w:rPr>
          <w:w w:val="110"/>
        </w:rPr>
        <w:t>agency</w:t>
      </w:r>
      <w:r>
        <w:rPr>
          <w:spacing w:val="16"/>
          <w:w w:val="110"/>
        </w:rPr>
        <w:t xml:space="preserve"> </w:t>
      </w:r>
      <w:r>
        <w:rPr>
          <w:w w:val="110"/>
        </w:rPr>
        <w:t>within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4"/>
          <w:w w:val="110"/>
        </w:rPr>
        <w:t xml:space="preserve"> </w:t>
      </w:r>
      <w:r>
        <w:rPr>
          <w:w w:val="110"/>
        </w:rPr>
        <w:t>analysis</w:t>
      </w:r>
      <w:r>
        <w:rPr>
          <w:spacing w:val="21"/>
          <w:w w:val="106"/>
        </w:rPr>
        <w:t xml:space="preserve"> </w:t>
      </w:r>
      <w:r>
        <w:rPr>
          <w:w w:val="110"/>
        </w:rPr>
        <w:t>are:</w:t>
      </w:r>
      <w:r>
        <w:rPr>
          <w:spacing w:val="22"/>
          <w:w w:val="110"/>
        </w:rPr>
        <w:t xml:space="preserve"> </w:t>
      </w:r>
      <w:r>
        <w:rPr>
          <w:w w:val="110"/>
        </w:rPr>
        <w:t>(1)</w:t>
      </w:r>
      <w:r>
        <w:rPr>
          <w:spacing w:val="39"/>
          <w:w w:val="110"/>
        </w:rPr>
        <w:t xml:space="preserve"> </w:t>
      </w:r>
      <w:r>
        <w:rPr>
          <w:w w:val="110"/>
        </w:rPr>
        <w:t>Cultural</w:t>
      </w:r>
      <w:r>
        <w:rPr>
          <w:spacing w:val="38"/>
          <w:w w:val="110"/>
        </w:rPr>
        <w:t xml:space="preserve"> </w:t>
      </w:r>
      <w:ins w:id="406" w:author="Chris Prickett" w:date="2017-02-11T16:33:00Z">
        <w:r w:rsidR="00FF4B6E">
          <w:rPr>
            <w:spacing w:val="-1"/>
            <w:w w:val="110"/>
          </w:rPr>
          <w:t>C</w:t>
        </w:r>
      </w:ins>
      <w:del w:id="407" w:author="Chris Prickett" w:date="2017-02-11T16:33:00Z">
        <w:r w:rsidDel="00FF4B6E">
          <w:rPr>
            <w:spacing w:val="-1"/>
            <w:w w:val="110"/>
          </w:rPr>
          <w:delText>c</w:delText>
        </w:r>
      </w:del>
      <w:r>
        <w:rPr>
          <w:spacing w:val="-1"/>
          <w:w w:val="110"/>
        </w:rPr>
        <w:t>entre</w:t>
      </w:r>
      <w:r>
        <w:rPr>
          <w:spacing w:val="38"/>
          <w:w w:val="110"/>
        </w:rPr>
        <w:t xml:space="preserve"> </w:t>
      </w:r>
      <w:r>
        <w:rPr>
          <w:w w:val="110"/>
        </w:rPr>
        <w:t>Grad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rFonts w:ascii="Arial"/>
          <w:i/>
          <w:spacing w:val="-2"/>
          <w:w w:val="110"/>
        </w:rPr>
        <w:t>K</w:t>
      </w:r>
      <w:r>
        <w:rPr>
          <w:rFonts w:ascii="Arial"/>
          <w:i/>
          <w:spacing w:val="-3"/>
          <w:w w:val="110"/>
        </w:rPr>
        <w:t>C</w:t>
      </w:r>
      <w:r>
        <w:rPr>
          <w:rFonts w:ascii="Arial"/>
          <w:i/>
          <w:spacing w:val="38"/>
          <w:w w:val="110"/>
        </w:rPr>
        <w:t xml:space="preserve"> </w:t>
      </w:r>
      <w:r>
        <w:rPr>
          <w:rFonts w:ascii="Arial"/>
          <w:i/>
          <w:spacing w:val="-4"/>
          <w:w w:val="110"/>
        </w:rPr>
        <w:t>Grad</w:t>
      </w:r>
      <w:r>
        <w:rPr>
          <w:rFonts w:ascii="Arial"/>
          <w:i/>
          <w:spacing w:val="-42"/>
          <w:w w:val="110"/>
        </w:rPr>
        <w:t xml:space="preserve"> </w:t>
      </w:r>
      <w:r>
        <w:rPr>
          <w:w w:val="110"/>
        </w:rPr>
        <w:t>);</w:t>
      </w:r>
      <w:r>
        <w:rPr>
          <w:spacing w:val="47"/>
          <w:w w:val="110"/>
        </w:rPr>
        <w:t xml:space="preserve"> </w:t>
      </w:r>
      <w:r>
        <w:rPr>
          <w:w w:val="110"/>
        </w:rPr>
        <w:t>(2)</w:t>
      </w:r>
      <w:r>
        <w:rPr>
          <w:spacing w:val="39"/>
          <w:w w:val="110"/>
        </w:rPr>
        <w:t xml:space="preserve"> </w:t>
      </w:r>
      <w:ins w:id="408" w:author="Chris Prickett" w:date="2017-02-11T16:33:00Z">
        <w:r w:rsidR="00FF4B6E">
          <w:rPr>
            <w:spacing w:val="39"/>
            <w:w w:val="110"/>
          </w:rPr>
          <w:t xml:space="preserve">the </w:t>
        </w:r>
      </w:ins>
      <w:r>
        <w:rPr>
          <w:w w:val="110"/>
        </w:rPr>
        <w:t>Old</w:t>
      </w:r>
      <w:r>
        <w:rPr>
          <w:spacing w:val="38"/>
          <w:w w:val="110"/>
        </w:rPr>
        <w:t xml:space="preserve"> </w:t>
      </w:r>
      <w:ins w:id="409" w:author="Chris Prickett" w:date="2017-02-11T16:33:00Z">
        <w:r w:rsidR="00FF4B6E">
          <w:rPr>
            <w:w w:val="110"/>
          </w:rPr>
          <w:t>D</w:t>
        </w:r>
      </w:ins>
      <w:del w:id="410" w:author="Chris Prickett" w:date="2017-02-11T16:33:00Z">
        <w:r w:rsidDel="00FF4B6E">
          <w:rPr>
            <w:w w:val="110"/>
          </w:rPr>
          <w:delText>d</w:delText>
        </w:r>
      </w:del>
      <w:r>
        <w:rPr>
          <w:w w:val="110"/>
        </w:rPr>
        <w:t>epository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Kral</w:t>
      </w:r>
      <w:del w:id="411" w:author="Chris Prickett" w:date="2017-02-11T16:33:00Z">
        <w:r w:rsidDel="00FF4B6E">
          <w:rPr>
            <w:w w:val="110"/>
          </w:rPr>
          <w:delText>-</w:delText>
        </w:r>
        <w:r w:rsidDel="00FF4B6E">
          <w:rPr>
            <w:spacing w:val="27"/>
            <w:w w:val="113"/>
          </w:rPr>
          <w:delText xml:space="preserve"> </w:delText>
        </w:r>
      </w:del>
      <w:r>
        <w:rPr>
          <w:w w:val="110"/>
        </w:rPr>
        <w:t>jevica</w:t>
      </w:r>
      <w:proofErr w:type="spellEnd"/>
      <w:r>
        <w:rPr>
          <w:spacing w:val="11"/>
          <w:w w:val="110"/>
        </w:rPr>
        <w:t xml:space="preserve"> </w:t>
      </w:r>
      <w:proofErr w:type="spellStart"/>
      <w:r>
        <w:rPr>
          <w:spacing w:val="-3"/>
          <w:w w:val="110"/>
        </w:rPr>
        <w:t>Marka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Street</w:t>
      </w:r>
      <w:r>
        <w:rPr>
          <w:spacing w:val="12"/>
          <w:w w:val="110"/>
        </w:rPr>
        <w:t xml:space="preserve"> </w:t>
      </w:r>
      <w:r>
        <w:rPr>
          <w:w w:val="110"/>
        </w:rPr>
        <w:t>(MKM);</w:t>
      </w:r>
      <w:r>
        <w:rPr>
          <w:spacing w:val="11"/>
          <w:w w:val="110"/>
        </w:rPr>
        <w:t xml:space="preserve"> </w:t>
      </w:r>
      <w:r>
        <w:rPr>
          <w:w w:val="110"/>
        </w:rPr>
        <w:t>(3)</w:t>
      </w:r>
      <w:r>
        <w:rPr>
          <w:spacing w:val="11"/>
          <w:w w:val="110"/>
        </w:rPr>
        <w:t xml:space="preserve"> </w:t>
      </w:r>
      <w:proofErr w:type="spellStart"/>
      <w:r>
        <w:rPr>
          <w:rFonts w:ascii="Arial"/>
          <w:i/>
          <w:w w:val="110"/>
        </w:rPr>
        <w:t>Mikser</w:t>
      </w:r>
      <w:proofErr w:type="spellEnd"/>
      <w:r>
        <w:rPr>
          <w:rFonts w:ascii="Arial"/>
          <w:i/>
          <w:spacing w:val="30"/>
          <w:w w:val="110"/>
        </w:rPr>
        <w:t xml:space="preserve"> </w:t>
      </w:r>
      <w:r>
        <w:rPr>
          <w:spacing w:val="-1"/>
          <w:w w:val="110"/>
        </w:rPr>
        <w:t>multidisciplinary</w:t>
      </w:r>
      <w:r>
        <w:rPr>
          <w:spacing w:val="12"/>
          <w:w w:val="110"/>
        </w:rPr>
        <w:t xml:space="preserve"> </w:t>
      </w:r>
      <w:r>
        <w:rPr>
          <w:w w:val="110"/>
        </w:rPr>
        <w:t>platform;</w:t>
      </w:r>
      <w:r>
        <w:rPr>
          <w:spacing w:val="13"/>
          <w:w w:val="110"/>
        </w:rPr>
        <w:t xml:space="preserve"> </w:t>
      </w:r>
      <w:r>
        <w:rPr>
          <w:w w:val="110"/>
        </w:rPr>
        <w:t>(4)</w:t>
      </w:r>
      <w:r>
        <w:rPr>
          <w:spacing w:val="11"/>
          <w:w w:val="110"/>
        </w:rPr>
        <w:t xml:space="preserve"> </w:t>
      </w:r>
      <w:r>
        <w:rPr>
          <w:rFonts w:ascii="Arial"/>
          <w:i/>
          <w:w w:val="110"/>
        </w:rPr>
        <w:t>Nova</w:t>
      </w:r>
      <w:r>
        <w:rPr>
          <w:rFonts w:ascii="Arial"/>
          <w:i/>
          <w:spacing w:val="12"/>
          <w:w w:val="110"/>
        </w:rPr>
        <w:t xml:space="preserve"> </w:t>
      </w:r>
      <w:proofErr w:type="spellStart"/>
      <w:r>
        <w:rPr>
          <w:rFonts w:ascii="Arial"/>
          <w:i/>
          <w:spacing w:val="-4"/>
          <w:w w:val="110"/>
        </w:rPr>
        <w:t>Iskra</w:t>
      </w:r>
      <w:proofErr w:type="spellEnd"/>
      <w:r>
        <w:rPr>
          <w:rFonts w:ascii="Arial"/>
          <w:i/>
          <w:spacing w:val="31"/>
          <w:w w:val="91"/>
        </w:rPr>
        <w:t xml:space="preserve"> </w:t>
      </w:r>
      <w:r>
        <w:rPr>
          <w:w w:val="110"/>
        </w:rPr>
        <w:t>design</w:t>
      </w:r>
      <w:r>
        <w:rPr>
          <w:spacing w:val="-27"/>
          <w:w w:val="110"/>
        </w:rPr>
        <w:t xml:space="preserve"> </w:t>
      </w:r>
      <w:r>
        <w:rPr>
          <w:w w:val="110"/>
        </w:rPr>
        <w:t>incubator;</w:t>
      </w:r>
      <w:r>
        <w:rPr>
          <w:spacing w:val="-25"/>
          <w:w w:val="110"/>
        </w:rPr>
        <w:t xml:space="preserve"> </w:t>
      </w:r>
      <w:r>
        <w:rPr>
          <w:w w:val="110"/>
        </w:rPr>
        <w:t>(5)</w:t>
      </w:r>
      <w:ins w:id="412" w:author="Chris Prickett" w:date="2017-02-11T16:34:00Z">
        <w:r w:rsidR="00FF4B6E">
          <w:rPr>
            <w:w w:val="110"/>
          </w:rPr>
          <w:t xml:space="preserve"> the</w:t>
        </w:r>
      </w:ins>
      <w:r>
        <w:rPr>
          <w:spacing w:val="-26"/>
          <w:w w:val="110"/>
        </w:rPr>
        <w:t xml:space="preserve"> </w:t>
      </w:r>
      <w:r>
        <w:rPr>
          <w:rFonts w:ascii="Arial"/>
          <w:i/>
          <w:spacing w:val="-4"/>
          <w:w w:val="110"/>
        </w:rPr>
        <w:t>Urban</w:t>
      </w:r>
      <w:r>
        <w:rPr>
          <w:rFonts w:ascii="Arial"/>
          <w:i/>
          <w:spacing w:val="-27"/>
          <w:w w:val="110"/>
        </w:rPr>
        <w:t xml:space="preserve"> </w:t>
      </w:r>
      <w:r>
        <w:rPr>
          <w:rFonts w:ascii="Arial"/>
          <w:i/>
          <w:spacing w:val="-2"/>
          <w:w w:val="110"/>
        </w:rPr>
        <w:t>I</w:t>
      </w:r>
      <w:r>
        <w:rPr>
          <w:rFonts w:ascii="Arial"/>
          <w:i/>
          <w:spacing w:val="-3"/>
          <w:w w:val="110"/>
        </w:rPr>
        <w:t>ncubator</w:t>
      </w:r>
      <w:r>
        <w:rPr>
          <w:rFonts w:ascii="Arial"/>
          <w:i/>
          <w:spacing w:val="-27"/>
          <w:w w:val="110"/>
        </w:rPr>
        <w:t xml:space="preserve"> </w:t>
      </w:r>
      <w:r>
        <w:rPr>
          <w:rFonts w:ascii="Arial"/>
          <w:i/>
          <w:spacing w:val="-3"/>
          <w:w w:val="110"/>
        </w:rPr>
        <w:t>Belgrade</w:t>
      </w:r>
      <w:r>
        <w:rPr>
          <w:rFonts w:ascii="Arial"/>
          <w:i/>
          <w:spacing w:val="-22"/>
          <w:w w:val="110"/>
        </w:rPr>
        <w:t xml:space="preserve"> </w:t>
      </w:r>
      <w:r>
        <w:rPr>
          <w:w w:val="110"/>
        </w:rPr>
        <w:t>proj</w:t>
      </w:r>
      <w:r>
        <w:rPr>
          <w:spacing w:val="1"/>
          <w:w w:val="110"/>
        </w:rPr>
        <w:t>e</w:t>
      </w:r>
      <w:r>
        <w:rPr>
          <w:w w:val="110"/>
        </w:rPr>
        <w:t>ct</w:t>
      </w:r>
      <w:r>
        <w:rPr>
          <w:spacing w:val="-26"/>
          <w:w w:val="110"/>
        </w:rPr>
        <w:t xml:space="preserve"> </w:t>
      </w:r>
      <w:r>
        <w:rPr>
          <w:w w:val="110"/>
        </w:rPr>
        <w:t>(UIB);</w:t>
      </w:r>
      <w:r>
        <w:rPr>
          <w:spacing w:val="-27"/>
          <w:w w:val="110"/>
        </w:rPr>
        <w:t xml:space="preserve"> </w:t>
      </w:r>
      <w:r>
        <w:rPr>
          <w:w w:val="110"/>
        </w:rPr>
        <w:t>(6)</w:t>
      </w:r>
      <w:r>
        <w:rPr>
          <w:spacing w:val="-26"/>
          <w:w w:val="110"/>
        </w:rPr>
        <w:t xml:space="preserve"> </w:t>
      </w:r>
      <w:r>
        <w:rPr>
          <w:rFonts w:ascii="Arial"/>
          <w:i/>
          <w:w w:val="110"/>
        </w:rPr>
        <w:t>Ministry</w:t>
      </w:r>
      <w:r>
        <w:rPr>
          <w:rFonts w:ascii="Arial"/>
          <w:i/>
          <w:spacing w:val="-28"/>
          <w:w w:val="110"/>
        </w:rPr>
        <w:t xml:space="preserve"> </w:t>
      </w:r>
      <w:r>
        <w:rPr>
          <w:rFonts w:ascii="Arial"/>
          <w:i/>
          <w:w w:val="110"/>
        </w:rPr>
        <w:t>of</w:t>
      </w:r>
      <w:r>
        <w:rPr>
          <w:rFonts w:ascii="Arial"/>
          <w:i/>
          <w:spacing w:val="-27"/>
          <w:w w:val="110"/>
        </w:rPr>
        <w:t xml:space="preserve"> </w:t>
      </w:r>
      <w:ins w:id="413" w:author="Chris Prickett" w:date="2017-02-11T16:34:00Z">
        <w:r w:rsidR="00FF4B6E">
          <w:rPr>
            <w:rFonts w:ascii="Arial"/>
            <w:i/>
            <w:spacing w:val="-7"/>
            <w:w w:val="110"/>
          </w:rPr>
          <w:t>S</w:t>
        </w:r>
      </w:ins>
      <w:del w:id="414" w:author="Chris Prickett" w:date="2017-02-11T16:34:00Z">
        <w:r w:rsidDel="00FF4B6E">
          <w:rPr>
            <w:rFonts w:ascii="Arial"/>
            <w:i/>
            <w:spacing w:val="-7"/>
            <w:w w:val="110"/>
          </w:rPr>
          <w:delText>s</w:delText>
        </w:r>
      </w:del>
      <w:r>
        <w:rPr>
          <w:rFonts w:ascii="Arial"/>
          <w:i/>
          <w:spacing w:val="-7"/>
          <w:w w:val="110"/>
        </w:rPr>
        <w:t>pace</w:t>
      </w:r>
      <w:r>
        <w:rPr>
          <w:rFonts w:ascii="Arial"/>
          <w:i/>
          <w:spacing w:val="35"/>
          <w:w w:val="82"/>
        </w:rPr>
        <w:t xml:space="preserve"> </w:t>
      </w:r>
      <w:ins w:id="415" w:author="Chris Prickett" w:date="2017-02-11T16:34:00Z">
        <w:r w:rsidR="00FF4B6E">
          <w:rPr>
            <w:spacing w:val="-1"/>
            <w:w w:val="105"/>
          </w:rPr>
          <w:t>C</w:t>
        </w:r>
      </w:ins>
      <w:del w:id="416" w:author="Chris Prickett" w:date="2017-02-11T16:34:00Z">
        <w:r w:rsidDel="00FF4B6E">
          <w:rPr>
            <w:spacing w:val="-1"/>
            <w:w w:val="105"/>
          </w:rPr>
          <w:delText>c</w:delText>
        </w:r>
      </w:del>
      <w:r>
        <w:rPr>
          <w:spacing w:val="-1"/>
          <w:w w:val="105"/>
        </w:rPr>
        <w:t>ollective;</w:t>
      </w:r>
      <w:r>
        <w:rPr>
          <w:spacing w:val="-11"/>
          <w:w w:val="105"/>
        </w:rPr>
        <w:t xml:space="preserve"> </w:t>
      </w:r>
      <w:r>
        <w:rPr>
          <w:w w:val="105"/>
        </w:rPr>
        <w:t>(7)</w:t>
      </w:r>
      <w:r>
        <w:rPr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Ne</w:t>
      </w:r>
      <w:r>
        <w:rPr>
          <w:rFonts w:ascii="Arial"/>
          <w:i/>
          <w:spacing w:val="-14"/>
          <w:w w:val="105"/>
        </w:rPr>
        <w:t xml:space="preserve"> </w:t>
      </w:r>
      <w:r>
        <w:rPr>
          <w:rFonts w:ascii="Arial"/>
          <w:i/>
          <w:w w:val="105"/>
        </w:rPr>
        <w:t>da(vi)</w:t>
      </w:r>
      <w:proofErr w:type="spellStart"/>
      <w:r>
        <w:rPr>
          <w:rFonts w:ascii="Arial"/>
          <w:i/>
          <w:w w:val="105"/>
        </w:rPr>
        <w:t>mo</w:t>
      </w:r>
      <w:proofErr w:type="spellEnd"/>
      <w:r>
        <w:rPr>
          <w:rFonts w:ascii="Arial"/>
          <w:i/>
          <w:spacing w:val="-14"/>
          <w:w w:val="105"/>
        </w:rPr>
        <w:t xml:space="preserve"> </w:t>
      </w:r>
      <w:r>
        <w:rPr>
          <w:rFonts w:ascii="Arial"/>
          <w:i/>
          <w:spacing w:val="-6"/>
          <w:w w:val="105"/>
        </w:rPr>
        <w:t>Beograd</w:t>
      </w:r>
      <w:r>
        <w:rPr>
          <w:rFonts w:ascii="Arial"/>
          <w:i/>
          <w:spacing w:val="-2"/>
          <w:w w:val="105"/>
        </w:rPr>
        <w:t xml:space="preserve"> </w:t>
      </w:r>
      <w:r>
        <w:rPr>
          <w:spacing w:val="-1"/>
          <w:w w:val="105"/>
        </w:rPr>
        <w:t>initiative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(NDVBGD);</w:t>
      </w:r>
      <w:r>
        <w:rPr>
          <w:spacing w:val="-15"/>
          <w:w w:val="105"/>
        </w:rPr>
        <w:t xml:space="preserve"> </w:t>
      </w:r>
      <w:r>
        <w:rPr>
          <w:w w:val="105"/>
        </w:rPr>
        <w:t>(8)</w:t>
      </w:r>
      <w:r>
        <w:rPr>
          <w:spacing w:val="-14"/>
          <w:w w:val="105"/>
        </w:rPr>
        <w:t xml:space="preserve"> </w:t>
      </w:r>
      <w:r>
        <w:rPr>
          <w:rFonts w:ascii="Arial"/>
          <w:i/>
          <w:w w:val="105"/>
        </w:rPr>
        <w:t>My</w:t>
      </w:r>
      <w:r>
        <w:rPr>
          <w:rFonts w:ascii="Arial"/>
          <w:i/>
          <w:spacing w:val="-15"/>
          <w:w w:val="105"/>
        </w:rPr>
        <w:t xml:space="preserve"> </w:t>
      </w:r>
      <w:r>
        <w:rPr>
          <w:rFonts w:ascii="Arial"/>
          <w:i/>
          <w:spacing w:val="-6"/>
          <w:w w:val="105"/>
        </w:rPr>
        <w:t>piec</w:t>
      </w:r>
      <w:r>
        <w:rPr>
          <w:rFonts w:ascii="Arial"/>
          <w:i/>
          <w:spacing w:val="-7"/>
          <w:w w:val="105"/>
        </w:rPr>
        <w:t>e</w:t>
      </w:r>
      <w:r>
        <w:rPr>
          <w:rFonts w:ascii="Arial"/>
          <w:i/>
          <w:spacing w:val="-14"/>
          <w:w w:val="105"/>
        </w:rPr>
        <w:t xml:space="preserve"> </w:t>
      </w:r>
      <w:r>
        <w:rPr>
          <w:rFonts w:ascii="Arial"/>
          <w:i/>
          <w:w w:val="105"/>
        </w:rPr>
        <w:t>of</w:t>
      </w:r>
      <w:r>
        <w:rPr>
          <w:rFonts w:ascii="Arial"/>
          <w:i/>
          <w:spacing w:val="-14"/>
          <w:w w:val="105"/>
        </w:rPr>
        <w:t xml:space="preserve"> </w:t>
      </w:r>
      <w:r>
        <w:rPr>
          <w:rFonts w:ascii="Arial"/>
          <w:i/>
          <w:w w:val="105"/>
        </w:rPr>
        <w:t>Savamala</w:t>
      </w:r>
      <w:r w:rsidR="00CD58F7">
        <w:rPr>
          <w:rFonts w:ascii="Arial"/>
          <w:i/>
          <w:w w:val="105"/>
        </w:rPr>
        <w:t xml:space="preserve"> </w:t>
      </w:r>
      <w:del w:id="417" w:author="Chris Prickett" w:date="2017-02-11T16:34:00Z">
        <w:r w:rsidDel="00FF4B6E">
          <w:rPr>
            <w:w w:val="105"/>
          </w:rPr>
          <w:delText>-</w:delText>
        </w:r>
      </w:del>
      <w:ins w:id="418" w:author="Chris Prickett" w:date="2017-02-11T16:34:00Z">
        <w:r w:rsidR="00FF4B6E">
          <w:rPr>
            <w:w w:val="105"/>
          </w:rPr>
          <w:t>–</w:t>
        </w:r>
      </w:ins>
      <w:r>
        <w:rPr>
          <w:spacing w:val="39"/>
          <w:w w:val="105"/>
        </w:rPr>
        <w:t xml:space="preserve"> </w:t>
      </w:r>
      <w:ins w:id="419" w:author="Chris Prickett" w:date="2017-02-11T16:34:00Z">
        <w:r w:rsidR="00FF4B6E">
          <w:rPr>
            <w:spacing w:val="39"/>
            <w:w w:val="105"/>
          </w:rPr>
          <w:t xml:space="preserve">a </w:t>
        </w:r>
      </w:ins>
      <w:r>
        <w:rPr>
          <w:w w:val="105"/>
        </w:rPr>
        <w:t>participatory</w:t>
      </w:r>
      <w:r>
        <w:rPr>
          <w:spacing w:val="39"/>
          <w:w w:val="105"/>
        </w:rPr>
        <w:t xml:space="preserve"> </w:t>
      </w:r>
      <w:r>
        <w:rPr>
          <w:w w:val="105"/>
        </w:rPr>
        <w:t>urban</w:t>
      </w:r>
      <w:r>
        <w:rPr>
          <w:spacing w:val="39"/>
          <w:w w:val="105"/>
        </w:rPr>
        <w:t xml:space="preserve"> </w:t>
      </w:r>
      <w:r>
        <w:rPr>
          <w:w w:val="105"/>
        </w:rPr>
        <w:t>design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workshop;</w:t>
      </w:r>
      <w:r>
        <w:rPr>
          <w:spacing w:val="48"/>
          <w:w w:val="105"/>
        </w:rPr>
        <w:t xml:space="preserve"> </w:t>
      </w:r>
      <w:r>
        <w:rPr>
          <w:w w:val="105"/>
        </w:rPr>
        <w:t>(9)</w:t>
      </w:r>
      <w:r>
        <w:rPr>
          <w:spacing w:val="40"/>
          <w:w w:val="105"/>
        </w:rPr>
        <w:t xml:space="preserve"> </w:t>
      </w:r>
      <w:r>
        <w:rPr>
          <w:rFonts w:ascii="Arial"/>
          <w:i/>
          <w:w w:val="105"/>
        </w:rPr>
        <w:t>The</w:t>
      </w:r>
      <w:r>
        <w:rPr>
          <w:rFonts w:ascii="Arial"/>
          <w:i/>
          <w:spacing w:val="39"/>
          <w:w w:val="105"/>
        </w:rPr>
        <w:t xml:space="preserve"> </w:t>
      </w:r>
      <w:r>
        <w:rPr>
          <w:rFonts w:ascii="Arial"/>
          <w:i/>
          <w:w w:val="105"/>
        </w:rPr>
        <w:t>game</w:t>
      </w:r>
      <w:r>
        <w:rPr>
          <w:rFonts w:ascii="Arial"/>
          <w:i/>
          <w:spacing w:val="40"/>
          <w:w w:val="105"/>
        </w:rPr>
        <w:t xml:space="preserve"> </w:t>
      </w:r>
      <w:r>
        <w:rPr>
          <w:rFonts w:ascii="Arial"/>
          <w:i/>
          <w:w w:val="105"/>
        </w:rPr>
        <w:t>of</w:t>
      </w:r>
      <w:r>
        <w:rPr>
          <w:rFonts w:ascii="Arial"/>
          <w:i/>
          <w:spacing w:val="41"/>
          <w:w w:val="105"/>
        </w:rPr>
        <w:t xml:space="preserve"> </w:t>
      </w:r>
      <w:r>
        <w:rPr>
          <w:rFonts w:ascii="Arial"/>
          <w:i/>
          <w:w w:val="105"/>
        </w:rPr>
        <w:t>Savamala</w:t>
      </w:r>
      <w:r>
        <w:rPr>
          <w:rFonts w:ascii="Arial"/>
          <w:i/>
          <w:spacing w:val="54"/>
          <w:w w:val="105"/>
        </w:rPr>
        <w:t xml:space="preserve"> </w:t>
      </w:r>
      <w:del w:id="420" w:author="Chris Prickett" w:date="2017-02-11T16:34:00Z">
        <w:r w:rsidDel="00FF4B6E">
          <w:rPr>
            <w:w w:val="105"/>
          </w:rPr>
          <w:delText>-</w:delText>
        </w:r>
      </w:del>
      <w:ins w:id="421" w:author="Chris Prickett" w:date="2017-02-11T16:34:00Z">
        <w:r w:rsidR="00FF4B6E">
          <w:rPr>
            <w:w w:val="105"/>
          </w:rPr>
          <w:t>–</w:t>
        </w:r>
      </w:ins>
      <w:r>
        <w:rPr>
          <w:spacing w:val="39"/>
          <w:w w:val="105"/>
        </w:rPr>
        <w:t xml:space="preserve"> </w:t>
      </w:r>
      <w:ins w:id="422" w:author="Chris Prickett" w:date="2017-02-11T16:34:00Z">
        <w:r w:rsidR="00FF4B6E">
          <w:rPr>
            <w:spacing w:val="39"/>
            <w:w w:val="105"/>
          </w:rPr>
          <w:t xml:space="preserve">a </w:t>
        </w:r>
      </w:ins>
      <w:r>
        <w:rPr>
          <w:w w:val="105"/>
        </w:rPr>
        <w:t>participatory</w:t>
      </w:r>
      <w:r>
        <w:rPr>
          <w:spacing w:val="23"/>
          <w:w w:val="117"/>
        </w:rPr>
        <w:t xml:space="preserve"> </w:t>
      </w:r>
      <w:r>
        <w:rPr>
          <w:w w:val="105"/>
        </w:rPr>
        <w:t>urban</w:t>
      </w:r>
      <w:r>
        <w:rPr>
          <w:spacing w:val="18"/>
          <w:w w:val="105"/>
        </w:rPr>
        <w:t xml:space="preserve"> </w:t>
      </w:r>
      <w:r>
        <w:rPr>
          <w:w w:val="105"/>
        </w:rPr>
        <w:t>planning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workshop;</w:t>
      </w:r>
      <w:r>
        <w:rPr>
          <w:spacing w:val="21"/>
          <w:w w:val="105"/>
        </w:rPr>
        <w:t xml:space="preserve"> </w:t>
      </w:r>
      <w:r>
        <w:rPr>
          <w:w w:val="105"/>
        </w:rPr>
        <w:t>(10)</w:t>
      </w:r>
      <w:r>
        <w:rPr>
          <w:spacing w:val="18"/>
          <w:w w:val="105"/>
        </w:rPr>
        <w:t xml:space="preserve"> </w:t>
      </w:r>
      <w:r>
        <w:rPr>
          <w:rFonts w:ascii="Arial"/>
          <w:i/>
          <w:w w:val="105"/>
        </w:rPr>
        <w:t>Savamala,</w:t>
      </w:r>
      <w:r>
        <w:rPr>
          <w:rFonts w:ascii="Arial"/>
          <w:i/>
          <w:spacing w:val="21"/>
          <w:w w:val="105"/>
        </w:rPr>
        <w:t xml:space="preserve"> </w:t>
      </w:r>
      <w:r>
        <w:rPr>
          <w:rFonts w:ascii="Arial"/>
          <w:i/>
          <w:w w:val="105"/>
        </w:rPr>
        <w:t>a</w:t>
      </w:r>
      <w:r>
        <w:rPr>
          <w:rFonts w:ascii="Arial"/>
          <w:i/>
          <w:spacing w:val="22"/>
          <w:w w:val="105"/>
        </w:rPr>
        <w:t xml:space="preserve"> </w:t>
      </w:r>
      <w:r>
        <w:rPr>
          <w:rFonts w:ascii="Arial"/>
          <w:i/>
          <w:spacing w:val="-4"/>
          <w:w w:val="105"/>
        </w:rPr>
        <w:t>place</w:t>
      </w:r>
      <w:r>
        <w:rPr>
          <w:rFonts w:ascii="Arial"/>
          <w:i/>
          <w:spacing w:val="21"/>
          <w:w w:val="105"/>
        </w:rPr>
        <w:t xml:space="preserve"> </w:t>
      </w:r>
      <w:r>
        <w:rPr>
          <w:rFonts w:ascii="Arial"/>
          <w:i/>
          <w:w w:val="105"/>
        </w:rPr>
        <w:t>for</w:t>
      </w:r>
      <w:r>
        <w:rPr>
          <w:rFonts w:ascii="Arial"/>
          <w:i/>
          <w:spacing w:val="21"/>
          <w:w w:val="105"/>
        </w:rPr>
        <w:t xml:space="preserve"> </w:t>
      </w:r>
      <w:r>
        <w:rPr>
          <w:rFonts w:ascii="Arial"/>
          <w:i/>
          <w:w w:val="105"/>
        </w:rPr>
        <w:t>making</w:t>
      </w:r>
      <w:r>
        <w:rPr>
          <w:rFonts w:ascii="Arial"/>
          <w:i/>
          <w:spacing w:val="36"/>
          <w:w w:val="105"/>
        </w:rPr>
        <w:t xml:space="preserve"> </w:t>
      </w:r>
      <w:ins w:id="423" w:author="Chris Prickett" w:date="2017-02-11T16:34:00Z">
        <w:r w:rsidR="00FF4B6E">
          <w:rPr>
            <w:rFonts w:ascii="Arial"/>
            <w:i/>
            <w:spacing w:val="36"/>
            <w:w w:val="105"/>
          </w:rPr>
          <w:t xml:space="preserve">a </w:t>
        </w:r>
      </w:ins>
      <w:r>
        <w:rPr>
          <w:w w:val="105"/>
        </w:rPr>
        <w:t>participatory</w:t>
      </w:r>
      <w:r>
        <w:rPr>
          <w:spacing w:val="18"/>
          <w:w w:val="105"/>
        </w:rPr>
        <w:t xml:space="preserve"> </w:t>
      </w:r>
      <w:r>
        <w:rPr>
          <w:w w:val="105"/>
        </w:rPr>
        <w:t>project;</w:t>
      </w:r>
      <w:r w:rsidR="00CD58F7">
        <w:rPr>
          <w:w w:val="105"/>
        </w:rPr>
        <w:t xml:space="preserve"> </w:t>
      </w:r>
      <w:r>
        <w:rPr>
          <w:w w:val="110"/>
        </w:rPr>
        <w:t>(11)</w:t>
      </w:r>
      <w:r>
        <w:rPr>
          <w:spacing w:val="30"/>
          <w:w w:val="110"/>
        </w:rPr>
        <w:t xml:space="preserve"> </w:t>
      </w:r>
      <w:r>
        <w:rPr>
          <w:rFonts w:ascii="Arial"/>
          <w:i/>
          <w:spacing w:val="-5"/>
          <w:w w:val="110"/>
        </w:rPr>
        <w:t>Str</w:t>
      </w:r>
      <w:r>
        <w:rPr>
          <w:rFonts w:ascii="Arial"/>
          <w:i/>
          <w:spacing w:val="-6"/>
          <w:w w:val="110"/>
        </w:rPr>
        <w:t>e</w:t>
      </w:r>
      <w:r>
        <w:rPr>
          <w:rFonts w:ascii="Arial"/>
          <w:i/>
          <w:spacing w:val="-5"/>
          <w:w w:val="110"/>
        </w:rPr>
        <w:t>ets</w:t>
      </w:r>
      <w:r>
        <w:rPr>
          <w:rFonts w:ascii="Arial"/>
          <w:i/>
          <w:spacing w:val="29"/>
          <w:w w:val="110"/>
        </w:rPr>
        <w:t xml:space="preserve"> </w:t>
      </w:r>
      <w:r>
        <w:rPr>
          <w:rFonts w:ascii="Arial"/>
          <w:i/>
          <w:w w:val="110"/>
        </w:rPr>
        <w:t>for</w:t>
      </w:r>
      <w:r>
        <w:rPr>
          <w:rFonts w:ascii="Arial"/>
          <w:i/>
          <w:spacing w:val="29"/>
          <w:w w:val="110"/>
        </w:rPr>
        <w:t xml:space="preserve"> </w:t>
      </w:r>
      <w:ins w:id="424" w:author="Chris Prickett" w:date="2017-02-11T16:35:00Z">
        <w:r w:rsidR="00FF4B6E">
          <w:rPr>
            <w:rFonts w:ascii="Arial"/>
            <w:i/>
            <w:w w:val="110"/>
          </w:rPr>
          <w:t>C</w:t>
        </w:r>
      </w:ins>
      <w:del w:id="425" w:author="Chris Prickett" w:date="2017-02-11T16:35:00Z">
        <w:r w:rsidDel="00FF4B6E">
          <w:rPr>
            <w:rFonts w:ascii="Arial"/>
            <w:i/>
            <w:w w:val="110"/>
          </w:rPr>
          <w:delText>c</w:delText>
        </w:r>
      </w:del>
      <w:r>
        <w:rPr>
          <w:rFonts w:ascii="Arial"/>
          <w:i/>
          <w:w w:val="110"/>
        </w:rPr>
        <w:t>yclists</w:t>
      </w:r>
      <w:r>
        <w:rPr>
          <w:rFonts w:ascii="Arial"/>
          <w:i/>
          <w:spacing w:val="43"/>
          <w:w w:val="110"/>
        </w:rPr>
        <w:t xml:space="preserve"> </w:t>
      </w:r>
      <w:r>
        <w:rPr>
          <w:w w:val="110"/>
        </w:rPr>
        <w:t>NGO;</w:t>
      </w:r>
      <w:r>
        <w:rPr>
          <w:spacing w:val="31"/>
          <w:w w:val="110"/>
        </w:rPr>
        <w:t xml:space="preserve"> </w:t>
      </w:r>
      <w:r>
        <w:rPr>
          <w:w w:val="110"/>
        </w:rPr>
        <w:t>(12)</w:t>
      </w:r>
      <w:r>
        <w:rPr>
          <w:spacing w:val="31"/>
          <w:w w:val="110"/>
        </w:rPr>
        <w:t xml:space="preserve"> </w:t>
      </w:r>
      <w:r>
        <w:rPr>
          <w:w w:val="110"/>
        </w:rPr>
        <w:t>Common</w:t>
      </w:r>
      <w:r>
        <w:rPr>
          <w:spacing w:val="31"/>
          <w:w w:val="110"/>
        </w:rPr>
        <w:t xml:space="preserve"> </w:t>
      </w:r>
      <w:r>
        <w:rPr>
          <w:w w:val="110"/>
        </w:rPr>
        <w:t>space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Kraljevica</w:t>
      </w:r>
      <w:proofErr w:type="spellEnd"/>
      <w:r>
        <w:rPr>
          <w:spacing w:val="30"/>
          <w:w w:val="110"/>
        </w:rPr>
        <w:t xml:space="preserve"> </w:t>
      </w:r>
      <w:proofErr w:type="spellStart"/>
      <w:r>
        <w:rPr>
          <w:spacing w:val="-3"/>
          <w:w w:val="110"/>
        </w:rPr>
        <w:t>Marka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8</w:t>
      </w:r>
      <w:r>
        <w:rPr>
          <w:spacing w:val="31"/>
          <w:w w:val="110"/>
        </w:rPr>
        <w:t xml:space="preserve"> </w:t>
      </w:r>
      <w:r>
        <w:rPr>
          <w:w w:val="110"/>
        </w:rPr>
        <w:t>street</w:t>
      </w:r>
      <w:r>
        <w:rPr>
          <w:spacing w:val="28"/>
          <w:w w:val="122"/>
        </w:rPr>
        <w:t xml:space="preserve"> </w:t>
      </w:r>
      <w:r>
        <w:rPr>
          <w:w w:val="110"/>
        </w:rPr>
        <w:t>(</w:t>
      </w:r>
      <w:r>
        <w:rPr>
          <w:rFonts w:ascii="Arial"/>
          <w:i/>
          <w:w w:val="110"/>
        </w:rPr>
        <w:t>KM8</w:t>
      </w:r>
      <w:r>
        <w:rPr>
          <w:rFonts w:ascii="Arial"/>
          <w:i/>
          <w:spacing w:val="-45"/>
          <w:w w:val="110"/>
        </w:rPr>
        <w:t xml:space="preserve"> </w:t>
      </w:r>
      <w:r>
        <w:rPr>
          <w:w w:val="110"/>
        </w:rPr>
        <w:t>).</w:t>
      </w:r>
    </w:p>
    <w:p w14:paraId="4F686BB1" w14:textId="77777777" w:rsidR="00A8456E" w:rsidRDefault="00A8456E">
      <w:pPr>
        <w:rPr>
          <w:rFonts w:ascii="PMingLiU" w:eastAsia="PMingLiU" w:hAnsi="PMingLiU" w:cs="PMingLiU"/>
        </w:rPr>
      </w:pPr>
    </w:p>
    <w:p w14:paraId="73F85192" w14:textId="77777777" w:rsidR="00A8456E" w:rsidRDefault="006C1195">
      <w:pPr>
        <w:pStyle w:val="BodyText"/>
        <w:spacing w:before="163" w:line="293" w:lineRule="auto"/>
        <w:ind w:left="1133" w:right="111"/>
        <w:jc w:val="both"/>
      </w:pPr>
      <w:r>
        <w:rPr>
          <w:rFonts w:ascii="Georgia"/>
          <w:b/>
          <w:w w:val="115"/>
        </w:rPr>
        <w:t>Urban</w:t>
      </w:r>
      <w:r>
        <w:rPr>
          <w:rFonts w:ascii="Georgia"/>
          <w:b/>
          <w:spacing w:val="26"/>
          <w:w w:val="115"/>
        </w:rPr>
        <w:t xml:space="preserve"> </w:t>
      </w:r>
      <w:r>
        <w:rPr>
          <w:rFonts w:ascii="Georgia"/>
          <w:b/>
          <w:spacing w:val="-2"/>
          <w:w w:val="115"/>
        </w:rPr>
        <w:t>space</w:t>
      </w:r>
      <w:r>
        <w:rPr>
          <w:spacing w:val="-2"/>
          <w:w w:val="115"/>
        </w:rPr>
        <w:t>:</w:t>
      </w:r>
      <w:r>
        <w:rPr>
          <w:spacing w:val="57"/>
          <w:w w:val="115"/>
        </w:rPr>
        <w:t xml:space="preserve"> </w:t>
      </w:r>
      <w:r>
        <w:rPr>
          <w:w w:val="115"/>
        </w:rPr>
        <w:t>These</w:t>
      </w:r>
      <w:r>
        <w:rPr>
          <w:spacing w:val="13"/>
          <w:w w:val="115"/>
        </w:rPr>
        <w:t xml:space="preserve"> </w:t>
      </w:r>
      <w:r>
        <w:rPr>
          <w:w w:val="115"/>
        </w:rPr>
        <w:t>civic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tiv</w:t>
      </w:r>
      <w:r>
        <w:rPr>
          <w:spacing w:val="-2"/>
          <w:w w:val="115"/>
        </w:rPr>
        <w:t>ities</w:t>
      </w:r>
      <w:ins w:id="426" w:author="Chris Prickett" w:date="2017-02-11T16:35:00Z">
        <w:r w:rsidR="00FF4B6E">
          <w:rPr>
            <w:spacing w:val="-2"/>
            <w:w w:val="115"/>
          </w:rPr>
          <w:t xml:space="preserve"> have also</w:t>
        </w:r>
      </w:ins>
      <w:r>
        <w:rPr>
          <w:spacing w:val="13"/>
          <w:w w:val="115"/>
        </w:rPr>
        <w:t xml:space="preserve"> </w:t>
      </w:r>
      <w:r>
        <w:rPr>
          <w:w w:val="115"/>
        </w:rPr>
        <w:t>aimed</w:t>
      </w:r>
      <w:del w:id="427" w:author="Chris Prickett" w:date="2017-02-11T16:36:00Z">
        <w:r w:rsidDel="00FF4B6E">
          <w:rPr>
            <w:spacing w:val="13"/>
            <w:w w:val="115"/>
          </w:rPr>
          <w:delText xml:space="preserve"> </w:delText>
        </w:r>
        <w:r w:rsidDel="00FF4B6E">
          <w:rPr>
            <w:w w:val="115"/>
          </w:rPr>
          <w:delText>also</w:delText>
        </w:r>
      </w:del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profit</w:t>
      </w:r>
      <w:r>
        <w:rPr>
          <w:spacing w:val="13"/>
          <w:w w:val="115"/>
        </w:rPr>
        <w:t xml:space="preserve"> </w:t>
      </w:r>
      <w:r>
        <w:rPr>
          <w:w w:val="115"/>
        </w:rPr>
        <w:t>from</w:t>
      </w:r>
      <w:r>
        <w:rPr>
          <w:spacing w:val="13"/>
          <w:w w:val="115"/>
        </w:rPr>
        <w:t xml:space="preserve"> </w:t>
      </w:r>
      <w:r>
        <w:rPr>
          <w:w w:val="115"/>
        </w:rPr>
        <w:t>abandoned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28"/>
          <w:w w:val="117"/>
        </w:rPr>
        <w:t xml:space="preserve"> </w:t>
      </w:r>
      <w:r>
        <w:rPr>
          <w:spacing w:val="-2"/>
          <w:w w:val="115"/>
        </w:rPr>
        <w:t>empt</w:t>
      </w:r>
      <w:r>
        <w:rPr>
          <w:spacing w:val="-3"/>
          <w:w w:val="115"/>
        </w:rPr>
        <w:t>y</w:t>
      </w:r>
      <w:r>
        <w:rPr>
          <w:spacing w:val="45"/>
          <w:w w:val="115"/>
        </w:rPr>
        <w:t xml:space="preserve"> </w:t>
      </w:r>
      <w:r>
        <w:rPr>
          <w:w w:val="115"/>
        </w:rPr>
        <w:t>spaces</w:t>
      </w:r>
      <w:r>
        <w:rPr>
          <w:spacing w:val="44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this</w:t>
      </w:r>
      <w:r>
        <w:rPr>
          <w:spacing w:val="45"/>
          <w:w w:val="115"/>
        </w:rPr>
        <w:t xml:space="preserve"> </w:t>
      </w:r>
      <w:r>
        <w:rPr>
          <w:w w:val="115"/>
        </w:rPr>
        <w:t>respect,</w:t>
      </w:r>
      <w:r>
        <w:rPr>
          <w:spacing w:val="55"/>
          <w:w w:val="115"/>
        </w:rPr>
        <w:t xml:space="preserve"> </w:t>
      </w:r>
      <w:r>
        <w:rPr>
          <w:w w:val="115"/>
        </w:rPr>
        <w:t>most</w:t>
      </w:r>
      <w:r>
        <w:rPr>
          <w:spacing w:val="45"/>
          <w:w w:val="115"/>
        </w:rPr>
        <w:t xml:space="preserve"> </w:t>
      </w:r>
      <w:r>
        <w:rPr>
          <w:w w:val="115"/>
        </w:rPr>
        <w:t>of</w:t>
      </w:r>
      <w:r>
        <w:rPr>
          <w:spacing w:val="45"/>
          <w:w w:val="115"/>
        </w:rPr>
        <w:t xml:space="preserve"> </w:t>
      </w:r>
      <w:r>
        <w:rPr>
          <w:w w:val="115"/>
        </w:rPr>
        <w:t>the</w:t>
      </w:r>
      <w:r>
        <w:rPr>
          <w:spacing w:val="45"/>
          <w:w w:val="115"/>
        </w:rPr>
        <w:t xml:space="preserve"> </w:t>
      </w:r>
      <w:r>
        <w:rPr>
          <w:w w:val="115"/>
        </w:rPr>
        <w:t>spaces</w:t>
      </w:r>
      <w:r>
        <w:rPr>
          <w:spacing w:val="45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45"/>
          <w:w w:val="115"/>
        </w:rPr>
        <w:t xml:space="preserve"> </w:t>
      </w:r>
      <w:r>
        <w:rPr>
          <w:w w:val="115"/>
        </w:rPr>
        <w:t>obtained</w:t>
      </w:r>
      <w:r>
        <w:rPr>
          <w:spacing w:val="41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temporal</w:t>
      </w:r>
      <w:r>
        <w:rPr>
          <w:spacing w:val="40"/>
          <w:w w:val="115"/>
        </w:rPr>
        <w:t xml:space="preserve"> </w:t>
      </w:r>
      <w:r>
        <w:rPr>
          <w:w w:val="115"/>
        </w:rPr>
        <w:t>use</w:t>
      </w:r>
      <w:r>
        <w:rPr>
          <w:spacing w:val="40"/>
          <w:w w:val="115"/>
        </w:rPr>
        <w:t xml:space="preserve"> </w:t>
      </w:r>
      <w:r>
        <w:rPr>
          <w:w w:val="115"/>
        </w:rPr>
        <w:t>or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use</w:t>
      </w:r>
      <w:r>
        <w:rPr>
          <w:spacing w:val="40"/>
          <w:w w:val="115"/>
        </w:rPr>
        <w:t xml:space="preserve"> </w:t>
      </w:r>
      <w:r>
        <w:rPr>
          <w:spacing w:val="-5"/>
          <w:w w:val="115"/>
        </w:rPr>
        <w:t>over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non-determined</w:t>
      </w:r>
      <w:r>
        <w:rPr>
          <w:spacing w:val="40"/>
          <w:w w:val="115"/>
        </w:rPr>
        <w:t xml:space="preserve"> </w:t>
      </w:r>
      <w:r>
        <w:rPr>
          <w:spacing w:val="1"/>
          <w:w w:val="115"/>
        </w:rPr>
        <w:t>p</w:t>
      </w:r>
      <w:r>
        <w:rPr>
          <w:spacing w:val="2"/>
          <w:w w:val="115"/>
        </w:rPr>
        <w:t>erio</w:t>
      </w:r>
      <w:r>
        <w:rPr>
          <w:spacing w:val="1"/>
          <w:w w:val="115"/>
        </w:rPr>
        <w:t>d</w:t>
      </w:r>
      <w:r>
        <w:rPr>
          <w:spacing w:val="40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spacing w:val="-1"/>
          <w:w w:val="115"/>
        </w:rPr>
        <w:t>Mun</w:t>
      </w:r>
      <w:r>
        <w:rPr>
          <w:spacing w:val="-2"/>
          <w:w w:val="115"/>
        </w:rPr>
        <w:t>icipalit</w:t>
      </w:r>
      <w:r>
        <w:rPr>
          <w:spacing w:val="-3"/>
          <w:w w:val="115"/>
        </w:rPr>
        <w:t>y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proofErr w:type="spellStart"/>
      <w:r>
        <w:rPr>
          <w:spacing w:val="-3"/>
          <w:w w:val="115"/>
        </w:rPr>
        <w:t>Savski</w:t>
      </w:r>
      <w:proofErr w:type="spellEnd"/>
      <w:r>
        <w:rPr>
          <w:spacing w:val="18"/>
          <w:w w:val="115"/>
        </w:rPr>
        <w:t xml:space="preserve"> </w:t>
      </w:r>
      <w:proofErr w:type="spellStart"/>
      <w:r>
        <w:rPr>
          <w:spacing w:val="-5"/>
          <w:w w:val="115"/>
        </w:rPr>
        <w:t>Venac</w:t>
      </w:r>
      <w:proofErr w:type="spellEnd"/>
      <w:r>
        <w:rPr>
          <w:spacing w:val="-5"/>
          <w:w w:val="115"/>
        </w:rPr>
        <w:t>.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23"/>
          <w:w w:val="115"/>
        </w:rPr>
        <w:t xml:space="preserve"> </w:t>
      </w:r>
      <w:r>
        <w:rPr>
          <w:w w:val="115"/>
        </w:rPr>
        <w:t>some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17"/>
          <w:w w:val="115"/>
        </w:rPr>
        <w:t xml:space="preserve"> </w:t>
      </w:r>
      <w:r>
        <w:rPr>
          <w:w w:val="115"/>
        </w:rPr>
        <w:t>also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rented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pri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ate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owne</w:t>
      </w:r>
      <w:r>
        <w:rPr>
          <w:spacing w:val="-2"/>
          <w:w w:val="115"/>
        </w:rPr>
        <w:t>rs</w:t>
      </w:r>
      <w:r>
        <w:rPr>
          <w:spacing w:val="18"/>
          <w:w w:val="115"/>
        </w:rPr>
        <w:t xml:space="preserve"> </w:t>
      </w:r>
      <w:r>
        <w:rPr>
          <w:w w:val="115"/>
        </w:rPr>
        <w:t>under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19"/>
          <w:w w:val="115"/>
        </w:rPr>
        <w:t xml:space="preserve"> </w:t>
      </w:r>
      <w:r>
        <w:rPr>
          <w:w w:val="115"/>
        </w:rPr>
        <w:t>conditions.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19"/>
          <w:w w:val="115"/>
        </w:rPr>
        <w:t xml:space="preserve"> </w:t>
      </w:r>
      <w:r>
        <w:rPr>
          <w:w w:val="115"/>
        </w:rPr>
        <w:t>first</w:t>
      </w:r>
      <w:r>
        <w:rPr>
          <w:spacing w:val="18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9"/>
          <w:w w:val="115"/>
        </w:rPr>
        <w:t xml:space="preserve"> </w:t>
      </w:r>
      <w:r>
        <w:rPr>
          <w:w w:val="115"/>
        </w:rPr>
        <w:t>place</w:t>
      </w:r>
      <w:r>
        <w:rPr>
          <w:spacing w:val="19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Gallery</w:t>
      </w:r>
      <w:r>
        <w:rPr>
          <w:spacing w:val="19"/>
          <w:w w:val="115"/>
        </w:rPr>
        <w:t xml:space="preserve"> </w:t>
      </w:r>
      <w:proofErr w:type="spellStart"/>
      <w:r>
        <w:rPr>
          <w:w w:val="115"/>
        </w:rPr>
        <w:t>Magacin</w:t>
      </w:r>
      <w:proofErr w:type="spellEnd"/>
      <w:r>
        <w:rPr>
          <w:spacing w:val="24"/>
          <w:w w:val="111"/>
        </w:rPr>
        <w:t xml:space="preserve"> </w:t>
      </w:r>
      <w:r>
        <w:rPr>
          <w:w w:val="115"/>
        </w:rPr>
        <w:t>(MKM),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space</w:t>
      </w:r>
      <w:r>
        <w:rPr>
          <w:spacing w:val="-9"/>
          <w:w w:val="115"/>
        </w:rPr>
        <w:t xml:space="preserve"> </w:t>
      </w:r>
      <w:ins w:id="428" w:author="Chris Prickett" w:date="2017-02-11T16:36:00Z">
        <w:r w:rsidR="00FF4B6E">
          <w:rPr>
            <w:w w:val="115"/>
          </w:rPr>
          <w:t>on</w:t>
        </w:r>
      </w:ins>
      <w:del w:id="429" w:author="Chris Prickett" w:date="2017-02-11T16:36:00Z">
        <w:r w:rsidDel="00FF4B6E">
          <w:rPr>
            <w:w w:val="115"/>
          </w:rPr>
          <w:delText>in</w:delText>
        </w:r>
      </w:del>
      <w:r>
        <w:rPr>
          <w:spacing w:val="-10"/>
          <w:w w:val="115"/>
        </w:rPr>
        <w:t xml:space="preserve"> </w:t>
      </w:r>
      <w:proofErr w:type="spellStart"/>
      <w:r>
        <w:rPr>
          <w:w w:val="115"/>
          <w:u w:val="single" w:color="000000"/>
        </w:rPr>
        <w:t>Kraljevica</w:t>
      </w:r>
      <w:proofErr w:type="spellEnd"/>
      <w:r>
        <w:rPr>
          <w:spacing w:val="-12"/>
          <w:w w:val="115"/>
          <w:u w:val="single" w:color="000000"/>
        </w:rPr>
        <w:t xml:space="preserve"> </w:t>
      </w:r>
      <w:proofErr w:type="spellStart"/>
      <w:r>
        <w:rPr>
          <w:spacing w:val="-4"/>
          <w:w w:val="115"/>
          <w:u w:val="single" w:color="000000"/>
        </w:rPr>
        <w:t>Mark</w:t>
      </w:r>
      <w:r>
        <w:rPr>
          <w:spacing w:val="-3"/>
          <w:w w:val="115"/>
          <w:u w:val="single" w:color="000000"/>
        </w:rPr>
        <w:t>a</w:t>
      </w:r>
      <w:proofErr w:type="spellEnd"/>
      <w:r>
        <w:rPr>
          <w:spacing w:val="-12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1</w:t>
      </w:r>
      <w:r>
        <w:rPr>
          <w:w w:val="115"/>
        </w:rPr>
        <w:t>.</w:t>
      </w:r>
      <w:r>
        <w:rPr>
          <w:spacing w:val="14"/>
          <w:w w:val="115"/>
        </w:rPr>
        <w:t xml:space="preserve"> </w:t>
      </w:r>
      <w:r>
        <w:rPr>
          <w:w w:val="115"/>
        </w:rPr>
        <w:t>I</w:t>
      </w:r>
      <w:ins w:id="430" w:author="Chris Prickett" w:date="2017-02-11T16:36:00Z">
        <w:r w:rsidR="00FF4B6E">
          <w:rPr>
            <w:w w:val="115"/>
          </w:rPr>
          <w:t>t</w:t>
        </w:r>
      </w:ins>
      <w:del w:id="431" w:author="Chris Prickett" w:date="2017-02-11T16:36:00Z">
        <w:r w:rsidDel="00FF4B6E">
          <w:rPr>
            <w:w w:val="115"/>
          </w:rPr>
          <w:delText>n</w:delText>
        </w:r>
      </w:del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under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supervision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rFonts w:ascii="Arial"/>
          <w:i/>
          <w:w w:val="115"/>
        </w:rPr>
        <w:t>Dom</w:t>
      </w:r>
      <w:r>
        <w:rPr>
          <w:rFonts w:ascii="Arial"/>
          <w:i/>
          <w:spacing w:val="-10"/>
          <w:w w:val="115"/>
        </w:rPr>
        <w:t xml:space="preserve"> </w:t>
      </w:r>
      <w:proofErr w:type="spellStart"/>
      <w:r>
        <w:rPr>
          <w:rFonts w:ascii="Arial"/>
          <w:i/>
          <w:w w:val="115"/>
        </w:rPr>
        <w:t>Om</w:t>
      </w:r>
      <w:del w:id="432" w:author="Chris Prickett" w:date="2017-02-11T16:37:00Z">
        <w:r w:rsidDel="00FF4B6E">
          <w:rPr>
            <w:rFonts w:ascii="Arial"/>
            <w:i/>
            <w:w w:val="115"/>
          </w:rPr>
          <w:delText>-</w:delText>
        </w:r>
        <w:r w:rsidDel="00FF4B6E">
          <w:rPr>
            <w:rFonts w:ascii="Arial"/>
            <w:i/>
            <w:spacing w:val="31"/>
            <w:w w:val="98"/>
          </w:rPr>
          <w:delText xml:space="preserve"> </w:delText>
        </w:r>
      </w:del>
      <w:r>
        <w:rPr>
          <w:rFonts w:ascii="Arial"/>
          <w:i/>
          <w:w w:val="115"/>
        </w:rPr>
        <w:t>ladine</w:t>
      </w:r>
      <w:proofErr w:type="spellEnd"/>
      <w:r>
        <w:rPr>
          <w:rFonts w:ascii="Arial"/>
          <w:i/>
          <w:spacing w:val="25"/>
          <w:w w:val="115"/>
        </w:rPr>
        <w:t xml:space="preserve"> </w:t>
      </w:r>
      <w:r>
        <w:rPr>
          <w:w w:val="115"/>
        </w:rPr>
        <w:t>(</w:t>
      </w:r>
      <w:ins w:id="433" w:author="Chris Prickett" w:date="2017-02-11T16:37:00Z">
        <w:r w:rsidR="00FF4B6E">
          <w:rPr>
            <w:w w:val="115"/>
          </w:rPr>
          <w:t xml:space="preserve">a </w:t>
        </w:r>
      </w:ins>
      <w:r>
        <w:rPr>
          <w:w w:val="115"/>
        </w:rPr>
        <w:t>Belgrade</w:t>
      </w:r>
      <w:r>
        <w:rPr>
          <w:spacing w:val="14"/>
          <w:w w:val="115"/>
        </w:rPr>
        <w:t xml:space="preserve"> </w:t>
      </w:r>
      <w:r>
        <w:rPr>
          <w:w w:val="115"/>
        </w:rPr>
        <w:t>Cultural</w:t>
      </w:r>
      <w:r>
        <w:rPr>
          <w:spacing w:val="15"/>
          <w:w w:val="115"/>
        </w:rPr>
        <w:t xml:space="preserve"> </w:t>
      </w:r>
      <w:r>
        <w:rPr>
          <w:w w:val="115"/>
        </w:rPr>
        <w:t>Institution)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it</w:t>
      </w:r>
      <w:r>
        <w:rPr>
          <w:spacing w:val="15"/>
          <w:w w:val="115"/>
        </w:rPr>
        <w:t xml:space="preserve"> </w:t>
      </w:r>
      <w:r>
        <w:rPr>
          <w:w w:val="115"/>
        </w:rPr>
        <w:t>hosted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activities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indepen</w:t>
      </w:r>
      <w:del w:id="434" w:author="Chris Prickett" w:date="2017-02-11T16:37:00Z">
        <w:r w:rsidDel="00FF4B6E">
          <w:rPr>
            <w:w w:val="115"/>
          </w:rPr>
          <w:delText>-</w:delText>
        </w:r>
        <w:r w:rsidDel="00FF4B6E">
          <w:rPr>
            <w:spacing w:val="26"/>
            <w:w w:val="110"/>
          </w:rPr>
          <w:delText xml:space="preserve"> </w:delText>
        </w:r>
      </w:del>
      <w:r>
        <w:rPr>
          <w:spacing w:val="-3"/>
          <w:w w:val="115"/>
        </w:rPr>
        <w:t>den</w:t>
      </w:r>
      <w:r>
        <w:rPr>
          <w:spacing w:val="-2"/>
          <w:w w:val="115"/>
        </w:rPr>
        <w:t>t</w:t>
      </w:r>
      <w:r>
        <w:rPr>
          <w:spacing w:val="7"/>
          <w:w w:val="115"/>
        </w:rPr>
        <w:t xml:space="preserve"> </w:t>
      </w:r>
      <w:r>
        <w:rPr>
          <w:w w:val="115"/>
        </w:rPr>
        <w:t>cultural</w:t>
      </w:r>
      <w:r>
        <w:rPr>
          <w:spacing w:val="7"/>
          <w:w w:val="115"/>
        </w:rPr>
        <w:t xml:space="preserve"> </w:t>
      </w:r>
      <w:r>
        <w:rPr>
          <w:w w:val="115"/>
        </w:rPr>
        <w:t>platform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Belgrade.</w:t>
      </w:r>
      <w:r>
        <w:rPr>
          <w:spacing w:val="46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crucial</w:t>
      </w:r>
      <w:r>
        <w:rPr>
          <w:spacing w:val="7"/>
          <w:w w:val="115"/>
        </w:rPr>
        <w:t xml:space="preserve"> </w:t>
      </w:r>
      <w:r>
        <w:rPr>
          <w:w w:val="115"/>
        </w:rPr>
        <w:t>step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making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amala</w:t>
      </w:r>
      <w:r>
        <w:rPr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home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ins w:id="435" w:author="Chris Prickett" w:date="2017-02-11T16:38:00Z">
        <w:r w:rsidR="00FF4B6E">
          <w:rPr>
            <w:spacing w:val="14"/>
            <w:w w:val="115"/>
          </w:rPr>
          <w:t xml:space="preserve">the </w:t>
        </w:r>
      </w:ins>
      <w:r>
        <w:rPr>
          <w:spacing w:val="-1"/>
          <w:w w:val="115"/>
        </w:rPr>
        <w:t>n</w:t>
      </w:r>
      <w:r>
        <w:rPr>
          <w:spacing w:val="-2"/>
          <w:w w:val="115"/>
        </w:rPr>
        <w:t>on-formal</w:t>
      </w:r>
      <w:r>
        <w:rPr>
          <w:spacing w:val="14"/>
          <w:w w:val="115"/>
        </w:rPr>
        <w:t xml:space="preserve"> </w:t>
      </w:r>
      <w:r>
        <w:rPr>
          <w:w w:val="115"/>
        </w:rPr>
        <w:t>civic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cultural</w:t>
      </w:r>
      <w:r>
        <w:rPr>
          <w:spacing w:val="14"/>
          <w:w w:val="115"/>
        </w:rPr>
        <w:t xml:space="preserve"> </w:t>
      </w:r>
      <w:r>
        <w:rPr>
          <w:w w:val="115"/>
        </w:rPr>
        <w:t>scene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13"/>
          <w:w w:val="115"/>
        </w:rPr>
        <w:t xml:space="preserve"> </w:t>
      </w:r>
      <w:r>
        <w:rPr>
          <w:w w:val="115"/>
        </w:rPr>
        <w:t>when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K</w:t>
      </w:r>
      <w:r>
        <w:rPr>
          <w:spacing w:val="-3"/>
          <w:w w:val="115"/>
        </w:rPr>
        <w:t>C</w:t>
      </w:r>
      <w:r>
        <w:rPr>
          <w:spacing w:val="13"/>
          <w:w w:val="115"/>
        </w:rPr>
        <w:t xml:space="preserve"> </w:t>
      </w:r>
      <w:r>
        <w:rPr>
          <w:w w:val="115"/>
        </w:rPr>
        <w:t>Grad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moved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ins w:id="436" w:author="Chris Prickett" w:date="2017-02-11T16:38:00Z">
        <w:r w:rsidR="00FF4B6E">
          <w:rPr>
            <w:w w:val="115"/>
          </w:rPr>
          <w:t>to</w:t>
        </w:r>
      </w:ins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9"/>
        </w:rPr>
        <w:t xml:space="preserve"> </w:t>
      </w:r>
      <w:r>
        <w:rPr>
          <w:w w:val="115"/>
        </w:rPr>
        <w:t>old</w:t>
      </w:r>
      <w:r>
        <w:rPr>
          <w:spacing w:val="4"/>
          <w:w w:val="115"/>
        </w:rPr>
        <w:t xml:space="preserve"> </w:t>
      </w:r>
      <w:r>
        <w:rPr>
          <w:w w:val="115"/>
        </w:rPr>
        <w:t>building</w:t>
      </w:r>
      <w:r>
        <w:rPr>
          <w:spacing w:val="4"/>
          <w:w w:val="115"/>
        </w:rPr>
        <w:t xml:space="preserve"> </w:t>
      </w:r>
      <w:ins w:id="437" w:author="Chris Prickett" w:date="2017-02-11T16:38:00Z">
        <w:r w:rsidR="00FF4B6E">
          <w:rPr>
            <w:w w:val="115"/>
          </w:rPr>
          <w:t>at</w:t>
        </w:r>
      </w:ins>
      <w:del w:id="438" w:author="Chris Prickett" w:date="2017-02-11T16:38:00Z">
        <w:r w:rsidDel="00FF4B6E">
          <w:rPr>
            <w:w w:val="115"/>
          </w:rPr>
          <w:delText>in</w:delText>
        </w:r>
      </w:del>
      <w:r>
        <w:rPr>
          <w:spacing w:val="4"/>
          <w:w w:val="115"/>
        </w:rPr>
        <w:t xml:space="preserve"> </w:t>
      </w:r>
      <w:r>
        <w:rPr>
          <w:spacing w:val="-2"/>
          <w:w w:val="115"/>
          <w:u w:val="single" w:color="000000"/>
        </w:rPr>
        <w:t>B</w:t>
      </w:r>
      <w:r>
        <w:rPr>
          <w:spacing w:val="-1"/>
          <w:w w:val="115"/>
          <w:u w:val="single" w:color="000000"/>
        </w:rPr>
        <w:t>r</w:t>
      </w:r>
      <w:r>
        <w:rPr>
          <w:spacing w:val="-2"/>
          <w:w w:val="115"/>
          <w:u w:val="single" w:color="000000"/>
        </w:rPr>
        <w:t>ace</w:t>
      </w:r>
      <w:r>
        <w:rPr>
          <w:spacing w:val="-5"/>
          <w:w w:val="115"/>
          <w:u w:val="single" w:color="000000"/>
        </w:rPr>
        <w:t xml:space="preserve"> </w:t>
      </w:r>
      <w:proofErr w:type="spellStart"/>
      <w:r>
        <w:rPr>
          <w:spacing w:val="-1"/>
          <w:w w:val="115"/>
          <w:u w:val="single" w:color="000000"/>
        </w:rPr>
        <w:t>Krsmano</w:t>
      </w:r>
      <w:r>
        <w:rPr>
          <w:spacing w:val="-2"/>
          <w:w w:val="115"/>
          <w:u w:val="single" w:color="000000"/>
        </w:rPr>
        <w:t>vic</w:t>
      </w:r>
      <w:proofErr w:type="spellEnd"/>
      <w:r>
        <w:rPr>
          <w:spacing w:val="-4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5</w:t>
      </w:r>
      <w:r>
        <w:rPr>
          <w:w w:val="115"/>
        </w:rPr>
        <w:t>.</w:t>
      </w:r>
      <w:r>
        <w:rPr>
          <w:spacing w:val="44"/>
          <w:w w:val="115"/>
        </w:rPr>
        <w:t xml:space="preserve"> </w:t>
      </w:r>
      <w:ins w:id="439" w:author="Chris Prickett" w:date="2017-02-11T16:38:00Z">
        <w:r w:rsidR="00FF4B6E">
          <w:rPr>
            <w:spacing w:val="5"/>
            <w:w w:val="115"/>
          </w:rPr>
          <w:t xml:space="preserve">This </w:t>
        </w:r>
      </w:ins>
      <w:del w:id="440" w:author="Chris Prickett" w:date="2017-02-11T16:38:00Z">
        <w:r w:rsidDel="00FF4B6E">
          <w:rPr>
            <w:w w:val="115"/>
          </w:rPr>
          <w:delText>It</w:delText>
        </w:r>
        <w:r w:rsidDel="00FF4B6E">
          <w:rPr>
            <w:spacing w:val="5"/>
            <w:w w:val="115"/>
          </w:rPr>
          <w:delText xml:space="preserve"> </w:delText>
        </w:r>
      </w:del>
      <w:r>
        <w:rPr>
          <w:spacing w:val="-4"/>
          <w:w w:val="115"/>
        </w:rPr>
        <w:t>was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followed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4"/>
          <w:w w:val="115"/>
        </w:rPr>
        <w:t xml:space="preserve"> </w:t>
      </w:r>
      <w:r>
        <w:rPr>
          <w:w w:val="115"/>
        </w:rPr>
        <w:t>setting</w:t>
      </w:r>
      <w:ins w:id="441" w:author="Chris Prickett" w:date="2017-02-11T16:38:00Z">
        <w:r w:rsidR="00FF4B6E">
          <w:rPr>
            <w:w w:val="115"/>
          </w:rPr>
          <w:t xml:space="preserve"> the</w:t>
        </w:r>
      </w:ins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Mikser</w:t>
      </w:r>
      <w:proofErr w:type="spellEnd"/>
      <w:r>
        <w:rPr>
          <w:spacing w:val="5"/>
          <w:w w:val="115"/>
        </w:rPr>
        <w:t xml:space="preserve"> </w:t>
      </w:r>
      <w:r>
        <w:rPr>
          <w:spacing w:val="-4"/>
          <w:w w:val="115"/>
        </w:rPr>
        <w:t>F</w:t>
      </w:r>
      <w:r>
        <w:rPr>
          <w:spacing w:val="-5"/>
          <w:w w:val="115"/>
        </w:rPr>
        <w:t>estival</w:t>
      </w:r>
      <w:r>
        <w:rPr>
          <w:spacing w:val="4"/>
          <w:w w:val="115"/>
        </w:rPr>
        <w:t xml:space="preserve"> </w:t>
      </w:r>
      <w:r>
        <w:rPr>
          <w:w w:val="115"/>
        </w:rPr>
        <w:t>on</w:t>
      </w:r>
      <w:r>
        <w:rPr>
          <w:spacing w:val="29"/>
          <w:w w:val="111"/>
        </w:rPr>
        <w:t xml:space="preserve"> </w:t>
      </w:r>
      <w:r>
        <w:rPr>
          <w:w w:val="115"/>
        </w:rPr>
        <w:t>the streets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w w:val="115"/>
        </w:rPr>
        <w:t xml:space="preserve"> and </w:t>
      </w:r>
      <w:r>
        <w:rPr>
          <w:spacing w:val="-1"/>
          <w:w w:val="115"/>
        </w:rPr>
        <w:t>renting</w:t>
      </w:r>
      <w:r>
        <w:rPr>
          <w:w w:val="115"/>
        </w:rPr>
        <w:t xml:space="preserve"> the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old storage </w:t>
      </w:r>
      <w:ins w:id="442" w:author="Chris Prickett" w:date="2017-02-11T16:39:00Z">
        <w:r w:rsidR="00FF4B6E">
          <w:rPr>
            <w:w w:val="115"/>
          </w:rPr>
          <w:t>at</w:t>
        </w:r>
      </w:ins>
      <w:del w:id="443" w:author="Chris Prickett" w:date="2017-02-11T16:39:00Z">
        <w:r w:rsidDel="00FF4B6E">
          <w:rPr>
            <w:w w:val="115"/>
          </w:rPr>
          <w:delText>in</w:delText>
        </w:r>
      </w:del>
      <w:r>
        <w:rPr>
          <w:w w:val="115"/>
        </w:rPr>
        <w:t xml:space="preserve"> </w:t>
      </w:r>
      <w:proofErr w:type="spellStart"/>
      <w:r>
        <w:rPr>
          <w:spacing w:val="-1"/>
          <w:w w:val="115"/>
          <w:u w:val="single" w:color="000000"/>
        </w:rPr>
        <w:t>Karadjordjeva</w:t>
      </w:r>
      <w:proofErr w:type="spellEnd"/>
      <w:r>
        <w:rPr>
          <w:spacing w:val="1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 xml:space="preserve">46 </w:t>
      </w:r>
      <w:r>
        <w:rPr>
          <w:w w:val="115"/>
        </w:rPr>
        <w:t xml:space="preserve">to </w:t>
      </w:r>
      <w:proofErr w:type="spellStart"/>
      <w:r>
        <w:rPr>
          <w:w w:val="115"/>
        </w:rPr>
        <w:t>accomodate</w:t>
      </w:r>
      <w:proofErr w:type="spellEnd"/>
      <w:r>
        <w:rPr>
          <w:spacing w:val="22"/>
          <w:w w:val="115"/>
        </w:rPr>
        <w:t xml:space="preserve"> </w:t>
      </w:r>
      <w:proofErr w:type="spellStart"/>
      <w:r>
        <w:rPr>
          <w:w w:val="115"/>
        </w:rPr>
        <w:t>Mikser</w:t>
      </w:r>
      <w:proofErr w:type="spellEnd"/>
      <w:r>
        <w:rPr>
          <w:spacing w:val="23"/>
          <w:w w:val="115"/>
        </w:rPr>
        <w:t xml:space="preserve"> </w:t>
      </w:r>
      <w:r>
        <w:rPr>
          <w:w w:val="115"/>
        </w:rPr>
        <w:t>House.</w:t>
      </w:r>
      <w:r>
        <w:rPr>
          <w:spacing w:val="21"/>
          <w:w w:val="115"/>
        </w:rPr>
        <w:t xml:space="preserve"> </w:t>
      </w:r>
      <w:r>
        <w:rPr>
          <w:w w:val="115"/>
        </w:rPr>
        <w:t>Later</w:t>
      </w:r>
      <w:r>
        <w:rPr>
          <w:spacing w:val="23"/>
          <w:w w:val="115"/>
        </w:rPr>
        <w:t xml:space="preserve"> </w:t>
      </w:r>
      <w:r>
        <w:rPr>
          <w:w w:val="115"/>
        </w:rPr>
        <w:t>on,</w:t>
      </w:r>
      <w:r>
        <w:rPr>
          <w:spacing w:val="28"/>
          <w:w w:val="115"/>
        </w:rPr>
        <w:t xml:space="preserve"> </w:t>
      </w:r>
      <w:r>
        <w:rPr>
          <w:w w:val="115"/>
        </w:rPr>
        <w:t>Urban</w:t>
      </w:r>
      <w:r>
        <w:rPr>
          <w:spacing w:val="23"/>
          <w:w w:val="115"/>
        </w:rPr>
        <w:t xml:space="preserve"> </w:t>
      </w:r>
      <w:r>
        <w:rPr>
          <w:w w:val="115"/>
        </w:rPr>
        <w:t>Incubator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Belgrade</w:t>
      </w:r>
      <w:r>
        <w:rPr>
          <w:spacing w:val="23"/>
          <w:w w:val="115"/>
        </w:rPr>
        <w:t xml:space="preserve"> </w:t>
      </w:r>
      <w:r>
        <w:rPr>
          <w:w w:val="115"/>
        </w:rPr>
        <w:t>(UIB)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activated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sev</w:t>
      </w:r>
      <w:r>
        <w:rPr>
          <w:spacing w:val="-1"/>
          <w:w w:val="115"/>
        </w:rPr>
        <w:t>eral</w:t>
      </w:r>
      <w:r>
        <w:rPr>
          <w:spacing w:val="29"/>
          <w:w w:val="113"/>
        </w:rPr>
        <w:t xml:space="preserve"> </w:t>
      </w:r>
      <w:r>
        <w:rPr>
          <w:w w:val="115"/>
        </w:rPr>
        <w:t>spaces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</w:t>
      </w:r>
      <w:r>
        <w:rPr>
          <w:w w:val="115"/>
        </w:rPr>
        <w:t>their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programme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broader</w:t>
      </w:r>
      <w:r>
        <w:rPr>
          <w:spacing w:val="-1"/>
          <w:w w:val="115"/>
        </w:rPr>
        <w:t xml:space="preserve"> </w:t>
      </w:r>
      <w:r>
        <w:rPr>
          <w:w w:val="115"/>
        </w:rPr>
        <w:t>area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amala:</w:t>
      </w:r>
      <w:r>
        <w:rPr>
          <w:spacing w:val="21"/>
          <w:w w:val="115"/>
        </w:rPr>
        <w:t xml:space="preserve"> </w:t>
      </w:r>
      <w:r>
        <w:rPr>
          <w:w w:val="115"/>
        </w:rPr>
        <w:t>(o)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Spanish</w:t>
      </w:r>
      <w:r>
        <w:rPr>
          <w:spacing w:val="-2"/>
          <w:w w:val="115"/>
        </w:rPr>
        <w:t xml:space="preserve"> </w:t>
      </w:r>
      <w:r>
        <w:rPr>
          <w:w w:val="115"/>
        </w:rPr>
        <w:t>house</w:t>
      </w:r>
      <w:r>
        <w:rPr>
          <w:w w:val="110"/>
        </w:rPr>
        <w:t xml:space="preserve"> </w:t>
      </w:r>
      <w:r>
        <w:rPr>
          <w:w w:val="122"/>
        </w:rPr>
        <w:t xml:space="preserve"> </w:t>
      </w:r>
      <w:r>
        <w:rPr>
          <w:w w:val="115"/>
          <w:u w:val="single" w:color="000000"/>
        </w:rPr>
        <w:t>(</w:t>
      </w:r>
      <w:r>
        <w:rPr>
          <w:w w:val="115"/>
        </w:rPr>
        <w:t>Brace</w:t>
      </w:r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  <w:u w:val="single" w:color="000000"/>
        </w:rPr>
        <w:t>Krsmano</w:t>
      </w:r>
      <w:r>
        <w:rPr>
          <w:spacing w:val="-2"/>
          <w:w w:val="115"/>
          <w:u w:val="single" w:color="000000"/>
        </w:rPr>
        <w:t>vica</w:t>
      </w:r>
      <w:proofErr w:type="spellEnd"/>
      <w:r>
        <w:rPr>
          <w:spacing w:val="-4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2</w:t>
      </w:r>
      <w:r>
        <w:rPr>
          <w:spacing w:val="-1"/>
          <w:w w:val="115"/>
        </w:rPr>
        <w:t>),</w:t>
      </w:r>
      <w:r>
        <w:rPr>
          <w:spacing w:val="5"/>
          <w:w w:val="115"/>
        </w:rPr>
        <w:t xml:space="preserve"> </w:t>
      </w:r>
      <w:r>
        <w:rPr>
          <w:w w:val="115"/>
        </w:rPr>
        <w:t>(o)</w:t>
      </w:r>
      <w:r>
        <w:rPr>
          <w:spacing w:val="4"/>
          <w:w w:val="115"/>
        </w:rPr>
        <w:t xml:space="preserve"> </w:t>
      </w:r>
      <w:r>
        <w:rPr>
          <w:w w:val="115"/>
        </w:rPr>
        <w:t>KM8</w:t>
      </w:r>
      <w:r>
        <w:rPr>
          <w:spacing w:val="3"/>
          <w:w w:val="115"/>
        </w:rPr>
        <w:t xml:space="preserve"> </w:t>
      </w:r>
      <w:r>
        <w:rPr>
          <w:w w:val="115"/>
          <w:u w:val="single" w:color="000000"/>
        </w:rPr>
        <w:t>(</w:t>
      </w:r>
      <w:proofErr w:type="spellStart"/>
      <w:r>
        <w:rPr>
          <w:w w:val="115"/>
        </w:rPr>
        <w:t>Kraljevica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4"/>
          <w:w w:val="115"/>
          <w:u w:val="single" w:color="000000"/>
        </w:rPr>
        <w:t>Mark</w:t>
      </w:r>
      <w:r>
        <w:rPr>
          <w:spacing w:val="-3"/>
          <w:w w:val="115"/>
          <w:u w:val="single" w:color="000000"/>
        </w:rPr>
        <w:t>a</w:t>
      </w:r>
      <w:proofErr w:type="spellEnd"/>
      <w:r>
        <w:rPr>
          <w:spacing w:val="-2"/>
          <w:w w:val="115"/>
          <w:u w:val="single" w:color="000000"/>
        </w:rPr>
        <w:t xml:space="preserve"> 8</w:t>
      </w:r>
      <w:r>
        <w:rPr>
          <w:spacing w:val="-1"/>
          <w:w w:val="115"/>
        </w:rPr>
        <w:t>),</w:t>
      </w:r>
      <w:r>
        <w:rPr>
          <w:spacing w:val="5"/>
          <w:w w:val="115"/>
        </w:rPr>
        <w:t xml:space="preserve"> </w:t>
      </w:r>
      <w:r>
        <w:rPr>
          <w:w w:val="115"/>
        </w:rPr>
        <w:t>(o)</w:t>
      </w:r>
      <w:r>
        <w:rPr>
          <w:spacing w:val="3"/>
          <w:w w:val="115"/>
        </w:rPr>
        <w:t xml:space="preserve"> </w:t>
      </w:r>
      <w:r>
        <w:rPr>
          <w:w w:val="115"/>
        </w:rPr>
        <w:t>C5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  <w:u w:val="single" w:color="000000"/>
        </w:rPr>
        <w:t>(</w:t>
      </w:r>
      <w:proofErr w:type="spellStart"/>
      <w:r>
        <w:rPr>
          <w:spacing w:val="-3"/>
          <w:w w:val="115"/>
        </w:rPr>
        <w:t>Crnogorsk</w:t>
      </w:r>
      <w:r>
        <w:rPr>
          <w:spacing w:val="-2"/>
          <w:w w:val="115"/>
          <w:u w:val="single" w:color="000000"/>
        </w:rPr>
        <w:t>a</w:t>
      </w:r>
      <w:proofErr w:type="spellEnd"/>
      <w:r>
        <w:rPr>
          <w:spacing w:val="-3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5</w:t>
      </w:r>
      <w:r>
        <w:rPr>
          <w:w w:val="115"/>
        </w:rPr>
        <w:t>),</w:t>
      </w:r>
      <w:r>
        <w:rPr>
          <w:spacing w:val="5"/>
          <w:w w:val="115"/>
        </w:rPr>
        <w:t xml:space="preserve"> </w:t>
      </w:r>
      <w:r>
        <w:rPr>
          <w:w w:val="115"/>
        </w:rPr>
        <w:t>(o)</w:t>
      </w:r>
      <w:r>
        <w:rPr>
          <w:spacing w:val="37"/>
          <w:w w:val="115"/>
        </w:rPr>
        <w:t xml:space="preserve"> </w:t>
      </w:r>
      <w:r>
        <w:rPr>
          <w:w w:val="115"/>
        </w:rPr>
        <w:t>Bureau</w:t>
      </w:r>
      <w:r>
        <w:rPr>
          <w:spacing w:val="20"/>
          <w:w w:val="115"/>
        </w:rPr>
        <w:t xml:space="preserve"> </w:t>
      </w:r>
      <w:r>
        <w:rPr>
          <w:spacing w:val="-3"/>
          <w:w w:val="115"/>
        </w:rPr>
        <w:t>S</w:t>
      </w:r>
      <w:ins w:id="444" w:author="Chris Prickett" w:date="2017-02-11T16:40:00Z">
        <w:r w:rsidR="00FF4B6E">
          <w:rPr>
            <w:spacing w:val="-3"/>
            <w:w w:val="115"/>
          </w:rPr>
          <w:t>a</w:t>
        </w:r>
      </w:ins>
      <w:r>
        <w:rPr>
          <w:spacing w:val="-3"/>
          <w:w w:val="115"/>
        </w:rPr>
        <w:t>v</w:t>
      </w:r>
      <w:r>
        <w:rPr>
          <w:spacing w:val="-2"/>
          <w:w w:val="115"/>
        </w:rPr>
        <w:t>amala</w:t>
      </w:r>
      <w:r>
        <w:rPr>
          <w:spacing w:val="21"/>
          <w:w w:val="115"/>
        </w:rPr>
        <w:t xml:space="preserve"> </w:t>
      </w:r>
      <w:r>
        <w:rPr>
          <w:spacing w:val="-1"/>
          <w:w w:val="115"/>
          <w:u w:val="single" w:color="000000"/>
        </w:rPr>
        <w:t>(</w:t>
      </w:r>
      <w:proofErr w:type="spellStart"/>
      <w:r>
        <w:rPr>
          <w:spacing w:val="-2"/>
          <w:w w:val="115"/>
        </w:rPr>
        <w:t>Sv</w:t>
      </w:r>
      <w:r>
        <w:rPr>
          <w:spacing w:val="-1"/>
          <w:w w:val="115"/>
          <w:u w:val="single" w:color="000000"/>
        </w:rPr>
        <w:t>etozara</w:t>
      </w:r>
      <w:proofErr w:type="spellEnd"/>
      <w:r>
        <w:rPr>
          <w:spacing w:val="4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Radica</w:t>
      </w:r>
      <w:r>
        <w:rPr>
          <w:spacing w:val="4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3</w:t>
      </w:r>
      <w:r>
        <w:rPr>
          <w:w w:val="115"/>
        </w:rPr>
        <w:t>,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(o)</w:t>
      </w:r>
      <w:r>
        <w:rPr>
          <w:spacing w:val="21"/>
          <w:w w:val="115"/>
        </w:rPr>
        <w:t xml:space="preserve"> </w:t>
      </w:r>
      <w:proofErr w:type="spellStart"/>
      <w:r>
        <w:rPr>
          <w:spacing w:val="-2"/>
          <w:w w:val="115"/>
        </w:rPr>
        <w:t>Nextsa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amala</w:t>
      </w:r>
      <w:proofErr w:type="spellEnd"/>
      <w:r>
        <w:rPr>
          <w:spacing w:val="21"/>
          <w:w w:val="115"/>
        </w:rPr>
        <w:t xml:space="preserve"> </w:t>
      </w:r>
      <w:r>
        <w:rPr>
          <w:spacing w:val="-1"/>
          <w:w w:val="115"/>
          <w:u w:val="single" w:color="000000"/>
        </w:rPr>
        <w:t>(</w:t>
      </w:r>
      <w:proofErr w:type="spellStart"/>
      <w:r>
        <w:rPr>
          <w:spacing w:val="-1"/>
          <w:w w:val="115"/>
        </w:rPr>
        <w:t>Ga</w:t>
      </w:r>
      <w:r>
        <w:rPr>
          <w:spacing w:val="-1"/>
          <w:w w:val="115"/>
          <w:u w:val="single" w:color="000000"/>
        </w:rPr>
        <w:t>vrila</w:t>
      </w:r>
      <w:proofErr w:type="spellEnd"/>
      <w:r>
        <w:rPr>
          <w:spacing w:val="3"/>
          <w:w w:val="115"/>
          <w:u w:val="single" w:color="000000"/>
        </w:rPr>
        <w:t xml:space="preserve"> </w:t>
      </w:r>
      <w:proofErr w:type="spellStart"/>
      <w:r>
        <w:rPr>
          <w:w w:val="115"/>
          <w:u w:val="single" w:color="000000"/>
        </w:rPr>
        <w:t>Principa</w:t>
      </w:r>
      <w:proofErr w:type="spellEnd"/>
      <w:r>
        <w:rPr>
          <w:spacing w:val="3"/>
          <w:w w:val="115"/>
          <w:u w:val="single" w:color="000000"/>
        </w:rPr>
        <w:t xml:space="preserve"> </w:t>
      </w:r>
      <w:r>
        <w:rPr>
          <w:spacing w:val="-2"/>
          <w:w w:val="115"/>
          <w:u w:val="single" w:color="000000"/>
        </w:rPr>
        <w:t>2</w:t>
      </w:r>
      <w:r>
        <w:rPr>
          <w:spacing w:val="-1"/>
          <w:w w:val="115"/>
        </w:rPr>
        <w:t>).</w:t>
      </w:r>
      <w:r>
        <w:rPr>
          <w:spacing w:val="25"/>
          <w:w w:val="120"/>
        </w:rPr>
        <w:t xml:space="preserve"> </w:t>
      </w:r>
      <w:r>
        <w:rPr>
          <w:w w:val="115"/>
        </w:rPr>
        <w:t>It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also</w:t>
      </w:r>
      <w:r>
        <w:rPr>
          <w:spacing w:val="22"/>
          <w:w w:val="115"/>
        </w:rPr>
        <w:t xml:space="preserve"> </w:t>
      </w:r>
      <w:r>
        <w:rPr>
          <w:w w:val="115"/>
        </w:rPr>
        <w:t>important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men</w:t>
      </w:r>
      <w:r>
        <w:rPr>
          <w:spacing w:val="-1"/>
          <w:w w:val="115"/>
        </w:rPr>
        <w:t>tion</w:t>
      </w:r>
      <w:r>
        <w:rPr>
          <w:spacing w:val="22"/>
          <w:w w:val="115"/>
        </w:rPr>
        <w:t xml:space="preserve"> </w:t>
      </w:r>
      <w:r>
        <w:rPr>
          <w:spacing w:val="-6"/>
          <w:w w:val="115"/>
        </w:rPr>
        <w:t>Nov</w:t>
      </w:r>
      <w:r>
        <w:rPr>
          <w:spacing w:val="-5"/>
          <w:w w:val="115"/>
        </w:rPr>
        <w:t>a</w:t>
      </w:r>
      <w:r>
        <w:rPr>
          <w:spacing w:val="21"/>
          <w:w w:val="115"/>
        </w:rPr>
        <w:t xml:space="preserve"> </w:t>
      </w:r>
      <w:proofErr w:type="spellStart"/>
      <w:r>
        <w:rPr>
          <w:w w:val="115"/>
        </w:rPr>
        <w:t>Iskra</w:t>
      </w:r>
      <w:proofErr w:type="spellEnd"/>
      <w:r>
        <w:rPr>
          <w:w w:val="115"/>
        </w:rPr>
        <w:t>,</w:t>
      </w:r>
      <w:r>
        <w:rPr>
          <w:spacing w:val="26"/>
          <w:w w:val="115"/>
        </w:rPr>
        <w:t xml:space="preserve"> </w:t>
      </w:r>
      <w:ins w:id="445" w:author="Chris Prickett" w:date="2017-02-11T16:40:00Z">
        <w:r w:rsidR="00FF4B6E">
          <w:rPr>
            <w:w w:val="115"/>
          </w:rPr>
          <w:t>a</w:t>
        </w:r>
      </w:ins>
      <w:del w:id="446" w:author="Chris Prickett" w:date="2017-02-11T16:40:00Z">
        <w:r w:rsidDel="00FF4B6E">
          <w:rPr>
            <w:w w:val="115"/>
          </w:rPr>
          <w:delText>the</w:delText>
        </w:r>
      </w:del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private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co-working</w:t>
      </w:r>
      <w:r>
        <w:rPr>
          <w:spacing w:val="22"/>
          <w:w w:val="115"/>
        </w:rPr>
        <w:t xml:space="preserve"> </w:t>
      </w:r>
      <w:r>
        <w:rPr>
          <w:w w:val="115"/>
        </w:rPr>
        <w:t>space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del w:id="447" w:author="Chris Prickett" w:date="2017-02-11T16:40:00Z">
        <w:r w:rsidDel="00FF4B6E">
          <w:rPr>
            <w:spacing w:val="22"/>
            <w:w w:val="115"/>
          </w:rPr>
          <w:delText xml:space="preserve"> </w:delText>
        </w:r>
        <w:r w:rsidDel="00FF4B6E">
          <w:rPr>
            <w:w w:val="115"/>
          </w:rPr>
          <w:delText>the</w:delText>
        </w:r>
      </w:del>
      <w:r>
        <w:rPr>
          <w:spacing w:val="27"/>
          <w:w w:val="119"/>
        </w:rPr>
        <w:t xml:space="preserve"> </w:t>
      </w:r>
      <w:r>
        <w:rPr>
          <w:w w:val="115"/>
        </w:rPr>
        <w:t>platform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cultural</w:t>
      </w:r>
      <w:r>
        <w:rPr>
          <w:spacing w:val="6"/>
          <w:w w:val="115"/>
        </w:rPr>
        <w:t xml:space="preserve"> </w:t>
      </w:r>
      <w:r>
        <w:rPr>
          <w:w w:val="115"/>
        </w:rPr>
        <w:t>activities.</w:t>
      </w:r>
      <w:r>
        <w:rPr>
          <w:spacing w:val="32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located</w:t>
      </w:r>
      <w:r>
        <w:rPr>
          <w:spacing w:val="5"/>
          <w:w w:val="115"/>
        </w:rPr>
        <w:t xml:space="preserve"> </w:t>
      </w:r>
      <w:ins w:id="448" w:author="Chris Prickett" w:date="2017-02-11T16:41:00Z">
        <w:r w:rsidR="00FF4B6E">
          <w:rPr>
            <w:w w:val="115"/>
          </w:rPr>
          <w:t>at</w:t>
        </w:r>
      </w:ins>
      <w:del w:id="449" w:author="Chris Prickett" w:date="2017-02-11T16:41:00Z">
        <w:r w:rsidDel="00FF4B6E">
          <w:rPr>
            <w:w w:val="115"/>
          </w:rPr>
          <w:delText>in</w:delText>
        </w:r>
      </w:del>
      <w:r>
        <w:rPr>
          <w:spacing w:val="5"/>
          <w:w w:val="115"/>
        </w:rPr>
        <w:t xml:space="preserve"> </w:t>
      </w:r>
      <w:proofErr w:type="spellStart"/>
      <w:r>
        <w:rPr>
          <w:spacing w:val="-1"/>
          <w:w w:val="115"/>
          <w:u w:val="single" w:color="000000"/>
        </w:rPr>
        <w:t>Gavrila</w:t>
      </w:r>
      <w:proofErr w:type="spellEnd"/>
      <w:r>
        <w:rPr>
          <w:spacing w:val="3"/>
          <w:w w:val="115"/>
          <w:u w:val="single" w:color="000000"/>
        </w:rPr>
        <w:t xml:space="preserve"> </w:t>
      </w:r>
      <w:proofErr w:type="spellStart"/>
      <w:r>
        <w:rPr>
          <w:w w:val="115"/>
          <w:u w:val="single" w:color="000000"/>
        </w:rPr>
        <w:t>Principa</w:t>
      </w:r>
      <w:proofErr w:type="spellEnd"/>
      <w:r>
        <w:rPr>
          <w:spacing w:val="4"/>
          <w:w w:val="115"/>
          <w:u w:val="single" w:color="000000"/>
        </w:rPr>
        <w:t xml:space="preserve"> </w:t>
      </w:r>
      <w:r>
        <w:rPr>
          <w:w w:val="115"/>
          <w:u w:val="single" w:color="000000"/>
        </w:rPr>
        <w:t>43</w:t>
      </w:r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ins w:id="450" w:author="Chris Prickett" w:date="2017-02-11T16:41:00Z">
        <w:r w:rsidR="00FF4B6E">
          <w:rPr>
            <w:w w:val="115"/>
          </w:rPr>
          <w:t>a</w:t>
        </w:r>
      </w:ins>
      <w:del w:id="451" w:author="Chris Prickett" w:date="2017-02-11T16:41:00Z">
        <w:r w:rsidDel="00FF4B6E">
          <w:rPr>
            <w:w w:val="115"/>
          </w:rPr>
          <w:delText>the</w:delText>
        </w:r>
      </w:del>
      <w:r>
        <w:rPr>
          <w:spacing w:val="5"/>
          <w:w w:val="115"/>
        </w:rPr>
        <w:t xml:space="preserve"> </w:t>
      </w:r>
      <w:r>
        <w:rPr>
          <w:w w:val="115"/>
        </w:rPr>
        <w:t>building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  <w:r>
        <w:rPr>
          <w:spacing w:val="25"/>
          <w:w w:val="129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ve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y</w:t>
      </w:r>
      <w:r>
        <w:rPr>
          <w:spacing w:val="-5"/>
          <w:w w:val="115"/>
        </w:rPr>
        <w:t xml:space="preserve"> </w:t>
      </w:r>
      <w:r>
        <w:rPr>
          <w:w w:val="115"/>
        </w:rPr>
        <w:t>edge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hat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-4"/>
          <w:w w:val="115"/>
        </w:rPr>
        <w:t xml:space="preserve"> </w:t>
      </w:r>
      <w:r>
        <w:rPr>
          <w:w w:val="115"/>
        </w:rPr>
        <w:t>assumed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ins w:id="452" w:author="Chris Prickett" w:date="2017-02-11T16:41:00Z">
        <w:r w:rsidR="00FF4B6E">
          <w:rPr>
            <w:spacing w:val="-5"/>
            <w:w w:val="115"/>
          </w:rPr>
          <w:t xml:space="preserve">the </w:t>
        </w:r>
      </w:ins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w w:val="115"/>
        </w:rPr>
        <w:t>.</w:t>
      </w:r>
    </w:p>
    <w:p w14:paraId="185E39F0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71E1753D" w14:textId="77777777" w:rsidR="00A8456E" w:rsidRDefault="006C1195">
      <w:pPr>
        <w:pStyle w:val="Heading2"/>
        <w:numPr>
          <w:ilvl w:val="2"/>
          <w:numId w:val="12"/>
        </w:numPr>
        <w:tabs>
          <w:tab w:val="left" w:pos="1410"/>
        </w:tabs>
        <w:spacing w:before="35"/>
        <w:jc w:val="both"/>
        <w:rPr>
          <w:b w:val="0"/>
          <w:bCs w:val="0"/>
        </w:rPr>
      </w:pPr>
      <w:r>
        <w:rPr>
          <w:spacing w:val="-1"/>
          <w:w w:val="90"/>
        </w:rPr>
        <w:lastRenderedPageBreak/>
        <w:t>Intermediaries</w:t>
      </w:r>
      <w:r>
        <w:rPr>
          <w:spacing w:val="44"/>
          <w:w w:val="90"/>
        </w:rPr>
        <w:t xml:space="preserve"> </w:t>
      </w:r>
      <w:r>
        <w:rPr>
          <w:w w:val="90"/>
        </w:rPr>
        <w:t>and</w:t>
      </w:r>
      <w:r>
        <w:rPr>
          <w:spacing w:val="44"/>
          <w:w w:val="90"/>
        </w:rPr>
        <w:t xml:space="preserve"> </w:t>
      </w:r>
      <w:r>
        <w:rPr>
          <w:w w:val="90"/>
        </w:rPr>
        <w:t>mediators</w:t>
      </w:r>
    </w:p>
    <w:p w14:paraId="715BA92E" w14:textId="77777777" w:rsidR="00A8456E" w:rsidRPr="00E161D1" w:rsidRDefault="006C1195" w:rsidP="00E161D1">
      <w:pPr>
        <w:pStyle w:val="BodyText"/>
        <w:spacing w:before="196" w:line="293" w:lineRule="auto"/>
        <w:ind w:right="111"/>
        <w:jc w:val="both"/>
        <w:rPr>
          <w:spacing w:val="-8"/>
          <w:w w:val="115"/>
        </w:rPr>
      </w:pPr>
      <w:r>
        <w:rPr>
          <w:w w:val="115"/>
        </w:rPr>
        <w:t>Starting</w:t>
      </w:r>
      <w:r>
        <w:rPr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9"/>
          <w:w w:val="115"/>
        </w:rPr>
        <w:t xml:space="preserve"> </w:t>
      </w:r>
      <w:r>
        <w:rPr>
          <w:w w:val="115"/>
        </w:rPr>
        <w:t>ANT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its</w:t>
      </w:r>
      <w:r>
        <w:rPr>
          <w:spacing w:val="19"/>
          <w:w w:val="115"/>
        </w:rPr>
        <w:t xml:space="preserve"> </w:t>
      </w:r>
      <w:r>
        <w:rPr>
          <w:spacing w:val="1"/>
          <w:w w:val="115"/>
        </w:rPr>
        <w:t>open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19"/>
          <w:w w:val="115"/>
        </w:rPr>
        <w:t xml:space="preserve"> </w:t>
      </w:r>
      <w:r>
        <w:rPr>
          <w:w w:val="115"/>
        </w:rPr>
        <w:t>comprise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whatev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19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19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8"/>
          <w:w w:val="115"/>
        </w:rPr>
        <w:t xml:space="preserve"> </w:t>
      </w:r>
      <w:r>
        <w:rPr>
          <w:w w:val="115"/>
        </w:rPr>
        <w:t>an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01"/>
        </w:rPr>
        <w:t xml:space="preserve"> </w:t>
      </w:r>
      <w:r>
        <w:rPr>
          <w:w w:val="115"/>
        </w:rPr>
        <w:t>a</w:t>
      </w:r>
      <w:r>
        <w:rPr>
          <w:spacing w:val="32"/>
          <w:w w:val="115"/>
        </w:rPr>
        <w:t xml:space="preserve"> </w:t>
      </w:r>
      <w:r>
        <w:rPr>
          <w:w w:val="115"/>
        </w:rPr>
        <w:t>complex</w:t>
      </w:r>
      <w:r>
        <w:rPr>
          <w:spacing w:val="32"/>
          <w:w w:val="115"/>
        </w:rPr>
        <w:t xml:space="preserve"> </w:t>
      </w:r>
      <w:r>
        <w:rPr>
          <w:w w:val="115"/>
        </w:rPr>
        <w:t>urban</w:t>
      </w:r>
      <w:r>
        <w:rPr>
          <w:spacing w:val="32"/>
          <w:w w:val="115"/>
        </w:rPr>
        <w:t xml:space="preserve"> </w:t>
      </w:r>
      <w:r>
        <w:rPr>
          <w:w w:val="115"/>
        </w:rPr>
        <w:t>system</w:t>
      </w:r>
      <w:r>
        <w:rPr>
          <w:spacing w:val="33"/>
          <w:w w:val="115"/>
        </w:rPr>
        <w:t xml:space="preserve"> </w:t>
      </w:r>
      <w:r>
        <w:rPr>
          <w:w w:val="115"/>
        </w:rPr>
        <w:t>and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spacing w:val="1"/>
          <w:w w:val="115"/>
        </w:rPr>
        <w:t>loose</w:t>
      </w:r>
      <w:r>
        <w:rPr>
          <w:spacing w:val="33"/>
          <w:w w:val="115"/>
        </w:rPr>
        <w:t xml:space="preserve"> </w:t>
      </w:r>
      <w:r>
        <w:rPr>
          <w:w w:val="115"/>
        </w:rPr>
        <w:t>definition</w:t>
      </w:r>
      <w:r>
        <w:rPr>
          <w:spacing w:val="32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actors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relationalit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,</w:t>
      </w:r>
      <w:r>
        <w:rPr>
          <w:spacing w:val="40"/>
          <w:w w:val="115"/>
        </w:rPr>
        <w:t xml:space="preserve"> </w:t>
      </w:r>
      <w:del w:id="453" w:author="Chris Prickett" w:date="2017-02-11T16:42:00Z">
        <w:r w:rsidDel="00FF4B6E">
          <w:rPr>
            <w:w w:val="115"/>
          </w:rPr>
          <w:delText>acutal</w:delText>
        </w:r>
        <w:r w:rsidDel="00FF4B6E">
          <w:rPr>
            <w:spacing w:val="32"/>
            <w:w w:val="115"/>
          </w:rPr>
          <w:delText xml:space="preserve"> </w:delText>
        </w:r>
      </w:del>
      <w:ins w:id="454" w:author="Chris Prickett" w:date="2017-02-11T16:42:00Z">
        <w:r w:rsidR="00FF4B6E">
          <w:rPr>
            <w:spacing w:val="32"/>
            <w:w w:val="115"/>
          </w:rPr>
          <w:t xml:space="preserve">the </w:t>
        </w:r>
      </w:ins>
      <w:proofErr w:type="spellStart"/>
      <w:r>
        <w:rPr>
          <w:w w:val="115"/>
        </w:rPr>
        <w:t>actors</w:t>
      </w:r>
      <w:ins w:id="455" w:author="Chris Prickett" w:date="2017-02-11T16:42:00Z">
        <w:r w:rsidR="00FF4B6E">
          <w:rPr>
            <w:w w:val="115"/>
          </w:rPr>
          <w:t>’actual</w:t>
        </w:r>
      </w:ins>
      <w:proofErr w:type="spellEnd"/>
      <w:r>
        <w:rPr>
          <w:spacing w:val="24"/>
          <w:w w:val="115"/>
        </w:rPr>
        <w:t xml:space="preserve"> </w:t>
      </w:r>
      <w:r>
        <w:rPr>
          <w:w w:val="115"/>
        </w:rPr>
        <w:t>influence</w:t>
      </w:r>
      <w:r>
        <w:rPr>
          <w:spacing w:val="28"/>
          <w:w w:val="115"/>
        </w:rPr>
        <w:t xml:space="preserve"> </w:t>
      </w:r>
      <w:r>
        <w:rPr>
          <w:w w:val="115"/>
        </w:rPr>
        <w:t>on</w:t>
      </w:r>
      <w:r>
        <w:rPr>
          <w:spacing w:val="29"/>
          <w:w w:val="115"/>
        </w:rPr>
        <w:t xml:space="preserve"> </w:t>
      </w:r>
      <w:r>
        <w:rPr>
          <w:w w:val="115"/>
        </w:rPr>
        <w:t>site</w:t>
      </w:r>
      <w:r>
        <w:rPr>
          <w:spacing w:val="30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29"/>
          <w:w w:val="115"/>
        </w:rPr>
        <w:t xml:space="preserve"> </w:t>
      </w:r>
      <w:r>
        <w:rPr>
          <w:w w:val="115"/>
        </w:rPr>
        <w:t>rather</w:t>
      </w:r>
      <w:r>
        <w:rPr>
          <w:spacing w:val="29"/>
          <w:w w:val="115"/>
        </w:rPr>
        <w:t xml:space="preserve"> </w:t>
      </w:r>
      <w:r>
        <w:rPr>
          <w:spacing w:val="-1"/>
          <w:w w:val="115"/>
        </w:rPr>
        <w:t>straigh</w:t>
      </w:r>
      <w:r>
        <w:rPr>
          <w:spacing w:val="-2"/>
          <w:w w:val="115"/>
        </w:rPr>
        <w:t>t-forw</w:t>
      </w:r>
      <w:r>
        <w:rPr>
          <w:spacing w:val="-1"/>
          <w:w w:val="115"/>
        </w:rPr>
        <w:t>ard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dicativ</w:t>
      </w:r>
      <w:r>
        <w:rPr>
          <w:spacing w:val="-2"/>
          <w:w w:val="115"/>
        </w:rPr>
        <w:t>e.</w:t>
      </w:r>
      <w:r>
        <w:rPr>
          <w:spacing w:val="38"/>
          <w:w w:val="115"/>
        </w:rPr>
        <w:t xml:space="preserve"> </w:t>
      </w:r>
      <w:r>
        <w:rPr>
          <w:w w:val="115"/>
        </w:rPr>
        <w:t>It</w:t>
      </w:r>
      <w:r>
        <w:rPr>
          <w:spacing w:val="29"/>
          <w:w w:val="115"/>
        </w:rPr>
        <w:t xml:space="preserve"> </w:t>
      </w:r>
      <w:r>
        <w:rPr>
          <w:w w:val="115"/>
        </w:rPr>
        <w:t>has</w:t>
      </w:r>
      <w:r>
        <w:rPr>
          <w:spacing w:val="28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30"/>
          <w:w w:val="115"/>
        </w:rPr>
        <w:t xml:space="preserve"> </w:t>
      </w:r>
      <w:r>
        <w:rPr>
          <w:w w:val="115"/>
        </w:rPr>
        <w:t>realized</w:t>
      </w:r>
      <w:r>
        <w:rPr>
          <w:spacing w:val="29"/>
          <w:w w:val="115"/>
        </w:rPr>
        <w:t xml:space="preserve"> </w:t>
      </w:r>
      <w:r>
        <w:rPr>
          <w:w w:val="115"/>
        </w:rPr>
        <w:t>that</w:t>
      </w:r>
      <w:r>
        <w:rPr>
          <w:spacing w:val="23"/>
          <w:w w:val="128"/>
        </w:rPr>
        <w:t xml:space="preserve"> </w:t>
      </w:r>
      <w:r>
        <w:rPr>
          <w:w w:val="115"/>
        </w:rPr>
        <w:t>their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human/material</w:t>
      </w:r>
      <w:r>
        <w:rPr>
          <w:spacing w:val="4"/>
          <w:w w:val="115"/>
        </w:rPr>
        <w:t xml:space="preserve"> </w:t>
      </w:r>
      <w:r>
        <w:rPr>
          <w:w w:val="115"/>
        </w:rPr>
        <w:t>nature</w:t>
      </w:r>
      <w:r>
        <w:rPr>
          <w:spacing w:val="4"/>
          <w:w w:val="115"/>
        </w:rPr>
        <w:t xml:space="preserve"> </w:t>
      </w:r>
      <w:r>
        <w:rPr>
          <w:w w:val="115"/>
        </w:rPr>
        <w:t>should</w:t>
      </w:r>
      <w:r>
        <w:rPr>
          <w:spacing w:val="3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acknowledged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unmistakably</w:t>
      </w:r>
      <w:r>
        <w:rPr>
          <w:spacing w:val="4"/>
          <w:w w:val="115"/>
        </w:rPr>
        <w:t xml:space="preserve"> </w:t>
      </w:r>
      <w:r>
        <w:rPr>
          <w:w w:val="115"/>
        </w:rPr>
        <w:t>designates</w:t>
      </w:r>
      <w:r>
        <w:rPr>
          <w:spacing w:val="3"/>
          <w:w w:val="115"/>
        </w:rPr>
        <w:t xml:space="preserve"> </w:t>
      </w:r>
      <w:r>
        <w:rPr>
          <w:w w:val="115"/>
        </w:rPr>
        <w:t>their</w:t>
      </w:r>
      <w:r>
        <w:rPr>
          <w:spacing w:val="39"/>
          <w:w w:val="118"/>
        </w:rPr>
        <w:t xml:space="preserve"> </w:t>
      </w:r>
      <w:r>
        <w:rPr>
          <w:w w:val="115"/>
        </w:rPr>
        <w:t>roles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urban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23"/>
          <w:w w:val="115"/>
        </w:rPr>
        <w:t xml:space="preserve"> </w:t>
      </w:r>
      <w:r>
        <w:rPr>
          <w:w w:val="115"/>
        </w:rPr>
        <w:t>processes.</w:t>
      </w:r>
      <w:r>
        <w:rPr>
          <w:spacing w:val="33"/>
          <w:w w:val="115"/>
        </w:rPr>
        <w:t xml:space="preserve"> </w:t>
      </w:r>
      <w:r>
        <w:rPr>
          <w:w w:val="115"/>
        </w:rPr>
        <w:t>Therefore,</w:t>
      </w:r>
      <w:r>
        <w:rPr>
          <w:spacing w:val="30"/>
          <w:w w:val="115"/>
        </w:rPr>
        <w:t xml:space="preserve"> </w:t>
      </w:r>
      <w:r>
        <w:rPr>
          <w:w w:val="115"/>
        </w:rPr>
        <w:t>this</w:t>
      </w:r>
      <w:r>
        <w:rPr>
          <w:spacing w:val="23"/>
          <w:w w:val="115"/>
        </w:rPr>
        <w:t xml:space="preserve"> </w:t>
      </w:r>
      <w:r>
        <w:rPr>
          <w:w w:val="115"/>
        </w:rPr>
        <w:t>wide</w:t>
      </w:r>
      <w:r>
        <w:rPr>
          <w:spacing w:val="23"/>
          <w:w w:val="115"/>
        </w:rPr>
        <w:t xml:space="preserve"> </w:t>
      </w:r>
      <w:r>
        <w:rPr>
          <w:w w:val="115"/>
        </w:rPr>
        <w:t>conceptual</w:t>
      </w:r>
      <w:r>
        <w:rPr>
          <w:spacing w:val="23"/>
          <w:w w:val="115"/>
        </w:rPr>
        <w:t xml:space="preserve"> </w:t>
      </w:r>
      <w:r>
        <w:rPr>
          <w:w w:val="115"/>
        </w:rPr>
        <w:t>field</w:t>
      </w:r>
      <w:r>
        <w:rPr>
          <w:spacing w:val="23"/>
          <w:w w:val="115"/>
        </w:rPr>
        <w:t xml:space="preserve"> </w:t>
      </w:r>
      <w:r>
        <w:rPr>
          <w:w w:val="115"/>
        </w:rPr>
        <w:t>has</w:t>
      </w:r>
      <w:r>
        <w:rPr>
          <w:spacing w:val="23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34"/>
          <w:w w:val="109"/>
        </w:rPr>
        <w:t xml:space="preserve"> </w:t>
      </w:r>
      <w:r>
        <w:rPr>
          <w:w w:val="115"/>
        </w:rPr>
        <w:t>shrunk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category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ins w:id="456" w:author="Chris Prickett" w:date="2017-02-11T16:43:00Z">
        <w:r w:rsidR="00FD648A">
          <w:rPr>
            <w:spacing w:val="22"/>
            <w:w w:val="115"/>
          </w:rPr>
          <w:t xml:space="preserve">an </w:t>
        </w:r>
      </w:ins>
      <w:r>
        <w:rPr>
          <w:w w:val="115"/>
        </w:rPr>
        <w:t>actor</w:t>
      </w:r>
      <w:r>
        <w:rPr>
          <w:spacing w:val="21"/>
          <w:w w:val="115"/>
        </w:rPr>
        <w:t xml:space="preserve"> </w:t>
      </w:r>
      <w:r>
        <w:rPr>
          <w:w w:val="115"/>
        </w:rPr>
        <w:t>nature.</w:t>
      </w:r>
      <w:r>
        <w:rPr>
          <w:spacing w:val="10"/>
          <w:w w:val="115"/>
        </w:rPr>
        <w:t xml:space="preserve"> </w:t>
      </w:r>
      <w:ins w:id="457" w:author="Chris Prickett" w:date="2017-02-11T16:44:00Z">
        <w:r w:rsidR="00FD648A">
          <w:rPr>
            <w:w w:val="115"/>
          </w:rPr>
          <w:t>This</w:t>
        </w:r>
      </w:ins>
      <w:del w:id="458" w:author="Chris Prickett" w:date="2017-02-11T16:44:00Z">
        <w:r w:rsidDel="00FD648A">
          <w:rPr>
            <w:w w:val="115"/>
          </w:rPr>
          <w:delText>It</w:delText>
        </w:r>
      </w:del>
      <w:r>
        <w:rPr>
          <w:spacing w:val="21"/>
          <w:w w:val="115"/>
        </w:rPr>
        <w:t xml:space="preserve"> </w:t>
      </w:r>
      <w:r>
        <w:rPr>
          <w:w w:val="115"/>
        </w:rPr>
        <w:t>tells</w:t>
      </w:r>
      <w:r>
        <w:rPr>
          <w:spacing w:val="21"/>
          <w:w w:val="115"/>
        </w:rPr>
        <w:t xml:space="preserve"> </w:t>
      </w:r>
      <w:r>
        <w:rPr>
          <w:w w:val="115"/>
        </w:rPr>
        <w:t>us</w:t>
      </w:r>
      <w:r>
        <w:rPr>
          <w:spacing w:val="22"/>
          <w:w w:val="115"/>
        </w:rPr>
        <w:t xml:space="preserve"> </w:t>
      </w:r>
      <w:ins w:id="459" w:author="Chris Prickett" w:date="2017-02-11T16:44:00Z">
        <w:r w:rsidR="00FD648A">
          <w:rPr>
            <w:w w:val="115"/>
          </w:rPr>
          <w:t>whether the</w:t>
        </w:r>
      </w:ins>
      <w:del w:id="460" w:author="Chris Prickett" w:date="2017-02-11T16:44:00Z">
        <w:r w:rsidDel="00FD648A">
          <w:rPr>
            <w:w w:val="115"/>
          </w:rPr>
          <w:delText>if</w:delText>
        </w:r>
      </w:del>
      <w:r>
        <w:rPr>
          <w:spacing w:val="21"/>
          <w:w w:val="115"/>
        </w:rPr>
        <w:t xml:space="preserve"> </w:t>
      </w:r>
      <w:r>
        <w:rPr>
          <w:spacing w:val="-1"/>
          <w:w w:val="115"/>
        </w:rPr>
        <w:t>human/non-human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</w:t>
      </w:r>
      <w:r>
        <w:rPr>
          <w:spacing w:val="21"/>
          <w:w w:val="115"/>
        </w:rPr>
        <w:t xml:space="preserve"> </w:t>
      </w:r>
      <w:r>
        <w:rPr>
          <w:spacing w:val="-3"/>
          <w:w w:val="115"/>
        </w:rPr>
        <w:t>se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ves</w:t>
      </w:r>
      <w:r>
        <w:rPr>
          <w:spacing w:val="29"/>
          <w:w w:val="106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in</w:t>
      </w:r>
      <w:r>
        <w:rPr>
          <w:spacing w:val="-1"/>
          <w:w w:val="115"/>
        </w:rPr>
        <w:t>termediary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mediator.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this</w:t>
      </w:r>
      <w:r>
        <w:rPr>
          <w:spacing w:val="-2"/>
          <w:w w:val="115"/>
        </w:rPr>
        <w:t xml:space="preserve"> </w:t>
      </w:r>
      <w:r>
        <w:rPr>
          <w:w w:val="115"/>
        </w:rPr>
        <w:t>respect,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her</w:t>
      </w:r>
      <w:r>
        <w:rPr>
          <w:spacing w:val="-2"/>
          <w:w w:val="115"/>
        </w:rPr>
        <w:t xml:space="preserve"> differen</w:t>
      </w:r>
      <w:r>
        <w:rPr>
          <w:spacing w:val="-1"/>
          <w:w w:val="115"/>
        </w:rPr>
        <w:t>tiated</w:t>
      </w:r>
      <w:r>
        <w:rPr>
          <w:spacing w:val="-2"/>
          <w:w w:val="115"/>
        </w:rPr>
        <w:t xml:space="preserve"> </w:t>
      </w:r>
      <w:r>
        <w:rPr>
          <w:w w:val="115"/>
        </w:rPr>
        <w:t>its</w:t>
      </w:r>
      <w:r>
        <w:rPr>
          <w:spacing w:val="-2"/>
          <w:w w:val="115"/>
        </w:rPr>
        <w:t xml:space="preserve"> </w:t>
      </w:r>
      <w:r>
        <w:rPr>
          <w:w w:val="115"/>
        </w:rPr>
        <w:t>figuration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43"/>
          <w:w w:val="113"/>
        </w:rPr>
        <w:t xml:space="preserve"> </w:t>
      </w:r>
      <w:r>
        <w:rPr>
          <w:spacing w:val="-1"/>
          <w:w w:val="115"/>
        </w:rPr>
        <w:t>human,</w:t>
      </w:r>
      <w:r>
        <w:rPr>
          <w:spacing w:val="3"/>
          <w:w w:val="115"/>
        </w:rPr>
        <w:t xml:space="preserve"> </w:t>
      </w:r>
      <w:r>
        <w:rPr>
          <w:spacing w:val="-6"/>
          <w:w w:val="115"/>
        </w:rPr>
        <w:t>en</w:t>
      </w:r>
      <w:r>
        <w:rPr>
          <w:spacing w:val="-5"/>
          <w:w w:val="115"/>
        </w:rPr>
        <w:t>tit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,</w:t>
      </w:r>
      <w:r>
        <w:rPr>
          <w:spacing w:val="4"/>
          <w:w w:val="115"/>
        </w:rPr>
        <w:t xml:space="preserve"> </w:t>
      </w:r>
      <w:r>
        <w:rPr>
          <w:w w:val="115"/>
        </w:rPr>
        <w:t>artifact,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2"/>
          <w:w w:val="115"/>
        </w:rPr>
        <w:t>t,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indicated</w:t>
      </w:r>
      <w:r>
        <w:rPr>
          <w:spacing w:val="3"/>
          <w:w w:val="115"/>
        </w:rPr>
        <w:t xml:space="preserve"> </w:t>
      </w:r>
      <w:ins w:id="461" w:author="Chris Prickett" w:date="2017-02-11T16:45:00Z">
        <w:r w:rsidR="00FD648A">
          <w:rPr>
            <w:spacing w:val="2"/>
            <w:w w:val="115"/>
          </w:rPr>
          <w:t xml:space="preserve">whether </w:t>
        </w:r>
      </w:ins>
      <w:del w:id="462" w:author="Chris Prickett" w:date="2017-02-11T16:45:00Z">
        <w:r w:rsidDel="00FD648A">
          <w:rPr>
            <w:w w:val="115"/>
          </w:rPr>
          <w:delText>if</w:delText>
        </w:r>
        <w:r w:rsidDel="00FD648A">
          <w:rPr>
            <w:spacing w:val="2"/>
            <w:w w:val="115"/>
          </w:rPr>
          <w:delText xml:space="preserve"> </w:delText>
        </w:r>
      </w:del>
      <w:r>
        <w:rPr>
          <w:w w:val="115"/>
        </w:rPr>
        <w:t>it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individual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2"/>
          <w:w w:val="115"/>
        </w:rPr>
        <w:t xml:space="preserve"> </w:t>
      </w:r>
      <w:r>
        <w:rPr>
          <w:w w:val="115"/>
        </w:rPr>
        <w:t>group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</w:t>
      </w:r>
      <w:r>
        <w:rPr>
          <w:spacing w:val="2"/>
          <w:w w:val="115"/>
        </w:rPr>
        <w:t xml:space="preserve"> </w:t>
      </w:r>
      <w:r>
        <w:rPr>
          <w:w w:val="115"/>
        </w:rPr>
        <w:t>(set</w:t>
      </w:r>
      <w:r>
        <w:rPr>
          <w:spacing w:val="26"/>
          <w:w w:val="118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ts).</w:t>
      </w:r>
      <w:r>
        <w:rPr>
          <w:spacing w:val="32"/>
          <w:w w:val="115"/>
        </w:rPr>
        <w:t xml:space="preserve"> </w:t>
      </w:r>
      <w:r>
        <w:rPr>
          <w:w w:val="115"/>
        </w:rPr>
        <w:t>So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speak,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nature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</w:t>
      </w:r>
      <w:r>
        <w:rPr>
          <w:spacing w:val="3"/>
          <w:w w:val="115"/>
        </w:rPr>
        <w:t xml:space="preserve"> </w:t>
      </w:r>
      <w:r>
        <w:rPr>
          <w:w w:val="115"/>
        </w:rPr>
        <w:t>defines</w:t>
      </w:r>
      <w:r>
        <w:rPr>
          <w:spacing w:val="2"/>
          <w:w w:val="115"/>
        </w:rPr>
        <w:t xml:space="preserve"> </w:t>
      </w:r>
      <w:ins w:id="463" w:author="Chris Prickett" w:date="2017-02-11T16:45:00Z">
        <w:r w:rsidR="00FD648A">
          <w:rPr>
            <w:w w:val="115"/>
          </w:rPr>
          <w:t>whether</w:t>
        </w:r>
      </w:ins>
      <w:del w:id="464" w:author="Chris Prickett" w:date="2017-02-11T16:45:00Z">
        <w:r w:rsidDel="00FD648A">
          <w:rPr>
            <w:w w:val="115"/>
          </w:rPr>
          <w:delText>if</w:delText>
        </w:r>
      </w:del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2"/>
          <w:w w:val="115"/>
        </w:rPr>
        <w:t xml:space="preserve"> </w:t>
      </w:r>
      <w:r>
        <w:rPr>
          <w:w w:val="115"/>
        </w:rPr>
        <w:t>actually</w:t>
      </w:r>
      <w:r>
        <w:rPr>
          <w:spacing w:val="3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</w:t>
      </w:r>
      <w:r>
        <w:rPr>
          <w:w w:val="115"/>
        </w:rPr>
        <w:t>ar</w:t>
      </w:r>
      <w:r>
        <w:rPr>
          <w:spacing w:val="1"/>
          <w:w w:val="115"/>
        </w:rPr>
        <w:t>s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2"/>
          <w:w w:val="115"/>
        </w:rPr>
        <w:t xml:space="preserve"> </w:t>
      </w:r>
      <w:r>
        <w:rPr>
          <w:w w:val="115"/>
        </w:rPr>
        <w:t>merely</w:t>
      </w:r>
      <w:r>
        <w:rPr>
          <w:spacing w:val="25"/>
          <w:w w:val="110"/>
        </w:rPr>
        <w:t xml:space="preserve"> </w:t>
      </w:r>
      <w:r>
        <w:rPr>
          <w:spacing w:val="-2"/>
          <w:w w:val="115"/>
        </w:rPr>
        <w:t>changes</w:t>
      </w:r>
      <w:r>
        <w:rPr>
          <w:spacing w:val="-8"/>
          <w:w w:val="115"/>
        </w:rPr>
        <w:t xml:space="preserve"> </w:t>
      </w:r>
      <w:r>
        <w:rPr>
          <w:w w:val="115"/>
        </w:rPr>
        <w:t>meaning</w:t>
      </w:r>
      <w:r>
        <w:rPr>
          <w:spacing w:val="-8"/>
          <w:w w:val="115"/>
        </w:rPr>
        <w:t xml:space="preserve"> </w:t>
      </w:r>
      <w:r>
        <w:rPr>
          <w:w w:val="115"/>
        </w:rPr>
        <w:t>-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one</w:t>
      </w:r>
      <w:r>
        <w:rPr>
          <w:spacing w:val="-8"/>
          <w:w w:val="115"/>
        </w:rPr>
        <w:t xml:space="preserve"> </w:t>
      </w:r>
      <w:r>
        <w:rPr>
          <w:w w:val="115"/>
        </w:rPr>
        <w:t>manifestation</w:t>
      </w:r>
      <w:r>
        <w:rPr>
          <w:spacing w:val="-8"/>
          <w:w w:val="115"/>
        </w:rPr>
        <w:t xml:space="preserve"> </w:t>
      </w:r>
      <w:r>
        <w:rPr>
          <w:w w:val="115"/>
        </w:rPr>
        <w:t>they</w:t>
      </w:r>
      <w:r>
        <w:rPr>
          <w:spacing w:val="-7"/>
          <w:w w:val="115"/>
        </w:rPr>
        <w:t xml:space="preserve"> </w:t>
      </w:r>
      <w:r>
        <w:rPr>
          <w:w w:val="115"/>
        </w:rPr>
        <w:t>do,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other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 w:rsidR="00E161D1">
        <w:rPr>
          <w:spacing w:val="-8"/>
          <w:w w:val="115"/>
        </w:rPr>
        <w:t>.</w:t>
      </w:r>
    </w:p>
    <w:p w14:paraId="64764C02" w14:textId="4E43B777" w:rsidR="00E161D1" w:rsidRDefault="006C1195" w:rsidP="00E161D1">
      <w:pPr>
        <w:pStyle w:val="BodyText"/>
        <w:spacing w:line="293" w:lineRule="auto"/>
        <w:ind w:right="111"/>
        <w:jc w:val="both"/>
        <w:rPr>
          <w:spacing w:val="49"/>
          <w:w w:val="115"/>
          <w:lang w:val="en-GB"/>
        </w:rPr>
      </w:pPr>
      <w:r>
        <w:rPr>
          <w:rFonts w:ascii="Georgia"/>
          <w:b/>
          <w:w w:val="115"/>
        </w:rPr>
        <w:t>Individuals</w:t>
      </w:r>
      <w:ins w:id="465" w:author="Chris Prickett" w:date="2017-02-11T16:45:00Z">
        <w:r w:rsidR="00FD648A">
          <w:rPr>
            <w:rFonts w:ascii="Georgia"/>
            <w:b/>
            <w:w w:val="115"/>
          </w:rPr>
          <w:t>:</w:t>
        </w:r>
      </w:ins>
      <w:r>
        <w:rPr>
          <w:rFonts w:ascii="Georgia"/>
          <w:b/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roles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ins w:id="466" w:author="Chris Prickett" w:date="2017-02-11T16:45:00Z">
        <w:r w:rsidR="00FD648A">
          <w:rPr>
            <w:w w:val="115"/>
          </w:rPr>
          <w:t xml:space="preserve"> the</w:t>
        </w:r>
      </w:ins>
      <w:r>
        <w:rPr>
          <w:spacing w:val="-14"/>
          <w:w w:val="115"/>
        </w:rPr>
        <w:t xml:space="preserve"> </w:t>
      </w:r>
      <w:r>
        <w:rPr>
          <w:w w:val="115"/>
        </w:rPr>
        <w:t>Serbian</w:t>
      </w:r>
      <w:r>
        <w:rPr>
          <w:spacing w:val="-15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substantially</w:t>
      </w:r>
      <w:r>
        <w:rPr>
          <w:spacing w:val="29"/>
          <w:w w:val="115"/>
        </w:rPr>
        <w:t xml:space="preserve"> </w:t>
      </w:r>
      <w:r>
        <w:rPr>
          <w:w w:val="115"/>
        </w:rPr>
        <w:t>dependent</w:t>
      </w:r>
      <w:r>
        <w:rPr>
          <w:spacing w:val="-22"/>
          <w:w w:val="115"/>
        </w:rPr>
        <w:t xml:space="preserve"> </w:t>
      </w:r>
      <w:r>
        <w:rPr>
          <w:w w:val="115"/>
        </w:rPr>
        <w:t>on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indiv</w:t>
      </w:r>
      <w:r>
        <w:rPr>
          <w:spacing w:val="-1"/>
          <w:w w:val="115"/>
        </w:rPr>
        <w:t>idual</w:t>
      </w:r>
      <w:r>
        <w:rPr>
          <w:spacing w:val="-21"/>
          <w:w w:val="115"/>
        </w:rPr>
        <w:t xml:space="preserve"> </w:t>
      </w:r>
      <w:ins w:id="467" w:author="Chris Prickett" w:date="2017-02-12T13:43:00Z">
        <w:r w:rsidR="00A840BB">
          <w:rPr>
            <w:spacing w:val="-21"/>
            <w:w w:val="115"/>
          </w:rPr>
          <w:t xml:space="preserve">human </w:t>
        </w:r>
      </w:ins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group</w:t>
      </w:r>
      <w:del w:id="468" w:author="Chris Prickett" w:date="2017-02-11T16:46:00Z">
        <w:r w:rsidDel="00FD648A">
          <w:rPr>
            <w:spacing w:val="-21"/>
            <w:w w:val="115"/>
          </w:rPr>
          <w:delText xml:space="preserve"> </w:delText>
        </w:r>
        <w:r w:rsidDel="00FD648A">
          <w:rPr>
            <w:spacing w:val="-2"/>
            <w:w w:val="115"/>
          </w:rPr>
          <w:delText>human</w:delText>
        </w:r>
      </w:del>
      <w:r>
        <w:rPr>
          <w:spacing w:val="-21"/>
          <w:w w:val="115"/>
        </w:rPr>
        <w:t xml:space="preserve"> </w:t>
      </w:r>
      <w:r>
        <w:rPr>
          <w:w w:val="115"/>
        </w:rPr>
        <w:t>actors</w:t>
      </w:r>
      <w:r>
        <w:rPr>
          <w:spacing w:val="-21"/>
          <w:w w:val="115"/>
        </w:rPr>
        <w:t xml:space="preserve"> </w:t>
      </w:r>
      <w:r>
        <w:rPr>
          <w:w w:val="115"/>
        </w:rPr>
        <w:t>who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1"/>
          <w:w w:val="115"/>
        </w:rPr>
        <w:t xml:space="preserve"> </w:t>
      </w:r>
      <w:r>
        <w:rPr>
          <w:w w:val="115"/>
        </w:rPr>
        <w:t>assigned</w:t>
      </w:r>
      <w:r>
        <w:rPr>
          <w:spacing w:val="-21"/>
          <w:w w:val="115"/>
        </w:rPr>
        <w:t xml:space="preserve"> </w:t>
      </w:r>
      <w:r>
        <w:rPr>
          <w:w w:val="115"/>
        </w:rPr>
        <w:t>certain</w:t>
      </w:r>
      <w:r>
        <w:rPr>
          <w:spacing w:val="-21"/>
          <w:w w:val="115"/>
        </w:rPr>
        <w:t xml:space="preserve"> </w:t>
      </w:r>
      <w:r>
        <w:rPr>
          <w:w w:val="115"/>
        </w:rPr>
        <w:t>position</w:t>
      </w:r>
      <w:r w:rsidRPr="00E161D1">
        <w:rPr>
          <w:w w:val="115"/>
          <w:lang w:val="en-GB"/>
        </w:rPr>
        <w:t>.</w:t>
      </w:r>
      <w:r w:rsidRPr="00E161D1">
        <w:rPr>
          <w:spacing w:val="49"/>
          <w:w w:val="115"/>
          <w:lang w:val="en-GB"/>
        </w:rPr>
        <w:t xml:space="preserve"> </w:t>
      </w:r>
    </w:p>
    <w:p w14:paraId="294EE423" w14:textId="0A5F3C17" w:rsidR="00A8456E" w:rsidRPr="00E161D1" w:rsidRDefault="006C1195" w:rsidP="00E161D1">
      <w:pPr>
        <w:pStyle w:val="BodyText"/>
        <w:spacing w:line="293" w:lineRule="auto"/>
        <w:ind w:right="111"/>
        <w:jc w:val="both"/>
        <w:rPr>
          <w:spacing w:val="-22"/>
          <w:w w:val="115"/>
        </w:rPr>
      </w:pPr>
      <w:r>
        <w:rPr>
          <w:spacing w:val="-4"/>
          <w:w w:val="115"/>
        </w:rPr>
        <w:t>Namely</w:t>
      </w:r>
      <w:r>
        <w:rPr>
          <w:spacing w:val="-3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institutional</w:t>
      </w:r>
      <w:r>
        <w:rPr>
          <w:spacing w:val="13"/>
          <w:w w:val="115"/>
        </w:rPr>
        <w:t xml:space="preserve"> </w:t>
      </w:r>
      <w:r>
        <w:rPr>
          <w:w w:val="115"/>
        </w:rPr>
        <w:t>structure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more</w:t>
      </w:r>
      <w:r>
        <w:rPr>
          <w:spacing w:val="13"/>
          <w:w w:val="115"/>
        </w:rPr>
        <w:t xml:space="preserve"> </w:t>
      </w:r>
      <w:r>
        <w:rPr>
          <w:w w:val="115"/>
        </w:rPr>
        <w:t>often</w:t>
      </w:r>
      <w:r>
        <w:rPr>
          <w:spacing w:val="13"/>
          <w:w w:val="115"/>
        </w:rPr>
        <w:t xml:space="preserve"> </w:t>
      </w:r>
      <w:r>
        <w:rPr>
          <w:w w:val="115"/>
        </w:rPr>
        <w:t>than</w:t>
      </w:r>
      <w:r>
        <w:rPr>
          <w:spacing w:val="81"/>
          <w:w w:val="122"/>
        </w:rPr>
        <w:t xml:space="preserve"> </w:t>
      </w:r>
      <w:r>
        <w:rPr>
          <w:w w:val="115"/>
        </w:rPr>
        <w:t>not</w:t>
      </w:r>
      <w:r>
        <w:rPr>
          <w:spacing w:val="20"/>
          <w:w w:val="115"/>
        </w:rPr>
        <w:t xml:space="preserve"> </w:t>
      </w:r>
      <w:r>
        <w:rPr>
          <w:w w:val="115"/>
        </w:rPr>
        <w:t>encumbered</w:t>
      </w:r>
      <w:r>
        <w:rPr>
          <w:spacing w:val="20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0"/>
          <w:w w:val="115"/>
        </w:rPr>
        <w:t xml:space="preserve"> </w:t>
      </w:r>
      <w:r>
        <w:rPr>
          <w:w w:val="115"/>
        </w:rPr>
        <w:t>tripled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represen</w:t>
      </w:r>
      <w:r>
        <w:rPr>
          <w:spacing w:val="-1"/>
          <w:w w:val="115"/>
        </w:rPr>
        <w:t>tation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functions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w w:val="115"/>
        </w:rPr>
        <w:t>certain</w:t>
      </w:r>
      <w:r>
        <w:rPr>
          <w:spacing w:val="21"/>
          <w:w w:val="115"/>
        </w:rPr>
        <w:t xml:space="preserve"> </w:t>
      </w:r>
      <w:r>
        <w:rPr>
          <w:w w:val="115"/>
        </w:rPr>
        <w:t>positions</w:t>
      </w:r>
      <w:r>
        <w:rPr>
          <w:spacing w:val="20"/>
          <w:w w:val="115"/>
        </w:rPr>
        <w:t xml:space="preserve"> </w:t>
      </w:r>
      <w:r>
        <w:rPr>
          <w:w w:val="115"/>
        </w:rPr>
        <w:t>[i.e.</w:t>
      </w:r>
      <w:r>
        <w:rPr>
          <w:spacing w:val="18"/>
          <w:w w:val="115"/>
        </w:rPr>
        <w:t xml:space="preserve"> </w:t>
      </w:r>
      <w:r>
        <w:rPr>
          <w:w w:val="115"/>
        </w:rPr>
        <w:t>Prime</w:t>
      </w:r>
      <w:r>
        <w:rPr>
          <w:spacing w:val="26"/>
          <w:w w:val="116"/>
        </w:rPr>
        <w:t xml:space="preserve"> </w:t>
      </w:r>
      <w:r>
        <w:rPr>
          <w:w w:val="115"/>
        </w:rPr>
        <w:t>Minister]:</w:t>
      </w:r>
      <w:r>
        <w:rPr>
          <w:spacing w:val="11"/>
          <w:w w:val="115"/>
        </w:rPr>
        <w:t xml:space="preserve"> </w:t>
      </w:r>
      <w:r>
        <w:rPr>
          <w:w w:val="115"/>
        </w:rPr>
        <w:t>(1)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official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administrativ</w:t>
      </w:r>
      <w:r>
        <w:rPr>
          <w:spacing w:val="-2"/>
          <w:w w:val="115"/>
        </w:rPr>
        <w:t>e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scope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institutional role assigned</w:t>
      </w:r>
      <w:r>
        <w:rPr>
          <w:spacing w:val="2"/>
          <w:w w:val="115"/>
        </w:rPr>
        <w:t xml:space="preserve"> </w:t>
      </w:r>
      <w:r>
        <w:rPr>
          <w:w w:val="115"/>
        </w:rPr>
        <w:t>to an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dividual,</w:t>
      </w:r>
      <w:r>
        <w:rPr>
          <w:spacing w:val="2"/>
          <w:w w:val="115"/>
        </w:rPr>
        <w:t xml:space="preserve"> </w:t>
      </w:r>
      <w:r>
        <w:rPr>
          <w:w w:val="115"/>
        </w:rPr>
        <w:t>(2)</w:t>
      </w:r>
      <w:r>
        <w:rPr>
          <w:spacing w:val="1"/>
          <w:w w:val="115"/>
        </w:rPr>
        <w:t xml:space="preserve"> </w:t>
      </w:r>
      <w:r>
        <w:rPr>
          <w:w w:val="115"/>
        </w:rPr>
        <w:t>the symbolic</w:t>
      </w:r>
      <w:r>
        <w:rPr>
          <w:spacing w:val="1"/>
          <w:w w:val="115"/>
        </w:rPr>
        <w:t xml:space="preserve"> </w:t>
      </w:r>
      <w:r>
        <w:rPr>
          <w:w w:val="115"/>
        </w:rPr>
        <w:t>significance assigned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 role</w:t>
      </w:r>
      <w:r>
        <w:rPr>
          <w:spacing w:val="20"/>
          <w:w w:val="109"/>
        </w:rPr>
        <w:t xml:space="preserve"> </w:t>
      </w:r>
      <w:r>
        <w:rPr>
          <w:w w:val="115"/>
        </w:rPr>
        <w:t>based</w:t>
      </w:r>
      <w:r>
        <w:rPr>
          <w:spacing w:val="9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his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ic</w:t>
      </w:r>
      <w:r>
        <w:rPr>
          <w:spacing w:val="-1"/>
          <w:w w:val="115"/>
        </w:rPr>
        <w:t>al</w:t>
      </w:r>
      <w:r>
        <w:rPr>
          <w:spacing w:val="10"/>
          <w:w w:val="115"/>
        </w:rPr>
        <w:t xml:space="preserve"> </w:t>
      </w:r>
      <w:r>
        <w:rPr>
          <w:w w:val="115"/>
        </w:rPr>
        <w:t>dominance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individual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10"/>
          <w:w w:val="115"/>
        </w:rPr>
        <w:t xml:space="preserve"> </w:t>
      </w:r>
      <w:r>
        <w:rPr>
          <w:spacing w:val="-4"/>
          <w:w w:val="115"/>
        </w:rPr>
        <w:t>over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10"/>
          <w:w w:val="115"/>
        </w:rPr>
        <w:t xml:space="preserve"> </w:t>
      </w:r>
      <w:r>
        <w:rPr>
          <w:w w:val="115"/>
        </w:rPr>
        <w:t>one,</w:t>
      </w:r>
      <w:r w:rsidR="00CD58F7">
        <w:rPr>
          <w:w w:val="115"/>
        </w:rPr>
        <w:t xml:space="preserve"> </w:t>
      </w:r>
      <w:r>
        <w:rPr>
          <w:w w:val="115"/>
        </w:rPr>
        <w:t>(3)</w:t>
      </w:r>
      <w:r>
        <w:rPr>
          <w:spacing w:val="-4"/>
          <w:w w:val="115"/>
        </w:rPr>
        <w:t xml:space="preserve"> </w:t>
      </w:r>
      <w:ins w:id="469" w:author="Chris Prickett" w:date="2017-02-12T13:43:00Z">
        <w:r w:rsidR="006E528F">
          <w:rPr>
            <w:w w:val="115"/>
          </w:rPr>
          <w:t>the</w:t>
        </w:r>
      </w:ins>
      <w:del w:id="470" w:author="Chris Prickett" w:date="2017-02-12T13:43:00Z">
        <w:r w:rsidDel="006E528F">
          <w:rPr>
            <w:w w:val="115"/>
          </w:rPr>
          <w:delText>an</w:delText>
        </w:r>
      </w:del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ind</w:t>
      </w:r>
      <w:r>
        <w:rPr>
          <w:spacing w:val="-2"/>
          <w:w w:val="115"/>
        </w:rPr>
        <w:t>ividual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-4"/>
          <w:w w:val="115"/>
        </w:rPr>
        <w:t xml:space="preserve"> </w:t>
      </w:r>
      <w:r>
        <w:rPr>
          <w:w w:val="115"/>
        </w:rPr>
        <w:t>agency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erson</w:t>
      </w:r>
      <w:r>
        <w:rPr>
          <w:spacing w:val="-4"/>
          <w:w w:val="115"/>
        </w:rPr>
        <w:t xml:space="preserve"> </w:t>
      </w:r>
      <w:r>
        <w:rPr>
          <w:w w:val="115"/>
        </w:rPr>
        <w:t>who</w:t>
      </w:r>
      <w:r>
        <w:rPr>
          <w:spacing w:val="-3"/>
          <w:w w:val="115"/>
        </w:rPr>
        <w:t xml:space="preserve"> </w:t>
      </w:r>
      <w:r>
        <w:rPr>
          <w:w w:val="115"/>
        </w:rPr>
        <w:t>holds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position.</w:t>
      </w:r>
    </w:p>
    <w:p w14:paraId="5292CC69" w14:textId="5FDD632C" w:rsidR="00A8456E" w:rsidRDefault="006C1195">
      <w:pPr>
        <w:pStyle w:val="BodyText"/>
        <w:spacing w:before="64" w:line="290" w:lineRule="auto"/>
        <w:ind w:right="111" w:firstLine="338"/>
        <w:jc w:val="both"/>
        <w:rPr>
          <w:rFonts w:cs="PMingLiU"/>
          <w:sz w:val="16"/>
          <w:szCs w:val="16"/>
        </w:rPr>
      </w:pP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is especially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eviden</w:t>
      </w:r>
      <w:r>
        <w:rPr>
          <w:spacing w:val="-1"/>
          <w:w w:val="115"/>
        </w:rPr>
        <w:t>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when </w:t>
      </w:r>
      <w:ins w:id="471" w:author="Chris Prickett" w:date="2017-02-12T13:43:00Z">
        <w:r w:rsidR="006E528F">
          <w:rPr>
            <w:w w:val="115"/>
          </w:rPr>
          <w:t>the</w:t>
        </w:r>
      </w:ins>
      <w:del w:id="472" w:author="Chris Prickett" w:date="2017-02-12T13:43:00Z">
        <w:r w:rsidDel="006E528F">
          <w:rPr>
            <w:w w:val="115"/>
          </w:rPr>
          <w:delText>an</w:delText>
        </w:r>
      </w:del>
      <w:r>
        <w:rPr>
          <w:w w:val="115"/>
        </w:rPr>
        <w:t xml:space="preserve"> official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gagemen</w:t>
      </w:r>
      <w:r>
        <w:rPr>
          <w:spacing w:val="-1"/>
          <w:w w:val="115"/>
        </w:rPr>
        <w:t>t</w:t>
      </w:r>
      <w:r>
        <w:rPr>
          <w:spacing w:val="1"/>
          <w:w w:val="115"/>
        </w:rPr>
        <w:t xml:space="preserve"> </w:t>
      </w:r>
      <w:r>
        <w:rPr>
          <w:w w:val="115"/>
        </w:rPr>
        <w:t>of the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institution in </w:t>
      </w:r>
      <w:r>
        <w:rPr>
          <w:spacing w:val="1"/>
          <w:w w:val="115"/>
        </w:rPr>
        <w:t xml:space="preserve">local </w:t>
      </w:r>
      <w:r>
        <w:rPr>
          <w:w w:val="115"/>
        </w:rPr>
        <w:t>net</w:t>
      </w:r>
      <w:r>
        <w:rPr>
          <w:spacing w:val="-2"/>
          <w:w w:val="115"/>
        </w:rPr>
        <w:t>working</w:t>
      </w:r>
      <w:r>
        <w:rPr>
          <w:spacing w:val="14"/>
          <w:w w:val="115"/>
        </w:rPr>
        <w:t xml:space="preserve"> </w:t>
      </w:r>
      <w:r>
        <w:rPr>
          <w:w w:val="115"/>
        </w:rPr>
        <w:t>depends</w:t>
      </w:r>
      <w:r>
        <w:rPr>
          <w:spacing w:val="14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role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its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executive</w:t>
      </w:r>
      <w:r>
        <w:rPr>
          <w:spacing w:val="14"/>
          <w:w w:val="115"/>
        </w:rPr>
        <w:t xml:space="preserve"> </w:t>
      </w:r>
      <w:r>
        <w:rPr>
          <w:w w:val="115"/>
        </w:rPr>
        <w:t>officer.</w:t>
      </w:r>
      <w:r>
        <w:rPr>
          <w:spacing w:val="5"/>
          <w:w w:val="115"/>
        </w:rPr>
        <w:t xml:space="preserve"> </w:t>
      </w:r>
      <w:r>
        <w:rPr>
          <w:spacing w:val="-7"/>
          <w:w w:val="115"/>
        </w:rPr>
        <w:t>F</w:t>
      </w:r>
      <w:r>
        <w:rPr>
          <w:spacing w:val="-8"/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example,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activities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9"/>
        </w:rPr>
        <w:t xml:space="preserve"> </w:t>
      </w:r>
      <w:r>
        <w:rPr>
          <w:w w:val="115"/>
        </w:rPr>
        <w:t>Urban</w:t>
      </w:r>
      <w:r>
        <w:rPr>
          <w:spacing w:val="34"/>
          <w:w w:val="115"/>
        </w:rPr>
        <w:t xml:space="preserve"> </w:t>
      </w:r>
      <w:r>
        <w:rPr>
          <w:w w:val="115"/>
        </w:rPr>
        <w:t>Planning</w:t>
      </w:r>
      <w:r>
        <w:rPr>
          <w:spacing w:val="34"/>
          <w:w w:val="115"/>
        </w:rPr>
        <w:t xml:space="preserve"> </w:t>
      </w:r>
      <w:r>
        <w:rPr>
          <w:w w:val="115"/>
        </w:rPr>
        <w:t>Institute</w:t>
      </w:r>
      <w:r>
        <w:rPr>
          <w:spacing w:val="35"/>
          <w:w w:val="115"/>
        </w:rPr>
        <w:t xml:space="preserve"> </w:t>
      </w:r>
      <w:r>
        <w:rPr>
          <w:w w:val="115"/>
        </w:rPr>
        <w:t>are</w:t>
      </w:r>
      <w:r>
        <w:rPr>
          <w:spacing w:val="34"/>
          <w:w w:val="115"/>
        </w:rPr>
        <w:t xml:space="preserve"> </w:t>
      </w:r>
      <w:r>
        <w:rPr>
          <w:w w:val="115"/>
        </w:rPr>
        <w:t>often</w:t>
      </w:r>
      <w:r>
        <w:rPr>
          <w:spacing w:val="34"/>
          <w:w w:val="115"/>
        </w:rPr>
        <w:t xml:space="preserve"> </w:t>
      </w:r>
      <w:r>
        <w:rPr>
          <w:w w:val="115"/>
        </w:rPr>
        <w:t>molded</w:t>
      </w:r>
      <w:r>
        <w:rPr>
          <w:spacing w:val="34"/>
          <w:w w:val="115"/>
        </w:rPr>
        <w:t xml:space="preserve"> </w:t>
      </w:r>
      <w:r>
        <w:rPr>
          <w:w w:val="115"/>
        </w:rPr>
        <w:t>according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35"/>
          <w:w w:val="115"/>
        </w:rPr>
        <w:t xml:space="preserve"> </w:t>
      </w:r>
      <w:ins w:id="473" w:author="Chris Prickett" w:date="2017-02-12T13:44:00Z">
        <w:r w:rsidR="006E528F">
          <w:rPr>
            <w:spacing w:val="35"/>
            <w:w w:val="115"/>
          </w:rPr>
          <w:t xml:space="preserve">the </w:t>
        </w:r>
      </w:ins>
      <w:r>
        <w:rPr>
          <w:spacing w:val="-1"/>
          <w:w w:val="115"/>
        </w:rPr>
        <w:t>pr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omi</w:t>
      </w:r>
      <w:r>
        <w:rPr>
          <w:spacing w:val="-1"/>
          <w:w w:val="115"/>
        </w:rPr>
        <w:t>nantly</w:t>
      </w:r>
      <w:r>
        <w:rPr>
          <w:spacing w:val="34"/>
          <w:w w:val="115"/>
        </w:rPr>
        <w:t xml:space="preserve"> </w:t>
      </w:r>
      <w:r>
        <w:rPr>
          <w:w w:val="115"/>
        </w:rPr>
        <w:t>managerial</w:t>
      </w:r>
      <w:r>
        <w:rPr>
          <w:spacing w:val="34"/>
          <w:w w:val="115"/>
        </w:rPr>
        <w:t xml:space="preserve"> </w:t>
      </w:r>
      <w:r>
        <w:rPr>
          <w:w w:val="115"/>
        </w:rPr>
        <w:t>or</w:t>
      </w:r>
      <w:r>
        <w:rPr>
          <w:spacing w:val="24"/>
          <w:w w:val="112"/>
        </w:rPr>
        <w:t xml:space="preserve"> </w:t>
      </w:r>
      <w:r>
        <w:rPr>
          <w:w w:val="115"/>
        </w:rPr>
        <w:t>professional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its</w:t>
      </w:r>
      <w:r>
        <w:rPr>
          <w:spacing w:val="5"/>
          <w:w w:val="115"/>
        </w:rPr>
        <w:t xml:space="preserve"> </w:t>
      </w:r>
      <w:r>
        <w:rPr>
          <w:w w:val="115"/>
        </w:rPr>
        <w:t>lead,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5"/>
          <w:w w:val="115"/>
        </w:rPr>
        <w:t xml:space="preserve"> </w:t>
      </w:r>
      <w:r>
        <w:rPr>
          <w:w w:val="115"/>
        </w:rPr>
        <w:t>sense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ins w:id="474" w:author="Chris Prickett" w:date="2017-02-12T13:45:00Z">
        <w:r w:rsidR="006E528F">
          <w:rPr>
            <w:w w:val="115"/>
          </w:rPr>
          <w:t>entire</w:t>
        </w:r>
      </w:ins>
      <w:del w:id="475" w:author="Chris Prickett" w:date="2017-02-12T13:45:00Z">
        <w:r w:rsidDel="006E528F">
          <w:rPr>
            <w:w w:val="115"/>
          </w:rPr>
          <w:delText>whole</w:delText>
        </w:r>
      </w:del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dut</w:t>
      </w:r>
      <w:r>
        <w:rPr>
          <w:spacing w:val="-3"/>
          <w:w w:val="115"/>
        </w:rPr>
        <w:t>y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ins</w:t>
      </w:r>
      <w:r>
        <w:rPr>
          <w:spacing w:val="-1"/>
          <w:w w:val="115"/>
        </w:rPr>
        <w:t>titution</w:t>
      </w:r>
      <w:r>
        <w:rPr>
          <w:spacing w:val="5"/>
          <w:w w:val="115"/>
        </w:rPr>
        <w:t xml:space="preserve"> </w:t>
      </w:r>
      <w:r>
        <w:rPr>
          <w:spacing w:val="-4"/>
          <w:w w:val="115"/>
        </w:rPr>
        <w:t>varies</w:t>
      </w:r>
      <w:r>
        <w:rPr>
          <w:spacing w:val="45"/>
          <w:w w:val="112"/>
        </w:rPr>
        <w:t xml:space="preserve"> </w:t>
      </w:r>
      <w:r>
        <w:rPr>
          <w:w w:val="115"/>
        </w:rPr>
        <w:t xml:space="preserve">from </w:t>
      </w:r>
      <w:r>
        <w:rPr>
          <w:spacing w:val="-1"/>
          <w:w w:val="115"/>
        </w:rPr>
        <w:t>consultativ</w:t>
      </w:r>
      <w:r>
        <w:rPr>
          <w:spacing w:val="-2"/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w w:val="115"/>
        </w:rPr>
        <w:t>to managerial</w:t>
      </w:r>
      <w:r>
        <w:rPr>
          <w:spacing w:val="1"/>
          <w:w w:val="115"/>
        </w:rPr>
        <w:t xml:space="preserve"> </w:t>
      </w:r>
      <w:r>
        <w:rPr>
          <w:w w:val="115"/>
        </w:rPr>
        <w:t>tasks at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-2"/>
          <w:w w:val="115"/>
        </w:rPr>
        <w:t>.</w:t>
      </w:r>
      <w:r>
        <w:rPr>
          <w:spacing w:val="-2"/>
          <w:w w:val="115"/>
          <w:position w:val="8"/>
          <w:sz w:val="16"/>
        </w:rPr>
        <w:t>5</w:t>
      </w:r>
    </w:p>
    <w:p w14:paraId="64B8ACBD" w14:textId="48510CA8" w:rsidR="00A8456E" w:rsidRDefault="000747F7" w:rsidP="00CD58F7">
      <w:pPr>
        <w:pStyle w:val="BodyText"/>
        <w:spacing w:before="11" w:line="291" w:lineRule="auto"/>
        <w:ind w:right="110" w:firstLine="338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8992" behindDoc="1" locked="0" layoutInCell="1" allowOverlap="1" wp14:anchorId="1D0F492C" wp14:editId="6AAB4A5F">
                <wp:simplePos x="0" y="0"/>
                <wp:positionH relativeFrom="page">
                  <wp:posOffset>1440180</wp:posOffset>
                </wp:positionH>
                <wp:positionV relativeFrom="paragraph">
                  <wp:posOffset>2517140</wp:posOffset>
                </wp:positionV>
                <wp:extent cx="2160270" cy="1270"/>
                <wp:effectExtent l="11430" t="12065" r="9525" b="5715"/>
                <wp:wrapNone/>
                <wp:docPr id="331" name="Group 1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3964"/>
                          <a:chExt cx="3402" cy="2"/>
                        </a:xfrm>
                      </wpg:grpSpPr>
                      <wps:wsp>
                        <wps:cNvPr id="332" name="Freeform 1805"/>
                        <wps:cNvSpPr>
                          <a:spLocks/>
                        </wps:cNvSpPr>
                        <wps:spPr bwMode="auto">
                          <a:xfrm>
                            <a:off x="2268" y="3964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4" o:spid="_x0000_s1026" style="position:absolute;margin-left:113.4pt;margin-top:198.2pt;width:170.1pt;height:.1pt;z-index:-47488;mso-position-horizontal-relative:page" coordorigin="2268,3964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">
                <v:shape id="Freeform 1805" o:spid="_x0000_s1027" style="position:absolute;left:2268;top:3964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CPMYA&#10;AADcAAAADwAAAGRycy9kb3ducmV2LnhtbESP3WoCMRSE74W+QzgFb4pmVVC7NcoiWC2I+NMHON2c&#10;/cHNybJJdfXpG6Hg5TAz3zCzRWsqcaHGlZYVDPoRCOLU6pJzBd+nVW8KwnlkjZVlUnAjB4v5S2eG&#10;sbZXPtDl6HMRIOxiVFB4X8dSurQgg65va+LgZbYx6INscqkbvAa4qeQwisbSYMlhocCalgWl5+Ov&#10;UXD++sneIzc57fLsM7mv3/ZJtU2U6r62yQcIT61/hv/bG61gNBrC40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CPMYAAADc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spacing w:val="-4"/>
          <w:w w:val="110"/>
        </w:rPr>
        <w:t>Howe</w:t>
      </w:r>
      <w:r w:rsidR="006C1195">
        <w:rPr>
          <w:spacing w:val="-3"/>
          <w:w w:val="110"/>
        </w:rPr>
        <w:t>ver,</w:t>
      </w:r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another</w:t>
      </w:r>
      <w:r w:rsidR="006C1195">
        <w:rPr>
          <w:spacing w:val="23"/>
          <w:w w:val="110"/>
        </w:rPr>
        <w:t xml:space="preserve"> </w:t>
      </w:r>
      <w:r w:rsidR="006C1195">
        <w:rPr>
          <w:spacing w:val="-1"/>
          <w:w w:val="110"/>
        </w:rPr>
        <w:t>important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figuration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is</w:t>
      </w:r>
      <w:r w:rsidR="006C1195">
        <w:rPr>
          <w:spacing w:val="23"/>
          <w:w w:val="110"/>
        </w:rPr>
        <w:t xml:space="preserve"> </w:t>
      </w:r>
      <w:ins w:id="476" w:author="Chris Prickett" w:date="2017-02-12T13:45:00Z">
        <w:r w:rsidR="006E528F">
          <w:rPr>
            <w:w w:val="110"/>
          </w:rPr>
          <w:t>the</w:t>
        </w:r>
      </w:ins>
      <w:del w:id="477" w:author="Chris Prickett" w:date="2017-02-12T13:45:00Z">
        <w:r w:rsidR="006C1195" w:rsidDel="006E528F">
          <w:rPr>
            <w:w w:val="110"/>
          </w:rPr>
          <w:delText>a</w:delText>
        </w:r>
      </w:del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parallel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decision-making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structure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installed</w:t>
      </w:r>
      <w:r w:rsidR="006C1195">
        <w:rPr>
          <w:spacing w:val="25"/>
          <w:w w:val="114"/>
        </w:rPr>
        <w:t xml:space="preserve"> </w:t>
      </w:r>
      <w:r w:rsidR="006C1195">
        <w:rPr>
          <w:w w:val="110"/>
        </w:rPr>
        <w:t>in</w:t>
      </w:r>
      <w:r w:rsidR="006C1195">
        <w:rPr>
          <w:spacing w:val="53"/>
          <w:w w:val="110"/>
        </w:rPr>
        <w:t xml:space="preserve"> </w:t>
      </w:r>
      <w:ins w:id="478" w:author="Chris Prickett" w:date="2017-02-12T13:45:00Z">
        <w:r w:rsidR="006E528F">
          <w:rPr>
            <w:spacing w:val="53"/>
            <w:w w:val="110"/>
          </w:rPr>
          <w:t xml:space="preserve">the </w:t>
        </w:r>
      </w:ins>
      <w:r w:rsidR="006C1195">
        <w:rPr>
          <w:w w:val="110"/>
        </w:rPr>
        <w:t>Serbian</w:t>
      </w:r>
      <w:r w:rsidR="006C1195">
        <w:rPr>
          <w:spacing w:val="54"/>
          <w:w w:val="110"/>
        </w:rPr>
        <w:t xml:space="preserve"> </w:t>
      </w:r>
      <w:r w:rsidR="006C1195">
        <w:rPr>
          <w:w w:val="110"/>
        </w:rPr>
        <w:t>institutional</w:t>
      </w:r>
      <w:r w:rsidR="006C1195">
        <w:rPr>
          <w:spacing w:val="53"/>
          <w:w w:val="110"/>
        </w:rPr>
        <w:t xml:space="preserve"> </w:t>
      </w:r>
      <w:r w:rsidR="006C1195">
        <w:rPr>
          <w:spacing w:val="-1"/>
          <w:w w:val="110"/>
        </w:rPr>
        <w:t>framework</w:t>
      </w:r>
      <w:r w:rsidR="006C1195">
        <w:rPr>
          <w:spacing w:val="54"/>
          <w:w w:val="110"/>
        </w:rPr>
        <w:t xml:space="preserve"> </w:t>
      </w:r>
      <w:r w:rsidR="006C1195">
        <w:rPr>
          <w:w w:val="110"/>
        </w:rPr>
        <w:t>through</w:t>
      </w:r>
      <w:r w:rsidR="006C1195">
        <w:rPr>
          <w:spacing w:val="5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54"/>
          <w:w w:val="110"/>
        </w:rPr>
        <w:t xml:space="preserve"> </w:t>
      </w:r>
      <w:ins w:id="479" w:author="Chris Prickett" w:date="2017-02-12T13:45:00Z">
        <w:r w:rsidR="006E528F">
          <w:rPr>
            <w:spacing w:val="54"/>
            <w:w w:val="110"/>
          </w:rPr>
          <w:t xml:space="preserve">individuals of a </w:t>
        </w:r>
      </w:ins>
      <w:r w:rsidR="006C1195">
        <w:rPr>
          <w:w w:val="110"/>
        </w:rPr>
        <w:t>political</w:t>
      </w:r>
      <w:r w:rsidR="006C1195">
        <w:rPr>
          <w:spacing w:val="55"/>
          <w:w w:val="110"/>
        </w:rPr>
        <w:t xml:space="preserve"> </w:t>
      </w:r>
      <w:r w:rsidR="006C1195">
        <w:rPr>
          <w:spacing w:val="-2"/>
          <w:w w:val="110"/>
        </w:rPr>
        <w:t>party</w:t>
      </w:r>
      <w:del w:id="480" w:author="Chris Prickett" w:date="2017-02-12T13:45:00Z">
        <w:r w:rsidR="006C1195" w:rsidDel="006E528F">
          <w:rPr>
            <w:spacing w:val="53"/>
            <w:w w:val="110"/>
          </w:rPr>
          <w:delText xml:space="preserve"> </w:delText>
        </w:r>
        <w:r w:rsidR="006C1195" w:rsidDel="006E528F">
          <w:rPr>
            <w:w w:val="110"/>
          </w:rPr>
          <w:delText>individuals</w:delText>
        </w:r>
      </w:del>
      <w:r w:rsidR="006C1195">
        <w:rPr>
          <w:spacing w:val="54"/>
          <w:w w:val="110"/>
        </w:rPr>
        <w:t xml:space="preserve"> </w:t>
      </w:r>
      <w:r w:rsidR="006C1195">
        <w:rPr>
          <w:w w:val="110"/>
        </w:rPr>
        <w:t>who</w:t>
      </w:r>
      <w:r w:rsidR="006C1195">
        <w:rPr>
          <w:spacing w:val="54"/>
          <w:w w:val="110"/>
        </w:rPr>
        <w:t xml:space="preserve"> </w:t>
      </w:r>
      <w:r w:rsidR="006C1195">
        <w:rPr>
          <w:w w:val="110"/>
        </w:rPr>
        <w:t>perform</w:t>
      </w:r>
      <w:r w:rsidR="006C1195">
        <w:rPr>
          <w:spacing w:val="34"/>
          <w:w w:val="111"/>
        </w:rPr>
        <w:t xml:space="preserve"> </w:t>
      </w:r>
      <w:r w:rsidR="006C1195">
        <w:rPr>
          <w:w w:val="110"/>
        </w:rPr>
        <w:t>certain</w:t>
      </w:r>
      <w:r w:rsidR="006C1195">
        <w:rPr>
          <w:spacing w:val="36"/>
          <w:w w:val="110"/>
        </w:rPr>
        <w:t xml:space="preserve"> </w:t>
      </w:r>
      <w:r w:rsidR="006C1195">
        <w:rPr>
          <w:w w:val="110"/>
        </w:rPr>
        <w:t>institutional</w:t>
      </w:r>
      <w:r w:rsidR="006C1195">
        <w:rPr>
          <w:spacing w:val="36"/>
          <w:w w:val="110"/>
        </w:rPr>
        <w:t xml:space="preserve"> </w:t>
      </w:r>
      <w:r w:rsidR="006C1195">
        <w:rPr>
          <w:w w:val="110"/>
        </w:rPr>
        <w:t xml:space="preserve">duties. </w:t>
      </w:r>
      <w:r w:rsidR="006C1195">
        <w:rPr>
          <w:spacing w:val="14"/>
          <w:w w:val="110"/>
        </w:rPr>
        <w:t xml:space="preserve"> </w:t>
      </w:r>
      <w:ins w:id="481" w:author="Chris Prickett" w:date="2017-02-12T13:46:00Z">
        <w:r w:rsidR="006E528F">
          <w:rPr>
            <w:spacing w:val="-1"/>
            <w:w w:val="110"/>
          </w:rPr>
          <w:t>The p</w:t>
        </w:r>
      </w:ins>
      <w:del w:id="482" w:author="Chris Prickett" w:date="2017-02-12T13:46:00Z">
        <w:r w:rsidR="006C1195" w:rsidDel="006E528F">
          <w:rPr>
            <w:spacing w:val="-1"/>
            <w:w w:val="110"/>
          </w:rPr>
          <w:delText>P</w:delText>
        </w:r>
      </w:del>
      <w:r w:rsidR="006C1195">
        <w:rPr>
          <w:spacing w:val="-1"/>
          <w:w w:val="110"/>
        </w:rPr>
        <w:t>olitical</w:t>
      </w:r>
      <w:r w:rsidR="006C1195">
        <w:rPr>
          <w:spacing w:val="38"/>
          <w:w w:val="110"/>
        </w:rPr>
        <w:t xml:space="preserve"> </w:t>
      </w:r>
      <w:r w:rsidR="006C1195">
        <w:rPr>
          <w:spacing w:val="-2"/>
          <w:w w:val="110"/>
        </w:rPr>
        <w:t>party</w:t>
      </w:r>
      <w:r w:rsidR="006C1195">
        <w:rPr>
          <w:spacing w:val="36"/>
          <w:w w:val="110"/>
        </w:rPr>
        <w:t xml:space="preserve"> </w:t>
      </w:r>
      <w:r w:rsidR="006C1195">
        <w:rPr>
          <w:w w:val="110"/>
        </w:rPr>
        <w:t>usually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sets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its</w:t>
      </w:r>
      <w:r w:rsidR="006C1195">
        <w:rPr>
          <w:spacing w:val="37"/>
          <w:w w:val="110"/>
        </w:rPr>
        <w:t xml:space="preserve"> </w:t>
      </w:r>
      <w:r w:rsidR="006C1195">
        <w:rPr>
          <w:spacing w:val="-3"/>
          <w:w w:val="110"/>
        </w:rPr>
        <w:t>o</w:t>
      </w:r>
      <w:r w:rsidR="006C1195">
        <w:rPr>
          <w:spacing w:val="-2"/>
          <w:w w:val="110"/>
        </w:rPr>
        <w:t>wn</w:t>
      </w:r>
      <w:r w:rsidR="006C1195">
        <w:rPr>
          <w:spacing w:val="36"/>
          <w:w w:val="110"/>
        </w:rPr>
        <w:t xml:space="preserve"> </w:t>
      </w:r>
      <w:r w:rsidR="006C1195">
        <w:rPr>
          <w:spacing w:val="-2"/>
          <w:w w:val="110"/>
        </w:rPr>
        <w:t>party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staff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at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high</w:t>
      </w:r>
      <w:r w:rsidR="006C1195">
        <w:rPr>
          <w:spacing w:val="36"/>
          <w:w w:val="110"/>
        </w:rPr>
        <w:t xml:space="preserve"> </w:t>
      </w:r>
      <w:r w:rsidR="006C1195">
        <w:rPr>
          <w:w w:val="110"/>
        </w:rPr>
        <w:t>public</w:t>
      </w:r>
      <w:r w:rsidR="006C1195">
        <w:rPr>
          <w:spacing w:val="21"/>
          <w:w w:val="112"/>
        </w:rPr>
        <w:t xml:space="preserve"> </w:t>
      </w:r>
      <w:r w:rsidR="006C1195">
        <w:rPr>
          <w:w w:val="110"/>
        </w:rPr>
        <w:t>positions,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so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that</w:t>
      </w:r>
      <w:r w:rsidR="006C1195">
        <w:rPr>
          <w:spacing w:val="22"/>
          <w:w w:val="110"/>
        </w:rPr>
        <w:t xml:space="preserve"> </w:t>
      </w:r>
      <w:r w:rsidR="006C1195">
        <w:rPr>
          <w:spacing w:val="-4"/>
          <w:w w:val="110"/>
        </w:rPr>
        <w:t>they,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as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public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officers,</w:t>
      </w:r>
      <w:r w:rsidR="006C1195">
        <w:rPr>
          <w:spacing w:val="23"/>
          <w:w w:val="110"/>
        </w:rPr>
        <w:t xml:space="preserve"> </w:t>
      </w:r>
      <w:r w:rsidR="006C1195">
        <w:rPr>
          <w:spacing w:val="-2"/>
          <w:w w:val="110"/>
        </w:rPr>
        <w:t>mak</w:t>
      </w:r>
      <w:r w:rsidR="006C1195">
        <w:rPr>
          <w:spacing w:val="-3"/>
          <w:w w:val="110"/>
        </w:rPr>
        <w:t>e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important</w:t>
      </w:r>
      <w:r w:rsidR="006C1195">
        <w:rPr>
          <w:spacing w:val="23"/>
          <w:w w:val="110"/>
        </w:rPr>
        <w:t xml:space="preserve"> </w:t>
      </w:r>
      <w:r w:rsidR="006C1195">
        <w:rPr>
          <w:spacing w:val="-1"/>
          <w:w w:val="110"/>
        </w:rPr>
        <w:t>d</w:t>
      </w:r>
      <w:r w:rsidR="006C1195">
        <w:rPr>
          <w:spacing w:val="-2"/>
          <w:w w:val="110"/>
        </w:rPr>
        <w:t>ecisions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public</w:t>
      </w:r>
      <w:r w:rsidR="006C1195">
        <w:rPr>
          <w:spacing w:val="23"/>
          <w:w w:val="110"/>
        </w:rPr>
        <w:t xml:space="preserve"> </w:t>
      </w:r>
      <w:r w:rsidR="006C1195">
        <w:rPr>
          <w:w w:val="110"/>
        </w:rPr>
        <w:t>domain.</w:t>
      </w:r>
      <w:r w:rsidR="006C1195">
        <w:rPr>
          <w:spacing w:val="35"/>
          <w:w w:val="113"/>
        </w:rPr>
        <w:t xml:space="preserve"> </w:t>
      </w:r>
      <w:r w:rsidR="006C1195">
        <w:rPr>
          <w:w w:val="110"/>
        </w:rPr>
        <w:t>But,</w:t>
      </w:r>
      <w:r w:rsidR="006C1195">
        <w:rPr>
          <w:spacing w:val="35"/>
          <w:w w:val="110"/>
        </w:rPr>
        <w:t xml:space="preserve"> </w:t>
      </w:r>
      <w:r w:rsidR="006C1195">
        <w:rPr>
          <w:w w:val="110"/>
        </w:rPr>
        <w:t>on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other</w:t>
      </w:r>
      <w:ins w:id="483" w:author="Chris Prickett" w:date="2017-02-12T13:46:00Z">
        <w:r w:rsidR="006E528F">
          <w:rPr>
            <w:w w:val="110"/>
          </w:rPr>
          <w:t xml:space="preserve"> hand</w:t>
        </w:r>
      </w:ins>
      <w:r w:rsidR="006C1195">
        <w:rPr>
          <w:w w:val="110"/>
        </w:rPr>
        <w:t>,</w:t>
      </w:r>
      <w:r w:rsidR="006C1195">
        <w:rPr>
          <w:spacing w:val="36"/>
          <w:w w:val="110"/>
        </w:rPr>
        <w:t xml:space="preserve"> </w:t>
      </w:r>
      <w:r w:rsidR="006C1195">
        <w:rPr>
          <w:w w:val="110"/>
        </w:rPr>
        <w:t>they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are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subordinate</w:t>
      </w:r>
      <w:r w:rsidR="006C1195">
        <w:rPr>
          <w:spacing w:val="34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3"/>
          <w:w w:val="110"/>
        </w:rPr>
        <w:t xml:space="preserve"> </w:t>
      </w:r>
      <w:r w:rsidR="006C1195">
        <w:rPr>
          <w:spacing w:val="-2"/>
          <w:w w:val="110"/>
        </w:rPr>
        <w:t>party</w:t>
      </w:r>
      <w:r w:rsidR="006C1195">
        <w:rPr>
          <w:spacing w:val="32"/>
          <w:w w:val="110"/>
        </w:rPr>
        <w:t xml:space="preserve"> </w:t>
      </w:r>
      <w:r w:rsidR="006C1195">
        <w:rPr>
          <w:spacing w:val="-1"/>
          <w:w w:val="110"/>
        </w:rPr>
        <w:t>interests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through</w:t>
      </w:r>
      <w:r w:rsidR="006C1195">
        <w:rPr>
          <w:spacing w:val="3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3"/>
          <w:w w:val="110"/>
        </w:rPr>
        <w:t xml:space="preserve"> </w:t>
      </w:r>
      <w:r w:rsidR="006C1195">
        <w:rPr>
          <w:spacing w:val="-2"/>
          <w:w w:val="110"/>
        </w:rPr>
        <w:t>party</w:t>
      </w:r>
      <w:r w:rsidR="006C1195">
        <w:rPr>
          <w:spacing w:val="32"/>
          <w:w w:val="110"/>
        </w:rPr>
        <w:t xml:space="preserve"> </w:t>
      </w:r>
      <w:r w:rsidR="006C1195">
        <w:rPr>
          <w:spacing w:val="-2"/>
          <w:w w:val="110"/>
        </w:rPr>
        <w:t>hi</w:t>
      </w:r>
      <w:r w:rsidR="006C1195">
        <w:rPr>
          <w:spacing w:val="-3"/>
          <w:w w:val="110"/>
        </w:rPr>
        <w:t>e</w:t>
      </w:r>
      <w:r w:rsidR="006C1195">
        <w:rPr>
          <w:spacing w:val="-2"/>
          <w:w w:val="110"/>
        </w:rPr>
        <w:t>rarchy</w:t>
      </w:r>
      <w:r w:rsidR="006C1195">
        <w:rPr>
          <w:spacing w:val="39"/>
          <w:w w:val="111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they</w:t>
      </w:r>
      <w:r w:rsidR="006C1195">
        <w:rPr>
          <w:spacing w:val="33"/>
          <w:w w:val="110"/>
        </w:rPr>
        <w:t xml:space="preserve"> </w:t>
      </w:r>
      <w:r w:rsidR="006C1195">
        <w:rPr>
          <w:spacing w:val="-1"/>
          <w:w w:val="110"/>
        </w:rPr>
        <w:t>introduce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their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political</w:t>
      </w:r>
      <w:r w:rsidR="006C1195">
        <w:rPr>
          <w:spacing w:val="35"/>
          <w:w w:val="110"/>
        </w:rPr>
        <w:t xml:space="preserve"> </w:t>
      </w:r>
      <w:r w:rsidR="006C1195">
        <w:rPr>
          <w:spacing w:val="-2"/>
          <w:w w:val="110"/>
        </w:rPr>
        <w:t>party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reasoning</w:t>
      </w:r>
      <w:r w:rsidR="006C1195">
        <w:rPr>
          <w:spacing w:val="33"/>
          <w:w w:val="110"/>
        </w:rPr>
        <w:t xml:space="preserve"> </w:t>
      </w:r>
      <w:r w:rsidR="006C1195">
        <w:rPr>
          <w:spacing w:val="-2"/>
          <w:w w:val="110"/>
        </w:rPr>
        <w:t>into</w:t>
      </w:r>
      <w:r w:rsidR="006C1195">
        <w:rPr>
          <w:spacing w:val="33"/>
          <w:w w:val="110"/>
        </w:rPr>
        <w:t xml:space="preserve"> </w:t>
      </w:r>
      <w:r w:rsidR="006C1195">
        <w:rPr>
          <w:spacing w:val="-1"/>
          <w:w w:val="110"/>
        </w:rPr>
        <w:t>public-interest</w:t>
      </w:r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 xml:space="preserve">decision-making. 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  <w:position w:val="8"/>
          <w:sz w:val="16"/>
        </w:rPr>
        <w:t>6</w:t>
      </w:r>
      <w:r w:rsidR="006C1195">
        <w:rPr>
          <w:spacing w:val="57"/>
          <w:w w:val="112"/>
          <w:position w:val="8"/>
          <w:sz w:val="16"/>
        </w:rPr>
        <w:t xml:space="preserve"> </w:t>
      </w:r>
      <w:r w:rsidR="006C1195">
        <w:rPr>
          <w:w w:val="110"/>
        </w:rPr>
        <w:t>Another</w:t>
      </w:r>
      <w:r w:rsidR="006C1195">
        <w:rPr>
          <w:spacing w:val="7"/>
          <w:w w:val="110"/>
        </w:rPr>
        <w:t xml:space="preserve"> </w:t>
      </w:r>
      <w:r w:rsidR="006C1195">
        <w:rPr>
          <w:spacing w:val="-3"/>
          <w:w w:val="110"/>
        </w:rPr>
        <w:t>layer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importance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for</w:t>
      </w:r>
      <w:r w:rsidR="006C1195">
        <w:rPr>
          <w:spacing w:val="7"/>
          <w:w w:val="110"/>
        </w:rPr>
        <w:t xml:space="preserve"> </w:t>
      </w:r>
      <w:r w:rsidR="006C1195">
        <w:rPr>
          <w:spacing w:val="-2"/>
          <w:w w:val="110"/>
        </w:rPr>
        <w:t>human</w:t>
      </w:r>
      <w:r w:rsidR="006C1195">
        <w:rPr>
          <w:spacing w:val="6"/>
          <w:w w:val="110"/>
        </w:rPr>
        <w:t xml:space="preserve"> </w:t>
      </w:r>
      <w:r w:rsidR="006C1195">
        <w:rPr>
          <w:w w:val="110"/>
        </w:rPr>
        <w:t>agency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is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added</w:t>
      </w:r>
      <w:r w:rsidR="006C1195">
        <w:rPr>
          <w:spacing w:val="7"/>
          <w:w w:val="110"/>
        </w:rPr>
        <w:t xml:space="preserve"> </w:t>
      </w:r>
      <w:r w:rsidR="006C1195">
        <w:rPr>
          <w:spacing w:val="-3"/>
          <w:w w:val="110"/>
        </w:rPr>
        <w:t>by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an</w:t>
      </w:r>
      <w:r w:rsidR="006C1195">
        <w:rPr>
          <w:spacing w:val="7"/>
          <w:w w:val="110"/>
        </w:rPr>
        <w:t xml:space="preserve"> </w:t>
      </w:r>
      <w:r w:rsidR="006C1195">
        <w:rPr>
          <w:spacing w:val="-3"/>
          <w:w w:val="110"/>
        </w:rPr>
        <w:t>o</w:t>
      </w:r>
      <w:r w:rsidR="006C1195">
        <w:rPr>
          <w:spacing w:val="-2"/>
          <w:w w:val="110"/>
        </w:rPr>
        <w:t>verlap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jurisdictions</w:t>
      </w:r>
      <w:r w:rsidR="006C1195">
        <w:rPr>
          <w:spacing w:val="7"/>
          <w:w w:val="110"/>
        </w:rPr>
        <w:t xml:space="preserve"> </w:t>
      </w:r>
      <w:r w:rsidR="006C1195">
        <w:rPr>
          <w:w w:val="110"/>
        </w:rPr>
        <w:t>from</w:t>
      </w:r>
      <w:r w:rsidR="006C1195">
        <w:rPr>
          <w:spacing w:val="29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international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 xml:space="preserve">professionals. </w:t>
      </w:r>
      <w:r w:rsidR="006C1195">
        <w:rPr>
          <w:spacing w:val="1"/>
          <w:w w:val="110"/>
        </w:rPr>
        <w:t xml:space="preserve"> </w:t>
      </w:r>
      <w:r w:rsidR="006C1195">
        <w:rPr>
          <w:w w:val="110"/>
        </w:rPr>
        <w:t>New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market</w:t>
      </w:r>
      <w:r w:rsidR="006C1195">
        <w:rPr>
          <w:spacing w:val="15"/>
          <w:w w:val="110"/>
        </w:rPr>
        <w:t xml:space="preserve"> </w:t>
      </w:r>
      <w:r w:rsidR="006C1195">
        <w:rPr>
          <w:w w:val="110"/>
        </w:rPr>
        <w:t>conditions</w:t>
      </w:r>
      <w:r w:rsidR="006C1195">
        <w:rPr>
          <w:spacing w:val="16"/>
          <w:w w:val="110"/>
        </w:rPr>
        <w:t xml:space="preserve"> </w:t>
      </w:r>
      <w:r w:rsidR="006C1195">
        <w:rPr>
          <w:spacing w:val="-4"/>
          <w:w w:val="110"/>
        </w:rPr>
        <w:t>hav</w:t>
      </w:r>
      <w:r w:rsidR="006C1195">
        <w:rPr>
          <w:spacing w:val="-5"/>
          <w:w w:val="110"/>
        </w:rPr>
        <w:t>e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brought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international</w:t>
      </w:r>
      <w:r w:rsidR="006C1195">
        <w:rPr>
          <w:spacing w:val="37"/>
          <w:w w:val="117"/>
        </w:rPr>
        <w:t xml:space="preserve"> </w:t>
      </w:r>
      <w:r w:rsidR="006C1195">
        <w:rPr>
          <w:w w:val="110"/>
        </w:rPr>
        <w:t>corporate</w:t>
      </w:r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capital</w:t>
      </w:r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with</w:t>
      </w:r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their</w:t>
      </w:r>
      <w:r w:rsidR="006C1195">
        <w:rPr>
          <w:spacing w:val="25"/>
          <w:w w:val="110"/>
        </w:rPr>
        <w:t xml:space="preserve"> </w:t>
      </w:r>
      <w:r w:rsidR="006C1195">
        <w:rPr>
          <w:spacing w:val="-4"/>
          <w:w w:val="110"/>
        </w:rPr>
        <w:t>o</w:t>
      </w:r>
      <w:r w:rsidR="006C1195">
        <w:rPr>
          <w:spacing w:val="-3"/>
          <w:w w:val="110"/>
        </w:rPr>
        <w:t>wn</w:t>
      </w:r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business</w:t>
      </w:r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conduct</w:t>
      </w:r>
      <w:del w:id="484" w:author="Chris Prickett" w:date="2017-02-12T13:46:00Z">
        <w:r w:rsidR="006C1195" w:rsidDel="006E528F">
          <w:rPr>
            <w:w w:val="110"/>
          </w:rPr>
          <w:delText>s</w:delText>
        </w:r>
      </w:del>
      <w:r w:rsidR="006C1195">
        <w:rPr>
          <w:spacing w:val="26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rules,</w:t>
      </w:r>
      <w:r w:rsidR="006C1195">
        <w:rPr>
          <w:spacing w:val="27"/>
          <w:w w:val="110"/>
        </w:rPr>
        <w:t xml:space="preserve"> </w:t>
      </w:r>
      <w:r w:rsidR="006C1195">
        <w:rPr>
          <w:spacing w:val="-1"/>
          <w:w w:val="110"/>
        </w:rPr>
        <w:t>and</w:t>
      </w:r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installed</w:t>
      </w:r>
      <w:r w:rsidR="006C1195">
        <w:rPr>
          <w:spacing w:val="25"/>
          <w:w w:val="110"/>
        </w:rPr>
        <w:t xml:space="preserve"> </w:t>
      </w:r>
      <w:ins w:id="485" w:author="Chris Prickett" w:date="2017-02-12T13:47:00Z">
        <w:r w:rsidR="006E528F">
          <w:rPr>
            <w:w w:val="110"/>
          </w:rPr>
          <w:t>them</w:t>
        </w:r>
      </w:ins>
      <w:del w:id="486" w:author="Chris Prickett" w:date="2017-02-12T13:47:00Z">
        <w:r w:rsidR="006C1195" w:rsidDel="006E528F">
          <w:rPr>
            <w:w w:val="110"/>
          </w:rPr>
          <w:delText>it</w:delText>
        </w:r>
      </w:del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in</w:t>
      </w:r>
      <w:ins w:id="487" w:author="Chris Prickett" w:date="2017-02-12T13:47:00Z">
        <w:r w:rsidR="006E528F">
          <w:rPr>
            <w:w w:val="110"/>
          </w:rPr>
          <w:t>to</w:t>
        </w:r>
      </w:ins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25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22"/>
          <w:w w:val="110"/>
        </w:rPr>
        <w:t xml:space="preserve"> </w:t>
      </w:r>
      <w:r w:rsidR="006C1195">
        <w:rPr>
          <w:spacing w:val="-1"/>
          <w:w w:val="110"/>
        </w:rPr>
        <w:t>market</w:t>
      </w:r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 xml:space="preserve">Serbia. </w:t>
      </w:r>
      <w:r w:rsidR="006C1195">
        <w:rPr>
          <w:spacing w:val="62"/>
          <w:w w:val="110"/>
        </w:rPr>
        <w:t xml:space="preserve"> </w:t>
      </w:r>
      <w:r w:rsidR="006C1195">
        <w:rPr>
          <w:spacing w:val="-3"/>
          <w:w w:val="110"/>
        </w:rPr>
        <w:t>Namely,</w:t>
      </w:r>
      <w:r w:rsidR="006C1195">
        <w:rPr>
          <w:spacing w:val="55"/>
          <w:w w:val="110"/>
        </w:rPr>
        <w:t xml:space="preserve"> </w:t>
      </w:r>
      <w:r w:rsidR="006C1195">
        <w:rPr>
          <w:w w:val="110"/>
        </w:rPr>
        <w:t>there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is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a</w:t>
      </w:r>
      <w:del w:id="488" w:author="Chris Prickett" w:date="2017-02-12T13:47:00Z">
        <w:r w:rsidR="006C1195" w:rsidDel="006E528F">
          <w:rPr>
            <w:w w:val="110"/>
          </w:rPr>
          <w:delText>n</w:delText>
        </w:r>
      </w:del>
      <w:r w:rsidR="006C1195">
        <w:rPr>
          <w:spacing w:val="49"/>
          <w:w w:val="110"/>
        </w:rPr>
        <w:t xml:space="preserve"> </w:t>
      </w:r>
      <w:r w:rsidR="006C1195">
        <w:rPr>
          <w:spacing w:val="-1"/>
          <w:w w:val="110"/>
        </w:rPr>
        <w:t>substantial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subordination</w:t>
      </w:r>
      <w:r w:rsidR="006C1195">
        <w:rPr>
          <w:spacing w:val="51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tasks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from</w:t>
      </w:r>
      <w:r w:rsidR="006C1195">
        <w:rPr>
          <w:spacing w:val="48"/>
          <w:w w:val="110"/>
        </w:rPr>
        <w:t xml:space="preserve"> </w:t>
      </w:r>
      <w:r w:rsidR="006C1195">
        <w:rPr>
          <w:spacing w:val="-1"/>
          <w:w w:val="110"/>
        </w:rPr>
        <w:t>interna</w:t>
      </w:r>
      <w:r w:rsidR="006C1195">
        <w:rPr>
          <w:w w:val="110"/>
        </w:rPr>
        <w:t>tional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37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 xml:space="preserve">personnel. </w:t>
      </w:r>
      <w:r w:rsidR="006C1195">
        <w:rPr>
          <w:spacing w:val="36"/>
          <w:w w:val="110"/>
        </w:rPr>
        <w:t xml:space="preserve"> </w:t>
      </w:r>
      <w:r w:rsidR="006C1195">
        <w:rPr>
          <w:spacing w:val="-1"/>
          <w:w w:val="110"/>
        </w:rPr>
        <w:t>Wh</w:t>
      </w:r>
      <w:r w:rsidR="006C1195">
        <w:rPr>
          <w:spacing w:val="-2"/>
          <w:w w:val="110"/>
        </w:rPr>
        <w:t>ile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foreign</w:t>
      </w:r>
      <w:r w:rsidR="006C1195">
        <w:rPr>
          <w:spacing w:val="37"/>
          <w:w w:val="110"/>
        </w:rPr>
        <w:t xml:space="preserve"> </w:t>
      </w:r>
      <w:r w:rsidR="006C1195">
        <w:rPr>
          <w:spacing w:val="-1"/>
          <w:w w:val="110"/>
        </w:rPr>
        <w:t>architects,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engineers,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proj</w:t>
      </w:r>
      <w:r w:rsidR="006C1195">
        <w:rPr>
          <w:spacing w:val="1"/>
          <w:w w:val="110"/>
        </w:rPr>
        <w:t>e</w:t>
      </w:r>
      <w:r w:rsidR="006C1195">
        <w:rPr>
          <w:w w:val="110"/>
        </w:rPr>
        <w:t>ct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teams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perform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all</w:t>
      </w:r>
      <w:r w:rsidR="006C1195">
        <w:rPr>
          <w:spacing w:val="50"/>
          <w:w w:val="111"/>
        </w:rPr>
        <w:t xml:space="preserve"> </w:t>
      </w:r>
      <w:r w:rsidR="006C1195">
        <w:rPr>
          <w:rFonts w:ascii="Kozuka Mincho Pr6N L"/>
          <w:spacing w:val="1"/>
          <w:position w:val="8"/>
          <w:sz w:val="12"/>
        </w:rPr>
        <w:t>5</w:t>
      </w:r>
      <w:r w:rsidR="006C1195">
        <w:rPr>
          <w:rFonts w:ascii="Century"/>
          <w:spacing w:val="1"/>
          <w:sz w:val="18"/>
        </w:rPr>
        <w:t>According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30"/>
          <w:sz w:val="18"/>
        </w:rPr>
        <w:t xml:space="preserve"> </w:t>
      </w:r>
      <w:r w:rsidR="006C1195">
        <w:rPr>
          <w:rFonts w:ascii="Century"/>
          <w:sz w:val="18"/>
        </w:rPr>
        <w:t>an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interviewee,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based</w:t>
      </w:r>
      <w:r w:rsidR="006C1195">
        <w:rPr>
          <w:rFonts w:ascii="Century"/>
          <w:spacing w:val="-30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attitude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30"/>
          <w:sz w:val="18"/>
        </w:rPr>
        <w:t xml:space="preserve"> </w:t>
      </w:r>
      <w:r w:rsidR="006C1195">
        <w:rPr>
          <w:rFonts w:ascii="Century"/>
          <w:sz w:val="18"/>
        </w:rPr>
        <w:t>its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executive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officer,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30"/>
          <w:sz w:val="18"/>
        </w:rPr>
        <w:t xml:space="preserve"> </w:t>
      </w:r>
      <w:r w:rsidR="006C1195">
        <w:rPr>
          <w:rFonts w:ascii="Century"/>
          <w:sz w:val="18"/>
        </w:rPr>
        <w:t>Urban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Planning</w:t>
      </w:r>
      <w:r w:rsidR="006C1195">
        <w:rPr>
          <w:rFonts w:ascii="Century"/>
          <w:spacing w:val="-29"/>
          <w:sz w:val="18"/>
        </w:rPr>
        <w:t xml:space="preserve"> </w:t>
      </w:r>
      <w:r w:rsidR="006C1195">
        <w:rPr>
          <w:rFonts w:ascii="Century"/>
          <w:sz w:val="18"/>
        </w:rPr>
        <w:t>Institute</w:t>
      </w:r>
      <w:r w:rsidR="006C1195">
        <w:rPr>
          <w:rFonts w:ascii="Century"/>
          <w:spacing w:val="24"/>
          <w:w w:val="94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ma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take</w:t>
      </w:r>
      <w:del w:id="489" w:author="Chris Prickett" w:date="2017-02-12T14:09:00Z">
        <w:r w:rsidR="006C1195" w:rsidDel="000D719B">
          <w:rPr>
            <w:rFonts w:ascii="Century"/>
            <w:spacing w:val="-20"/>
            <w:sz w:val="18"/>
          </w:rPr>
          <w:delText xml:space="preserve"> </w:delText>
        </w:r>
        <w:r w:rsidR="006C1195" w:rsidDel="000D719B">
          <w:rPr>
            <w:rFonts w:ascii="Century"/>
            <w:sz w:val="18"/>
          </w:rPr>
          <w:delText>up</w:delText>
        </w:r>
      </w:del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an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active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role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directing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interventions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advising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cit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authorities</w:t>
      </w:r>
      <w:r w:rsidR="006C1195">
        <w:rPr>
          <w:rFonts w:ascii="Century"/>
          <w:spacing w:val="-21"/>
          <w:sz w:val="18"/>
        </w:rPr>
        <w:t xml:space="preserve"> </w:t>
      </w:r>
      <w:del w:id="490" w:author="Chris Prickett" w:date="2017-02-12T14:09:00Z">
        <w:r w:rsidR="006C1195" w:rsidDel="000D719B">
          <w:rPr>
            <w:rFonts w:ascii="Century"/>
            <w:spacing w:val="1"/>
            <w:sz w:val="18"/>
          </w:rPr>
          <w:delText>up</w:delText>
        </w:r>
      </w:del>
      <w:r w:rsidR="006C1195">
        <w:rPr>
          <w:rFonts w:ascii="Century"/>
          <w:spacing w:val="1"/>
          <w:sz w:val="18"/>
        </w:rPr>
        <w:t>on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strategies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and</w:t>
      </w:r>
    </w:p>
    <w:p w14:paraId="1BC7AB46" w14:textId="4E478B21" w:rsidR="00A8456E" w:rsidRDefault="006C1195">
      <w:pPr>
        <w:spacing w:before="22" w:line="167" w:lineRule="exact"/>
        <w:ind w:left="587"/>
        <w:jc w:val="both"/>
        <w:rPr>
          <w:rFonts w:ascii="Century" w:eastAsia="Century" w:hAnsi="Century" w:cs="Century"/>
          <w:sz w:val="18"/>
          <w:szCs w:val="18"/>
        </w:rPr>
      </w:pPr>
      <w:proofErr w:type="gramStart"/>
      <w:r>
        <w:rPr>
          <w:rFonts w:ascii="Century"/>
          <w:w w:val="95"/>
          <w:sz w:val="18"/>
        </w:rPr>
        <w:t>plans</w:t>
      </w:r>
      <w:proofErr w:type="gramEnd"/>
      <w:r>
        <w:rPr>
          <w:rFonts w:ascii="Century"/>
          <w:spacing w:val="5"/>
          <w:w w:val="95"/>
          <w:sz w:val="18"/>
        </w:rPr>
        <w:t xml:space="preserve"> </w:t>
      </w:r>
    </w:p>
    <w:p w14:paraId="56026363" w14:textId="52A96C11" w:rsidR="00A8456E" w:rsidRDefault="006C1195">
      <w:pPr>
        <w:spacing w:before="22" w:line="284" w:lineRule="exact"/>
        <w:ind w:left="587" w:right="111" w:firstLine="248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3"/>
          <w:position w:val="8"/>
          <w:sz w:val="12"/>
        </w:rPr>
        <w:t>6</w:t>
      </w:r>
      <w:r>
        <w:rPr>
          <w:rFonts w:ascii="Century"/>
          <w:spacing w:val="3"/>
          <w:sz w:val="18"/>
        </w:rPr>
        <w:t>An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pacing w:val="-2"/>
          <w:sz w:val="18"/>
        </w:rPr>
        <w:t>interviewee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pacing w:val="-4"/>
          <w:sz w:val="18"/>
        </w:rPr>
        <w:t>ga</w:t>
      </w:r>
      <w:r>
        <w:rPr>
          <w:rFonts w:ascii="Century"/>
          <w:spacing w:val="-3"/>
          <w:sz w:val="18"/>
        </w:rPr>
        <w:t>v</w:t>
      </w:r>
      <w:r>
        <w:rPr>
          <w:rFonts w:ascii="Century"/>
          <w:spacing w:val="-4"/>
          <w:sz w:val="18"/>
        </w:rPr>
        <w:t>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example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public</w:t>
      </w:r>
      <w:r>
        <w:rPr>
          <w:rFonts w:ascii="Century"/>
          <w:spacing w:val="-27"/>
          <w:sz w:val="18"/>
        </w:rPr>
        <w:t xml:space="preserve"> </w:t>
      </w:r>
      <w:r>
        <w:rPr>
          <w:rFonts w:ascii="Century"/>
          <w:sz w:val="18"/>
        </w:rPr>
        <w:t>money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spen</w:t>
      </w:r>
      <w:ins w:id="491" w:author="Chris Prickett" w:date="2017-02-12T14:10:00Z">
        <w:r w:rsidR="000D719B">
          <w:rPr>
            <w:rFonts w:ascii="Century"/>
            <w:sz w:val="18"/>
          </w:rPr>
          <w:t>t</w:t>
        </w:r>
      </w:ins>
      <w:del w:id="492" w:author="Chris Prickett" w:date="2017-02-12T14:10:00Z">
        <w:r w:rsidDel="000D719B">
          <w:rPr>
            <w:rFonts w:ascii="Century"/>
            <w:sz w:val="18"/>
          </w:rPr>
          <w:delText>ding</w:delText>
        </w:r>
      </w:del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z w:val="18"/>
        </w:rPr>
        <w:t>accommodate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pacing w:val="-3"/>
          <w:sz w:val="18"/>
        </w:rPr>
        <w:t>private</w:t>
      </w:r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pacing w:val="-2"/>
          <w:sz w:val="18"/>
        </w:rPr>
        <w:t>interests,</w:t>
      </w:r>
      <w:r>
        <w:rPr>
          <w:rFonts w:ascii="Century"/>
          <w:spacing w:val="-27"/>
          <w:sz w:val="18"/>
        </w:rPr>
        <w:t xml:space="preserve"> </w:t>
      </w:r>
      <w:r>
        <w:rPr>
          <w:rFonts w:ascii="Century"/>
          <w:sz w:val="18"/>
        </w:rPr>
        <w:lastRenderedPageBreak/>
        <w:t>while</w:t>
      </w:r>
      <w:r>
        <w:rPr>
          <w:rFonts w:ascii="Century"/>
          <w:spacing w:val="39"/>
          <w:w w:val="92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financial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structure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political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parties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Serbia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is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still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2"/>
          <w:sz w:val="18"/>
        </w:rPr>
        <w:t>non-transparen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there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is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no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legal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means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28"/>
          <w:w w:val="102"/>
          <w:sz w:val="18"/>
        </w:rPr>
        <w:t xml:space="preserve"> </w:t>
      </w:r>
      <w:r>
        <w:rPr>
          <w:rFonts w:ascii="Century"/>
          <w:spacing w:val="-2"/>
          <w:sz w:val="18"/>
        </w:rPr>
        <w:t>in</w:t>
      </w:r>
      <w:r>
        <w:rPr>
          <w:rFonts w:ascii="Century"/>
          <w:spacing w:val="-1"/>
          <w:sz w:val="18"/>
        </w:rPr>
        <w:t>v</w:t>
      </w:r>
      <w:r>
        <w:rPr>
          <w:rFonts w:ascii="Century"/>
          <w:spacing w:val="-2"/>
          <w:sz w:val="18"/>
        </w:rPr>
        <w:t>estigate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>it</w:t>
      </w:r>
      <w:r>
        <w:rPr>
          <w:rFonts w:ascii="Century"/>
          <w:spacing w:val="-29"/>
          <w:sz w:val="18"/>
        </w:rPr>
        <w:t xml:space="preserve"> </w:t>
      </w:r>
      <w:proofErr w:type="spellStart"/>
      <w:r>
        <w:rPr>
          <w:rFonts w:ascii="Century"/>
          <w:sz w:val="18"/>
        </w:rPr>
        <w:t>Kucina</w:t>
      </w:r>
      <w:proofErr w:type="spellEnd"/>
      <w:r>
        <w:rPr>
          <w:rFonts w:ascii="Century"/>
          <w:spacing w:val="-28"/>
          <w:sz w:val="18"/>
        </w:rPr>
        <w:t xml:space="preserve"> </w:t>
      </w:r>
      <w:r>
        <w:rPr>
          <w:rFonts w:ascii="Century"/>
          <w:spacing w:val="-2"/>
          <w:sz w:val="18"/>
        </w:rPr>
        <w:t>interview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pacing w:val="1"/>
          <w:sz w:val="18"/>
        </w:rPr>
        <w:t>2013.</w:t>
      </w:r>
      <w:r>
        <w:rPr>
          <w:rFonts w:ascii="Kozuka Mincho Pr6N L"/>
          <w:spacing w:val="1"/>
          <w:position w:val="8"/>
          <w:sz w:val="12"/>
        </w:rPr>
        <w:t>7</w:t>
      </w:r>
      <w:r>
        <w:rPr>
          <w:rFonts w:ascii="Century"/>
          <w:sz w:val="18"/>
        </w:rPr>
        <w:t>.</w:t>
      </w:r>
    </w:p>
    <w:p w14:paraId="34ABA754" w14:textId="77777777" w:rsidR="00A8456E" w:rsidRDefault="00A8456E">
      <w:pPr>
        <w:spacing w:line="284" w:lineRule="exact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080" w:right="1020" w:bottom="680" w:left="1680" w:header="0" w:footer="500" w:gutter="0"/>
          <w:cols w:space="720"/>
        </w:sectPr>
      </w:pPr>
    </w:p>
    <w:p w14:paraId="383F1D9A" w14:textId="575C008A" w:rsidR="00A8456E" w:rsidRDefault="000747F7">
      <w:pPr>
        <w:pStyle w:val="BodyText"/>
        <w:spacing w:line="291" w:lineRule="auto"/>
        <w:ind w:right="111"/>
        <w:jc w:val="both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269112" behindDoc="1" locked="0" layoutInCell="1" allowOverlap="1" wp14:anchorId="7B7D0E45" wp14:editId="2D2DF6A6">
                <wp:simplePos x="0" y="0"/>
                <wp:positionH relativeFrom="page">
                  <wp:posOffset>2432050</wp:posOffset>
                </wp:positionH>
                <wp:positionV relativeFrom="paragraph">
                  <wp:posOffset>472440</wp:posOffset>
                </wp:positionV>
                <wp:extent cx="945515" cy="200660"/>
                <wp:effectExtent l="3175" t="5715" r="3810" b="3175"/>
                <wp:wrapNone/>
                <wp:docPr id="294" name="Group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515" cy="200660"/>
                          <a:chOff x="3830" y="744"/>
                          <a:chExt cx="1489" cy="316"/>
                        </a:xfrm>
                      </wpg:grpSpPr>
                      <wpg:grpSp>
                        <wpg:cNvPr id="295" name="Group 1776"/>
                        <wpg:cNvGrpSpPr>
                          <a:grpSpLocks/>
                        </wpg:cNvGrpSpPr>
                        <wpg:grpSpPr bwMode="auto">
                          <a:xfrm>
                            <a:off x="3830" y="784"/>
                            <a:ext cx="538" cy="235"/>
                            <a:chOff x="3830" y="784"/>
                            <a:chExt cx="538" cy="235"/>
                          </a:xfrm>
                        </wpg:grpSpPr>
                        <wps:wsp>
                          <wps:cNvPr id="296" name="Freeform 1777"/>
                          <wps:cNvSpPr>
                            <a:spLocks/>
                          </wps:cNvSpPr>
                          <wps:spPr bwMode="auto">
                            <a:xfrm>
                              <a:off x="3830" y="784"/>
                              <a:ext cx="538" cy="235"/>
                            </a:xfrm>
                            <a:custGeom>
                              <a:avLst/>
                              <a:gdLst>
                                <a:gd name="T0" fmla="+- 0 3830 3830"/>
                                <a:gd name="T1" fmla="*/ T0 w 538"/>
                                <a:gd name="T2" fmla="+- 0 1019 784"/>
                                <a:gd name="T3" fmla="*/ 1019 h 235"/>
                                <a:gd name="T4" fmla="+- 0 4367 3830"/>
                                <a:gd name="T5" fmla="*/ T4 w 538"/>
                                <a:gd name="T6" fmla="+- 0 1019 784"/>
                                <a:gd name="T7" fmla="*/ 1019 h 235"/>
                                <a:gd name="T8" fmla="+- 0 4367 3830"/>
                                <a:gd name="T9" fmla="*/ T8 w 538"/>
                                <a:gd name="T10" fmla="+- 0 784 784"/>
                                <a:gd name="T11" fmla="*/ 784 h 235"/>
                                <a:gd name="T12" fmla="+- 0 3830 3830"/>
                                <a:gd name="T13" fmla="*/ T12 w 538"/>
                                <a:gd name="T14" fmla="+- 0 784 784"/>
                                <a:gd name="T15" fmla="*/ 784 h 235"/>
                                <a:gd name="T16" fmla="+- 0 3830 3830"/>
                                <a:gd name="T17" fmla="*/ T16 w 538"/>
                                <a:gd name="T18" fmla="+- 0 1019 784"/>
                                <a:gd name="T19" fmla="*/ 101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8" h="235">
                                  <a:moveTo>
                                    <a:pt x="0" y="235"/>
                                  </a:moveTo>
                                  <a:lnTo>
                                    <a:pt x="537" y="235"/>
                                  </a:lnTo>
                                  <a:lnTo>
                                    <a:pt x="5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1774"/>
                        <wpg:cNvGrpSpPr>
                          <a:grpSpLocks/>
                        </wpg:cNvGrpSpPr>
                        <wpg:grpSpPr bwMode="auto">
                          <a:xfrm>
                            <a:off x="4401" y="784"/>
                            <a:ext cx="2" cy="235"/>
                            <a:chOff x="4401" y="784"/>
                            <a:chExt cx="2" cy="235"/>
                          </a:xfrm>
                        </wpg:grpSpPr>
                        <wps:wsp>
                          <wps:cNvPr id="298" name="Freeform 1775"/>
                          <wps:cNvSpPr>
                            <a:spLocks/>
                          </wps:cNvSpPr>
                          <wps:spPr bwMode="auto">
                            <a:xfrm>
                              <a:off x="4401" y="784"/>
                              <a:ext cx="2" cy="235"/>
                            </a:xfrm>
                            <a:custGeom>
                              <a:avLst/>
                              <a:gdLst>
                                <a:gd name="T0" fmla="+- 0 784 784"/>
                                <a:gd name="T1" fmla="*/ 784 h 235"/>
                                <a:gd name="T2" fmla="+- 0 1019 784"/>
                                <a:gd name="T3" fmla="*/ 1019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50927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1772"/>
                        <wpg:cNvGrpSpPr>
                          <a:grpSpLocks/>
                        </wpg:cNvGrpSpPr>
                        <wpg:grpSpPr bwMode="auto">
                          <a:xfrm>
                            <a:off x="4435" y="784"/>
                            <a:ext cx="186" cy="235"/>
                            <a:chOff x="4435" y="784"/>
                            <a:chExt cx="186" cy="235"/>
                          </a:xfrm>
                        </wpg:grpSpPr>
                        <wps:wsp>
                          <wps:cNvPr id="300" name="Freeform 1773"/>
                          <wps:cNvSpPr>
                            <a:spLocks/>
                          </wps:cNvSpPr>
                          <wps:spPr bwMode="auto">
                            <a:xfrm>
                              <a:off x="4435" y="784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4435 4435"/>
                                <a:gd name="T1" fmla="*/ T0 w 186"/>
                                <a:gd name="T2" fmla="+- 0 1019 784"/>
                                <a:gd name="T3" fmla="*/ 1019 h 235"/>
                                <a:gd name="T4" fmla="+- 0 4621 4435"/>
                                <a:gd name="T5" fmla="*/ T4 w 186"/>
                                <a:gd name="T6" fmla="+- 0 1019 784"/>
                                <a:gd name="T7" fmla="*/ 1019 h 235"/>
                                <a:gd name="T8" fmla="+- 0 4621 4435"/>
                                <a:gd name="T9" fmla="*/ T8 w 186"/>
                                <a:gd name="T10" fmla="+- 0 784 784"/>
                                <a:gd name="T11" fmla="*/ 784 h 235"/>
                                <a:gd name="T12" fmla="+- 0 4435 4435"/>
                                <a:gd name="T13" fmla="*/ T12 w 186"/>
                                <a:gd name="T14" fmla="+- 0 784 784"/>
                                <a:gd name="T15" fmla="*/ 784 h 235"/>
                                <a:gd name="T16" fmla="+- 0 4435 4435"/>
                                <a:gd name="T17" fmla="*/ T16 w 186"/>
                                <a:gd name="T18" fmla="+- 0 1019 784"/>
                                <a:gd name="T19" fmla="*/ 101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6" y="235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1770"/>
                        <wpg:cNvGrpSpPr>
                          <a:grpSpLocks/>
                        </wpg:cNvGrpSpPr>
                        <wpg:grpSpPr bwMode="auto">
                          <a:xfrm>
                            <a:off x="4611" y="784"/>
                            <a:ext cx="278" cy="235"/>
                            <a:chOff x="4611" y="784"/>
                            <a:chExt cx="278" cy="235"/>
                          </a:xfrm>
                        </wpg:grpSpPr>
                        <wps:wsp>
                          <wps:cNvPr id="302" name="Freeform 1771"/>
                          <wps:cNvSpPr>
                            <a:spLocks/>
                          </wps:cNvSpPr>
                          <wps:spPr bwMode="auto">
                            <a:xfrm>
                              <a:off x="4611" y="784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4611 4611"/>
                                <a:gd name="T1" fmla="*/ T0 w 278"/>
                                <a:gd name="T2" fmla="+- 0 1019 784"/>
                                <a:gd name="T3" fmla="*/ 1019 h 235"/>
                                <a:gd name="T4" fmla="+- 0 4888 4611"/>
                                <a:gd name="T5" fmla="*/ T4 w 278"/>
                                <a:gd name="T6" fmla="+- 0 1019 784"/>
                                <a:gd name="T7" fmla="*/ 1019 h 235"/>
                                <a:gd name="T8" fmla="+- 0 4888 4611"/>
                                <a:gd name="T9" fmla="*/ T8 w 278"/>
                                <a:gd name="T10" fmla="+- 0 784 784"/>
                                <a:gd name="T11" fmla="*/ 784 h 235"/>
                                <a:gd name="T12" fmla="+- 0 4611 4611"/>
                                <a:gd name="T13" fmla="*/ T12 w 278"/>
                                <a:gd name="T14" fmla="+- 0 784 784"/>
                                <a:gd name="T15" fmla="*/ 784 h 235"/>
                                <a:gd name="T16" fmla="+- 0 4611 4611"/>
                                <a:gd name="T17" fmla="*/ T16 w 278"/>
                                <a:gd name="T18" fmla="+- 0 1019 784"/>
                                <a:gd name="T19" fmla="*/ 101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1768"/>
                        <wpg:cNvGrpSpPr>
                          <a:grpSpLocks/>
                        </wpg:cNvGrpSpPr>
                        <wpg:grpSpPr bwMode="auto">
                          <a:xfrm>
                            <a:off x="4878" y="784"/>
                            <a:ext cx="441" cy="235"/>
                            <a:chOff x="4878" y="784"/>
                            <a:chExt cx="441" cy="235"/>
                          </a:xfrm>
                        </wpg:grpSpPr>
                        <wps:wsp>
                          <wps:cNvPr id="304" name="Freeform 1769"/>
                          <wps:cNvSpPr>
                            <a:spLocks/>
                          </wps:cNvSpPr>
                          <wps:spPr bwMode="auto">
                            <a:xfrm>
                              <a:off x="4878" y="784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4878 4878"/>
                                <a:gd name="T1" fmla="*/ T0 w 441"/>
                                <a:gd name="T2" fmla="+- 0 1019 784"/>
                                <a:gd name="T3" fmla="*/ 1019 h 235"/>
                                <a:gd name="T4" fmla="+- 0 5318 4878"/>
                                <a:gd name="T5" fmla="*/ T4 w 441"/>
                                <a:gd name="T6" fmla="+- 0 1019 784"/>
                                <a:gd name="T7" fmla="*/ 1019 h 235"/>
                                <a:gd name="T8" fmla="+- 0 5318 4878"/>
                                <a:gd name="T9" fmla="*/ T8 w 441"/>
                                <a:gd name="T10" fmla="+- 0 784 784"/>
                                <a:gd name="T11" fmla="*/ 784 h 235"/>
                                <a:gd name="T12" fmla="+- 0 4878 4878"/>
                                <a:gd name="T13" fmla="*/ T12 w 441"/>
                                <a:gd name="T14" fmla="+- 0 784 784"/>
                                <a:gd name="T15" fmla="*/ 784 h 235"/>
                                <a:gd name="T16" fmla="+- 0 4878 4878"/>
                                <a:gd name="T17" fmla="*/ T16 w 441"/>
                                <a:gd name="T18" fmla="+- 0 1019 784"/>
                                <a:gd name="T19" fmla="*/ 101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7" o:spid="_x0000_s1026" style="position:absolute;margin-left:191.5pt;margin-top:37.2pt;width:74.45pt;height:15.8pt;z-index:-47368;mso-position-horizontal-relative:page" coordorigin="3830,744" coordsize="148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">
                <v:group id="Group 1776" o:spid="_x0000_s1027" style="position:absolute;left:3830;top:784;width:538;height:235" coordorigin="3830,784" coordsize="5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Freeform 1777" o:spid="_x0000_s1028" style="position:absolute;left:3830;top:784;width:538;height:235;visibility:visible;mso-wrap-style:square;v-text-anchor:top" coordsize="5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KsMUA&#10;AADcAAAADwAAAGRycy9kb3ducmV2LnhtbESPQWvCQBSE74X+h+UVeim6qdDQRldpbQveihrw+sg+&#10;s6HZt+numsR/7wpCj8PMfMMsVqNtRU8+NI4VPE8zEMSV0w3XCsr99+QVRIjIGlvHpOBMAVbL+7sF&#10;FtoNvKV+F2uRIBwKVGBi7AopQ2XIYpi6jjh5R+ctxiR9LbXHIcFtK2dZlkuLDacFgx2tDVW/u5NV&#10;4Kvy0Jvh9PKz/wtPIf86f5Yfa6UeH8b3OYhIY/wP39obrWD2lsP1TDo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oqwxQAAANwAAAAPAAAAAAAAAAAAAAAAAJgCAABkcnMv&#10;ZG93bnJldi54bWxQSwUGAAAAAAQABAD1AAAAigMAAAAA&#10;" path="m,235r537,l537,,,,,235xe" fillcolor="#fff200" stroked="f">
                    <v:path arrowok="t" o:connecttype="custom" o:connectlocs="0,1019;537,1019;537,784;0,784;0,1019" o:connectangles="0,0,0,0,0"/>
                  </v:shape>
                </v:group>
                <v:group id="Group 1774" o:spid="_x0000_s1029" style="position:absolute;left:4401;top:784;width:2;height:235" coordorigin="4401,784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Freeform 1775" o:spid="_x0000_s1030" style="position:absolute;left:4401;top:784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JE9MQA&#10;AADcAAAADwAAAGRycy9kb3ducmV2LnhtbERPTWvCQBC9F/wPywi9NZuKiI3ZBBEED5ZiLC3eptlp&#10;EpqdDdk1Sf317qHQ4+N9p/lkWjFQ7xrLCp6jGARxaXXDlYL38/5pDcJ5ZI2tZVLwSw7ybPaQYqLt&#10;yCcaCl+JEMIuQQW1910ipStrMugi2xEH7tv2Bn2AfSV1j2MIN61cxPFKGmw4NNTY0a6m8qe4GgX7&#10;z9ftcPzwh2p5sV/Lq3Zvt3Wp1ON82m5AeJr8v/jPfdAKFi9hbTg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RPTEAAAA3AAAAA8AAAAAAAAAAAAAAAAAmAIAAGRycy9k&#10;b3ducmV2LnhtbFBLBQYAAAAABAAEAPUAAACJAwAAAAA=&#10;" path="m,l,235e" filled="f" strokecolor="#fff200" strokeweight="4.01pt">
                    <v:path arrowok="t" o:connecttype="custom" o:connectlocs="0,784;0,1019" o:connectangles="0,0"/>
                  </v:shape>
                </v:group>
                <v:group id="Group 1772" o:spid="_x0000_s1031" style="position:absolute;left:4435;top:784;width:186;height:235" coordorigin="4435,784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Freeform 1773" o:spid="_x0000_s1032" style="position:absolute;left:4435;top:784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fab8A&#10;AADcAAAADwAAAGRycy9kb3ducmV2LnhtbERPTYvCMBC9C/6HMAveNF0FlWoUEQQPgqh72OPYzLZl&#10;m5mSRK3/3hwEj4/3vVx3rlF38qEWNvA9ykARF2JrLg38XHbDOagQkS02wmTgSQHWq35vibmVB5/o&#10;fo6lSiEccjRQxdjmWoeiIodhJC1x4v7EO4wJ+lJbj48U7ho9zrKpdlhzaqiwpW1Fxf/55gzg8Tqb&#10;8AbFX7ezQyfyewuHvTGDr26zABWpix/x2723BiZZmp/OpCO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Y99pvwAAANwAAAAPAAAAAAAAAAAAAAAAAJgCAABkcnMvZG93bnJl&#10;di54bWxQSwUGAAAAAAQABAD1AAAAhAMAAAAA&#10;" path="m,235r186,l186,,,,,235xe" fillcolor="#fff200" stroked="f">
                    <v:path arrowok="t" o:connecttype="custom" o:connectlocs="0,1019;186,1019;186,784;0,784;0,1019" o:connectangles="0,0,0,0,0"/>
                  </v:shape>
                </v:group>
                <v:group id="Group 1770" o:spid="_x0000_s1033" style="position:absolute;left:4611;top:784;width:278;height:235" coordorigin="4611,784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Freeform 1771" o:spid="_x0000_s1034" style="position:absolute;left:4611;top:784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lB8YA&#10;AADcAAAADwAAAGRycy9kb3ducmV2LnhtbESPS2vDMBCE74H8B7GF3hq5LpTEjRJMIGCShjzaQ49b&#10;a2ObWitjyY/++ypQyHGYmW+Y5Xo0teipdZVlBc+zCARxbnXFhYLPj+3THITzyBpry6TglxysV9PJ&#10;EhNtBz5Tf/GFCBB2CSoovW8SKV1ekkE3sw1x8K62NeiDbAupWxwC3NQyjqJXabDisFBiQ5uS8p9L&#10;ZxScqt3xu0sHme6/Ftn1MNj9+2iVenwY0zcQnkZ/D/+3M63gJYr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GlB8YAAADcAAAADwAAAAAAAAAAAAAAAACYAgAAZHJz&#10;L2Rvd25yZXYueG1sUEsFBgAAAAAEAAQA9QAAAIsDAAAAAA==&#10;" path="m,235r277,l277,,,,,235xe" fillcolor="#fff200" stroked="f">
                    <v:path arrowok="t" o:connecttype="custom" o:connectlocs="0,1019;277,1019;277,784;0,784;0,1019" o:connectangles="0,0,0,0,0"/>
                  </v:shape>
                </v:group>
                <v:group id="Group 1768" o:spid="_x0000_s1035" style="position:absolute;left:4878;top:784;width:441;height:235" coordorigin="4878,784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Freeform 1769" o:spid="_x0000_s1036" style="position:absolute;left:4878;top:784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eeMQA&#10;AADcAAAADwAAAGRycy9kb3ducmV2LnhtbESPzWrDMBCE74G+g9hCbrGcH+LiRgmhUCg9tXEeYLG2&#10;lom1ciQltvv0VaHQ4zAz3zC7w2g7cScfWscKllkOgrh2uuVGwbl6XTyBCBFZY+eYFEwU4LB/mO2w&#10;1G7gT7qfYiMShEOJCkyMfSllqA1ZDJnriZP35bzFmKRvpPY4JLjt5CrPt9Jiy2nBYE8vhurL6WYT&#10;JVRTbP339VhszfKj2bwXl/Gq1PxxPD6DiDTG//Bf+00rWOcb+D2Tj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yHnjEAAAA3AAAAA8AAAAAAAAAAAAAAAAAmAIAAGRycy9k&#10;b3ducmV2LnhtbFBLBQYAAAAABAAEAPUAAACJAwAAAAA=&#10;" path="m,235r440,l440,,,,,235xe" fillcolor="#fff200" stroked="f">
                    <v:path arrowok="t" o:connecttype="custom" o:connectlocs="0,1019;440,1019;440,784;0,784;0,1019" o:connectangles="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6C1195">
        <w:rPr>
          <w:w w:val="110"/>
        </w:rPr>
        <w:t>designs</w:t>
      </w:r>
      <w:proofErr w:type="gramEnd"/>
      <w:r w:rsidR="006C1195">
        <w:rPr>
          <w:w w:val="110"/>
        </w:rPr>
        <w:t>,</w:t>
      </w:r>
      <w:r w:rsidR="006C1195">
        <w:rPr>
          <w:spacing w:val="10"/>
          <w:w w:val="110"/>
        </w:rPr>
        <w:t xml:space="preserve"> </w:t>
      </w:r>
      <w:r w:rsidR="006C1195">
        <w:rPr>
          <w:w w:val="110"/>
        </w:rPr>
        <w:t>calculations</w:t>
      </w:r>
      <w:r w:rsidR="006C1195">
        <w:rPr>
          <w:spacing w:val="9"/>
          <w:w w:val="110"/>
        </w:rPr>
        <w:t xml:space="preserve"> </w:t>
      </w:r>
      <w:r w:rsidR="006C1195">
        <w:rPr>
          <w:spacing w:val="-1"/>
          <w:w w:val="110"/>
        </w:rPr>
        <w:t>and</w:t>
      </w:r>
      <w:r w:rsidR="006C1195">
        <w:rPr>
          <w:spacing w:val="10"/>
          <w:w w:val="110"/>
        </w:rPr>
        <w:t xml:space="preserve"> </w:t>
      </w:r>
      <w:r w:rsidR="006C1195">
        <w:rPr>
          <w:w w:val="110"/>
        </w:rPr>
        <w:t>decision-making,</w:t>
      </w:r>
      <w:r w:rsidR="006C1195">
        <w:rPr>
          <w:spacing w:val="10"/>
          <w:w w:val="110"/>
        </w:rPr>
        <w:t xml:space="preserve"> </w:t>
      </w:r>
      <w:r w:rsidR="006C1195">
        <w:rPr>
          <w:w w:val="110"/>
        </w:rPr>
        <w:t>Serbian</w:t>
      </w:r>
      <w:r w:rsidR="006C1195">
        <w:rPr>
          <w:spacing w:val="8"/>
          <w:w w:val="110"/>
        </w:rPr>
        <w:t xml:space="preserve"> </w:t>
      </w:r>
      <w:r w:rsidR="006C1195">
        <w:rPr>
          <w:spacing w:val="-1"/>
          <w:w w:val="110"/>
        </w:rPr>
        <w:t>enterprises</w:t>
      </w:r>
      <w:r w:rsidR="006C1195">
        <w:rPr>
          <w:spacing w:val="10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9"/>
          <w:w w:val="110"/>
        </w:rPr>
        <w:t xml:space="preserve"> </w:t>
      </w:r>
      <w:r w:rsidR="006C1195">
        <w:rPr>
          <w:w w:val="110"/>
        </w:rPr>
        <w:t>professionals</w:t>
      </w:r>
      <w:r w:rsidR="006C1195">
        <w:rPr>
          <w:spacing w:val="8"/>
          <w:w w:val="110"/>
        </w:rPr>
        <w:t xml:space="preserve"> </w:t>
      </w:r>
      <w:ins w:id="493" w:author="Chris Prickett" w:date="2017-02-12T13:48:00Z">
        <w:r w:rsidR="006E528F">
          <w:rPr>
            <w:spacing w:val="8"/>
            <w:w w:val="110"/>
          </w:rPr>
          <w:t xml:space="preserve">primarily </w:t>
        </w:r>
      </w:ins>
      <w:r w:rsidR="006C1195">
        <w:rPr>
          <w:spacing w:val="-3"/>
          <w:w w:val="110"/>
        </w:rPr>
        <w:t>w</w:t>
      </w:r>
      <w:r w:rsidR="006C1195">
        <w:rPr>
          <w:spacing w:val="-2"/>
          <w:w w:val="110"/>
        </w:rPr>
        <w:t>ork</w:t>
      </w:r>
      <w:del w:id="494" w:author="Chris Prickett" w:date="2017-02-12T13:48:00Z">
        <w:r w:rsidR="006C1195" w:rsidDel="006E528F">
          <w:rPr>
            <w:spacing w:val="10"/>
            <w:w w:val="110"/>
          </w:rPr>
          <w:delText xml:space="preserve"> </w:delText>
        </w:r>
        <w:r w:rsidR="006C1195" w:rsidDel="006E528F">
          <w:rPr>
            <w:w w:val="110"/>
          </w:rPr>
          <w:delText>only</w:delText>
        </w:r>
      </w:del>
      <w:r w:rsidR="006C1195">
        <w:rPr>
          <w:spacing w:val="27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adjust</w:t>
      </w:r>
      <w:r w:rsidR="006C1195">
        <w:rPr>
          <w:spacing w:val="50"/>
          <w:w w:val="110"/>
        </w:rPr>
        <w:t xml:space="preserve"> </w:t>
      </w:r>
      <w:ins w:id="495" w:author="Chris Prickett" w:date="2017-02-12T13:48:00Z">
        <w:r w:rsidR="006E528F">
          <w:rPr>
            <w:w w:val="110"/>
          </w:rPr>
          <w:t>those</w:t>
        </w:r>
      </w:ins>
      <w:del w:id="496" w:author="Chris Prickett" w:date="2017-02-12T13:48:00Z">
        <w:r w:rsidR="006C1195" w:rsidDel="006E528F">
          <w:rPr>
            <w:w w:val="110"/>
          </w:rPr>
          <w:delText>it</w:delText>
        </w:r>
      </w:del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to</w:t>
      </w:r>
      <w:del w:id="497" w:author="Chris Prickett" w:date="2017-02-12T13:48:00Z">
        <w:r w:rsidR="006C1195" w:rsidDel="006E528F">
          <w:rPr>
            <w:spacing w:val="48"/>
            <w:w w:val="110"/>
          </w:rPr>
          <w:delText xml:space="preserve"> </w:delText>
        </w:r>
        <w:r w:rsidR="006C1195" w:rsidDel="006E528F">
          <w:rPr>
            <w:w w:val="110"/>
          </w:rPr>
          <w:delText>the</w:delText>
        </w:r>
      </w:del>
      <w:r w:rsidR="006C1195">
        <w:rPr>
          <w:spacing w:val="47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48"/>
          <w:w w:val="110"/>
        </w:rPr>
        <w:t xml:space="preserve"> </w:t>
      </w:r>
      <w:r w:rsidR="006C1195">
        <w:rPr>
          <w:spacing w:val="-1"/>
          <w:w w:val="110"/>
        </w:rPr>
        <w:t>requirements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standards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with</w:t>
      </w:r>
      <w:del w:id="498" w:author="Chris Prickett" w:date="2017-02-12T13:48:00Z">
        <w:r w:rsidR="006C1195" w:rsidDel="006E528F">
          <w:rPr>
            <w:spacing w:val="48"/>
            <w:w w:val="110"/>
          </w:rPr>
          <w:delText xml:space="preserve"> </w:delText>
        </w:r>
        <w:r w:rsidR="006C1195" w:rsidDel="006E528F">
          <w:rPr>
            <w:w w:val="110"/>
          </w:rPr>
          <w:delText>a</w:delText>
        </w:r>
      </w:del>
      <w:r w:rsidR="006C1195">
        <w:rPr>
          <w:spacing w:val="48"/>
          <w:w w:val="110"/>
        </w:rPr>
        <w:t xml:space="preserve"> </w:t>
      </w:r>
      <w:r w:rsidR="006C1195">
        <w:rPr>
          <w:spacing w:val="-1"/>
          <w:w w:val="110"/>
        </w:rPr>
        <w:t>significant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restrictions</w:t>
      </w:r>
      <w:r w:rsidR="006C1195">
        <w:rPr>
          <w:spacing w:val="48"/>
          <w:w w:val="110"/>
        </w:rPr>
        <w:t xml:space="preserve"> </w:t>
      </w:r>
      <w:r w:rsidR="006C1195">
        <w:rPr>
          <w:spacing w:val="-3"/>
          <w:w w:val="110"/>
        </w:rPr>
        <w:t>ev</w:t>
      </w:r>
      <w:r w:rsidR="006C1195">
        <w:rPr>
          <w:spacing w:val="-2"/>
          <w:w w:val="110"/>
        </w:rPr>
        <w:t>en</w:t>
      </w:r>
      <w:r w:rsidR="006C1195">
        <w:rPr>
          <w:spacing w:val="27"/>
          <w:w w:val="111"/>
        </w:rPr>
        <w:t xml:space="preserve"> </w:t>
      </w:r>
      <w:r w:rsidR="006C1195">
        <w:rPr>
          <w:w w:val="110"/>
        </w:rPr>
        <w:t>in</w:t>
      </w:r>
      <w:r w:rsidR="006C1195">
        <w:rPr>
          <w:spacing w:val="34"/>
          <w:w w:val="110"/>
        </w:rPr>
        <w:t xml:space="preserve"> </w:t>
      </w:r>
      <w:r w:rsidR="006C1195">
        <w:rPr>
          <w:w w:val="110"/>
        </w:rPr>
        <w:t>this</w:t>
      </w:r>
      <w:r w:rsidR="006C1195">
        <w:rPr>
          <w:spacing w:val="34"/>
          <w:w w:val="110"/>
        </w:rPr>
        <w:t xml:space="preserve"> </w:t>
      </w:r>
      <w:r w:rsidR="006C1195">
        <w:rPr>
          <w:spacing w:val="-1"/>
          <w:w w:val="110"/>
        </w:rPr>
        <w:t>domain</w:t>
      </w:r>
      <w:r w:rsidR="006C1195">
        <w:rPr>
          <w:rFonts w:cs="PMingLiU"/>
          <w:spacing w:val="-1"/>
          <w:w w:val="110"/>
          <w:position w:val="8"/>
          <w:sz w:val="16"/>
          <w:szCs w:val="16"/>
        </w:rPr>
        <w:t>8</w:t>
      </w:r>
      <w:r w:rsidR="006C1195">
        <w:rPr>
          <w:rFonts w:cs="PMingLiU"/>
          <w:spacing w:val="18"/>
          <w:w w:val="110"/>
          <w:position w:val="8"/>
          <w:sz w:val="16"/>
          <w:szCs w:val="16"/>
        </w:rPr>
        <w:t xml:space="preserve"> </w:t>
      </w:r>
      <w:r w:rsidR="006C1195">
        <w:rPr>
          <w:w w:val="110"/>
        </w:rPr>
        <w:t>BWP</w:t>
      </w:r>
      <w:r w:rsidR="006C1195">
        <w:rPr>
          <w:spacing w:val="34"/>
          <w:w w:val="110"/>
        </w:rPr>
        <w:t xml:space="preserve"> </w:t>
      </w:r>
      <w:r w:rsidR="006C1195">
        <w:rPr>
          <w:spacing w:val="-1"/>
          <w:w w:val="110"/>
        </w:rPr>
        <w:t>interview.</w:t>
      </w:r>
      <w:r w:rsidR="006C1195">
        <w:rPr>
          <w:spacing w:val="14"/>
          <w:w w:val="110"/>
        </w:rPr>
        <w:t xml:space="preserve"> </w:t>
      </w:r>
      <w:r w:rsidR="006C1195">
        <w:rPr>
          <w:spacing w:val="-2"/>
          <w:w w:val="110"/>
        </w:rPr>
        <w:t>Even</w:t>
      </w:r>
      <w:r w:rsidR="006C1195">
        <w:rPr>
          <w:spacing w:val="35"/>
          <w:w w:val="110"/>
        </w:rPr>
        <w:t xml:space="preserve"> </w:t>
      </w:r>
      <w:r w:rsidR="006C1195">
        <w:rPr>
          <w:w w:val="110"/>
        </w:rPr>
        <w:t>more</w:t>
      </w:r>
      <w:r w:rsidR="006C1195">
        <w:rPr>
          <w:spacing w:val="34"/>
          <w:w w:val="110"/>
        </w:rPr>
        <w:t xml:space="preserve"> </w:t>
      </w:r>
      <w:r w:rsidR="006C1195">
        <w:rPr>
          <w:spacing w:val="-1"/>
          <w:w w:val="110"/>
        </w:rPr>
        <w:t>important</w:t>
      </w:r>
      <w:ins w:id="499" w:author="Chris Prickett" w:date="2017-02-12T13:49:00Z">
        <w:r w:rsidR="006E528F">
          <w:rPr>
            <w:spacing w:val="-1"/>
            <w:w w:val="110"/>
          </w:rPr>
          <w:t>,</w:t>
        </w:r>
      </w:ins>
      <w:r w:rsidR="006C1195">
        <w:rPr>
          <w:spacing w:val="34"/>
          <w:w w:val="110"/>
        </w:rPr>
        <w:t xml:space="preserve"> </w:t>
      </w:r>
      <w:ins w:id="500" w:author="Chris Prickett" w:date="2017-02-12T13:49:00Z">
        <w:r w:rsidR="006E528F">
          <w:rPr>
            <w:spacing w:val="-3"/>
            <w:w w:val="110"/>
          </w:rPr>
          <w:t>it</w:t>
        </w:r>
      </w:ins>
      <w:del w:id="501" w:author="Chris Prickett" w:date="2017-02-12T13:49:00Z">
        <w:r w:rsidR="006C1195" w:rsidDel="006E528F">
          <w:rPr>
            <w:spacing w:val="-3"/>
            <w:w w:val="110"/>
          </w:rPr>
          <w:delText>may</w:delText>
        </w:r>
      </w:del>
      <w:r w:rsidR="006C1195">
        <w:rPr>
          <w:spacing w:val="34"/>
          <w:w w:val="110"/>
        </w:rPr>
        <w:t xml:space="preserve"> </w:t>
      </w:r>
      <w:ins w:id="502" w:author="Chris Prickett" w:date="2017-02-12T13:49:00Z">
        <w:r w:rsidR="006E528F">
          <w:rPr>
            <w:w w:val="110"/>
          </w:rPr>
          <w:t>appears</w:t>
        </w:r>
      </w:ins>
      <w:del w:id="503" w:author="Chris Prickett" w:date="2017-02-12T13:49:00Z">
        <w:r w:rsidR="006C1195" w:rsidDel="006E528F">
          <w:rPr>
            <w:w w:val="110"/>
          </w:rPr>
          <w:delText>seem</w:delText>
        </w:r>
      </w:del>
      <w:r w:rsidR="006C1195">
        <w:rPr>
          <w:spacing w:val="33"/>
          <w:w w:val="110"/>
        </w:rPr>
        <w:t xml:space="preserve"> </w:t>
      </w:r>
      <w:r w:rsidR="006C1195">
        <w:rPr>
          <w:w w:val="110"/>
        </w:rPr>
        <w:t>that</w:t>
      </w:r>
      <w:r w:rsidR="006C1195">
        <w:rPr>
          <w:spacing w:val="32"/>
          <w:w w:val="110"/>
        </w:rPr>
        <w:t xml:space="preserve"> </w:t>
      </w:r>
      <w:r w:rsidR="006C1195">
        <w:rPr>
          <w:spacing w:val="-1"/>
          <w:w w:val="110"/>
        </w:rPr>
        <w:t>different</w:t>
      </w:r>
      <w:r w:rsidR="006C1195">
        <w:rPr>
          <w:spacing w:val="35"/>
          <w:w w:val="110"/>
        </w:rPr>
        <w:t xml:space="preserve"> </w:t>
      </w:r>
      <w:r w:rsidR="006C1195">
        <w:rPr>
          <w:w w:val="110"/>
        </w:rPr>
        <w:t>business</w:t>
      </w:r>
      <w:r w:rsidR="006C1195">
        <w:rPr>
          <w:spacing w:val="51"/>
          <w:w w:val="111"/>
        </w:rPr>
        <w:t xml:space="preserve"> </w:t>
      </w:r>
      <w:r w:rsidR="006C1195">
        <w:rPr>
          <w:spacing w:val="1"/>
          <w:w w:val="110"/>
        </w:rPr>
        <w:t>model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traditions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[</w:t>
      </w:r>
      <w:ins w:id="504" w:author="Chris Prickett" w:date="2017-02-12T13:51:00Z">
        <w:r w:rsidR="006E528F">
          <w:rPr>
            <w:w w:val="110"/>
          </w:rPr>
          <w:t xml:space="preserve">the </w:t>
        </w:r>
      </w:ins>
      <w:r w:rsidR="006C1195">
        <w:rPr>
          <w:w w:val="110"/>
        </w:rPr>
        <w:t>socialist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</w:rPr>
        <w:t>”to</w:t>
      </w:r>
      <w:r w:rsidR="006C1195">
        <w:rPr>
          <w:spacing w:val="2"/>
          <w:w w:val="110"/>
        </w:rPr>
        <w:t xml:space="preserve"> </w:t>
      </w:r>
      <w:r w:rsidR="006C1195">
        <w:rPr>
          <w:spacing w:val="-3"/>
          <w:w w:val="110"/>
        </w:rPr>
        <w:t>hav</w:t>
      </w:r>
      <w:r w:rsidR="006C1195">
        <w:rPr>
          <w:spacing w:val="-4"/>
          <w:w w:val="110"/>
        </w:rPr>
        <w:t>e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"/>
          <w:w w:val="110"/>
        </w:rPr>
        <w:t xml:space="preserve"> </w:t>
      </w:r>
      <w:r w:rsidR="006C1195">
        <w:rPr>
          <w:spacing w:val="-3"/>
          <w:w w:val="110"/>
        </w:rPr>
        <w:t>w</w:t>
      </w:r>
      <w:r w:rsidR="006C1195">
        <w:rPr>
          <w:spacing w:val="-2"/>
          <w:w w:val="110"/>
        </w:rPr>
        <w:t>ork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done”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</w:rPr>
        <w:t>among</w:t>
      </w:r>
      <w:r w:rsidR="006C1195">
        <w:rPr>
          <w:spacing w:val="3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3"/>
          <w:w w:val="110"/>
        </w:rPr>
        <w:t xml:space="preserve"> </w:t>
      </w:r>
      <w:r w:rsidR="006C1195">
        <w:rPr>
          <w:spacing w:val="-1"/>
          <w:w w:val="110"/>
        </w:rPr>
        <w:t>profess</w:t>
      </w:r>
      <w:r w:rsidR="006C1195">
        <w:rPr>
          <w:spacing w:val="-2"/>
          <w:w w:val="110"/>
        </w:rPr>
        <w:t>i</w:t>
      </w:r>
      <w:r w:rsidR="006C1195">
        <w:rPr>
          <w:spacing w:val="-1"/>
          <w:w w:val="110"/>
        </w:rPr>
        <w:t>onals</w:t>
      </w:r>
      <w:r w:rsidR="006C1195">
        <w:rPr>
          <w:spacing w:val="2"/>
          <w:w w:val="110"/>
        </w:rPr>
        <w:t xml:space="preserve"> </w:t>
      </w:r>
      <w:r w:rsidR="006C1195">
        <w:rPr>
          <w:spacing w:val="-1"/>
          <w:w w:val="110"/>
        </w:rPr>
        <w:t>compar</w:t>
      </w:r>
      <w:ins w:id="505" w:author="Chris Prickett" w:date="2017-02-12T13:49:00Z">
        <w:r w:rsidR="006E528F">
          <w:rPr>
            <w:spacing w:val="-1"/>
            <w:w w:val="110"/>
          </w:rPr>
          <w:t>ed</w:t>
        </w:r>
      </w:ins>
      <w:del w:id="506" w:author="Chris Prickett" w:date="2017-02-12T13:49:00Z">
        <w:r w:rsidR="006C1195" w:rsidDel="006E528F">
          <w:rPr>
            <w:spacing w:val="-1"/>
            <w:w w:val="110"/>
          </w:rPr>
          <w:delText>ing</w:delText>
        </w:r>
      </w:del>
      <w:r w:rsidR="006C1195">
        <w:rPr>
          <w:spacing w:val="57"/>
          <w:w w:val="114"/>
        </w:rPr>
        <w:t xml:space="preserve"> </w:t>
      </w:r>
      <w:r w:rsidR="006C1195">
        <w:rPr>
          <w:w w:val="110"/>
        </w:rPr>
        <w:t>to</w:t>
      </w:r>
      <w:r w:rsidR="006C1195">
        <w:rPr>
          <w:spacing w:val="4"/>
          <w:w w:val="110"/>
        </w:rPr>
        <w:t xml:space="preserve"> </w:t>
      </w:r>
      <w:r w:rsidR="006C1195">
        <w:rPr>
          <w:spacing w:val="-1"/>
          <w:w w:val="110"/>
        </w:rPr>
        <w:t>profit-oriented</w:t>
      </w:r>
      <w:r w:rsidR="006C1195">
        <w:rPr>
          <w:spacing w:val="4"/>
          <w:w w:val="110"/>
        </w:rPr>
        <w:t xml:space="preserve"> </w:t>
      </w:r>
      <w:r w:rsidR="006C1195">
        <w:rPr>
          <w:spacing w:val="-1"/>
          <w:w w:val="110"/>
        </w:rPr>
        <w:t>approaches</w:t>
      </w:r>
      <w:r w:rsidR="006C1195">
        <w:rPr>
          <w:spacing w:val="5"/>
          <w:w w:val="110"/>
        </w:rPr>
        <w:t xml:space="preserve"> </w:t>
      </w:r>
      <w:r w:rsidR="006C1195">
        <w:rPr>
          <w:w w:val="110"/>
        </w:rPr>
        <w:t>from</w:t>
      </w:r>
      <w:r w:rsidR="006C1195">
        <w:rPr>
          <w:spacing w:val="4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5"/>
          <w:w w:val="110"/>
        </w:rPr>
        <w:t xml:space="preserve"> </w:t>
      </w:r>
      <w:r w:rsidR="006C1195">
        <w:rPr>
          <w:w w:val="110"/>
        </w:rPr>
        <w:t>foreign</w:t>
      </w:r>
      <w:r w:rsidR="006C1195">
        <w:rPr>
          <w:spacing w:val="4"/>
          <w:w w:val="110"/>
        </w:rPr>
        <w:t xml:space="preserve"> </w:t>
      </w:r>
      <w:ins w:id="507" w:author="Chris Prickett" w:date="2017-02-12T13:50:00Z">
        <w:r w:rsidR="006E528F">
          <w:rPr>
            <w:w w:val="110"/>
          </w:rPr>
          <w:t>professionals</w:t>
        </w:r>
      </w:ins>
      <w:del w:id="508" w:author="Chris Prickett" w:date="2017-02-12T13:50:00Z">
        <w:r w:rsidR="006C1195" w:rsidDel="006E528F">
          <w:rPr>
            <w:w w:val="110"/>
          </w:rPr>
          <w:delText>ones</w:delText>
        </w:r>
      </w:del>
      <w:r w:rsidR="006C1195">
        <w:rPr>
          <w:w w:val="110"/>
        </w:rPr>
        <w:t>]</w:t>
      </w:r>
      <w:r w:rsidR="006C1195">
        <w:rPr>
          <w:spacing w:val="6"/>
          <w:w w:val="110"/>
        </w:rPr>
        <w:t xml:space="preserve"> </w:t>
      </w:r>
      <w:r w:rsidR="006C1195">
        <w:rPr>
          <w:w w:val="110"/>
        </w:rPr>
        <w:t>influence</w:t>
      </w:r>
      <w:r w:rsidR="006C1195">
        <w:rPr>
          <w:spacing w:val="4"/>
          <w:w w:val="110"/>
        </w:rPr>
        <w:t xml:space="preserve"> </w:t>
      </w:r>
      <w:r w:rsidR="006C1195">
        <w:rPr>
          <w:w w:val="110"/>
        </w:rPr>
        <w:t>their</w:t>
      </w:r>
      <w:r w:rsidR="006C1195">
        <w:rPr>
          <w:spacing w:val="5"/>
          <w:w w:val="110"/>
        </w:rPr>
        <w:t xml:space="preserve"> </w:t>
      </w:r>
      <w:r w:rsidR="006C1195">
        <w:rPr>
          <w:w w:val="110"/>
        </w:rPr>
        <w:t>respective</w:t>
      </w:r>
      <w:r w:rsidR="006C1195">
        <w:rPr>
          <w:spacing w:val="4"/>
          <w:w w:val="110"/>
        </w:rPr>
        <w:t xml:space="preserve"> </w:t>
      </w:r>
      <w:r w:rsidR="006C1195">
        <w:rPr>
          <w:w w:val="110"/>
        </w:rPr>
        <w:t>financial</w:t>
      </w:r>
      <w:r w:rsidR="006C1195">
        <w:rPr>
          <w:spacing w:val="5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5"/>
          <w:w w:val="117"/>
        </w:rPr>
        <w:t xml:space="preserve"> </w:t>
      </w:r>
      <w:r w:rsidR="006C1195">
        <w:rPr>
          <w:w w:val="110"/>
        </w:rPr>
        <w:t>managerial</w:t>
      </w:r>
      <w:r w:rsidR="006C1195">
        <w:rPr>
          <w:spacing w:val="36"/>
          <w:w w:val="110"/>
        </w:rPr>
        <w:t xml:space="preserve"> </w:t>
      </w:r>
      <w:r w:rsidR="006C1195">
        <w:rPr>
          <w:spacing w:val="-1"/>
          <w:w w:val="110"/>
        </w:rPr>
        <w:t>arrangements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with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7"/>
          <w:w w:val="110"/>
        </w:rPr>
        <w:t xml:space="preserve"> </w:t>
      </w:r>
      <w:r w:rsidR="006C1195">
        <w:rPr>
          <w:spacing w:val="-2"/>
          <w:w w:val="110"/>
        </w:rPr>
        <w:t>investor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this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manner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direct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course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37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21"/>
          <w:w w:val="119"/>
        </w:rPr>
        <w:t xml:space="preserve"> </w:t>
      </w:r>
      <w:r w:rsidR="006C1195">
        <w:rPr>
          <w:spacing w:val="-1"/>
          <w:w w:val="110"/>
        </w:rPr>
        <w:t>implementation</w:t>
      </w:r>
      <w:r w:rsidR="006C1195">
        <w:rPr>
          <w:spacing w:val="47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48"/>
          <w:w w:val="110"/>
        </w:rPr>
        <w:t xml:space="preserve"> </w:t>
      </w:r>
      <w:r w:rsidR="006C1195">
        <w:rPr>
          <w:w w:val="110"/>
        </w:rPr>
        <w:t>projects.</w:t>
      </w:r>
    </w:p>
    <w:p w14:paraId="685F7FD9" w14:textId="30D0CEA2" w:rsidR="00A8456E" w:rsidRDefault="006C1195">
      <w:pPr>
        <w:spacing w:before="59" w:line="338" w:lineRule="auto"/>
        <w:ind w:left="587" w:right="112" w:firstLine="33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>”The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</w:rPr>
        <w:t>politicians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</w:rPr>
        <w:t>in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</w:rPr>
        <w:t>Serbia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  <w:spacing w:val="1"/>
        </w:rPr>
        <w:t>become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</w:rPr>
        <w:t>blinded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  <w:spacing w:val="-5"/>
        </w:rPr>
        <w:t>b</w:t>
      </w:r>
      <w:r>
        <w:rPr>
          <w:rFonts w:ascii="Georgia" w:eastAsia="Georgia" w:hAnsi="Georgia" w:cs="Georgia"/>
          <w:b/>
          <w:bCs/>
          <w:spacing w:val="-4"/>
        </w:rPr>
        <w:t>y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  <w:spacing w:val="-3"/>
        </w:rPr>
        <w:t>power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commentRangeStart w:id="509"/>
      <w:commentRangeStart w:id="510"/>
      <w:r>
        <w:rPr>
          <w:rFonts w:ascii="Georgia" w:eastAsia="Georgia" w:hAnsi="Georgia" w:cs="Georgia"/>
          <w:b/>
          <w:bCs/>
        </w:rPr>
        <w:t>and</w:t>
      </w:r>
      <w:r>
        <w:rPr>
          <w:rFonts w:ascii="Georgia" w:eastAsia="Georgia" w:hAnsi="Georgia" w:cs="Georgia"/>
          <w:b/>
          <w:bCs/>
          <w:spacing w:val="-17"/>
        </w:rPr>
        <w:t xml:space="preserve"> </w:t>
      </w:r>
      <w:r>
        <w:rPr>
          <w:rFonts w:ascii="Georgia" w:eastAsia="Georgia" w:hAnsi="Georgia" w:cs="Georgia"/>
          <w:b/>
          <w:bCs/>
        </w:rPr>
        <w:t>benefi</w:t>
      </w:r>
      <w:ins w:id="511" w:author="Chris Prickett" w:date="2017-02-12T13:51:00Z">
        <w:r w:rsidR="006E528F">
          <w:rPr>
            <w:rFonts w:ascii="Georgia" w:eastAsia="Georgia" w:hAnsi="Georgia" w:cs="Georgia"/>
            <w:b/>
            <w:bCs/>
            <w:spacing w:val="-17"/>
          </w:rPr>
          <w:t xml:space="preserve">ts after </w:t>
        </w:r>
      </w:ins>
      <w:del w:id="512" w:author="Chris Prickett" w:date="2017-02-12T13:51:00Z">
        <w:r w:rsidDel="006E528F">
          <w:rPr>
            <w:rFonts w:ascii="Georgia" w:eastAsia="Georgia" w:hAnsi="Georgia" w:cs="Georgia"/>
            <w:b/>
            <w:bCs/>
          </w:rPr>
          <w:delText>ces</w:delText>
        </w:r>
        <w:r w:rsidDel="006E528F">
          <w:rPr>
            <w:rFonts w:ascii="Georgia" w:eastAsia="Georgia" w:hAnsi="Georgia" w:cs="Georgia"/>
            <w:b/>
            <w:bCs/>
            <w:spacing w:val="-17"/>
          </w:rPr>
          <w:delText xml:space="preserve"> </w:delText>
        </w:r>
        <w:r w:rsidDel="006E528F">
          <w:rPr>
            <w:rFonts w:ascii="Georgia" w:eastAsia="Georgia" w:hAnsi="Georgia" w:cs="Georgia"/>
            <w:b/>
            <w:bCs/>
          </w:rPr>
          <w:delText>for</w:delText>
        </w:r>
        <w:r w:rsidDel="006E528F">
          <w:rPr>
            <w:rFonts w:ascii="Georgia" w:eastAsia="Georgia" w:hAnsi="Georgia" w:cs="Georgia"/>
            <w:b/>
            <w:bCs/>
            <w:spacing w:val="-17"/>
          </w:rPr>
          <w:delText xml:space="preserve"> </w:delText>
        </w:r>
      </w:del>
      <w:r>
        <w:rPr>
          <w:rFonts w:ascii="Georgia" w:eastAsia="Georgia" w:hAnsi="Georgia" w:cs="Georgia"/>
          <w:b/>
          <w:bCs/>
        </w:rPr>
        <w:t>less</w:t>
      </w:r>
      <w:r>
        <w:rPr>
          <w:rFonts w:ascii="Georgia" w:eastAsia="Georgia" w:hAnsi="Georgia" w:cs="Georgia"/>
          <w:b/>
          <w:bCs/>
          <w:spacing w:val="38"/>
          <w:w w:val="89"/>
        </w:rPr>
        <w:t xml:space="preserve"> </w:t>
      </w:r>
      <w:commentRangeEnd w:id="509"/>
      <w:r w:rsidR="006E528F">
        <w:rPr>
          <w:rStyle w:val="CommentReference"/>
        </w:rPr>
        <w:commentReference w:id="509"/>
      </w:r>
      <w:commentRangeEnd w:id="510"/>
      <w:r w:rsidR="001C05D1">
        <w:rPr>
          <w:rStyle w:val="CommentReference"/>
        </w:rPr>
        <w:commentReference w:id="510"/>
      </w:r>
      <w:r>
        <w:rPr>
          <w:rFonts w:ascii="Georgia" w:eastAsia="Georgia" w:hAnsi="Georgia" w:cs="Georgia"/>
          <w:b/>
          <w:bCs/>
        </w:rPr>
        <w:t>than</w:t>
      </w:r>
      <w:r>
        <w:rPr>
          <w:rFonts w:ascii="Georgia" w:eastAsia="Georgia" w:hAnsi="Georgia" w:cs="Georgia"/>
          <w:b/>
          <w:bCs/>
          <w:spacing w:val="24"/>
        </w:rPr>
        <w:t xml:space="preserve"> </w:t>
      </w:r>
      <w:r>
        <w:rPr>
          <w:rFonts w:ascii="Georgia" w:eastAsia="Georgia" w:hAnsi="Georgia" w:cs="Georgia"/>
          <w:b/>
          <w:bCs/>
        </w:rPr>
        <w:t>a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  <w:spacing w:val="-2"/>
        </w:rPr>
        <w:t>y</w:t>
      </w:r>
      <w:r>
        <w:rPr>
          <w:rFonts w:ascii="Georgia" w:eastAsia="Georgia" w:hAnsi="Georgia" w:cs="Georgia"/>
          <w:b/>
          <w:bCs/>
          <w:spacing w:val="-3"/>
        </w:rPr>
        <w:t>ear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</w:rPr>
        <w:t>of</w:t>
      </w:r>
      <w:r>
        <w:rPr>
          <w:rFonts w:ascii="Georgia" w:eastAsia="Georgia" w:hAnsi="Georgia" w:cs="Georgia"/>
          <w:b/>
          <w:bCs/>
          <w:spacing w:val="24"/>
        </w:rPr>
        <w:t xml:space="preserve"> </w:t>
      </w:r>
      <w:r>
        <w:rPr>
          <w:rFonts w:ascii="Georgia" w:eastAsia="Georgia" w:hAnsi="Georgia" w:cs="Georgia"/>
          <w:b/>
          <w:bCs/>
          <w:spacing w:val="-2"/>
        </w:rPr>
        <w:t>working</w:t>
      </w:r>
      <w:r>
        <w:rPr>
          <w:rFonts w:ascii="Georgia" w:eastAsia="Georgia" w:hAnsi="Georgia" w:cs="Georgia"/>
          <w:b/>
          <w:bCs/>
          <w:spacing w:val="24"/>
        </w:rPr>
        <w:t xml:space="preserve"> </w:t>
      </w:r>
      <w:r>
        <w:rPr>
          <w:rFonts w:ascii="Georgia" w:eastAsia="Georgia" w:hAnsi="Georgia" w:cs="Georgia"/>
          <w:b/>
          <w:bCs/>
        </w:rPr>
        <w:t>as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  <w:spacing w:val="-3"/>
        </w:rPr>
        <w:t>part</w:t>
      </w:r>
      <w:r>
        <w:rPr>
          <w:rFonts w:ascii="Georgia" w:eastAsia="Georgia" w:hAnsi="Georgia" w:cs="Georgia"/>
          <w:b/>
          <w:bCs/>
          <w:spacing w:val="-2"/>
        </w:rPr>
        <w:t>y</w:t>
      </w:r>
      <w:r>
        <w:rPr>
          <w:rFonts w:ascii="Georgia" w:eastAsia="Georgia" w:hAnsi="Georgia" w:cs="Georgia"/>
          <w:b/>
          <w:bCs/>
          <w:spacing w:val="24"/>
        </w:rPr>
        <w:t xml:space="preserve"> </w:t>
      </w:r>
      <w:r>
        <w:rPr>
          <w:rFonts w:ascii="Georgia" w:eastAsia="Georgia" w:hAnsi="Georgia" w:cs="Georgia"/>
          <w:b/>
          <w:bCs/>
        </w:rPr>
        <w:t>staff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</w:rPr>
        <w:t>in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</w:rPr>
        <w:t>the</w:t>
      </w:r>
      <w:r>
        <w:rPr>
          <w:rFonts w:ascii="Georgia" w:eastAsia="Georgia" w:hAnsi="Georgia" w:cs="Georgia"/>
          <w:b/>
          <w:bCs/>
          <w:spacing w:val="24"/>
        </w:rPr>
        <w:t xml:space="preserve"> </w:t>
      </w:r>
      <w:r>
        <w:rPr>
          <w:rFonts w:ascii="Georgia" w:eastAsia="Georgia" w:hAnsi="Georgia" w:cs="Georgia"/>
          <w:b/>
          <w:bCs/>
        </w:rPr>
        <w:t>public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</w:rPr>
        <w:t>domain”</w:t>
      </w:r>
      <w:ins w:id="513" w:author="anturija" w:date="2017-02-13T21:52:00Z">
        <w:r w:rsidR="001C05D1">
          <w:rPr>
            <w:rFonts w:ascii="Georgia" w:eastAsia="Georgia" w:hAnsi="Georgia" w:cs="Georgia"/>
            <w:b/>
            <w:bCs/>
          </w:rPr>
          <w:t xml:space="preserve"> (Interviewee X)</w:t>
        </w:r>
      </w:ins>
    </w:p>
    <w:p w14:paraId="32B89F0B" w14:textId="77777777" w:rsidR="00A8456E" w:rsidRDefault="00A8456E">
      <w:pPr>
        <w:spacing w:before="6"/>
        <w:rPr>
          <w:rFonts w:ascii="Georgia" w:eastAsia="Georgia" w:hAnsi="Georgia" w:cs="Georgia"/>
          <w:b/>
          <w:bCs/>
          <w:sz w:val="24"/>
          <w:szCs w:val="24"/>
        </w:rPr>
      </w:pPr>
    </w:p>
    <w:p w14:paraId="6FBA4275" w14:textId="27761003" w:rsidR="00A8456E" w:rsidRDefault="000747F7">
      <w:pPr>
        <w:pStyle w:val="BodyText"/>
        <w:spacing w:before="19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416" behindDoc="0" locked="0" layoutInCell="1" allowOverlap="1" wp14:anchorId="07995B5D" wp14:editId="35660FBA">
                <wp:simplePos x="0" y="0"/>
                <wp:positionH relativeFrom="page">
                  <wp:posOffset>6426835</wp:posOffset>
                </wp:positionH>
                <wp:positionV relativeFrom="paragraph">
                  <wp:posOffset>62865</wp:posOffset>
                </wp:positionV>
                <wp:extent cx="416560" cy="149225"/>
                <wp:effectExtent l="0" t="0" r="0" b="0"/>
                <wp:wrapNone/>
                <wp:docPr id="293" name="Text Box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922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6C742" w14:textId="77777777" w:rsidR="001C05D1" w:rsidRDefault="001C05D1">
                            <w:pPr>
                              <w:pStyle w:val="BodyText"/>
                              <w:spacing w:line="208" w:lineRule="exact"/>
                              <w:ind w:left="4"/>
                            </w:pPr>
                            <w:r>
                              <w:rPr>
                                <w:w w:val="115"/>
                              </w:rPr>
                              <w:t>Latour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9" o:spid="_x0000_s1026" type="#_x0000_t202" style="position:absolute;left:0;text-align:left;margin-left:506.05pt;margin-top:4.95pt;width:32.8pt;height:11.75pt;z-index: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" fillcolor="#fff200" stroked="f">
                <v:textbox inset="0,0,0,0">
                  <w:txbxContent>
                    <w:p w14:paraId="0E66C742" w14:textId="77777777" w:rsidR="001C05D1" w:rsidRDefault="001C05D1">
                      <w:pPr>
                        <w:pStyle w:val="BodyText"/>
                        <w:spacing w:line="208" w:lineRule="exact"/>
                        <w:ind w:left="4"/>
                      </w:pPr>
                      <w:r>
                        <w:rPr>
                          <w:w w:val="115"/>
                        </w:rPr>
                        <w:t>Latour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1195">
        <w:rPr>
          <w:rFonts w:ascii="Georgia" w:eastAsia="Georgia" w:hAnsi="Georgia" w:cs="Georgia"/>
          <w:b/>
          <w:bCs/>
          <w:w w:val="110"/>
        </w:rPr>
        <w:t>Documents</w:t>
      </w:r>
      <w:ins w:id="514" w:author="Chris Prickett" w:date="2017-02-12T13:53:00Z">
        <w:r w:rsidR="006E528F">
          <w:rPr>
            <w:rFonts w:ascii="Georgia" w:eastAsia="Georgia" w:hAnsi="Georgia" w:cs="Georgia"/>
            <w:b/>
            <w:bCs/>
            <w:w w:val="110"/>
          </w:rPr>
          <w:t>:</w:t>
        </w:r>
      </w:ins>
      <w:r w:rsidR="006C1195">
        <w:rPr>
          <w:rFonts w:ascii="Georgia" w:eastAsia="Georgia" w:hAnsi="Georgia" w:cs="Georgia"/>
          <w:b/>
          <w:bCs/>
          <w:spacing w:val="58"/>
          <w:w w:val="110"/>
        </w:rPr>
        <w:t xml:space="preserve"> </w:t>
      </w:r>
      <w:r w:rsidR="006C1195">
        <w:rPr>
          <w:w w:val="110"/>
        </w:rPr>
        <w:t>An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additional</w:t>
      </w:r>
      <w:r w:rsidR="006C1195">
        <w:rPr>
          <w:spacing w:val="-31"/>
          <w:w w:val="110"/>
        </w:rPr>
        <w:t xml:space="preserve"> </w:t>
      </w:r>
      <w:r w:rsidR="006C1195">
        <w:rPr>
          <w:spacing w:val="-2"/>
          <w:w w:val="110"/>
        </w:rPr>
        <w:t>interventionist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role</w:t>
      </w:r>
      <w:r w:rsidR="006C1195">
        <w:rPr>
          <w:spacing w:val="-31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terms</w:t>
      </w:r>
      <w:r w:rsidR="006C1195">
        <w:rPr>
          <w:spacing w:val="-32"/>
          <w:w w:val="110"/>
        </w:rPr>
        <w:t xml:space="preserve"> </w:t>
      </w:r>
      <w:proofErr w:type="gramStart"/>
      <w:r w:rsidR="006C1195">
        <w:rPr>
          <w:w w:val="110"/>
        </w:rPr>
        <w:t>of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”</w:t>
      </w:r>
      <w:proofErr w:type="gramEnd"/>
      <w:r w:rsidR="006C1195">
        <w:rPr>
          <w:w w:val="110"/>
        </w:rPr>
        <w:t>localizing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-32"/>
          <w:w w:val="110"/>
        </w:rPr>
        <w:t xml:space="preserve"> </w:t>
      </w:r>
      <w:r w:rsidR="006C1195">
        <w:rPr>
          <w:w w:val="110"/>
        </w:rPr>
        <w:t>global”</w:t>
      </w:r>
    </w:p>
    <w:p w14:paraId="57947E0F" w14:textId="756CABC3" w:rsidR="00A8456E" w:rsidRDefault="006C1195">
      <w:pPr>
        <w:pStyle w:val="BodyText"/>
        <w:spacing w:before="60" w:line="291" w:lineRule="auto"/>
        <w:ind w:right="111"/>
        <w:jc w:val="both"/>
        <w:rPr>
          <w:rFonts w:cs="PMingLiU"/>
          <w:sz w:val="16"/>
          <w:szCs w:val="16"/>
        </w:rPr>
      </w:pPr>
      <w:r>
        <w:rPr>
          <w:w w:val="115"/>
          <w:highlight w:val="yellow"/>
        </w:rPr>
        <w:t>2005</w:t>
      </w:r>
      <w:r>
        <w:rPr>
          <w:spacing w:val="14"/>
          <w:w w:val="115"/>
          <w:highlight w:val="yellow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put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work</w:t>
      </w:r>
      <w:r>
        <w:rPr>
          <w:spacing w:val="14"/>
          <w:w w:val="115"/>
        </w:rPr>
        <w:t xml:space="preserve"> </w:t>
      </w:r>
      <w:r>
        <w:rPr>
          <w:w w:val="115"/>
        </w:rPr>
        <w:t>through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ins w:id="515" w:author="Chris Prickett" w:date="2017-02-12T14:00:00Z">
        <w:r w:rsidR="00A237C4">
          <w:rPr>
            <w:spacing w:val="-1"/>
            <w:w w:val="115"/>
          </w:rPr>
          <w:t xml:space="preserve"> approaches to the</w:t>
        </w:r>
      </w:ins>
      <w:r>
        <w:rPr>
          <w:spacing w:val="15"/>
          <w:w w:val="115"/>
        </w:rPr>
        <w:t xml:space="preserve"> </w:t>
      </w:r>
      <w:del w:id="516" w:author="Chris Prickett" w:date="2017-02-12T14:00:00Z">
        <w:r w:rsidDel="00A237C4">
          <w:rPr>
            <w:spacing w:val="-1"/>
            <w:w w:val="115"/>
          </w:rPr>
          <w:delText>u</w:delText>
        </w:r>
        <w:r w:rsidDel="00A237C4">
          <w:rPr>
            <w:spacing w:val="-2"/>
            <w:w w:val="115"/>
          </w:rPr>
          <w:delText>nfold</w:delText>
        </w:r>
        <w:r w:rsidDel="00A237C4">
          <w:rPr>
            <w:spacing w:val="15"/>
            <w:w w:val="115"/>
          </w:rPr>
          <w:delText xml:space="preserve"> </w:delText>
        </w:r>
      </w:del>
      <w:ins w:id="517" w:author="Chris Prickett" w:date="2017-02-12T14:00:00Z">
        <w:r w:rsidR="00A237C4">
          <w:rPr>
            <w:spacing w:val="-1"/>
            <w:w w:val="115"/>
          </w:rPr>
          <w:t>implementation</w:t>
        </w:r>
        <w:r w:rsidR="00A237C4">
          <w:rPr>
            <w:spacing w:val="15"/>
            <w:w w:val="115"/>
          </w:rPr>
          <w:t xml:space="preserve"> </w:t>
        </w:r>
      </w:ins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del w:id="518" w:author="Chris Prickett" w:date="2017-02-12T14:01:00Z">
        <w:r w:rsidDel="00A237C4">
          <w:rPr>
            <w:spacing w:val="-1"/>
            <w:w w:val="115"/>
          </w:rPr>
          <w:delText>th</w:delText>
        </w:r>
        <w:r w:rsidDel="00A237C4">
          <w:rPr>
            <w:spacing w:val="-2"/>
            <w:w w:val="115"/>
          </w:rPr>
          <w:delText>e</w:delText>
        </w:r>
        <w:r w:rsidDel="00A237C4">
          <w:rPr>
            <w:spacing w:val="14"/>
            <w:w w:val="115"/>
          </w:rPr>
          <w:delText xml:space="preserve"> </w:delText>
        </w:r>
      </w:del>
      <w:r>
        <w:rPr>
          <w:spacing w:val="-2"/>
          <w:w w:val="115"/>
        </w:rPr>
        <w:t>agreemen</w:t>
      </w:r>
      <w:r>
        <w:rPr>
          <w:spacing w:val="-1"/>
          <w:w w:val="115"/>
        </w:rPr>
        <w:t>ts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spacing w:val="1"/>
          <w:w w:val="115"/>
        </w:rPr>
        <w:t>projects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ins w:id="519" w:author="Chris Prickett" w:date="2017-02-12T13:55:00Z">
        <w:r w:rsidR="00A237C4">
          <w:rPr>
            <w:spacing w:val="14"/>
            <w:w w:val="115"/>
          </w:rPr>
          <w:t xml:space="preserve">the </w:t>
        </w:r>
      </w:ins>
      <w:r>
        <w:rPr>
          <w:w w:val="115"/>
        </w:rPr>
        <w:t>Serbian</w:t>
      </w:r>
      <w:r>
        <w:rPr>
          <w:spacing w:val="39"/>
          <w:w w:val="113"/>
        </w:rPr>
        <w:t xml:space="preserve"> </w:t>
      </w:r>
      <w:r>
        <w:rPr>
          <w:w w:val="115"/>
        </w:rPr>
        <w:t>setting</w:t>
      </w:r>
      <w:r>
        <w:rPr>
          <w:spacing w:val="3"/>
          <w:w w:val="115"/>
        </w:rPr>
        <w:t xml:space="preserve"> </w:t>
      </w:r>
      <w:r>
        <w:rPr>
          <w:w w:val="115"/>
        </w:rPr>
        <w:t>compar</w:t>
      </w:r>
      <w:ins w:id="520" w:author="Chris Prickett" w:date="2017-02-12T13:55:00Z">
        <w:r w:rsidR="00A237C4">
          <w:rPr>
            <w:w w:val="115"/>
          </w:rPr>
          <w:t>ed</w:t>
        </w:r>
      </w:ins>
      <w:del w:id="521" w:author="Chris Prickett" w:date="2017-02-12T13:55:00Z">
        <w:r w:rsidDel="00A237C4">
          <w:rPr>
            <w:w w:val="115"/>
          </w:rPr>
          <w:delText>ing</w:delText>
        </w:r>
      </w:del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4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del w:id="522" w:author="Chris Prickett" w:date="2017-02-12T14:01:00Z">
        <w:r w:rsidDel="00A237C4">
          <w:rPr>
            <w:spacing w:val="4"/>
            <w:w w:val="115"/>
          </w:rPr>
          <w:delText xml:space="preserve"> </w:delText>
        </w:r>
        <w:r w:rsidDel="00A237C4">
          <w:rPr>
            <w:w w:val="115"/>
          </w:rPr>
          <w:delText>the</w:delText>
        </w:r>
      </w:del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oth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.</w:t>
      </w:r>
      <w:r>
        <w:rPr>
          <w:spacing w:val="28"/>
          <w:w w:val="115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4"/>
          <w:w w:val="115"/>
        </w:rPr>
        <w:t xml:space="preserve"> </w:t>
      </w:r>
      <w:r>
        <w:rPr>
          <w:w w:val="115"/>
        </w:rPr>
        <w:t>example,</w:t>
      </w:r>
      <w:r>
        <w:rPr>
          <w:spacing w:val="4"/>
          <w:w w:val="115"/>
        </w:rPr>
        <w:t xml:space="preserve"> </w:t>
      </w:r>
      <w:ins w:id="523" w:author="Chris Prickett" w:date="2017-02-12T13:57:00Z">
        <w:r w:rsidR="00A237C4">
          <w:rPr>
            <w:spacing w:val="4"/>
            <w:w w:val="115"/>
          </w:rPr>
          <w:t xml:space="preserve">the </w:t>
        </w:r>
      </w:ins>
      <w:r>
        <w:rPr>
          <w:w w:val="115"/>
        </w:rPr>
        <w:t>Serbian</w:t>
      </w:r>
      <w:r>
        <w:rPr>
          <w:spacing w:val="4"/>
          <w:w w:val="115"/>
        </w:rPr>
        <w:t xml:space="preserve"> </w:t>
      </w:r>
      <w:r>
        <w:rPr>
          <w:w w:val="115"/>
        </w:rPr>
        <w:t>urban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4"/>
          <w:w w:val="115"/>
        </w:rPr>
        <w:t xml:space="preserve"> </w:t>
      </w:r>
      <w:r>
        <w:rPr>
          <w:spacing w:val="1"/>
          <w:w w:val="115"/>
        </w:rPr>
        <w:t>does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23"/>
          <w:w w:val="119"/>
        </w:rPr>
        <w:t xml:space="preserve"> </w:t>
      </w:r>
      <w:r>
        <w:rPr>
          <w:w w:val="115"/>
        </w:rPr>
        <w:t>recognize</w:t>
      </w:r>
      <w:r>
        <w:rPr>
          <w:spacing w:val="16"/>
          <w:w w:val="115"/>
        </w:rPr>
        <w:t xml:space="preserve"> </w:t>
      </w:r>
      <w:ins w:id="524" w:author="Chris Prickett" w:date="2017-02-12T14:02:00Z">
        <w:r w:rsidR="00A237C4">
          <w:rPr>
            <w:w w:val="115"/>
          </w:rPr>
          <w:t>the</w:t>
        </w:r>
      </w:ins>
      <w:del w:id="525" w:author="Chris Prickett" w:date="2017-02-12T14:02:00Z">
        <w:r w:rsidDel="00A237C4">
          <w:rPr>
            <w:w w:val="115"/>
          </w:rPr>
          <w:delText>a</w:delText>
        </w:r>
      </w:del>
      <w:r>
        <w:rPr>
          <w:spacing w:val="17"/>
          <w:w w:val="115"/>
        </w:rPr>
        <w:t xml:space="preserve"> </w:t>
      </w:r>
      <w:r>
        <w:rPr>
          <w:w w:val="115"/>
        </w:rPr>
        <w:t>legally</w:t>
      </w:r>
      <w:r>
        <w:rPr>
          <w:spacing w:val="17"/>
          <w:w w:val="115"/>
        </w:rPr>
        <w:t xml:space="preserve"> </w:t>
      </w:r>
      <w:r>
        <w:rPr>
          <w:w w:val="115"/>
        </w:rPr>
        <w:t>binding</w:t>
      </w:r>
      <w:r>
        <w:rPr>
          <w:spacing w:val="17"/>
          <w:w w:val="115"/>
        </w:rPr>
        <w:t xml:space="preserve"> </w:t>
      </w:r>
      <w:r>
        <w:rPr>
          <w:w w:val="115"/>
        </w:rPr>
        <w:t>role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Master</w:t>
      </w:r>
      <w:r>
        <w:rPr>
          <w:spacing w:val="17"/>
          <w:w w:val="115"/>
        </w:rPr>
        <w:t xml:space="preserve"> </w:t>
      </w:r>
      <w:r>
        <w:rPr>
          <w:w w:val="115"/>
        </w:rPr>
        <w:t>plan.</w:t>
      </w:r>
      <w:r>
        <w:rPr>
          <w:spacing w:val="12"/>
          <w:w w:val="115"/>
        </w:rPr>
        <w:t xml:space="preserve"> </w:t>
      </w:r>
      <w:r>
        <w:rPr>
          <w:w w:val="115"/>
        </w:rPr>
        <w:t>Without</w:t>
      </w:r>
      <w:r>
        <w:rPr>
          <w:spacing w:val="17"/>
          <w:w w:val="115"/>
        </w:rPr>
        <w:t xml:space="preserve"> </w:t>
      </w:r>
      <w:r>
        <w:rPr>
          <w:w w:val="115"/>
        </w:rPr>
        <w:t>discussing</w:t>
      </w:r>
      <w:r>
        <w:rPr>
          <w:spacing w:val="18"/>
          <w:w w:val="115"/>
        </w:rPr>
        <w:t xml:space="preserve"> </w:t>
      </w:r>
      <w:ins w:id="526" w:author="Chris Prickett" w:date="2017-02-12T14:02:00Z">
        <w:r w:rsidR="00A237C4">
          <w:rPr>
            <w:w w:val="115"/>
          </w:rPr>
          <w:t>the</w:t>
        </w:r>
      </w:ins>
      <w:del w:id="527" w:author="Chris Prickett" w:date="2017-02-12T14:02:00Z">
        <w:r w:rsidDel="00A237C4">
          <w:rPr>
            <w:w w:val="115"/>
          </w:rPr>
          <w:delText>its</w:delText>
        </w:r>
      </w:del>
      <w:r>
        <w:rPr>
          <w:spacing w:val="17"/>
          <w:w w:val="115"/>
        </w:rPr>
        <w:t xml:space="preserve"> </w:t>
      </w:r>
      <w:r>
        <w:rPr>
          <w:w w:val="115"/>
        </w:rPr>
        <w:t>political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7"/>
        </w:rPr>
        <w:t xml:space="preserve"> </w:t>
      </w:r>
      <w:r>
        <w:rPr>
          <w:w w:val="115"/>
        </w:rPr>
        <w:t>economic</w:t>
      </w:r>
      <w:r>
        <w:rPr>
          <w:spacing w:val="-3"/>
          <w:w w:val="115"/>
        </w:rPr>
        <w:t xml:space="preserve"> </w:t>
      </w:r>
      <w:r>
        <w:rPr>
          <w:w w:val="115"/>
        </w:rPr>
        <w:t>articulation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2"/>
          <w:w w:val="115"/>
        </w:rPr>
        <w:t xml:space="preserve"> con</w:t>
      </w:r>
      <w:r>
        <w:rPr>
          <w:spacing w:val="-1"/>
          <w:w w:val="115"/>
        </w:rPr>
        <w:t>text,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Belgrade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Water</w:t>
      </w:r>
      <w:r>
        <w:rPr>
          <w:spacing w:val="-2"/>
          <w:w w:val="115"/>
        </w:rPr>
        <w:t xml:space="preserve"> </w:t>
      </w:r>
      <w:r>
        <w:rPr>
          <w:w w:val="115"/>
        </w:rPr>
        <w:t>Pro</w:t>
      </w:r>
      <w:r>
        <w:rPr>
          <w:spacing w:val="1"/>
          <w:w w:val="115"/>
        </w:rPr>
        <w:t>ject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 xml:space="preserve">obviously </w:t>
      </w:r>
      <w:r>
        <w:rPr>
          <w:spacing w:val="-1"/>
          <w:w w:val="115"/>
        </w:rPr>
        <w:t>featur</w:t>
      </w:r>
      <w:r>
        <w:rPr>
          <w:spacing w:val="-2"/>
          <w:w w:val="115"/>
        </w:rPr>
        <w:t>es</w:t>
      </w:r>
      <w:ins w:id="528" w:author="Chris Prickett" w:date="2017-02-12T14:03:00Z">
        <w:r w:rsidR="00A237C4">
          <w:rPr>
            <w:w w:val="115"/>
          </w:rPr>
          <w:t xml:space="preserve"> </w:t>
        </w:r>
      </w:ins>
      <w:del w:id="529" w:author="Chris Prickett" w:date="2017-02-12T14:03:00Z">
        <w:r w:rsidDel="00A237C4">
          <w:rPr>
            <w:spacing w:val="37"/>
            <w:w w:val="107"/>
          </w:rPr>
          <w:delText xml:space="preserve"> </w:delText>
        </w:r>
        <w:r w:rsidDel="00A237C4">
          <w:rPr>
            <w:w w:val="115"/>
          </w:rPr>
          <w:delText>at</w:delText>
        </w:r>
      </w:del>
      <w:ins w:id="530" w:author="Chris Prickett" w:date="2017-02-12T14:03:00Z">
        <w:r w:rsidR="00A237C4">
          <w:rPr>
            <w:w w:val="115"/>
          </w:rPr>
          <w:t>as</w:t>
        </w:r>
      </w:ins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 xml:space="preserve">source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new</w:t>
      </w:r>
      <w:r>
        <w:rPr>
          <w:spacing w:val="-1"/>
          <w:w w:val="115"/>
        </w:rPr>
        <w:t xml:space="preserve"> </w:t>
      </w:r>
      <w:r>
        <w:rPr>
          <w:w w:val="115"/>
        </w:rPr>
        <w:t>urban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egu</w:t>
      </w:r>
      <w:r>
        <w:rPr>
          <w:spacing w:val="-1"/>
          <w:w w:val="115"/>
        </w:rPr>
        <w:t>lations.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h,</w:t>
      </w:r>
      <w:r>
        <w:rPr>
          <w:spacing w:val="-1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extensively</w:t>
      </w:r>
      <w:r>
        <w:rPr>
          <w:spacing w:val="-1"/>
          <w:w w:val="115"/>
        </w:rPr>
        <w:t xml:space="preserve"> </w:t>
      </w:r>
      <w:r>
        <w:rPr>
          <w:w w:val="115"/>
        </w:rPr>
        <w:t>influences</w:t>
      </w:r>
      <w:r>
        <w:rPr>
          <w:spacing w:val="-1"/>
          <w:w w:val="115"/>
        </w:rPr>
        <w:t xml:space="preserve"> </w:t>
      </w:r>
      <w:r>
        <w:rPr>
          <w:w w:val="115"/>
        </w:rPr>
        <w:t>land</w:t>
      </w:r>
      <w:r>
        <w:rPr>
          <w:spacing w:val="-2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49"/>
          <w:w w:val="117"/>
        </w:rPr>
        <w:t xml:space="preserve"> </w:t>
      </w:r>
      <w:r>
        <w:rPr>
          <w:w w:val="115"/>
        </w:rPr>
        <w:t>property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managemen</w:t>
      </w:r>
      <w:r>
        <w:rPr>
          <w:spacing w:val="-1"/>
          <w:w w:val="115"/>
        </w:rPr>
        <w:t>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Serbia.</w:t>
      </w:r>
      <w:r>
        <w:rPr>
          <w:w w:val="115"/>
          <w:position w:val="8"/>
          <w:sz w:val="16"/>
        </w:rPr>
        <w:t>9</w:t>
      </w:r>
    </w:p>
    <w:p w14:paraId="76B4F384" w14:textId="372BE793" w:rsidR="00A8456E" w:rsidRDefault="000747F7">
      <w:pPr>
        <w:pStyle w:val="BodyText"/>
        <w:spacing w:before="10" w:line="293" w:lineRule="auto"/>
        <w:ind w:right="111"/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136" behindDoc="1" locked="0" layoutInCell="1" allowOverlap="1" wp14:anchorId="2152C0A6" wp14:editId="3D2E6029">
                <wp:simplePos x="0" y="0"/>
                <wp:positionH relativeFrom="page">
                  <wp:posOffset>4115435</wp:posOffset>
                </wp:positionH>
                <wp:positionV relativeFrom="paragraph">
                  <wp:posOffset>927735</wp:posOffset>
                </wp:positionV>
                <wp:extent cx="911225" cy="196850"/>
                <wp:effectExtent l="635" t="3810" r="2540" b="8890"/>
                <wp:wrapNone/>
                <wp:docPr id="282" name="Group 1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25" cy="196850"/>
                          <a:chOff x="6481" y="1461"/>
                          <a:chExt cx="1435" cy="310"/>
                        </a:xfrm>
                      </wpg:grpSpPr>
                      <wpg:grpSp>
                        <wpg:cNvPr id="283" name="Group 1747"/>
                        <wpg:cNvGrpSpPr>
                          <a:grpSpLocks/>
                        </wpg:cNvGrpSpPr>
                        <wpg:grpSpPr bwMode="auto">
                          <a:xfrm>
                            <a:off x="6481" y="1499"/>
                            <a:ext cx="186" cy="235"/>
                            <a:chOff x="6481" y="1499"/>
                            <a:chExt cx="186" cy="235"/>
                          </a:xfrm>
                        </wpg:grpSpPr>
                        <wps:wsp>
                          <wps:cNvPr id="284" name="Freeform 1748"/>
                          <wps:cNvSpPr>
                            <a:spLocks/>
                          </wps:cNvSpPr>
                          <wps:spPr bwMode="auto">
                            <a:xfrm>
                              <a:off x="6481" y="1499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6481 6481"/>
                                <a:gd name="T1" fmla="*/ T0 w 186"/>
                                <a:gd name="T2" fmla="+- 0 1734 1499"/>
                                <a:gd name="T3" fmla="*/ 1734 h 235"/>
                                <a:gd name="T4" fmla="+- 0 6667 6481"/>
                                <a:gd name="T5" fmla="*/ T4 w 186"/>
                                <a:gd name="T6" fmla="+- 0 1734 1499"/>
                                <a:gd name="T7" fmla="*/ 1734 h 235"/>
                                <a:gd name="T8" fmla="+- 0 6667 6481"/>
                                <a:gd name="T9" fmla="*/ T8 w 186"/>
                                <a:gd name="T10" fmla="+- 0 1499 1499"/>
                                <a:gd name="T11" fmla="*/ 1499 h 235"/>
                                <a:gd name="T12" fmla="+- 0 6481 6481"/>
                                <a:gd name="T13" fmla="*/ T12 w 186"/>
                                <a:gd name="T14" fmla="+- 0 1499 1499"/>
                                <a:gd name="T15" fmla="*/ 1499 h 235"/>
                                <a:gd name="T16" fmla="+- 0 6481 6481"/>
                                <a:gd name="T17" fmla="*/ T16 w 186"/>
                                <a:gd name="T18" fmla="+- 0 1734 1499"/>
                                <a:gd name="T19" fmla="*/ 17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6" y="235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1745"/>
                        <wpg:cNvGrpSpPr>
                          <a:grpSpLocks/>
                        </wpg:cNvGrpSpPr>
                        <wpg:grpSpPr bwMode="auto">
                          <a:xfrm>
                            <a:off x="6657" y="1499"/>
                            <a:ext cx="278" cy="235"/>
                            <a:chOff x="6657" y="1499"/>
                            <a:chExt cx="278" cy="235"/>
                          </a:xfrm>
                        </wpg:grpSpPr>
                        <wps:wsp>
                          <wps:cNvPr id="286" name="Freeform 1746"/>
                          <wps:cNvSpPr>
                            <a:spLocks/>
                          </wps:cNvSpPr>
                          <wps:spPr bwMode="auto">
                            <a:xfrm>
                              <a:off x="6657" y="1499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6657 6657"/>
                                <a:gd name="T1" fmla="*/ T0 w 278"/>
                                <a:gd name="T2" fmla="+- 0 1734 1499"/>
                                <a:gd name="T3" fmla="*/ 1734 h 235"/>
                                <a:gd name="T4" fmla="+- 0 6934 6657"/>
                                <a:gd name="T5" fmla="*/ T4 w 278"/>
                                <a:gd name="T6" fmla="+- 0 1734 1499"/>
                                <a:gd name="T7" fmla="*/ 1734 h 235"/>
                                <a:gd name="T8" fmla="+- 0 6934 6657"/>
                                <a:gd name="T9" fmla="*/ T8 w 278"/>
                                <a:gd name="T10" fmla="+- 0 1499 1499"/>
                                <a:gd name="T11" fmla="*/ 1499 h 235"/>
                                <a:gd name="T12" fmla="+- 0 6657 6657"/>
                                <a:gd name="T13" fmla="*/ T12 w 278"/>
                                <a:gd name="T14" fmla="+- 0 1499 1499"/>
                                <a:gd name="T15" fmla="*/ 1499 h 235"/>
                                <a:gd name="T16" fmla="+- 0 6657 6657"/>
                                <a:gd name="T17" fmla="*/ T16 w 278"/>
                                <a:gd name="T18" fmla="+- 0 1734 1499"/>
                                <a:gd name="T19" fmla="*/ 17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1743"/>
                        <wpg:cNvGrpSpPr>
                          <a:grpSpLocks/>
                        </wpg:cNvGrpSpPr>
                        <wpg:grpSpPr bwMode="auto">
                          <a:xfrm>
                            <a:off x="6924" y="1499"/>
                            <a:ext cx="441" cy="235"/>
                            <a:chOff x="6924" y="1499"/>
                            <a:chExt cx="441" cy="235"/>
                          </a:xfrm>
                        </wpg:grpSpPr>
                        <wps:wsp>
                          <wps:cNvPr id="288" name="Freeform 1744"/>
                          <wps:cNvSpPr>
                            <a:spLocks/>
                          </wps:cNvSpPr>
                          <wps:spPr bwMode="auto">
                            <a:xfrm>
                              <a:off x="6924" y="1499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6924 6924"/>
                                <a:gd name="T1" fmla="*/ T0 w 441"/>
                                <a:gd name="T2" fmla="+- 0 1734 1499"/>
                                <a:gd name="T3" fmla="*/ 1734 h 235"/>
                                <a:gd name="T4" fmla="+- 0 7364 6924"/>
                                <a:gd name="T5" fmla="*/ T4 w 441"/>
                                <a:gd name="T6" fmla="+- 0 1734 1499"/>
                                <a:gd name="T7" fmla="*/ 1734 h 235"/>
                                <a:gd name="T8" fmla="+- 0 7364 6924"/>
                                <a:gd name="T9" fmla="*/ T8 w 441"/>
                                <a:gd name="T10" fmla="+- 0 1499 1499"/>
                                <a:gd name="T11" fmla="*/ 1499 h 235"/>
                                <a:gd name="T12" fmla="+- 0 6924 6924"/>
                                <a:gd name="T13" fmla="*/ T12 w 441"/>
                                <a:gd name="T14" fmla="+- 0 1499 1499"/>
                                <a:gd name="T15" fmla="*/ 1499 h 235"/>
                                <a:gd name="T16" fmla="+- 0 6924 6924"/>
                                <a:gd name="T17" fmla="*/ T16 w 441"/>
                                <a:gd name="T18" fmla="+- 0 1734 1499"/>
                                <a:gd name="T19" fmla="*/ 17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741"/>
                        <wpg:cNvGrpSpPr>
                          <a:grpSpLocks/>
                        </wpg:cNvGrpSpPr>
                        <wpg:grpSpPr bwMode="auto">
                          <a:xfrm>
                            <a:off x="7396" y="1499"/>
                            <a:ext cx="2" cy="235"/>
                            <a:chOff x="7396" y="1499"/>
                            <a:chExt cx="2" cy="235"/>
                          </a:xfrm>
                        </wpg:grpSpPr>
                        <wps:wsp>
                          <wps:cNvPr id="290" name="Freeform 1742"/>
                          <wps:cNvSpPr>
                            <a:spLocks/>
                          </wps:cNvSpPr>
                          <wps:spPr bwMode="auto">
                            <a:xfrm>
                              <a:off x="7396" y="1499"/>
                              <a:ext cx="2" cy="235"/>
                            </a:xfrm>
                            <a:custGeom>
                              <a:avLst/>
                              <a:gdLst>
                                <a:gd name="T0" fmla="+- 0 1499 1499"/>
                                <a:gd name="T1" fmla="*/ 1499 h 235"/>
                                <a:gd name="T2" fmla="+- 0 1734 1499"/>
                                <a:gd name="T3" fmla="*/ 173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1739"/>
                        <wpg:cNvGrpSpPr>
                          <a:grpSpLocks/>
                        </wpg:cNvGrpSpPr>
                        <wpg:grpSpPr bwMode="auto">
                          <a:xfrm>
                            <a:off x="7427" y="1499"/>
                            <a:ext cx="489" cy="235"/>
                            <a:chOff x="7427" y="1499"/>
                            <a:chExt cx="489" cy="235"/>
                          </a:xfrm>
                        </wpg:grpSpPr>
                        <wps:wsp>
                          <wps:cNvPr id="292" name="Freeform 1740"/>
                          <wps:cNvSpPr>
                            <a:spLocks/>
                          </wps:cNvSpPr>
                          <wps:spPr bwMode="auto">
                            <a:xfrm>
                              <a:off x="7427" y="1499"/>
                              <a:ext cx="489" cy="235"/>
                            </a:xfrm>
                            <a:custGeom>
                              <a:avLst/>
                              <a:gdLst>
                                <a:gd name="T0" fmla="+- 0 7427 7427"/>
                                <a:gd name="T1" fmla="*/ T0 w 489"/>
                                <a:gd name="T2" fmla="+- 0 1734 1499"/>
                                <a:gd name="T3" fmla="*/ 1734 h 235"/>
                                <a:gd name="T4" fmla="+- 0 7916 7427"/>
                                <a:gd name="T5" fmla="*/ T4 w 489"/>
                                <a:gd name="T6" fmla="+- 0 1734 1499"/>
                                <a:gd name="T7" fmla="*/ 1734 h 235"/>
                                <a:gd name="T8" fmla="+- 0 7916 7427"/>
                                <a:gd name="T9" fmla="*/ T8 w 489"/>
                                <a:gd name="T10" fmla="+- 0 1499 1499"/>
                                <a:gd name="T11" fmla="*/ 1499 h 235"/>
                                <a:gd name="T12" fmla="+- 0 7427 7427"/>
                                <a:gd name="T13" fmla="*/ T12 w 489"/>
                                <a:gd name="T14" fmla="+- 0 1499 1499"/>
                                <a:gd name="T15" fmla="*/ 1499 h 235"/>
                                <a:gd name="T16" fmla="+- 0 7427 7427"/>
                                <a:gd name="T17" fmla="*/ T16 w 489"/>
                                <a:gd name="T18" fmla="+- 0 1734 1499"/>
                                <a:gd name="T19" fmla="*/ 17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9" h="235">
                                  <a:moveTo>
                                    <a:pt x="0" y="235"/>
                                  </a:moveTo>
                                  <a:lnTo>
                                    <a:pt x="489" y="235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8" o:spid="_x0000_s1026" style="position:absolute;margin-left:324.05pt;margin-top:73.05pt;width:71.75pt;height:15.5pt;z-index:-47344;mso-position-horizontal-relative:page" coordorigin="6481,1461" coordsize="1435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">
                <v:group id="Group 1747" o:spid="_x0000_s1027" style="position:absolute;left:6481;top:1499;width:186;height:235" coordorigin="6481,1499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shape id="Freeform 1748" o:spid="_x0000_s1028" style="position:absolute;left:6481;top:1499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rVrcMA&#10;AADcAAAADwAAAGRycy9kb3ducmV2LnhtbESPQWsCMRSE7wX/Q3iCt5qtSpXVKCIIHoRS9eDxuXnu&#10;Lt28tyRR13/fCIUeh5n5hlmsOteoO/lQCxv4GGagiAuxNZcGTsft+wxUiMgWG2Ey8KQAq2XvbYG5&#10;lQd/0/0QS5UgHHI0UMXY5lqHoiKHYSgtcfKu4h3GJH2prcdHgrtGj7LsUzusOS1U2NKmouLncHMG&#10;8OsyHfMaxV82030ncr6F/c6YQb9bz0FF6uJ/+K+9swZGswm8zqQ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rVrcMAAADcAAAADwAAAAAAAAAAAAAAAACYAgAAZHJzL2Rv&#10;d25yZXYueG1sUEsFBgAAAAAEAAQA9QAAAIgDAAAAAA==&#10;" path="m,235r186,l186,,,,,235xe" fillcolor="#fff200" stroked="f">
                    <v:path arrowok="t" o:connecttype="custom" o:connectlocs="0,1734;186,1734;186,1499;0,1499;0,1734" o:connectangles="0,0,0,0,0"/>
                  </v:shape>
                </v:group>
                <v:group id="Group 1745" o:spid="_x0000_s1029" style="position:absolute;left:6657;top:1499;width:278;height:235" coordorigin="6657,1499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Freeform 1746" o:spid="_x0000_s1030" style="position:absolute;left:6657;top:1499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ivw8QA&#10;AADcAAAADwAAAGRycy9kb3ducmV2LnhtbESPQYvCMBSE74L/ITxhb5rqQbQapQiC6Mq66sHjs3m2&#10;xealNNHWf78RhD0OM/MNM1+2phRPql1hWcFwEIEgTq0uOFNwPq37ExDOI2ssLZOCFzlYLrqdOcba&#10;NvxLz6PPRICwi1FB7n0VS+nSnAy6ga2Ig3eztUEfZJ1JXWMT4KaUoygaS4MFh4UcK1rllN6PD6Pg&#10;UGx/ro+kkcnuMt3c9o3dfbdWqa9em8xAeGr9f/jT3mgFo8kY3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Yr8PEAAAA3AAAAA8AAAAAAAAAAAAAAAAAmAIAAGRycy9k&#10;b3ducmV2LnhtbFBLBQYAAAAABAAEAPUAAACJAwAAAAA=&#10;" path="m,235r277,l277,,,,,235xe" fillcolor="#fff200" stroked="f">
                    <v:path arrowok="t" o:connecttype="custom" o:connectlocs="0,1734;277,1734;277,1499;0,1499;0,1734" o:connectangles="0,0,0,0,0"/>
                  </v:shape>
                </v:group>
                <v:group id="Group 1743" o:spid="_x0000_s1031" style="position:absolute;left:6924;top:1499;width:441;height:235" coordorigin="6924,1499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Freeform 1744" o:spid="_x0000_s1032" style="position:absolute;left:6924;top:1499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YusMA&#10;AADcAAAADwAAAGRycy9kb3ducmV2LnhtbESP3WoCMRBG7wu+Q5hC72pWKSpbo4gglF759wDDZtws&#10;biZrEnXt03cuBC+Hb74zc+bL3rfqRjE1gQ2MhgUo4irYhmsDx8PmcwYqZWSLbWAy8KAEy8XgbY6l&#10;DXfe0W2fayUQTiUacDl3pdapcuQxDUNHLNkpRI9ZxlhrG/EucN/qcVFMtMeG5YLDjtaOqvP+6oWS&#10;Do/cxL/Lajpxo2399Ts99xdjPt771TeoTH1+LT/bP9bAeCbfioyI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0YusMAAADcAAAADwAAAAAAAAAAAAAAAACYAgAAZHJzL2Rv&#10;d25yZXYueG1sUEsFBgAAAAAEAAQA9QAAAIgDAAAAAA==&#10;" path="m,235r440,l440,,,,,235xe" fillcolor="#fff200" stroked="f">
                    <v:path arrowok="t" o:connecttype="custom" o:connectlocs="0,1734;440,1734;440,1499;0,1499;0,1734" o:connectangles="0,0,0,0,0"/>
                  </v:shape>
                </v:group>
                <v:group id="Group 1741" o:spid="_x0000_s1033" style="position:absolute;left:7396;top:1499;width:2;height:235" coordorigin="7396,149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Freeform 1742" o:spid="_x0000_s1034" style="position:absolute;left:7396;top:149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+OcEA&#10;AADcAAAADwAAAGRycy9kb3ducmV2LnhtbERPz2vCMBS+D/wfwhN2m6kyxtoZRYTBQC91Inh7a97S&#10;sualJtHG/345DHb8+H4v18n24kY+dI4VzGcFCOLG6Y6NguPn+9MriBCRNfaOScGdAqxXk4clVtqN&#10;XNPtEI3IIRwqVNDGOFRShqYli2HmBuLMfTtvMWbojdQexxxue7koihdpsePc0OJA25aan8PVKqhP&#10;vC/KnRm//KU27mz0c0qlUo/TtHkDESnFf/Gf+0MrWJR5fj6Tj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YfjnBAAAA3AAAAA8AAAAAAAAAAAAAAAAAmAIAAGRycy9kb3du&#10;cmV2LnhtbFBLBQYAAAAABAAEAPUAAACGAwAAAAA=&#10;" path="m,l,235e" filled="f" strokecolor="#fff200" strokeweight="1.318mm">
                    <v:path arrowok="t" o:connecttype="custom" o:connectlocs="0,1499;0,1734" o:connectangles="0,0"/>
                  </v:shape>
                </v:group>
                <v:group id="Group 1739" o:spid="_x0000_s1035" style="position:absolute;left:7427;top:1499;width:489;height:235" coordorigin="7427,1499" coordsize="489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Freeform 1740" o:spid="_x0000_s1036" style="position:absolute;left:7427;top:1499;width:489;height:235;visibility:visible;mso-wrap-style:square;v-text-anchor:top" coordsize="48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+8QA&#10;AADcAAAADwAAAGRycy9kb3ducmV2LnhtbESPT2sCMRTE74LfITyhN812i8VujSKyFa/+gV5fN6+b&#10;xc3LksR120/fCEKPw8z8hlmuB9uKnnxoHCt4nmUgiCunG64VnE8f0wWIEJE1to5JwQ8FWK/GoyUW&#10;2t34QP0x1iJBOBSowMTYFVKGypDFMHMdcfK+nbcYk/S11B5vCW5bmWfZq7TYcFow2NHWUHU5Xq2C&#10;3UtZzn3fGfOpd4cvGk7X8vKr1NNk2LyDiDTE//CjvdcK8rcc7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+/vEAAAA3AAAAA8AAAAAAAAAAAAAAAAAmAIAAGRycy9k&#10;b3ducmV2LnhtbFBLBQYAAAAABAAEAPUAAACJAwAAAAA=&#10;" path="m,235r489,l489,,,,,235xe" fillcolor="#fff200" stroked="f">
                    <v:path arrowok="t" o:connecttype="custom" o:connectlocs="0,1734;489,1734;489,1499;0,1499;0,1734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w w:val="115"/>
        </w:rPr>
        <w:t>The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issue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new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Spatial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plan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for</w:t>
      </w:r>
      <w:ins w:id="531" w:author="Chris Prickett" w:date="2017-02-12T14:03:00Z">
        <w:r w:rsidR="00A237C4">
          <w:rPr>
            <w:w w:val="115"/>
          </w:rPr>
          <w:t xml:space="preserve"> the</w:t>
        </w:r>
      </w:ins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Special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Purpose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Area,</w:t>
      </w:r>
      <w:r w:rsidR="006C1195">
        <w:rPr>
          <w:spacing w:val="-13"/>
          <w:w w:val="115"/>
        </w:rPr>
        <w:t xml:space="preserve"> </w:t>
      </w:r>
      <w:r w:rsidR="006C1195">
        <w:rPr>
          <w:w w:val="115"/>
        </w:rPr>
        <w:t>Lex</w:t>
      </w:r>
      <w:r w:rsidR="006C1195">
        <w:rPr>
          <w:spacing w:val="-16"/>
          <w:w w:val="115"/>
        </w:rPr>
        <w:t xml:space="preserve"> </w:t>
      </w:r>
      <w:proofErr w:type="spellStart"/>
      <w:r w:rsidR="006C1195">
        <w:rPr>
          <w:w w:val="115"/>
        </w:rPr>
        <w:t>specialis</w:t>
      </w:r>
      <w:proofErr w:type="spellEnd"/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15"/>
          <w:w w:val="115"/>
        </w:rPr>
        <w:t xml:space="preserve"> </w:t>
      </w:r>
      <w:r w:rsidR="006C1195">
        <w:rPr>
          <w:spacing w:val="-2"/>
          <w:w w:val="115"/>
        </w:rPr>
        <w:t>changes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36"/>
          <w:w w:val="119"/>
        </w:rPr>
        <w:t xml:space="preserve"> </w:t>
      </w:r>
      <w:r w:rsidR="006C1195">
        <w:rPr>
          <w:w w:val="115"/>
        </w:rPr>
        <w:t>General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Plan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Belgrade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set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up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new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order</w:t>
      </w:r>
      <w:r w:rsidR="006C1195">
        <w:rPr>
          <w:spacing w:val="-22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priorities,</w:t>
      </w:r>
      <w:r w:rsidR="006C1195">
        <w:rPr>
          <w:spacing w:val="-20"/>
          <w:w w:val="115"/>
        </w:rPr>
        <w:t xml:space="preserve"> </w:t>
      </w:r>
      <w:r w:rsidR="006C1195">
        <w:rPr>
          <w:spacing w:val="-3"/>
          <w:w w:val="115"/>
        </w:rPr>
        <w:t>allowances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restrictions</w:t>
      </w:r>
      <w:r w:rsidR="006C1195">
        <w:rPr>
          <w:spacing w:val="27"/>
          <w:w w:val="115"/>
        </w:rPr>
        <w:t xml:space="preserve"> </w:t>
      </w:r>
      <w:r w:rsidR="006C1195">
        <w:rPr>
          <w:w w:val="115"/>
        </w:rPr>
        <w:t>in</w:t>
      </w:r>
      <w:ins w:id="532" w:author="Chris Prickett" w:date="2017-02-12T14:04:00Z">
        <w:r w:rsidR="00A237C4">
          <w:rPr>
            <w:w w:val="115"/>
          </w:rPr>
          <w:t xml:space="preserve"> the</w:t>
        </w:r>
      </w:ins>
      <w:r w:rsidR="006C1195">
        <w:rPr>
          <w:spacing w:val="9"/>
          <w:w w:val="115"/>
        </w:rPr>
        <w:t xml:space="preserve"> </w:t>
      </w:r>
      <w:r w:rsidR="006C1195">
        <w:rPr>
          <w:spacing w:val="1"/>
          <w:w w:val="115"/>
        </w:rPr>
        <w:t>local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planning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ecosystem.</w:t>
      </w:r>
      <w:r w:rsidR="006C1195">
        <w:rPr>
          <w:spacing w:val="51"/>
          <w:w w:val="115"/>
        </w:rPr>
        <w:t xml:space="preserve"> </w:t>
      </w:r>
      <w:r w:rsidR="006C1195">
        <w:rPr>
          <w:w w:val="115"/>
        </w:rPr>
        <w:t>An</w:t>
      </w:r>
      <w:r w:rsidR="006C1195">
        <w:rPr>
          <w:spacing w:val="10"/>
          <w:w w:val="115"/>
        </w:rPr>
        <w:t xml:space="preserve"> </w:t>
      </w:r>
      <w:r w:rsidR="006C1195">
        <w:rPr>
          <w:spacing w:val="-3"/>
          <w:w w:val="115"/>
        </w:rPr>
        <w:t>interviewee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with</w:t>
      </w:r>
      <w:r w:rsidR="006C1195">
        <w:rPr>
          <w:spacing w:val="9"/>
          <w:w w:val="115"/>
        </w:rPr>
        <w:t xml:space="preserve"> </w:t>
      </w:r>
      <w:ins w:id="533" w:author="Chris Prickett" w:date="2017-02-12T14:04:00Z">
        <w:r w:rsidR="00A237C4">
          <w:rPr>
            <w:w w:val="115"/>
          </w:rPr>
          <w:t>a</w:t>
        </w:r>
      </w:ins>
      <w:del w:id="534" w:author="Chris Prickett" w:date="2017-02-12T14:04:00Z">
        <w:r w:rsidR="006C1195" w:rsidDel="00A237C4">
          <w:rPr>
            <w:w w:val="115"/>
          </w:rPr>
          <w:delText>the</w:delText>
        </w:r>
      </w:del>
      <w:r w:rsidR="006C1195">
        <w:rPr>
          <w:spacing w:val="10"/>
          <w:w w:val="115"/>
        </w:rPr>
        <w:t xml:space="preserve"> </w:t>
      </w:r>
      <w:r w:rsidR="006C1195">
        <w:rPr>
          <w:spacing w:val="-1"/>
          <w:w w:val="115"/>
        </w:rPr>
        <w:t>background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0"/>
          <w:w w:val="115"/>
        </w:rPr>
        <w:t xml:space="preserve"> </w:t>
      </w:r>
      <w:r w:rsidR="006C1195">
        <w:rPr>
          <w:spacing w:val="-1"/>
          <w:w w:val="115"/>
        </w:rPr>
        <w:t>architecture</w:t>
      </w:r>
      <w:ins w:id="535" w:author="Chris Prickett" w:date="2017-02-12T14:05:00Z">
        <w:r w:rsidR="000D719B">
          <w:rPr>
            <w:spacing w:val="9"/>
            <w:w w:val="115"/>
          </w:rPr>
          <w:t xml:space="preserve"> pointed out </w:t>
        </w:r>
      </w:ins>
      <w:del w:id="536" w:author="Chris Prickett" w:date="2017-02-12T14:05:00Z">
        <w:r w:rsidR="006C1195" w:rsidDel="000D719B">
          <w:rPr>
            <w:spacing w:val="9"/>
            <w:w w:val="115"/>
          </w:rPr>
          <w:delText xml:space="preserve"> </w:delText>
        </w:r>
        <w:r w:rsidR="006C1195" w:rsidDel="000D719B">
          <w:rPr>
            <w:w w:val="115"/>
          </w:rPr>
          <w:delText>stated</w:delText>
        </w:r>
        <w:r w:rsidR="006C1195" w:rsidDel="000D719B">
          <w:rPr>
            <w:spacing w:val="39"/>
            <w:w w:val="120"/>
          </w:rPr>
          <w:delText xml:space="preserve"> </w:delText>
        </w:r>
      </w:del>
      <w:r w:rsidR="006C1195">
        <w:rPr>
          <w:w w:val="115"/>
        </w:rPr>
        <w:t xml:space="preserve">that </w:t>
      </w:r>
      <w:del w:id="537" w:author="Chris Prickett" w:date="2017-02-12T14:05:00Z">
        <w:r w:rsidR="006C1195" w:rsidDel="000D719B">
          <w:rPr>
            <w:spacing w:val="-1"/>
            <w:w w:val="115"/>
          </w:rPr>
          <w:delText>ha</w:delText>
        </w:r>
        <w:r w:rsidR="006C1195" w:rsidDel="000D719B">
          <w:rPr>
            <w:spacing w:val="-2"/>
            <w:w w:val="115"/>
          </w:rPr>
          <w:delText>ving</w:delText>
        </w:r>
        <w:r w:rsidR="006C1195" w:rsidDel="000D719B">
          <w:rPr>
            <w:w w:val="115"/>
          </w:rPr>
          <w:delText xml:space="preserve"> </w:delText>
        </w:r>
      </w:del>
      <w:r w:rsidR="006C1195">
        <w:rPr>
          <w:w w:val="115"/>
        </w:rPr>
        <w:t>construction indexes</w:t>
      </w:r>
      <w:ins w:id="538" w:author="Chris Prickett" w:date="2017-02-12T14:05:00Z">
        <w:r w:rsidR="000D719B">
          <w:rPr>
            <w:w w:val="115"/>
          </w:rPr>
          <w:t>,</w:t>
        </w:r>
      </w:ins>
      <w:r w:rsidR="006C1195">
        <w:rPr>
          <w:w w:val="115"/>
        </w:rPr>
        <w:t xml:space="preserve"> once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raised</w:t>
      </w:r>
      <w:ins w:id="539" w:author="Chris Prickett" w:date="2017-02-12T14:05:00Z">
        <w:r w:rsidR="000D719B">
          <w:rPr>
            <w:w w:val="115"/>
          </w:rPr>
          <w:t>,</w:t>
        </w:r>
      </w:ins>
      <w:del w:id="540" w:author="Chris Prickett" w:date="2017-02-12T14:05:00Z">
        <w:r w:rsidR="006C1195" w:rsidDel="000D719B">
          <w:rPr>
            <w:w w:val="115"/>
          </w:rPr>
          <w:delText xml:space="preserve"> they</w:delText>
        </w:r>
      </w:del>
      <w:r w:rsidR="006C1195">
        <w:rPr>
          <w:w w:val="115"/>
        </w:rPr>
        <w:t xml:space="preserve"> will </w:t>
      </w:r>
      <w:r w:rsidR="006C1195">
        <w:rPr>
          <w:spacing w:val="-3"/>
          <w:w w:val="115"/>
        </w:rPr>
        <w:t>never</w:t>
      </w:r>
      <w:r w:rsidR="006C1195">
        <w:rPr>
          <w:w w:val="115"/>
        </w:rPr>
        <w:t xml:space="preserve"> </w:t>
      </w:r>
      <w:r w:rsidR="006C1195">
        <w:rPr>
          <w:spacing w:val="2"/>
          <w:w w:val="115"/>
        </w:rPr>
        <w:t>b</w:t>
      </w:r>
      <w:r w:rsidR="006C1195">
        <w:rPr>
          <w:spacing w:val="3"/>
          <w:w w:val="115"/>
        </w:rPr>
        <w:t>e</w:t>
      </w:r>
      <w:r w:rsidR="006C1195">
        <w:rPr>
          <w:w w:val="115"/>
        </w:rPr>
        <w:t xml:space="preserve"> </w:t>
      </w:r>
      <w:r w:rsidR="006C1195">
        <w:rPr>
          <w:spacing w:val="-3"/>
          <w:w w:val="115"/>
        </w:rPr>
        <w:t>lowered</w:t>
      </w:r>
      <w:r w:rsidR="006C1195">
        <w:rPr>
          <w:w w:val="115"/>
        </w:rPr>
        <w:t xml:space="preserve"> again</w:t>
      </w:r>
      <w:r w:rsidR="006C1195">
        <w:rPr>
          <w:spacing w:val="1"/>
          <w:w w:val="115"/>
        </w:rPr>
        <w:t xml:space="preserve"> </w:t>
      </w:r>
      <w:r w:rsidR="006C1195">
        <w:rPr>
          <w:spacing w:val="-1"/>
          <w:w w:val="115"/>
        </w:rPr>
        <w:t>and</w:t>
      </w:r>
      <w:r w:rsidR="006C1195">
        <w:rPr>
          <w:spacing w:val="1"/>
          <w:w w:val="115"/>
        </w:rPr>
        <w:t xml:space="preserve"> </w:t>
      </w:r>
      <w:ins w:id="541" w:author="Chris Prickett" w:date="2017-02-12T14:05:00Z">
        <w:r w:rsidR="000D719B">
          <w:rPr>
            <w:w w:val="115"/>
          </w:rPr>
          <w:t>that</w:t>
        </w:r>
      </w:ins>
      <w:del w:id="542" w:author="Chris Prickett" w:date="2017-02-12T14:05:00Z">
        <w:r w:rsidR="006C1195" w:rsidDel="000D719B">
          <w:rPr>
            <w:w w:val="115"/>
          </w:rPr>
          <w:delText>it</w:delText>
        </w:r>
      </w:del>
      <w:r w:rsidR="006C1195">
        <w:rPr>
          <w:w w:val="115"/>
        </w:rPr>
        <w:t xml:space="preserve"> will</w:t>
      </w:r>
      <w:r w:rsidR="006C1195">
        <w:rPr>
          <w:spacing w:val="27"/>
          <w:w w:val="105"/>
        </w:rPr>
        <w:t xml:space="preserve"> </w:t>
      </w:r>
      <w:r w:rsidR="006C1195">
        <w:rPr>
          <w:w w:val="115"/>
        </w:rPr>
        <w:t>surely</w:t>
      </w:r>
      <w:r w:rsidR="006C1195">
        <w:rPr>
          <w:spacing w:val="-18"/>
          <w:w w:val="115"/>
        </w:rPr>
        <w:t xml:space="preserve"> </w:t>
      </w:r>
      <w:r w:rsidR="006C1195">
        <w:rPr>
          <w:spacing w:val="-3"/>
          <w:w w:val="115"/>
        </w:rPr>
        <w:t>c</w:t>
      </w:r>
      <w:r w:rsidR="006C1195">
        <w:rPr>
          <w:spacing w:val="-2"/>
          <w:w w:val="115"/>
        </w:rPr>
        <w:t>han</w:t>
      </w:r>
      <w:r w:rsidR="006C1195">
        <w:rPr>
          <w:spacing w:val="-3"/>
          <w:w w:val="115"/>
        </w:rPr>
        <w:t>ge</w:t>
      </w:r>
      <w:r w:rsidR="006C1195">
        <w:rPr>
          <w:spacing w:val="-17"/>
          <w:w w:val="115"/>
        </w:rPr>
        <w:t xml:space="preserve"> </w:t>
      </w:r>
      <w:ins w:id="543" w:author="Chris Prickett" w:date="2017-02-12T14:06:00Z">
        <w:r w:rsidR="000D719B">
          <w:rPr>
            <w:spacing w:val="-17"/>
            <w:w w:val="115"/>
          </w:rPr>
          <w:t xml:space="preserve">the </w:t>
        </w:r>
      </w:ins>
      <w:r w:rsidR="006C1195">
        <w:rPr>
          <w:w w:val="115"/>
        </w:rPr>
        <w:t>recognizable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Belgrade</w:t>
      </w:r>
      <w:r w:rsidR="006C1195">
        <w:rPr>
          <w:spacing w:val="-17"/>
          <w:w w:val="115"/>
        </w:rPr>
        <w:t xml:space="preserve"> </w:t>
      </w:r>
      <w:proofErr w:type="spellStart"/>
      <w:r w:rsidR="006C1195">
        <w:rPr>
          <w:spacing w:val="-2"/>
          <w:w w:val="115"/>
        </w:rPr>
        <w:t>v</w:t>
      </w:r>
      <w:r w:rsidR="006C1195">
        <w:rPr>
          <w:spacing w:val="-1"/>
          <w:w w:val="115"/>
        </w:rPr>
        <w:t>eduta</w:t>
      </w:r>
      <w:proofErr w:type="spellEnd"/>
      <w:r w:rsidR="006C1195">
        <w:rPr>
          <w:spacing w:val="-18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</w:t>
      </w:r>
      <w:r w:rsidR="006C1195">
        <w:rPr>
          <w:spacing w:val="-2"/>
          <w:w w:val="115"/>
        </w:rPr>
        <w:t>view</w:t>
      </w:r>
      <w:r w:rsidR="006C1195">
        <w:rPr>
          <w:spacing w:val="-17"/>
          <w:w w:val="115"/>
        </w:rPr>
        <w:t xml:space="preserve"> </w:t>
      </w:r>
      <w:r w:rsidR="006C1195">
        <w:rPr>
          <w:spacing w:val="-3"/>
          <w:w w:val="115"/>
        </w:rPr>
        <w:t>DAB.</w:t>
      </w:r>
    </w:p>
    <w:p w14:paraId="16EF08A4" w14:textId="77777777" w:rsidR="00A8456E" w:rsidRDefault="00A8456E">
      <w:pPr>
        <w:spacing w:before="6"/>
        <w:rPr>
          <w:rFonts w:ascii="PMingLiU" w:eastAsia="PMingLiU" w:hAnsi="PMingLiU" w:cs="PMingLiU"/>
          <w:sz w:val="24"/>
          <w:szCs w:val="24"/>
        </w:rPr>
      </w:pPr>
    </w:p>
    <w:p w14:paraId="6B2B2E74" w14:textId="1BBF2423" w:rsidR="00A8456E" w:rsidRDefault="000747F7">
      <w:pPr>
        <w:pStyle w:val="BodyText"/>
        <w:spacing w:line="293" w:lineRule="auto"/>
        <w:ind w:right="111"/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160" behindDoc="1" locked="0" layoutInCell="1" allowOverlap="1" wp14:anchorId="7EB56D2D" wp14:editId="3875D6D3">
                <wp:simplePos x="0" y="0"/>
                <wp:positionH relativeFrom="page">
                  <wp:posOffset>3639820</wp:posOffset>
                </wp:positionH>
                <wp:positionV relativeFrom="paragraph">
                  <wp:posOffset>1169035</wp:posOffset>
                </wp:positionV>
                <wp:extent cx="561975" cy="149225"/>
                <wp:effectExtent l="1270" t="0" r="0" b="0"/>
                <wp:wrapNone/>
                <wp:docPr id="273" name="Group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" cy="149225"/>
                          <a:chOff x="5732" y="1841"/>
                          <a:chExt cx="885" cy="235"/>
                        </a:xfrm>
                      </wpg:grpSpPr>
                      <wpg:grpSp>
                        <wpg:cNvPr id="274" name="Group 1736"/>
                        <wpg:cNvGrpSpPr>
                          <a:grpSpLocks/>
                        </wpg:cNvGrpSpPr>
                        <wpg:grpSpPr bwMode="auto">
                          <a:xfrm>
                            <a:off x="5732" y="1841"/>
                            <a:ext cx="323" cy="235"/>
                            <a:chOff x="5732" y="1841"/>
                            <a:chExt cx="323" cy="235"/>
                          </a:xfrm>
                        </wpg:grpSpPr>
                        <wps:wsp>
                          <wps:cNvPr id="275" name="Freeform 1737"/>
                          <wps:cNvSpPr>
                            <a:spLocks/>
                          </wps:cNvSpPr>
                          <wps:spPr bwMode="auto">
                            <a:xfrm>
                              <a:off x="5732" y="1841"/>
                              <a:ext cx="323" cy="235"/>
                            </a:xfrm>
                            <a:custGeom>
                              <a:avLst/>
                              <a:gdLst>
                                <a:gd name="T0" fmla="+- 0 5732 5732"/>
                                <a:gd name="T1" fmla="*/ T0 w 323"/>
                                <a:gd name="T2" fmla="+- 0 2076 1841"/>
                                <a:gd name="T3" fmla="*/ 2076 h 235"/>
                                <a:gd name="T4" fmla="+- 0 6054 5732"/>
                                <a:gd name="T5" fmla="*/ T4 w 323"/>
                                <a:gd name="T6" fmla="+- 0 2076 1841"/>
                                <a:gd name="T7" fmla="*/ 2076 h 235"/>
                                <a:gd name="T8" fmla="+- 0 6054 5732"/>
                                <a:gd name="T9" fmla="*/ T8 w 323"/>
                                <a:gd name="T10" fmla="+- 0 1841 1841"/>
                                <a:gd name="T11" fmla="*/ 1841 h 235"/>
                                <a:gd name="T12" fmla="+- 0 5732 5732"/>
                                <a:gd name="T13" fmla="*/ T12 w 323"/>
                                <a:gd name="T14" fmla="+- 0 1841 1841"/>
                                <a:gd name="T15" fmla="*/ 1841 h 235"/>
                                <a:gd name="T16" fmla="+- 0 5732 5732"/>
                                <a:gd name="T17" fmla="*/ T16 w 323"/>
                                <a:gd name="T18" fmla="+- 0 2076 1841"/>
                                <a:gd name="T19" fmla="*/ 207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3" h="235">
                                  <a:moveTo>
                                    <a:pt x="0" y="235"/>
                                  </a:moveTo>
                                  <a:lnTo>
                                    <a:pt x="322" y="235"/>
                                  </a:lnTo>
                                  <a:lnTo>
                                    <a:pt x="3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1734"/>
                        <wpg:cNvGrpSpPr>
                          <a:grpSpLocks/>
                        </wpg:cNvGrpSpPr>
                        <wpg:grpSpPr bwMode="auto">
                          <a:xfrm>
                            <a:off x="6044" y="1841"/>
                            <a:ext cx="314" cy="235"/>
                            <a:chOff x="6044" y="1841"/>
                            <a:chExt cx="314" cy="235"/>
                          </a:xfrm>
                        </wpg:grpSpPr>
                        <wps:wsp>
                          <wps:cNvPr id="277" name="Freeform 1735"/>
                          <wps:cNvSpPr>
                            <a:spLocks/>
                          </wps:cNvSpPr>
                          <wps:spPr bwMode="auto">
                            <a:xfrm>
                              <a:off x="6044" y="1841"/>
                              <a:ext cx="314" cy="235"/>
                            </a:xfrm>
                            <a:custGeom>
                              <a:avLst/>
                              <a:gdLst>
                                <a:gd name="T0" fmla="+- 0 6044 6044"/>
                                <a:gd name="T1" fmla="*/ T0 w 314"/>
                                <a:gd name="T2" fmla="+- 0 2076 1841"/>
                                <a:gd name="T3" fmla="*/ 2076 h 235"/>
                                <a:gd name="T4" fmla="+- 0 6358 6044"/>
                                <a:gd name="T5" fmla="*/ T4 w 314"/>
                                <a:gd name="T6" fmla="+- 0 2076 1841"/>
                                <a:gd name="T7" fmla="*/ 2076 h 235"/>
                                <a:gd name="T8" fmla="+- 0 6358 6044"/>
                                <a:gd name="T9" fmla="*/ T8 w 314"/>
                                <a:gd name="T10" fmla="+- 0 1841 1841"/>
                                <a:gd name="T11" fmla="*/ 1841 h 235"/>
                                <a:gd name="T12" fmla="+- 0 6044 6044"/>
                                <a:gd name="T13" fmla="*/ T12 w 314"/>
                                <a:gd name="T14" fmla="+- 0 1841 1841"/>
                                <a:gd name="T15" fmla="*/ 1841 h 235"/>
                                <a:gd name="T16" fmla="+- 0 6044 6044"/>
                                <a:gd name="T17" fmla="*/ T16 w 314"/>
                                <a:gd name="T18" fmla="+- 0 2076 1841"/>
                                <a:gd name="T19" fmla="*/ 207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4" h="235">
                                  <a:moveTo>
                                    <a:pt x="0" y="235"/>
                                  </a:moveTo>
                                  <a:lnTo>
                                    <a:pt x="314" y="235"/>
                                  </a:lnTo>
                                  <a:lnTo>
                                    <a:pt x="3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1732"/>
                        <wpg:cNvGrpSpPr>
                          <a:grpSpLocks/>
                        </wpg:cNvGrpSpPr>
                        <wpg:grpSpPr bwMode="auto">
                          <a:xfrm>
                            <a:off x="6353" y="1841"/>
                            <a:ext cx="96" cy="235"/>
                            <a:chOff x="6353" y="1841"/>
                            <a:chExt cx="96" cy="235"/>
                          </a:xfrm>
                        </wpg:grpSpPr>
                        <wps:wsp>
                          <wps:cNvPr id="279" name="Freeform 1733"/>
                          <wps:cNvSpPr>
                            <a:spLocks/>
                          </wps:cNvSpPr>
                          <wps:spPr bwMode="auto">
                            <a:xfrm>
                              <a:off x="6353" y="1841"/>
                              <a:ext cx="96" cy="235"/>
                            </a:xfrm>
                            <a:custGeom>
                              <a:avLst/>
                              <a:gdLst>
                                <a:gd name="T0" fmla="+- 0 6353 6353"/>
                                <a:gd name="T1" fmla="*/ T0 w 96"/>
                                <a:gd name="T2" fmla="+- 0 2076 1841"/>
                                <a:gd name="T3" fmla="*/ 2076 h 235"/>
                                <a:gd name="T4" fmla="+- 0 6448 6353"/>
                                <a:gd name="T5" fmla="*/ T4 w 96"/>
                                <a:gd name="T6" fmla="+- 0 2076 1841"/>
                                <a:gd name="T7" fmla="*/ 2076 h 235"/>
                                <a:gd name="T8" fmla="+- 0 6448 6353"/>
                                <a:gd name="T9" fmla="*/ T8 w 96"/>
                                <a:gd name="T10" fmla="+- 0 1841 1841"/>
                                <a:gd name="T11" fmla="*/ 1841 h 235"/>
                                <a:gd name="T12" fmla="+- 0 6353 6353"/>
                                <a:gd name="T13" fmla="*/ T12 w 96"/>
                                <a:gd name="T14" fmla="+- 0 1841 1841"/>
                                <a:gd name="T15" fmla="*/ 1841 h 235"/>
                                <a:gd name="T16" fmla="+- 0 6353 6353"/>
                                <a:gd name="T17" fmla="*/ T16 w 96"/>
                                <a:gd name="T18" fmla="+- 0 2076 1841"/>
                                <a:gd name="T19" fmla="*/ 207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235">
                                  <a:moveTo>
                                    <a:pt x="0" y="235"/>
                                  </a:moveTo>
                                  <a:lnTo>
                                    <a:pt x="95" y="235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1730"/>
                        <wpg:cNvGrpSpPr>
                          <a:grpSpLocks/>
                        </wpg:cNvGrpSpPr>
                        <wpg:grpSpPr bwMode="auto">
                          <a:xfrm>
                            <a:off x="6443" y="1841"/>
                            <a:ext cx="174" cy="235"/>
                            <a:chOff x="6443" y="1841"/>
                            <a:chExt cx="174" cy="235"/>
                          </a:xfrm>
                        </wpg:grpSpPr>
                        <wps:wsp>
                          <wps:cNvPr id="281" name="Freeform 1731"/>
                          <wps:cNvSpPr>
                            <a:spLocks/>
                          </wps:cNvSpPr>
                          <wps:spPr bwMode="auto">
                            <a:xfrm>
                              <a:off x="6443" y="1841"/>
                              <a:ext cx="174" cy="235"/>
                            </a:xfrm>
                            <a:custGeom>
                              <a:avLst/>
                              <a:gdLst>
                                <a:gd name="T0" fmla="+- 0 6443 6443"/>
                                <a:gd name="T1" fmla="*/ T0 w 174"/>
                                <a:gd name="T2" fmla="+- 0 2076 1841"/>
                                <a:gd name="T3" fmla="*/ 2076 h 235"/>
                                <a:gd name="T4" fmla="+- 0 6616 6443"/>
                                <a:gd name="T5" fmla="*/ T4 w 174"/>
                                <a:gd name="T6" fmla="+- 0 2076 1841"/>
                                <a:gd name="T7" fmla="*/ 2076 h 235"/>
                                <a:gd name="T8" fmla="+- 0 6616 6443"/>
                                <a:gd name="T9" fmla="*/ T8 w 174"/>
                                <a:gd name="T10" fmla="+- 0 1841 1841"/>
                                <a:gd name="T11" fmla="*/ 1841 h 235"/>
                                <a:gd name="T12" fmla="+- 0 6443 6443"/>
                                <a:gd name="T13" fmla="*/ T12 w 174"/>
                                <a:gd name="T14" fmla="+- 0 1841 1841"/>
                                <a:gd name="T15" fmla="*/ 1841 h 235"/>
                                <a:gd name="T16" fmla="+- 0 6443 6443"/>
                                <a:gd name="T17" fmla="*/ T16 w 174"/>
                                <a:gd name="T18" fmla="+- 0 2076 1841"/>
                                <a:gd name="T19" fmla="*/ 207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" h="235">
                                  <a:moveTo>
                                    <a:pt x="0" y="235"/>
                                  </a:moveTo>
                                  <a:lnTo>
                                    <a:pt x="173" y="235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9" o:spid="_x0000_s1026" style="position:absolute;margin-left:286.6pt;margin-top:92.05pt;width:44.25pt;height:11.75pt;z-index:-47320;mso-position-horizontal-relative:page" coordorigin="5732,1841" coordsize="885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">
                <v:group id="Group 1736" o:spid="_x0000_s1027" style="position:absolute;left:5732;top:1841;width:323;height:235" coordorigin="5732,1841" coordsize="32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1737" o:spid="_x0000_s1028" style="position:absolute;left:5732;top:1841;width:323;height:235;visibility:visible;mso-wrap-style:square;v-text-anchor:top" coordsize="32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7MYA&#10;AADcAAAADwAAAGRycy9kb3ducmV2LnhtbESPQWvCQBSE70L/w/KEXkR3a7FK6iYUQagHD9GKeHtk&#10;X5Ng9m2a3cb033cLBY/DzHzDrLPBNqKnzteONTzNFAjiwpmaSw0fx+10BcIHZIONY9LwQx6y9GG0&#10;xsS4G+fUH0IpIoR9ghqqENpESl9UZNHPXEscvU/XWQxRdqU0Hd4i3DZyrtSLtFhzXKiwpU1FxfXw&#10;bTUoly+e92E/Oe1U/7XLz3649F7rx/Hw9goi0BDu4f/2u9EwXy7g70w8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Hi7MYAAADcAAAADwAAAAAAAAAAAAAAAACYAgAAZHJz&#10;L2Rvd25yZXYueG1sUEsFBgAAAAAEAAQA9QAAAIsDAAAAAA==&#10;" path="m,235r322,l322,,,,,235xe" fillcolor="#fff200" stroked="f">
                    <v:path arrowok="t" o:connecttype="custom" o:connectlocs="0,2076;322,2076;322,1841;0,1841;0,2076" o:connectangles="0,0,0,0,0"/>
                  </v:shape>
                </v:group>
                <v:group id="Group 1734" o:spid="_x0000_s1029" style="position:absolute;left:6044;top:1841;width:314;height:235" coordorigin="6044,1841" coordsize="31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reeform 1735" o:spid="_x0000_s1030" style="position:absolute;left:6044;top:1841;width:314;height:235;visibility:visible;mso-wrap-style:square;v-text-anchor:top" coordsize="31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MxMcA&#10;AADcAAAADwAAAGRycy9kb3ducmV2LnhtbESPW2sCMRSE34X+h3AKvkjNesHLahRRiqXQgtqHPh43&#10;p5utm5NlE3X9901B8HGYmW+Y+bKxpbhQ7QvHCnrdBARx5nTBuYKvw+vLBIQPyBpLx6TgRh6Wi6fW&#10;HFPtrryjyz7kIkLYp6jAhFClUvrMkEXfdRVx9H5cbTFEWedS13iNcFvKfpKMpMWC44LBitaGstP+&#10;bBWcvqfFx6ZjtvrT/fL7dDDcHQdOqfZzs5qBCNSER/jeftMK+uMx/J+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uTMTHAAAA3AAAAA8AAAAAAAAAAAAAAAAAmAIAAGRy&#10;cy9kb3ducmV2LnhtbFBLBQYAAAAABAAEAPUAAACMAwAAAAA=&#10;" path="m,235r314,l314,,,,,235xe" fillcolor="#fff200" stroked="f">
                    <v:path arrowok="t" o:connecttype="custom" o:connectlocs="0,2076;314,2076;314,1841;0,1841;0,2076" o:connectangles="0,0,0,0,0"/>
                  </v:shape>
                </v:group>
                <v:group id="Group 1732" o:spid="_x0000_s1031" style="position:absolute;left:6353;top:1841;width:96;height:235" coordorigin="6353,1841" coordsize="9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1733" o:spid="_x0000_s1032" style="position:absolute;left:6353;top:1841;width:96;height:235;visibility:visible;mso-wrap-style:square;v-text-anchor:top" coordsize="9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c/cUA&#10;AADcAAAADwAAAGRycy9kb3ducmV2LnhtbESPzWrDMBCE74W+g9hCbrXcHJLUjRxKQ35uIWlL6G2x&#10;traJtTKS4ihvHxUKOQ4z8w0zX0TTiYGcby0reMlyEMSV1S3XCr4+V88zED4ga+wsk4IreViUjw9z&#10;LLS98J6GQ6hFgrAvUEETQl9I6auGDPrM9sTJ+7XOYEjS1VI7vCS46eQ4zyfSYMtpocGePhqqToez&#10;UbD7rnl3WldT3vSr7U9sj3HpjkqNnuL7G4hAMdzD/+2tVjCevsLfmXQEZH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Nz9xQAAANwAAAAPAAAAAAAAAAAAAAAAAJgCAABkcnMv&#10;ZG93bnJldi54bWxQSwUGAAAAAAQABAD1AAAAigMAAAAA&#10;" path="m,235r95,l95,,,,,235xe" fillcolor="#fff200" stroked="f">
                    <v:path arrowok="t" o:connecttype="custom" o:connectlocs="0,2076;95,2076;95,1841;0,1841;0,2076" o:connectangles="0,0,0,0,0"/>
                  </v:shape>
                </v:group>
                <v:group id="Group 1730" o:spid="_x0000_s1033" style="position:absolute;left:6443;top:1841;width:174;height:235" coordorigin="6443,1841" coordsize="17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1731" o:spid="_x0000_s1034" style="position:absolute;left:6443;top:1841;width:174;height:235;visibility:visible;mso-wrap-style:square;v-text-anchor:top" coordsize="17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0rK8QA&#10;AADcAAAADwAAAGRycy9kb3ducmV2LnhtbESPUWvCMBSF3wf+h3AF32ZaEZHOKCIoexBc3X7Apblr&#10;ujU3Jcnabr9+EQQfD+ec73A2u9G2oicfGscK8nkGgrhyuuFawcf78XkNIkRkja1jUvBLAXbbydMG&#10;C+0GLqm/xlokCIcCFZgYu0LKUBmyGOauI07ep/MWY5K+ltrjkOC2lYssW0mLDacFgx0dDFXf1x+r&#10;4PwW/ckZ+fWXX4ayvJh+eTa9UrPpuH8BEWmMj/C9/aoVLNY53M6k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dKyvEAAAA3AAAAA8AAAAAAAAAAAAAAAAAmAIAAGRycy9k&#10;b3ducmV2LnhtbFBLBQYAAAAABAAEAPUAAACJAwAAAAA=&#10;" path="m,235r173,l173,,,,,235xe" fillcolor="#fff200" stroked="f">
                    <v:path arrowok="t" o:connecttype="custom" o:connectlocs="0,2076;173,2076;173,1841;0,1841;0,2076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rFonts w:ascii="Georgia"/>
          <w:b/>
          <w:w w:val="110"/>
        </w:rPr>
        <w:t>Spaces</w:t>
      </w:r>
      <w:ins w:id="544" w:author="Chris Prickett" w:date="2017-02-12T14:06:00Z">
        <w:r w:rsidR="000D719B">
          <w:rPr>
            <w:rFonts w:ascii="Georgia"/>
            <w:b/>
            <w:w w:val="110"/>
          </w:rPr>
          <w:t>:</w:t>
        </w:r>
      </w:ins>
      <w:r w:rsidR="006C1195">
        <w:rPr>
          <w:rFonts w:ascii="Georgia"/>
          <w:b/>
          <w:spacing w:val="38"/>
          <w:w w:val="110"/>
        </w:rPr>
        <w:t xml:space="preserve"> </w:t>
      </w:r>
      <w:r w:rsidR="006C1195">
        <w:rPr>
          <w:spacing w:val="-2"/>
          <w:w w:val="110"/>
        </w:rPr>
        <w:t>Furthermore,</w:t>
      </w:r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widespread</w:t>
      </w:r>
      <w:r w:rsidR="006C1195">
        <w:rPr>
          <w:spacing w:val="41"/>
          <w:w w:val="110"/>
        </w:rPr>
        <w:t xml:space="preserve"> </w:t>
      </w:r>
      <w:r w:rsidR="006C1195">
        <w:rPr>
          <w:spacing w:val="-2"/>
          <w:w w:val="110"/>
        </w:rPr>
        <w:t>net</w:t>
      </w:r>
      <w:r w:rsidR="006C1195">
        <w:rPr>
          <w:spacing w:val="-3"/>
          <w:w w:val="110"/>
        </w:rPr>
        <w:t>w</w:t>
      </w:r>
      <w:r w:rsidR="006C1195">
        <w:rPr>
          <w:spacing w:val="-2"/>
          <w:w w:val="110"/>
        </w:rPr>
        <w:t>ork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civic</w:t>
      </w:r>
      <w:r w:rsidR="006C1195">
        <w:rPr>
          <w:spacing w:val="41"/>
          <w:w w:val="110"/>
        </w:rPr>
        <w:t xml:space="preserve"> </w:t>
      </w:r>
      <w:r w:rsidR="006C1195">
        <w:rPr>
          <w:spacing w:val="-1"/>
          <w:w w:val="110"/>
        </w:rPr>
        <w:t>engagement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brings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fore</w:t>
      </w:r>
      <w:r w:rsidR="006C1195">
        <w:rPr>
          <w:spacing w:val="21"/>
          <w:w w:val="107"/>
        </w:rPr>
        <w:t xml:space="preserve"> </w:t>
      </w:r>
      <w:ins w:id="545" w:author="Chris Prickett" w:date="2017-02-12T14:06:00Z">
        <w:r w:rsidR="000D719B">
          <w:rPr>
            <w:spacing w:val="21"/>
            <w:w w:val="107"/>
          </w:rPr>
          <w:t xml:space="preserve">the </w:t>
        </w:r>
      </w:ins>
      <w:r w:rsidR="006C1195">
        <w:rPr>
          <w:w w:val="110"/>
        </w:rPr>
        <w:t>mediatory</w:t>
      </w:r>
      <w:r w:rsidR="006C1195">
        <w:rPr>
          <w:spacing w:val="61"/>
          <w:w w:val="110"/>
        </w:rPr>
        <w:t xml:space="preserve"> </w:t>
      </w:r>
      <w:r w:rsidR="006C1195">
        <w:rPr>
          <w:w w:val="110"/>
        </w:rPr>
        <w:t>function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newly</w:t>
      </w:r>
      <w:r w:rsidR="006C1195">
        <w:rPr>
          <w:spacing w:val="61"/>
          <w:w w:val="110"/>
        </w:rPr>
        <w:t xml:space="preserve"> </w:t>
      </w:r>
      <w:r w:rsidR="006C1195">
        <w:rPr>
          <w:w w:val="110"/>
        </w:rPr>
        <w:t>established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spaces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for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culture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61"/>
          <w:w w:val="110"/>
        </w:rPr>
        <w:t xml:space="preserve"> </w:t>
      </w:r>
      <w:r w:rsidR="006C1195">
        <w:rPr>
          <w:w w:val="110"/>
        </w:rPr>
        <w:t>arts</w:t>
      </w:r>
      <w:r w:rsidR="006C1195">
        <w:rPr>
          <w:spacing w:val="62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62"/>
          <w:w w:val="110"/>
        </w:rPr>
        <w:t xml:space="preserve"> </w:t>
      </w:r>
      <w:r w:rsidR="006C1195">
        <w:rPr>
          <w:spacing w:val="-3"/>
          <w:w w:val="110"/>
        </w:rPr>
        <w:t>Savamala.</w:t>
      </w:r>
      <w:r w:rsidR="006C1195">
        <w:rPr>
          <w:spacing w:val="27"/>
          <w:w w:val="115"/>
        </w:rPr>
        <w:t xml:space="preserve"> </w:t>
      </w:r>
      <w:proofErr w:type="spellStart"/>
      <w:r w:rsidR="006C1195">
        <w:rPr>
          <w:w w:val="110"/>
        </w:rPr>
        <w:t>Dozen</w:t>
      </w:r>
      <w:proofErr w:type="spellEnd"/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50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sites</w:t>
      </w:r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50"/>
          <w:w w:val="110"/>
        </w:rPr>
        <w:t xml:space="preserve"> </w:t>
      </w:r>
      <w:proofErr w:type="spellStart"/>
      <w:r w:rsidR="006C1195">
        <w:rPr>
          <w:w w:val="110"/>
        </w:rPr>
        <w:t>neighbourhood</w:t>
      </w:r>
      <w:proofErr w:type="spellEnd"/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(Spanish</w:t>
      </w:r>
      <w:r w:rsidR="006C1195">
        <w:rPr>
          <w:spacing w:val="49"/>
          <w:w w:val="110"/>
        </w:rPr>
        <w:t xml:space="preserve"> </w:t>
      </w:r>
      <w:r w:rsidR="006C1195">
        <w:rPr>
          <w:w w:val="110"/>
        </w:rPr>
        <w:t>house,</w:t>
      </w:r>
      <w:r w:rsidR="006C1195">
        <w:rPr>
          <w:spacing w:val="58"/>
          <w:w w:val="110"/>
        </w:rPr>
        <w:t xml:space="preserve"> </w:t>
      </w:r>
      <w:r w:rsidR="006C1195">
        <w:rPr>
          <w:w w:val="110"/>
        </w:rPr>
        <w:t>KM8,</w:t>
      </w:r>
      <w:r w:rsidR="006C1195">
        <w:rPr>
          <w:spacing w:val="59"/>
          <w:w w:val="110"/>
        </w:rPr>
        <w:t xml:space="preserve"> </w:t>
      </w:r>
      <w:proofErr w:type="spellStart"/>
      <w:r w:rsidR="006C1195">
        <w:rPr>
          <w:w w:val="110"/>
        </w:rPr>
        <w:t>Magazin</w:t>
      </w:r>
      <w:proofErr w:type="spellEnd"/>
      <w:r w:rsidR="006C1195">
        <w:rPr>
          <w:w w:val="110"/>
        </w:rPr>
        <w:t>,</w:t>
      </w:r>
      <w:r w:rsidR="006C1195">
        <w:rPr>
          <w:spacing w:val="58"/>
          <w:w w:val="110"/>
        </w:rPr>
        <w:t xml:space="preserve"> </w:t>
      </w:r>
      <w:r w:rsidR="006C1195">
        <w:rPr>
          <w:spacing w:val="-3"/>
          <w:w w:val="110"/>
        </w:rPr>
        <w:t>KC</w:t>
      </w:r>
      <w:r w:rsidR="006C1195">
        <w:rPr>
          <w:spacing w:val="50"/>
          <w:w w:val="110"/>
        </w:rPr>
        <w:t xml:space="preserve"> </w:t>
      </w:r>
      <w:r w:rsidR="006C1195">
        <w:rPr>
          <w:w w:val="110"/>
        </w:rPr>
        <w:t>Grad,</w:t>
      </w:r>
      <w:r w:rsidR="006C1195">
        <w:rPr>
          <w:spacing w:val="24"/>
          <w:w w:val="117"/>
        </w:rPr>
        <w:t xml:space="preserve"> </w:t>
      </w:r>
      <w:proofErr w:type="spellStart"/>
      <w:r w:rsidR="006C1195">
        <w:rPr>
          <w:w w:val="110"/>
        </w:rPr>
        <w:t>Mikser</w:t>
      </w:r>
      <w:proofErr w:type="spellEnd"/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House,</w:t>
      </w:r>
      <w:r w:rsidR="006C1195">
        <w:rPr>
          <w:spacing w:val="45"/>
          <w:w w:val="110"/>
        </w:rPr>
        <w:t xml:space="preserve"> </w:t>
      </w:r>
      <w:r w:rsidR="006C1195">
        <w:rPr>
          <w:w w:val="110"/>
        </w:rPr>
        <w:t>Galley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Stab,</w:t>
      </w:r>
      <w:r w:rsidR="006C1195">
        <w:rPr>
          <w:spacing w:val="45"/>
          <w:w w:val="110"/>
        </w:rPr>
        <w:t xml:space="preserve"> </w:t>
      </w:r>
      <w:r w:rsidR="006C1195">
        <w:rPr>
          <w:w w:val="110"/>
        </w:rPr>
        <w:t>HUBG12,</w:t>
      </w:r>
      <w:r w:rsidR="006C1195">
        <w:rPr>
          <w:spacing w:val="45"/>
          <w:w w:val="110"/>
        </w:rPr>
        <w:t xml:space="preserve"> </w:t>
      </w:r>
      <w:r w:rsidR="006C1195">
        <w:rPr>
          <w:spacing w:val="-6"/>
          <w:w w:val="110"/>
        </w:rPr>
        <w:t>No</w:t>
      </w:r>
      <w:r w:rsidR="006C1195">
        <w:rPr>
          <w:spacing w:val="-5"/>
          <w:w w:val="110"/>
        </w:rPr>
        <w:t>va</w:t>
      </w:r>
      <w:r w:rsidR="006C1195">
        <w:rPr>
          <w:spacing w:val="38"/>
          <w:w w:val="110"/>
        </w:rPr>
        <w:t xml:space="preserve"> </w:t>
      </w:r>
      <w:proofErr w:type="spellStart"/>
      <w:r w:rsidR="006C1195">
        <w:rPr>
          <w:w w:val="110"/>
        </w:rPr>
        <w:t>Iskra</w:t>
      </w:r>
      <w:proofErr w:type="spellEnd"/>
      <w:r w:rsidR="006C1195">
        <w:rPr>
          <w:w w:val="110"/>
        </w:rPr>
        <w:t>,</w:t>
      </w:r>
      <w:r w:rsidR="006C1195">
        <w:rPr>
          <w:spacing w:val="45"/>
          <w:w w:val="110"/>
        </w:rPr>
        <w:t xml:space="preserve"> </w:t>
      </w:r>
      <w:r w:rsidR="006C1195">
        <w:rPr>
          <w:w w:val="110"/>
        </w:rPr>
        <w:t>C5,</w:t>
      </w:r>
      <w:r w:rsidR="006C1195">
        <w:rPr>
          <w:spacing w:val="45"/>
          <w:w w:val="110"/>
        </w:rPr>
        <w:t xml:space="preserve"> </w:t>
      </w:r>
      <w:proofErr w:type="spellStart"/>
      <w:r w:rsidR="006C1195">
        <w:rPr>
          <w:spacing w:val="-1"/>
          <w:w w:val="110"/>
        </w:rPr>
        <w:t>Svetozara</w:t>
      </w:r>
      <w:proofErr w:type="spellEnd"/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Radica</w:t>
      </w:r>
      <w:r w:rsidR="006C1195">
        <w:rPr>
          <w:spacing w:val="39"/>
          <w:w w:val="110"/>
        </w:rPr>
        <w:t xml:space="preserve"> </w:t>
      </w:r>
      <w:r w:rsidR="006C1195">
        <w:rPr>
          <w:w w:val="110"/>
        </w:rPr>
        <w:t>3,</w:t>
      </w:r>
      <w:r w:rsidR="006C1195">
        <w:rPr>
          <w:spacing w:val="44"/>
          <w:w w:val="110"/>
        </w:rPr>
        <w:t xml:space="preserve"> </w:t>
      </w:r>
      <w:proofErr w:type="spellStart"/>
      <w:r w:rsidR="006C1195">
        <w:rPr>
          <w:w w:val="110"/>
        </w:rPr>
        <w:t>Miksaliste</w:t>
      </w:r>
      <w:proofErr w:type="spellEnd"/>
      <w:r w:rsidR="006C1195">
        <w:rPr>
          <w:w w:val="110"/>
        </w:rPr>
        <w:t>)</w:t>
      </w:r>
      <w:r w:rsidR="006C1195">
        <w:rPr>
          <w:spacing w:val="24"/>
          <w:w w:val="112"/>
        </w:rPr>
        <w:t xml:space="preserve"> </w:t>
      </w:r>
      <w:r w:rsidR="006C1195">
        <w:rPr>
          <w:spacing w:val="1"/>
          <w:w w:val="110"/>
        </w:rPr>
        <w:t>lodge</w:t>
      </w:r>
      <w:r w:rsidR="006C1195">
        <w:rPr>
          <w:w w:val="110"/>
        </w:rPr>
        <w:t xml:space="preserve"> </w:t>
      </w:r>
      <w:ins w:id="546" w:author="Chris Prickett" w:date="2017-02-12T14:06:00Z">
        <w:r w:rsidR="000D719B">
          <w:rPr>
            <w:spacing w:val="-1"/>
            <w:w w:val="110"/>
          </w:rPr>
          <w:t>various</w:t>
        </w:r>
      </w:ins>
      <w:del w:id="547" w:author="Chris Prickett" w:date="2017-02-12T14:06:00Z">
        <w:r w:rsidR="006C1195" w:rsidDel="000D719B">
          <w:rPr>
            <w:spacing w:val="-1"/>
            <w:w w:val="110"/>
          </w:rPr>
          <w:delText>different</w:delText>
        </w:r>
      </w:del>
      <w:r w:rsidR="006C1195">
        <w:rPr>
          <w:spacing w:val="3"/>
          <w:w w:val="110"/>
        </w:rPr>
        <w:t xml:space="preserve"> </w:t>
      </w:r>
      <w:r w:rsidR="006C1195">
        <w:rPr>
          <w:spacing w:val="1"/>
          <w:w w:val="110"/>
        </w:rPr>
        <w:t>local,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national</w:t>
      </w:r>
      <w:r w:rsidR="006C1195">
        <w:rPr>
          <w:spacing w:val="1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"/>
          <w:w w:val="110"/>
        </w:rPr>
        <w:t xml:space="preserve"> </w:t>
      </w:r>
      <w:r w:rsidR="006C1195">
        <w:rPr>
          <w:spacing w:val="-1"/>
          <w:w w:val="110"/>
        </w:rPr>
        <w:t>international</w:t>
      </w:r>
      <w:r w:rsidR="006C1195">
        <w:rPr>
          <w:spacing w:val="1"/>
          <w:w w:val="110"/>
        </w:rPr>
        <w:t xml:space="preserve"> </w:t>
      </w:r>
      <w:r w:rsidR="006C1195">
        <w:rPr>
          <w:w w:val="110"/>
        </w:rPr>
        <w:t>organizations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 xml:space="preserve">actors, </w:t>
      </w:r>
      <w:r w:rsidR="006C1195">
        <w:rPr>
          <w:spacing w:val="12"/>
          <w:w w:val="110"/>
        </w:rPr>
        <w:t xml:space="preserve"> </w:t>
      </w:r>
      <w:r w:rsidR="006C1195">
        <w:rPr>
          <w:spacing w:val="-1"/>
          <w:w w:val="110"/>
        </w:rPr>
        <w:t>tourists</w:t>
      </w:r>
      <w:r w:rsidR="006C1195">
        <w:rPr>
          <w:w w:val="110"/>
        </w:rPr>
        <w:t xml:space="preserve"> 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34"/>
          <w:w w:val="117"/>
        </w:rPr>
        <w:t xml:space="preserve"> </w:t>
      </w:r>
      <w:r w:rsidR="006C1195">
        <w:rPr>
          <w:spacing w:val="-1"/>
          <w:w w:val="110"/>
        </w:rPr>
        <w:t>clients</w:t>
      </w:r>
      <w:r w:rsidR="006C1195">
        <w:rPr>
          <w:spacing w:val="39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40"/>
          <w:w w:val="110"/>
        </w:rPr>
        <w:t xml:space="preserve"> </w:t>
      </w:r>
      <w:r w:rsidR="006C1195">
        <w:rPr>
          <w:spacing w:val="-3"/>
          <w:w w:val="110"/>
        </w:rPr>
        <w:t>o</w:t>
      </w:r>
      <w:r w:rsidR="006C1195">
        <w:rPr>
          <w:spacing w:val="-2"/>
          <w:w w:val="110"/>
        </w:rPr>
        <w:t>verlapping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time-frames</w:t>
      </w:r>
      <w:r w:rsidR="006C1195">
        <w:rPr>
          <w:spacing w:val="38"/>
          <w:w w:val="110"/>
        </w:rPr>
        <w:t xml:space="preserve"> </w:t>
      </w:r>
      <w:r w:rsidR="006C1195">
        <w:rPr>
          <w:w w:val="110"/>
        </w:rPr>
        <w:t>(Figure</w:t>
      </w:r>
      <w:r w:rsidR="006C1195">
        <w:rPr>
          <w:spacing w:val="39"/>
          <w:w w:val="110"/>
        </w:rPr>
        <w:t xml:space="preserve"> </w:t>
      </w:r>
      <w:r w:rsidR="006C1195">
        <w:rPr>
          <w:w w:val="110"/>
        </w:rPr>
        <w:t>X),</w:t>
      </w:r>
      <w:r w:rsidR="006C1195">
        <w:rPr>
          <w:spacing w:val="46"/>
          <w:w w:val="110"/>
        </w:rPr>
        <w:t xml:space="preserve"> </w:t>
      </w:r>
      <w:r w:rsidR="006C1195">
        <w:rPr>
          <w:w w:val="110"/>
        </w:rPr>
        <w:t>while</w:t>
      </w:r>
      <w:r w:rsidR="006C1195">
        <w:rPr>
          <w:spacing w:val="41"/>
          <w:w w:val="110"/>
        </w:rPr>
        <w:t xml:space="preserve"> </w:t>
      </w:r>
      <w:r w:rsidR="006C1195">
        <w:rPr>
          <w:w w:val="110"/>
        </w:rPr>
        <w:t>b</w:t>
      </w:r>
      <w:r w:rsidR="006C1195">
        <w:rPr>
          <w:spacing w:val="1"/>
          <w:w w:val="110"/>
        </w:rPr>
        <w:t>eing</w:t>
      </w:r>
      <w:r w:rsidR="006C1195">
        <w:rPr>
          <w:spacing w:val="39"/>
          <w:w w:val="110"/>
        </w:rPr>
        <w:t xml:space="preserve"> </w:t>
      </w:r>
      <w:r w:rsidR="006C1195">
        <w:rPr>
          <w:spacing w:val="-1"/>
          <w:w w:val="110"/>
        </w:rPr>
        <w:t>extensiv</w:t>
      </w:r>
      <w:r w:rsidR="006C1195">
        <w:rPr>
          <w:spacing w:val="-2"/>
          <w:w w:val="110"/>
        </w:rPr>
        <w:t>ely</w:t>
      </w:r>
      <w:r w:rsidR="006C1195">
        <w:rPr>
          <w:spacing w:val="41"/>
          <w:w w:val="110"/>
        </w:rPr>
        <w:t xml:space="preserve"> </w:t>
      </w:r>
      <w:r w:rsidR="006C1195">
        <w:rPr>
          <w:spacing w:val="-3"/>
          <w:w w:val="110"/>
        </w:rPr>
        <w:t>co</w:t>
      </w:r>
      <w:r w:rsidR="006C1195">
        <w:rPr>
          <w:spacing w:val="-2"/>
          <w:w w:val="110"/>
        </w:rPr>
        <w:t>vered</w:t>
      </w:r>
      <w:r w:rsidR="006C1195">
        <w:rPr>
          <w:spacing w:val="39"/>
          <w:w w:val="110"/>
        </w:rPr>
        <w:t xml:space="preserve"> </w:t>
      </w:r>
      <w:r w:rsidR="006C1195">
        <w:rPr>
          <w:spacing w:val="-3"/>
          <w:w w:val="110"/>
        </w:rPr>
        <w:t>by</w:t>
      </w:r>
      <w:r w:rsidR="006C1195">
        <w:rPr>
          <w:spacing w:val="39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39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43"/>
          <w:w w:val="110"/>
        </w:rPr>
        <w:t xml:space="preserve"> </w:t>
      </w:r>
      <w:r w:rsidR="006C1195">
        <w:rPr>
          <w:spacing w:val="-1"/>
          <w:w w:val="110"/>
        </w:rPr>
        <w:t>international</w:t>
      </w:r>
      <w:r w:rsidR="006C1195">
        <w:rPr>
          <w:spacing w:val="42"/>
          <w:w w:val="110"/>
        </w:rPr>
        <w:t xml:space="preserve"> </w:t>
      </w:r>
      <w:r w:rsidR="006C1195">
        <w:rPr>
          <w:w w:val="110"/>
        </w:rPr>
        <w:t>media</w:t>
      </w:r>
      <w:r w:rsidR="006C1195">
        <w:rPr>
          <w:spacing w:val="43"/>
          <w:w w:val="110"/>
        </w:rPr>
        <w:t xml:space="preserve"> </w:t>
      </w:r>
      <w:r w:rsidR="006C1195">
        <w:rPr>
          <w:w w:val="110"/>
        </w:rPr>
        <w:t>(</w:t>
      </w:r>
      <w:r w:rsidR="006C1195">
        <w:rPr>
          <w:rFonts w:ascii="Georgia"/>
          <w:b/>
          <w:w w:val="110"/>
        </w:rPr>
        <w:t>?</w:t>
      </w:r>
      <w:r w:rsidR="006C1195">
        <w:rPr>
          <w:w w:val="110"/>
        </w:rPr>
        <w:t>).</w:t>
      </w:r>
    </w:p>
    <w:p w14:paraId="72A1FECA" w14:textId="06D0A9BB" w:rsidR="00A8456E" w:rsidRDefault="000747F7">
      <w:pPr>
        <w:pStyle w:val="BodyText"/>
        <w:spacing w:before="4" w:line="293" w:lineRule="auto"/>
        <w:ind w:right="111" w:firstLine="338"/>
        <w:jc w:val="right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184" behindDoc="1" locked="0" layoutInCell="1" allowOverlap="1" wp14:anchorId="112A657D" wp14:editId="756A3719">
                <wp:simplePos x="0" y="0"/>
                <wp:positionH relativeFrom="page">
                  <wp:posOffset>1440180</wp:posOffset>
                </wp:positionH>
                <wp:positionV relativeFrom="paragraph">
                  <wp:posOffset>1177925</wp:posOffset>
                </wp:positionV>
                <wp:extent cx="2160270" cy="1270"/>
                <wp:effectExtent l="11430" t="6350" r="9525" b="11430"/>
                <wp:wrapNone/>
                <wp:docPr id="271" name="Group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1855"/>
                          <a:chExt cx="3402" cy="2"/>
                        </a:xfrm>
                      </wpg:grpSpPr>
                      <wps:wsp>
                        <wps:cNvPr id="272" name="Freeform 1728"/>
                        <wps:cNvSpPr>
                          <a:spLocks/>
                        </wps:cNvSpPr>
                        <wps:spPr bwMode="auto">
                          <a:xfrm>
                            <a:off x="2268" y="1855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7" o:spid="_x0000_s1026" style="position:absolute;margin-left:113.4pt;margin-top:92.75pt;width:170.1pt;height:.1pt;z-index:-47296;mso-position-horizontal-relative:page" coordorigin="2268,1855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">
                <v:shape id="Freeform 1728" o:spid="_x0000_s1027" style="position:absolute;left:2268;top:1855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80YcYA&#10;AADcAAAADwAAAGRycy9kb3ducmV2LnhtbESP3WrCQBSE7wu+w3IEb0Q3zUXV6CpBqLZQSv15gGP2&#10;5AezZ0N21ejTdwtCL4eZ+YZZrDpTiyu1rrKs4HUcgSDOrK64UHA8vI+mIJxH1lhbJgV3crBa9l4W&#10;mGh74x1d974QAcIuQQWl900ipctKMujGtiEOXm5bgz7ItpC6xVuAm1rGUfQmDVYcFkpsaF1Sdt5f&#10;jILz5ymfRW5y+C7yTfrYDn/S+itVatDv0jkIT53/Dz/bH1pBPIn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80YcYAAADc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w w:val="110"/>
        </w:rPr>
        <w:t>In</w:t>
      </w:r>
      <w:r w:rsidR="006C1195">
        <w:rPr>
          <w:spacing w:val="29"/>
          <w:w w:val="110"/>
        </w:rPr>
        <w:t xml:space="preserve"> </w:t>
      </w:r>
      <w:r w:rsidR="006C1195">
        <w:rPr>
          <w:w w:val="110"/>
        </w:rPr>
        <w:t>this</w:t>
      </w:r>
      <w:r w:rsidR="006C1195">
        <w:rPr>
          <w:spacing w:val="28"/>
          <w:w w:val="110"/>
        </w:rPr>
        <w:t xml:space="preserve"> </w:t>
      </w:r>
      <w:r w:rsidR="006C1195">
        <w:rPr>
          <w:w w:val="110"/>
        </w:rPr>
        <w:t>manner,</w:t>
      </w:r>
      <w:r w:rsidR="006C1195">
        <w:rPr>
          <w:spacing w:val="30"/>
          <w:w w:val="110"/>
        </w:rPr>
        <w:t xml:space="preserve"> </w:t>
      </w:r>
      <w:r w:rsidR="006C1195">
        <w:rPr>
          <w:w w:val="110"/>
        </w:rPr>
        <w:t>this</w:t>
      </w:r>
      <w:r w:rsidR="006C1195">
        <w:rPr>
          <w:spacing w:val="29"/>
          <w:w w:val="110"/>
        </w:rPr>
        <w:t xml:space="preserve"> </w:t>
      </w:r>
      <w:r w:rsidR="006C1195">
        <w:rPr>
          <w:spacing w:val="-2"/>
          <w:w w:val="110"/>
        </w:rPr>
        <w:t>continuous</w:t>
      </w:r>
      <w:r w:rsidR="006C1195">
        <w:rPr>
          <w:spacing w:val="29"/>
          <w:w w:val="110"/>
        </w:rPr>
        <w:t xml:space="preserve"> </w:t>
      </w:r>
      <w:r w:rsidR="006C1195">
        <w:rPr>
          <w:spacing w:val="-1"/>
          <w:w w:val="110"/>
        </w:rPr>
        <w:t>communication</w:t>
      </w:r>
      <w:r w:rsidR="006C1195">
        <w:rPr>
          <w:spacing w:val="30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29"/>
          <w:w w:val="110"/>
        </w:rPr>
        <w:t xml:space="preserve"> </w:t>
      </w:r>
      <w:r w:rsidR="006C1195">
        <w:rPr>
          <w:spacing w:val="-1"/>
          <w:w w:val="110"/>
        </w:rPr>
        <w:t>entities</w:t>
      </w:r>
      <w:r w:rsidR="006C1195">
        <w:rPr>
          <w:spacing w:val="28"/>
          <w:w w:val="110"/>
        </w:rPr>
        <w:t xml:space="preserve"> </w:t>
      </w:r>
      <w:r w:rsidR="006C1195">
        <w:rPr>
          <w:w w:val="110"/>
        </w:rPr>
        <w:t>from</w:t>
      </w:r>
      <w:r w:rsidR="006C1195">
        <w:rPr>
          <w:spacing w:val="30"/>
          <w:w w:val="110"/>
        </w:rPr>
        <w:t xml:space="preserve"> </w:t>
      </w:r>
      <w:r w:rsidR="006C1195">
        <w:rPr>
          <w:spacing w:val="-1"/>
          <w:w w:val="110"/>
        </w:rPr>
        <w:t>different</w:t>
      </w:r>
      <w:r w:rsidR="006C1195">
        <w:rPr>
          <w:spacing w:val="29"/>
          <w:w w:val="110"/>
        </w:rPr>
        <w:t xml:space="preserve"> </w:t>
      </w:r>
      <w:r w:rsidR="006C1195">
        <w:rPr>
          <w:spacing w:val="-1"/>
          <w:w w:val="110"/>
        </w:rPr>
        <w:t>backgrounds</w:t>
      </w:r>
      <w:r w:rsidR="006C1195">
        <w:rPr>
          <w:spacing w:val="43"/>
          <w:w w:val="112"/>
        </w:rPr>
        <w:t xml:space="preserve"> </w:t>
      </w:r>
      <w:r w:rsidR="006C1195">
        <w:rPr>
          <w:w w:val="110"/>
        </w:rPr>
        <w:t>promotes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an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activ</w:t>
      </w:r>
      <w:r w:rsidR="006C1195">
        <w:rPr>
          <w:spacing w:val="-2"/>
          <w:w w:val="110"/>
        </w:rPr>
        <w:t>e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role</w:t>
      </w:r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6"/>
          <w:w w:val="110"/>
        </w:rPr>
        <w:t xml:space="preserve"> </w:t>
      </w:r>
      <w:r w:rsidR="006C1195">
        <w:rPr>
          <w:spacing w:val="1"/>
          <w:w w:val="110"/>
        </w:rPr>
        <w:t>local</w:t>
      </w:r>
      <w:r w:rsidR="006C1195">
        <w:rPr>
          <w:spacing w:val="16"/>
          <w:w w:val="110"/>
        </w:rPr>
        <w:t xml:space="preserve"> </w:t>
      </w:r>
      <w:r w:rsidR="006C1195">
        <w:rPr>
          <w:spacing w:val="-2"/>
          <w:w w:val="110"/>
        </w:rPr>
        <w:t>to</w:t>
      </w:r>
      <w:r w:rsidR="006C1195">
        <w:rPr>
          <w:spacing w:val="-3"/>
          <w:w w:val="110"/>
        </w:rPr>
        <w:t>w</w:t>
      </w:r>
      <w:r w:rsidR="006C1195">
        <w:rPr>
          <w:spacing w:val="-2"/>
          <w:w w:val="110"/>
        </w:rPr>
        <w:t>ards</w:t>
      </w:r>
      <w:r w:rsidR="006C1195">
        <w:rPr>
          <w:spacing w:val="18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global</w:t>
      </w:r>
      <w:ins w:id="548" w:author="Chris Prickett" w:date="2017-02-12T14:07:00Z">
        <w:r w:rsidR="000D719B">
          <w:rPr>
            <w:spacing w:val="17"/>
            <w:w w:val="110"/>
          </w:rPr>
          <w:t xml:space="preserve">, </w:t>
        </w:r>
      </w:ins>
      <w:del w:id="549" w:author="Chris Prickett" w:date="2017-02-12T14:07:00Z">
        <w:r w:rsidR="006C1195" w:rsidDel="000D719B">
          <w:rPr>
            <w:spacing w:val="17"/>
            <w:w w:val="110"/>
          </w:rPr>
          <w:delText xml:space="preserve"> </w:delText>
        </w:r>
      </w:del>
      <w:r w:rsidR="006C1195">
        <w:rPr>
          <w:w w:val="110"/>
        </w:rPr>
        <w:t>compar</w:t>
      </w:r>
      <w:ins w:id="550" w:author="Chris Prickett" w:date="2017-02-12T14:07:00Z">
        <w:r w:rsidR="000D719B">
          <w:rPr>
            <w:w w:val="110"/>
          </w:rPr>
          <w:t>ed</w:t>
        </w:r>
      </w:ins>
      <w:del w:id="551" w:author="Chris Prickett" w:date="2017-02-12T14:07:00Z">
        <w:r w:rsidR="006C1195" w:rsidDel="000D719B">
          <w:rPr>
            <w:w w:val="110"/>
          </w:rPr>
          <w:delText>ing</w:delText>
        </w:r>
      </w:del>
      <w:del w:id="552" w:author="Chris Prickett" w:date="2017-02-12T14:08:00Z">
        <w:r w:rsidR="006C1195" w:rsidDel="000D719B">
          <w:rPr>
            <w:spacing w:val="17"/>
            <w:w w:val="110"/>
          </w:rPr>
          <w:delText xml:space="preserve"> </w:delText>
        </w:r>
      </w:del>
      <w:del w:id="553" w:author="Chris Prickett" w:date="2017-02-12T14:07:00Z">
        <w:r w:rsidR="006C1195" w:rsidDel="000D719B">
          <w:rPr>
            <w:w w:val="110"/>
          </w:rPr>
          <w:delText>it</w:delText>
        </w:r>
      </w:del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7"/>
          <w:w w:val="110"/>
        </w:rPr>
        <w:t xml:space="preserve"> </w:t>
      </w:r>
      <w:r w:rsidR="006C1195">
        <w:rPr>
          <w:spacing w:val="-1"/>
          <w:w w:val="110"/>
        </w:rPr>
        <w:t>passiv</w:t>
      </w:r>
      <w:r w:rsidR="006C1195">
        <w:rPr>
          <w:spacing w:val="-2"/>
          <w:w w:val="110"/>
        </w:rPr>
        <w:t>e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role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22"/>
          <w:w w:val="101"/>
        </w:rPr>
        <w:t xml:space="preserve"> </w:t>
      </w:r>
      <w:r w:rsidR="006C1195">
        <w:rPr>
          <w:w w:val="110"/>
        </w:rPr>
        <w:t>construction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industry</w:t>
      </w:r>
      <w:r w:rsidR="006C1195">
        <w:rPr>
          <w:spacing w:val="17"/>
          <w:w w:val="110"/>
        </w:rPr>
        <w:t xml:space="preserve"> </w:t>
      </w:r>
      <w:r w:rsidR="006C1195">
        <w:rPr>
          <w:spacing w:val="-1"/>
          <w:w w:val="110"/>
        </w:rPr>
        <w:t>p</w:t>
      </w:r>
      <w:r w:rsidR="006C1195">
        <w:rPr>
          <w:spacing w:val="-2"/>
          <w:w w:val="110"/>
        </w:rPr>
        <w:t>rofess</w:t>
      </w:r>
      <w:r w:rsidR="006C1195">
        <w:rPr>
          <w:spacing w:val="-1"/>
          <w:w w:val="110"/>
        </w:rPr>
        <w:t>ionals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in</w:t>
      </w:r>
      <w:r w:rsidR="006C1195">
        <w:rPr>
          <w:spacing w:val="17"/>
          <w:w w:val="110"/>
        </w:rPr>
        <w:t xml:space="preserve"> </w:t>
      </w:r>
      <w:r w:rsidR="006C1195">
        <w:rPr>
          <w:spacing w:val="-5"/>
          <w:w w:val="110"/>
        </w:rPr>
        <w:t>BWP.</w:t>
      </w:r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An</w:t>
      </w:r>
      <w:r w:rsidR="006C1195">
        <w:rPr>
          <w:spacing w:val="16"/>
          <w:w w:val="110"/>
        </w:rPr>
        <w:t xml:space="preserve"> </w:t>
      </w:r>
      <w:r w:rsidR="006C1195">
        <w:rPr>
          <w:spacing w:val="-1"/>
          <w:w w:val="110"/>
        </w:rPr>
        <w:t>engaging</w:t>
      </w:r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example</w:t>
      </w:r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is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17"/>
          <w:w w:val="110"/>
        </w:rPr>
        <w:t xml:space="preserve"> </w:t>
      </w:r>
      <w:r w:rsidR="006C1195">
        <w:rPr>
          <w:spacing w:val="-2"/>
          <w:w w:val="110"/>
        </w:rPr>
        <w:t>quick</w:t>
      </w:r>
      <w:r w:rsidR="006C1195">
        <w:rPr>
          <w:spacing w:val="17"/>
          <w:w w:val="110"/>
        </w:rPr>
        <w:t xml:space="preserve"> </w:t>
      </w:r>
      <w:r w:rsidR="006C1195">
        <w:rPr>
          <w:w w:val="110"/>
        </w:rPr>
        <w:t>reaction</w:t>
      </w:r>
      <w:r w:rsidR="006C1195">
        <w:rPr>
          <w:spacing w:val="16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47"/>
          <w:w w:val="101"/>
        </w:rPr>
        <w:t xml:space="preserve"> </w:t>
      </w:r>
      <w:proofErr w:type="spellStart"/>
      <w:r w:rsidR="006C1195">
        <w:rPr>
          <w:w w:val="110"/>
        </w:rPr>
        <w:t>Mikser</w:t>
      </w:r>
      <w:proofErr w:type="spellEnd"/>
      <w:r w:rsidR="006C1195">
        <w:rPr>
          <w:spacing w:val="2"/>
          <w:w w:val="110"/>
        </w:rPr>
        <w:t xml:space="preserve"> </w:t>
      </w:r>
      <w:r w:rsidR="006C1195">
        <w:rPr>
          <w:spacing w:val="-1"/>
          <w:w w:val="110"/>
        </w:rPr>
        <w:t>house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to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</w:rPr>
        <w:t>establish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a</w:t>
      </w:r>
      <w:r w:rsidR="006C1195">
        <w:rPr>
          <w:spacing w:val="2"/>
          <w:w w:val="110"/>
        </w:rPr>
        <w:t xml:space="preserve"> </w:t>
      </w:r>
      <w:proofErr w:type="spellStart"/>
      <w:r w:rsidR="006C1195">
        <w:rPr>
          <w:spacing w:val="-1"/>
          <w:w w:val="110"/>
        </w:rPr>
        <w:t>centre</w:t>
      </w:r>
      <w:proofErr w:type="spellEnd"/>
      <w:r w:rsidR="006C1195">
        <w:rPr>
          <w:spacing w:val="3"/>
          <w:w w:val="110"/>
        </w:rPr>
        <w:t xml:space="preserve"> </w:t>
      </w:r>
      <w:r w:rsidR="006C1195">
        <w:rPr>
          <w:spacing w:val="-2"/>
          <w:w w:val="110"/>
        </w:rPr>
        <w:t>f</w:t>
      </w:r>
      <w:r w:rsidR="006C1195">
        <w:rPr>
          <w:spacing w:val="-1"/>
          <w:w w:val="110"/>
        </w:rPr>
        <w:t>or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3"/>
          <w:w w:val="110"/>
        </w:rPr>
        <w:t xml:space="preserve"> </w:t>
      </w:r>
      <w:r w:rsidR="006C1195">
        <w:rPr>
          <w:w w:val="110"/>
        </w:rPr>
        <w:t>middle-east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refugees</w:t>
      </w:r>
      <w:r w:rsidR="006C1195">
        <w:rPr>
          <w:spacing w:val="1"/>
          <w:w w:val="110"/>
        </w:rPr>
        <w:t xml:space="preserve"> </w:t>
      </w:r>
      <w:r w:rsidR="006C1195">
        <w:rPr>
          <w:w w:val="110"/>
        </w:rPr>
        <w:t>passing</w:t>
      </w:r>
      <w:r w:rsidR="006C1195">
        <w:rPr>
          <w:spacing w:val="1"/>
          <w:w w:val="110"/>
        </w:rPr>
        <w:t xml:space="preserve"> </w:t>
      </w:r>
      <w:r w:rsidR="006C1195">
        <w:rPr>
          <w:w w:val="110"/>
        </w:rPr>
        <w:t>through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Belgrade</w:t>
      </w:r>
      <w:r w:rsidR="006C1195">
        <w:rPr>
          <w:spacing w:val="2"/>
          <w:w w:val="110"/>
        </w:rPr>
        <w:t xml:space="preserve"> </w:t>
      </w:r>
      <w:r w:rsidR="006C1195">
        <w:rPr>
          <w:w w:val="110"/>
        </w:rPr>
        <w:t>on</w:t>
      </w:r>
      <w:r w:rsidR="006C1195">
        <w:rPr>
          <w:spacing w:val="26"/>
          <w:w w:val="111"/>
        </w:rPr>
        <w:t xml:space="preserve"> </w:t>
      </w:r>
      <w:r w:rsidR="006C1195">
        <w:rPr>
          <w:w w:val="110"/>
        </w:rPr>
        <w:t>their</w:t>
      </w:r>
      <w:r w:rsidR="006C1195">
        <w:rPr>
          <w:spacing w:val="21"/>
          <w:w w:val="110"/>
        </w:rPr>
        <w:t xml:space="preserve"> </w:t>
      </w:r>
      <w:r w:rsidR="006C1195">
        <w:rPr>
          <w:spacing w:val="-6"/>
          <w:w w:val="110"/>
        </w:rPr>
        <w:t>w</w:t>
      </w:r>
      <w:r w:rsidR="006C1195">
        <w:rPr>
          <w:spacing w:val="-5"/>
          <w:w w:val="110"/>
        </w:rPr>
        <w:t>ay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to</w:t>
      </w:r>
      <w:del w:id="554" w:author="Chris Prickett" w:date="2017-02-12T14:08:00Z">
        <w:r w:rsidR="006C1195" w:rsidDel="000D719B">
          <w:rPr>
            <w:spacing w:val="22"/>
            <w:w w:val="110"/>
          </w:rPr>
          <w:delText xml:space="preserve"> </w:delText>
        </w:r>
        <w:r w:rsidR="006C1195" w:rsidDel="000D719B">
          <w:rPr>
            <w:w w:val="110"/>
          </w:rPr>
          <w:delText>the</w:delText>
        </w:r>
      </w:del>
      <w:r w:rsidR="006C1195">
        <w:rPr>
          <w:spacing w:val="21"/>
          <w:w w:val="110"/>
        </w:rPr>
        <w:t xml:space="preserve"> </w:t>
      </w:r>
      <w:r w:rsidR="006C1195">
        <w:rPr>
          <w:spacing w:val="-3"/>
          <w:w w:val="110"/>
        </w:rPr>
        <w:t>Western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Europe.</w:t>
      </w:r>
      <w:r w:rsidR="006C1195">
        <w:rPr>
          <w:spacing w:val="55"/>
          <w:w w:val="110"/>
        </w:rPr>
        <w:t xml:space="preserve"> </w:t>
      </w:r>
      <w:r w:rsidR="006C1195">
        <w:rPr>
          <w:w w:val="110"/>
        </w:rPr>
        <w:t>The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promptness</w:t>
      </w:r>
      <w:r w:rsidR="006C1195">
        <w:rPr>
          <w:spacing w:val="21"/>
          <w:w w:val="110"/>
        </w:rPr>
        <w:t xml:space="preserve"> </w:t>
      </w:r>
      <w:r w:rsidR="006C1195">
        <w:rPr>
          <w:w w:val="110"/>
        </w:rPr>
        <w:t>and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efficiency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their</w:t>
      </w:r>
      <w:r w:rsidR="006C1195">
        <w:rPr>
          <w:spacing w:val="23"/>
          <w:w w:val="110"/>
        </w:rPr>
        <w:t xml:space="preserve"> </w:t>
      </w:r>
      <w:r w:rsidR="006C1195">
        <w:rPr>
          <w:spacing w:val="-2"/>
          <w:w w:val="110"/>
        </w:rPr>
        <w:t>[</w:t>
      </w:r>
      <w:proofErr w:type="spellStart"/>
      <w:r w:rsidR="006C1195">
        <w:rPr>
          <w:spacing w:val="-2"/>
          <w:w w:val="110"/>
        </w:rPr>
        <w:t>Mi</w:t>
      </w:r>
      <w:r w:rsidR="006C1195">
        <w:rPr>
          <w:spacing w:val="-1"/>
          <w:w w:val="110"/>
        </w:rPr>
        <w:t>kser</w:t>
      </w:r>
      <w:proofErr w:type="spellEnd"/>
      <w:r w:rsidR="006C1195">
        <w:rPr>
          <w:spacing w:val="22"/>
          <w:w w:val="110"/>
        </w:rPr>
        <w:t xml:space="preserve"> </w:t>
      </w:r>
      <w:r w:rsidR="006C1195">
        <w:rPr>
          <w:w w:val="110"/>
        </w:rPr>
        <w:t>House]</w:t>
      </w:r>
      <w:r w:rsidR="006C1195">
        <w:rPr>
          <w:spacing w:val="33"/>
          <w:w w:val="106"/>
        </w:rPr>
        <w:t xml:space="preserve"> </w:t>
      </w:r>
      <w:r w:rsidR="006C1195">
        <w:rPr>
          <w:rFonts w:ascii="Kozuka Mincho Pr6N L"/>
          <w:spacing w:val="-2"/>
          <w:w w:val="105"/>
          <w:position w:val="8"/>
          <w:sz w:val="12"/>
        </w:rPr>
        <w:t>8</w:t>
      </w:r>
      <w:ins w:id="555" w:author="Chris Prickett" w:date="2017-02-12T14:10:00Z">
        <w:r w:rsidR="000D719B">
          <w:rPr>
            <w:rFonts w:ascii="Century"/>
            <w:spacing w:val="-1"/>
            <w:w w:val="105"/>
            <w:sz w:val="18"/>
          </w:rPr>
          <w:t>The v</w:t>
        </w:r>
      </w:ins>
      <w:del w:id="556" w:author="Chris Prickett" w:date="2017-02-12T14:10:00Z">
        <w:r w:rsidR="006C1195" w:rsidDel="000D719B">
          <w:rPr>
            <w:rFonts w:ascii="Century"/>
            <w:spacing w:val="-1"/>
            <w:w w:val="105"/>
            <w:sz w:val="18"/>
          </w:rPr>
          <w:delText>V</w:delText>
        </w:r>
      </w:del>
      <w:r w:rsidR="006C1195">
        <w:rPr>
          <w:rFonts w:ascii="Century"/>
          <w:spacing w:val="-2"/>
          <w:w w:val="105"/>
          <w:sz w:val="18"/>
        </w:rPr>
        <w:t>alid</w:t>
      </w:r>
      <w:r w:rsidR="006C1195">
        <w:rPr>
          <w:rFonts w:ascii="Century"/>
          <w:spacing w:val="-27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BWP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agreement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contains</w:t>
      </w:r>
      <w:r w:rsidR="006C1195">
        <w:rPr>
          <w:rFonts w:ascii="Century"/>
          <w:spacing w:val="-27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an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article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that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obliges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RS</w:t>
      </w:r>
      <w:r w:rsidR="006C1195">
        <w:rPr>
          <w:rFonts w:ascii="Century"/>
          <w:spacing w:val="-27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to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adjust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its</w:t>
      </w:r>
      <w:r w:rsidR="006C1195">
        <w:rPr>
          <w:rFonts w:ascii="Century"/>
          <w:spacing w:val="-27"/>
          <w:w w:val="105"/>
          <w:sz w:val="18"/>
        </w:rPr>
        <w:t xml:space="preserve"> </w:t>
      </w:r>
      <w:r w:rsidR="006C1195">
        <w:rPr>
          <w:rFonts w:ascii="Century"/>
          <w:spacing w:val="-3"/>
          <w:w w:val="105"/>
          <w:sz w:val="18"/>
        </w:rPr>
        <w:t>laws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and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regulations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if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they</w:t>
      </w:r>
    </w:p>
    <w:p w14:paraId="4BB885E4" w14:textId="77777777" w:rsidR="00A8456E" w:rsidRDefault="006C1195">
      <w:pPr>
        <w:spacing w:before="6" w:line="167" w:lineRule="exact"/>
        <w:ind w:left="587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pacing w:val="-3"/>
          <w:sz w:val="18"/>
        </w:rPr>
        <w:t>preven</w:t>
      </w:r>
      <w:r>
        <w:rPr>
          <w:rFonts w:ascii="Century"/>
          <w:spacing w:val="-2"/>
          <w:sz w:val="18"/>
        </w:rPr>
        <w:t>t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smooth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implementation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1"/>
          <w:sz w:val="18"/>
        </w:rPr>
        <w:t>pro</w:t>
      </w:r>
      <w:r>
        <w:rPr>
          <w:rFonts w:ascii="Century"/>
          <w:sz w:val="18"/>
        </w:rPr>
        <w:t>j</w:t>
      </w:r>
      <w:r>
        <w:rPr>
          <w:rFonts w:ascii="Century"/>
          <w:spacing w:val="1"/>
          <w:sz w:val="18"/>
        </w:rPr>
        <w:t>e</w:t>
      </w:r>
      <w:r>
        <w:rPr>
          <w:rFonts w:ascii="Century"/>
          <w:sz w:val="18"/>
        </w:rPr>
        <w:t>ct.</w:t>
      </w:r>
    </w:p>
    <w:p w14:paraId="00F55512" w14:textId="4584AB3E" w:rsidR="00A8456E" w:rsidRDefault="006C1195">
      <w:pPr>
        <w:spacing w:before="22" w:line="284" w:lineRule="exact"/>
        <w:ind w:left="587" w:right="111" w:firstLine="248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 w:eastAsia="Kozuka Mincho Pr6N L" w:hAnsi="Kozuka Mincho Pr6N L" w:cs="Kozuka Mincho Pr6N L"/>
          <w:spacing w:val="2"/>
          <w:position w:val="8"/>
          <w:sz w:val="12"/>
          <w:szCs w:val="12"/>
        </w:rPr>
        <w:t>9</w:t>
      </w:r>
      <w:r>
        <w:rPr>
          <w:rFonts w:ascii="Century" w:eastAsia="Century" w:hAnsi="Century" w:cs="Century"/>
          <w:spacing w:val="1"/>
          <w:sz w:val="18"/>
          <w:szCs w:val="18"/>
        </w:rPr>
        <w:t>BWP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is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also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included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Spatial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plan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for</w:t>
      </w:r>
      <w:ins w:id="557" w:author="Chris Prickett" w:date="2017-02-12T14:10:00Z">
        <w:r w:rsidR="000D719B">
          <w:rPr>
            <w:rFonts w:ascii="Century" w:eastAsia="Century" w:hAnsi="Century" w:cs="Century"/>
            <w:sz w:val="18"/>
            <w:szCs w:val="18"/>
          </w:rPr>
          <w:t xml:space="preserve"> the</w:t>
        </w:r>
      </w:ins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Special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Purpose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Area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of</w:t>
      </w:r>
      <w:r>
        <w:rPr>
          <w:rFonts w:ascii="Century" w:eastAsia="Century" w:hAnsi="Century" w:cs="Century"/>
          <w:spacing w:val="-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5"/>
          <w:sz w:val="18"/>
          <w:szCs w:val="18"/>
        </w:rPr>
        <w:t>Sa</w:t>
      </w:r>
      <w:r>
        <w:rPr>
          <w:rFonts w:ascii="Century" w:eastAsia="Century" w:hAnsi="Century" w:cs="Century"/>
          <w:spacing w:val="-4"/>
          <w:sz w:val="18"/>
          <w:szCs w:val="18"/>
        </w:rPr>
        <w:t>v</w:t>
      </w:r>
      <w:r>
        <w:rPr>
          <w:rFonts w:ascii="Century" w:eastAsia="Century" w:hAnsi="Century" w:cs="Century"/>
          <w:spacing w:val="-5"/>
          <w:sz w:val="18"/>
          <w:szCs w:val="18"/>
        </w:rPr>
        <w:t>a</w:t>
      </w:r>
      <w:r>
        <w:rPr>
          <w:rFonts w:ascii="Century" w:eastAsia="Century" w:hAnsi="Century" w:cs="Century"/>
          <w:spacing w:val="-3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2"/>
          <w:sz w:val="18"/>
          <w:szCs w:val="18"/>
        </w:rPr>
        <w:t>W</w:t>
      </w:r>
      <w:r>
        <w:rPr>
          <w:rFonts w:ascii="Century" w:eastAsia="Century" w:hAnsi="Century" w:cs="Century"/>
          <w:spacing w:val="-3"/>
          <w:sz w:val="18"/>
          <w:szCs w:val="18"/>
        </w:rPr>
        <w:t>aterfron</w:t>
      </w:r>
      <w:r>
        <w:rPr>
          <w:rFonts w:ascii="Century" w:eastAsia="Century" w:hAnsi="Century" w:cs="Century"/>
          <w:spacing w:val="-2"/>
          <w:sz w:val="18"/>
          <w:szCs w:val="18"/>
        </w:rPr>
        <w:t>t.</w:t>
      </w:r>
      <w:r>
        <w:rPr>
          <w:rFonts w:ascii="Century" w:eastAsia="Century" w:hAnsi="Century" w:cs="Century"/>
          <w:spacing w:val="20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4"/>
          <w:sz w:val="18"/>
          <w:szCs w:val="18"/>
        </w:rPr>
        <w:lastRenderedPageBreak/>
        <w:t>Namely</w:t>
      </w:r>
      <w:r>
        <w:rPr>
          <w:rFonts w:ascii="Century" w:eastAsia="Century" w:hAnsi="Century" w:cs="Century"/>
          <w:spacing w:val="-3"/>
          <w:sz w:val="18"/>
          <w:szCs w:val="18"/>
        </w:rPr>
        <w:t>,</w:t>
      </w:r>
      <w:r>
        <w:rPr>
          <w:rFonts w:ascii="Century" w:eastAsia="Century" w:hAnsi="Century" w:cs="Century"/>
          <w:spacing w:val="35"/>
          <w:w w:val="10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1"/>
          <w:sz w:val="18"/>
          <w:szCs w:val="18"/>
        </w:rPr>
        <w:t>project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part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of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its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title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-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Spatial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Plan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for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del w:id="558" w:author="Chris Prickett" w:date="2017-02-12T14:11:00Z">
        <w:r w:rsidDel="000D719B">
          <w:rPr>
            <w:rFonts w:ascii="Century" w:eastAsia="Century" w:hAnsi="Century" w:cs="Century"/>
            <w:sz w:val="18"/>
            <w:szCs w:val="18"/>
          </w:rPr>
          <w:delText>Spetial</w:delText>
        </w:r>
      </w:del>
      <w:ins w:id="559" w:author="Chris Prickett" w:date="2017-02-12T14:11:00Z">
        <w:r w:rsidR="000D719B">
          <w:rPr>
            <w:rFonts w:ascii="Century" w:eastAsia="Century" w:hAnsi="Century" w:cs="Century"/>
            <w:sz w:val="18"/>
            <w:szCs w:val="18"/>
          </w:rPr>
          <w:t>Special</w:t>
        </w:r>
      </w:ins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Purpose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Area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”for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Belgrade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3"/>
          <w:sz w:val="18"/>
          <w:szCs w:val="18"/>
        </w:rPr>
        <w:t>W</w:t>
      </w:r>
      <w:r>
        <w:rPr>
          <w:rFonts w:ascii="Century" w:eastAsia="Century" w:hAnsi="Century" w:cs="Century"/>
          <w:spacing w:val="-4"/>
          <w:sz w:val="18"/>
          <w:szCs w:val="18"/>
        </w:rPr>
        <w:t>aterfron</w:t>
      </w:r>
      <w:r>
        <w:rPr>
          <w:rFonts w:ascii="Century" w:eastAsia="Century" w:hAnsi="Century" w:cs="Century"/>
          <w:spacing w:val="-3"/>
          <w:sz w:val="18"/>
          <w:szCs w:val="18"/>
        </w:rPr>
        <w:t>t</w:t>
      </w:r>
      <w:r>
        <w:rPr>
          <w:rFonts w:ascii="Century" w:eastAsia="Century" w:hAnsi="Century" w:cs="Century"/>
          <w:spacing w:val="42"/>
          <w:w w:val="10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1"/>
          <w:sz w:val="18"/>
          <w:szCs w:val="18"/>
        </w:rPr>
        <w:t>Pro</w:t>
      </w:r>
      <w:r>
        <w:rPr>
          <w:rFonts w:ascii="Century" w:eastAsia="Century" w:hAnsi="Century" w:cs="Century"/>
          <w:sz w:val="18"/>
          <w:szCs w:val="18"/>
        </w:rPr>
        <w:t>ject”.</w:t>
      </w:r>
      <w:r>
        <w:rPr>
          <w:rFonts w:ascii="Century" w:eastAsia="Century" w:hAnsi="Century" w:cs="Century"/>
          <w:spacing w:val="38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As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1"/>
          <w:sz w:val="18"/>
          <w:szCs w:val="18"/>
        </w:rPr>
        <w:t>local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experts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ins w:id="560" w:author="Chris Prickett" w:date="2017-02-12T14:11:00Z">
        <w:r w:rsidR="000D719B">
          <w:rPr>
            <w:rFonts w:ascii="Century" w:eastAsia="Century" w:hAnsi="Century" w:cs="Century"/>
            <w:spacing w:val="2"/>
            <w:sz w:val="18"/>
            <w:szCs w:val="18"/>
          </w:rPr>
          <w:t xml:space="preserve">have </w:t>
        </w:r>
      </w:ins>
      <w:r>
        <w:rPr>
          <w:rFonts w:ascii="Century" w:eastAsia="Century" w:hAnsi="Century" w:cs="Century"/>
          <w:sz w:val="18"/>
          <w:szCs w:val="18"/>
        </w:rPr>
        <w:t>argued,</w:t>
      </w:r>
      <w:r>
        <w:rPr>
          <w:rFonts w:ascii="Century" w:eastAsia="Century" w:hAnsi="Century" w:cs="Century"/>
          <w:spacing w:val="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this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official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benchmark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for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high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urban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planning</w:t>
      </w:r>
      <w:r>
        <w:rPr>
          <w:rFonts w:ascii="Century" w:eastAsia="Century" w:hAnsi="Century" w:cs="Century"/>
          <w:spacing w:val="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authorities</w:t>
      </w:r>
      <w:r>
        <w:rPr>
          <w:rFonts w:ascii="Century" w:eastAsia="Century" w:hAnsi="Century" w:cs="Century"/>
          <w:spacing w:val="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to</w:t>
      </w:r>
      <w:r>
        <w:rPr>
          <w:rFonts w:ascii="Century" w:eastAsia="Century" w:hAnsi="Century" w:cs="Century"/>
          <w:spacing w:val="26"/>
          <w:w w:val="10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accommodate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needs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of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single</w:t>
      </w:r>
      <w:r>
        <w:rPr>
          <w:rFonts w:ascii="Century" w:eastAsia="Century" w:hAnsi="Century" w:cs="Century"/>
          <w:spacing w:val="-15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1"/>
          <w:sz w:val="18"/>
          <w:szCs w:val="18"/>
        </w:rPr>
        <w:t>project.</w:t>
      </w:r>
    </w:p>
    <w:p w14:paraId="5ECD53D3" w14:textId="77777777" w:rsidR="00A8456E" w:rsidRDefault="00A8456E">
      <w:pPr>
        <w:spacing w:line="284" w:lineRule="exact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0615C004" w14:textId="72B2E612" w:rsidR="00A8456E" w:rsidRDefault="000747F7">
      <w:pPr>
        <w:pStyle w:val="BodyText"/>
        <w:spacing w:line="293" w:lineRule="auto"/>
        <w:ind w:right="111"/>
        <w:jc w:val="both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269256" behindDoc="1" locked="0" layoutInCell="1" allowOverlap="1" wp14:anchorId="228435EB" wp14:editId="7D7E55EA">
                <wp:simplePos x="0" y="0"/>
                <wp:positionH relativeFrom="page">
                  <wp:posOffset>5256530</wp:posOffset>
                </wp:positionH>
                <wp:positionV relativeFrom="paragraph">
                  <wp:posOffset>250825</wp:posOffset>
                </wp:positionV>
                <wp:extent cx="1016635" cy="196850"/>
                <wp:effectExtent l="0" t="3175" r="3810" b="0"/>
                <wp:wrapNone/>
                <wp:docPr id="260" name="Group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635" cy="196850"/>
                          <a:chOff x="8278" y="395"/>
                          <a:chExt cx="1601" cy="310"/>
                        </a:xfrm>
                      </wpg:grpSpPr>
                      <wpg:grpSp>
                        <wpg:cNvPr id="261" name="Group 1725"/>
                        <wpg:cNvGrpSpPr>
                          <a:grpSpLocks/>
                        </wpg:cNvGrpSpPr>
                        <wpg:grpSpPr bwMode="auto">
                          <a:xfrm>
                            <a:off x="8278" y="432"/>
                            <a:ext cx="655" cy="235"/>
                            <a:chOff x="8278" y="432"/>
                            <a:chExt cx="655" cy="235"/>
                          </a:xfrm>
                        </wpg:grpSpPr>
                        <wps:wsp>
                          <wps:cNvPr id="262" name="Freeform 1726"/>
                          <wps:cNvSpPr>
                            <a:spLocks/>
                          </wps:cNvSpPr>
                          <wps:spPr bwMode="auto">
                            <a:xfrm>
                              <a:off x="8278" y="432"/>
                              <a:ext cx="655" cy="235"/>
                            </a:xfrm>
                            <a:custGeom>
                              <a:avLst/>
                              <a:gdLst>
                                <a:gd name="T0" fmla="+- 0 8278 8278"/>
                                <a:gd name="T1" fmla="*/ T0 w 655"/>
                                <a:gd name="T2" fmla="+- 0 667 432"/>
                                <a:gd name="T3" fmla="*/ 667 h 235"/>
                                <a:gd name="T4" fmla="+- 0 8932 8278"/>
                                <a:gd name="T5" fmla="*/ T4 w 655"/>
                                <a:gd name="T6" fmla="+- 0 667 432"/>
                                <a:gd name="T7" fmla="*/ 667 h 235"/>
                                <a:gd name="T8" fmla="+- 0 8932 8278"/>
                                <a:gd name="T9" fmla="*/ T8 w 655"/>
                                <a:gd name="T10" fmla="+- 0 432 432"/>
                                <a:gd name="T11" fmla="*/ 432 h 235"/>
                                <a:gd name="T12" fmla="+- 0 8278 8278"/>
                                <a:gd name="T13" fmla="*/ T12 w 655"/>
                                <a:gd name="T14" fmla="+- 0 432 432"/>
                                <a:gd name="T15" fmla="*/ 432 h 235"/>
                                <a:gd name="T16" fmla="+- 0 8278 8278"/>
                                <a:gd name="T17" fmla="*/ T16 w 655"/>
                                <a:gd name="T18" fmla="+- 0 667 432"/>
                                <a:gd name="T19" fmla="*/ 66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5" h="235">
                                  <a:moveTo>
                                    <a:pt x="0" y="235"/>
                                  </a:moveTo>
                                  <a:lnTo>
                                    <a:pt x="654" y="235"/>
                                  </a:lnTo>
                                  <a:lnTo>
                                    <a:pt x="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1723"/>
                        <wpg:cNvGrpSpPr>
                          <a:grpSpLocks/>
                        </wpg:cNvGrpSpPr>
                        <wpg:grpSpPr bwMode="auto">
                          <a:xfrm>
                            <a:off x="8963" y="432"/>
                            <a:ext cx="2" cy="235"/>
                            <a:chOff x="8963" y="432"/>
                            <a:chExt cx="2" cy="235"/>
                          </a:xfrm>
                        </wpg:grpSpPr>
                        <wps:wsp>
                          <wps:cNvPr id="264" name="Freeform 1724"/>
                          <wps:cNvSpPr>
                            <a:spLocks/>
                          </wps:cNvSpPr>
                          <wps:spPr bwMode="auto">
                            <a:xfrm>
                              <a:off x="8963" y="432"/>
                              <a:ext cx="2" cy="235"/>
                            </a:xfrm>
                            <a:custGeom>
                              <a:avLst/>
                              <a:gdLst>
                                <a:gd name="T0" fmla="+- 0 432 432"/>
                                <a:gd name="T1" fmla="*/ 432 h 235"/>
                                <a:gd name="T2" fmla="+- 0 667 432"/>
                                <a:gd name="T3" fmla="*/ 667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1721"/>
                        <wpg:cNvGrpSpPr>
                          <a:grpSpLocks/>
                        </wpg:cNvGrpSpPr>
                        <wpg:grpSpPr bwMode="auto">
                          <a:xfrm>
                            <a:off x="8995" y="432"/>
                            <a:ext cx="186" cy="235"/>
                            <a:chOff x="8995" y="432"/>
                            <a:chExt cx="186" cy="235"/>
                          </a:xfrm>
                        </wpg:grpSpPr>
                        <wps:wsp>
                          <wps:cNvPr id="266" name="Freeform 1722"/>
                          <wps:cNvSpPr>
                            <a:spLocks/>
                          </wps:cNvSpPr>
                          <wps:spPr bwMode="auto">
                            <a:xfrm>
                              <a:off x="8995" y="432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8995 8995"/>
                                <a:gd name="T1" fmla="*/ T0 w 186"/>
                                <a:gd name="T2" fmla="+- 0 667 432"/>
                                <a:gd name="T3" fmla="*/ 667 h 235"/>
                                <a:gd name="T4" fmla="+- 0 9181 8995"/>
                                <a:gd name="T5" fmla="*/ T4 w 186"/>
                                <a:gd name="T6" fmla="+- 0 667 432"/>
                                <a:gd name="T7" fmla="*/ 667 h 235"/>
                                <a:gd name="T8" fmla="+- 0 9181 8995"/>
                                <a:gd name="T9" fmla="*/ T8 w 186"/>
                                <a:gd name="T10" fmla="+- 0 432 432"/>
                                <a:gd name="T11" fmla="*/ 432 h 235"/>
                                <a:gd name="T12" fmla="+- 0 8995 8995"/>
                                <a:gd name="T13" fmla="*/ T12 w 186"/>
                                <a:gd name="T14" fmla="+- 0 432 432"/>
                                <a:gd name="T15" fmla="*/ 432 h 235"/>
                                <a:gd name="T16" fmla="+- 0 8995 8995"/>
                                <a:gd name="T17" fmla="*/ T16 w 186"/>
                                <a:gd name="T18" fmla="+- 0 667 432"/>
                                <a:gd name="T19" fmla="*/ 66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6" y="235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1719"/>
                        <wpg:cNvGrpSpPr>
                          <a:grpSpLocks/>
                        </wpg:cNvGrpSpPr>
                        <wpg:grpSpPr bwMode="auto">
                          <a:xfrm>
                            <a:off x="9171" y="432"/>
                            <a:ext cx="278" cy="235"/>
                            <a:chOff x="9171" y="432"/>
                            <a:chExt cx="278" cy="235"/>
                          </a:xfrm>
                        </wpg:grpSpPr>
                        <wps:wsp>
                          <wps:cNvPr id="268" name="Freeform 1720"/>
                          <wps:cNvSpPr>
                            <a:spLocks/>
                          </wps:cNvSpPr>
                          <wps:spPr bwMode="auto">
                            <a:xfrm>
                              <a:off x="9171" y="432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9171 9171"/>
                                <a:gd name="T1" fmla="*/ T0 w 278"/>
                                <a:gd name="T2" fmla="+- 0 667 432"/>
                                <a:gd name="T3" fmla="*/ 667 h 235"/>
                                <a:gd name="T4" fmla="+- 0 9448 9171"/>
                                <a:gd name="T5" fmla="*/ T4 w 278"/>
                                <a:gd name="T6" fmla="+- 0 667 432"/>
                                <a:gd name="T7" fmla="*/ 667 h 235"/>
                                <a:gd name="T8" fmla="+- 0 9448 9171"/>
                                <a:gd name="T9" fmla="*/ T8 w 278"/>
                                <a:gd name="T10" fmla="+- 0 432 432"/>
                                <a:gd name="T11" fmla="*/ 432 h 235"/>
                                <a:gd name="T12" fmla="+- 0 9171 9171"/>
                                <a:gd name="T13" fmla="*/ T12 w 278"/>
                                <a:gd name="T14" fmla="+- 0 432 432"/>
                                <a:gd name="T15" fmla="*/ 432 h 235"/>
                                <a:gd name="T16" fmla="+- 0 9171 9171"/>
                                <a:gd name="T17" fmla="*/ T16 w 278"/>
                                <a:gd name="T18" fmla="+- 0 667 432"/>
                                <a:gd name="T19" fmla="*/ 66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1717"/>
                        <wpg:cNvGrpSpPr>
                          <a:grpSpLocks/>
                        </wpg:cNvGrpSpPr>
                        <wpg:grpSpPr bwMode="auto">
                          <a:xfrm>
                            <a:off x="9438" y="432"/>
                            <a:ext cx="441" cy="235"/>
                            <a:chOff x="9438" y="432"/>
                            <a:chExt cx="441" cy="235"/>
                          </a:xfrm>
                        </wpg:grpSpPr>
                        <wps:wsp>
                          <wps:cNvPr id="270" name="Freeform 1718"/>
                          <wps:cNvSpPr>
                            <a:spLocks/>
                          </wps:cNvSpPr>
                          <wps:spPr bwMode="auto">
                            <a:xfrm>
                              <a:off x="9438" y="432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9438 9438"/>
                                <a:gd name="T1" fmla="*/ T0 w 441"/>
                                <a:gd name="T2" fmla="+- 0 667 432"/>
                                <a:gd name="T3" fmla="*/ 667 h 235"/>
                                <a:gd name="T4" fmla="+- 0 9878 9438"/>
                                <a:gd name="T5" fmla="*/ T4 w 441"/>
                                <a:gd name="T6" fmla="+- 0 667 432"/>
                                <a:gd name="T7" fmla="*/ 667 h 235"/>
                                <a:gd name="T8" fmla="+- 0 9878 9438"/>
                                <a:gd name="T9" fmla="*/ T8 w 441"/>
                                <a:gd name="T10" fmla="+- 0 432 432"/>
                                <a:gd name="T11" fmla="*/ 432 h 235"/>
                                <a:gd name="T12" fmla="+- 0 9438 9438"/>
                                <a:gd name="T13" fmla="*/ T12 w 441"/>
                                <a:gd name="T14" fmla="+- 0 432 432"/>
                                <a:gd name="T15" fmla="*/ 432 h 235"/>
                                <a:gd name="T16" fmla="+- 0 9438 9438"/>
                                <a:gd name="T17" fmla="*/ T16 w 441"/>
                                <a:gd name="T18" fmla="+- 0 667 432"/>
                                <a:gd name="T19" fmla="*/ 66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6" o:spid="_x0000_s1026" style="position:absolute;margin-left:413.9pt;margin-top:19.75pt;width:80.05pt;height:15.5pt;z-index:-47224;mso-position-horizontal-relative:page" coordorigin="8278,395" coordsize="1601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">
                <v:group id="Group 1725" o:spid="_x0000_s1027" style="position:absolute;left:8278;top:432;width:655;height:235" coordorigin="8278,432" coordsize="65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Freeform 1726" o:spid="_x0000_s1028" style="position:absolute;left:8278;top:432;width:655;height:235;visibility:visible;mso-wrap-style:square;v-text-anchor:top" coordsize="65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4gcsMA&#10;AADcAAAADwAAAGRycy9kb3ducmV2LnhtbESPQYvCMBSE7wv+h/AWvK3p9iBSTYsIoqIXXfX8aJ5t&#10;sXmpSdT6783Cwh6HmfmGmRW9acWDnG8sK/geJSCIS6sbrhQcf5ZfExA+IGtsLZOCF3ko8sHHDDNt&#10;n7ynxyFUIkLYZ6igDqHLpPRlTQb9yHbE0btYZzBE6SqpHT4j3LQyTZKxNNhwXKixo0VN5fVwNwrc&#10;3p7Ot61cVetuc3udcXJMdl6p4Wc/n4II1If/8F97rRWk4xR+z8QjI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4gcsMAAADcAAAADwAAAAAAAAAAAAAAAACYAgAAZHJzL2Rv&#10;d25yZXYueG1sUEsFBgAAAAAEAAQA9QAAAIgDAAAAAA==&#10;" path="m,235r654,l654,,,,,235xe" fillcolor="#fff200" stroked="f">
                    <v:path arrowok="t" o:connecttype="custom" o:connectlocs="0,667;654,667;654,432;0,432;0,667" o:connectangles="0,0,0,0,0"/>
                  </v:shape>
                </v:group>
                <v:group id="Group 1723" o:spid="_x0000_s1029" style="position:absolute;left:8963;top:432;width:2;height:235" coordorigin="8963,432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Freeform 1724" o:spid="_x0000_s1030" style="position:absolute;left:8963;top:432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IHcQA&#10;AADcAAAADwAAAGRycy9kb3ducmV2LnhtbESPQWsCMRSE7wX/Q3gFbzVbEamrUUQQCvaythR6e908&#10;s4ublzVJ3fTfNwXB4zAz3zCrTbKduJIPrWMFz5MCBHHtdMtGwcf7/ukFRIjIGjvHpOCXAmzWo4cV&#10;ltoNXNH1GI3IEA4lKmhi7EspQ92QxTBxPXH2Ts5bjFl6I7XHIcNtJ6dFMZcWW84LDfa0a6g+H3+s&#10;guqT34rFwQzf/lIZ92X0LKWFUuPHtF2CiJTiPXxrv2oF0/kM/s/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CB3EAAAA3AAAAA8AAAAAAAAAAAAAAAAAmAIAAGRycy9k&#10;b3ducmV2LnhtbFBLBQYAAAAABAAEAPUAAACJAwAAAAA=&#10;" path="m,l,235e" filled="f" strokecolor="#fff200" strokeweight="1.318mm">
                    <v:path arrowok="t" o:connecttype="custom" o:connectlocs="0,432;0,667" o:connectangles="0,0"/>
                  </v:shape>
                </v:group>
                <v:group id="Group 1721" o:spid="_x0000_s1031" style="position:absolute;left:8995;top:432;width:186;height:235" coordorigin="8995,432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Freeform 1722" o:spid="_x0000_s1032" style="position:absolute;left:8995;top:432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Iu8QA&#10;AADcAAAADwAAAGRycy9kb3ducmV2LnhtbESPQWvCQBSE74X+h+UVequbWogldRNEKHgQStWDx2f2&#10;NQnNvhd21xj/vVsoeBxm5htmWU2uVyP50AkbeJ1loIhrsR03Bg77z5d3UCEiW+yFycCVAlTl48MS&#10;CysX/qZxFxuVIBwKNNDGOBRah7olh2EmA3HyfsQ7jEn6RluPlwR3vZ5nWa4ddpwWWhxo3VL9uzs7&#10;A/h1WrzxCsWf1ovtJHI8h+3GmOenafUBKtIU7+H/9sYamOc5/J1JR0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4CLvEAAAA3AAAAA8AAAAAAAAAAAAAAAAAmAIAAGRycy9k&#10;b3ducmV2LnhtbFBLBQYAAAAABAAEAPUAAACJAwAAAAA=&#10;" path="m,235r186,l186,,,,,235xe" fillcolor="#fff200" stroked="f">
                    <v:path arrowok="t" o:connecttype="custom" o:connectlocs="0,667;186,667;186,432;0,432;0,667" o:connectangles="0,0,0,0,0"/>
                  </v:shape>
                </v:group>
                <v:group id="Group 1719" o:spid="_x0000_s1033" style="position:absolute;left:9171;top:432;width:278;height:235" coordorigin="9171,432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Freeform 1720" o:spid="_x0000_s1034" style="position:absolute;left:9171;top:432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40MEA&#10;AADcAAAADwAAAGRycy9kb3ducmV2LnhtbERPy4rCMBTdD/gP4QqzG1NdiFZjKYIgozK+Fi6vze0D&#10;m5vSRFv/frIYmOXhvJdJb2rxotZVlhWMRxEI4szqigsF18vmawbCeWSNtWVS8CYHyWrwscRY245P&#10;9Dr7QoQQdjEqKL1vYildVpJBN7INceBy2xr0AbaF1C12IdzUchJFU2mw4tBQYkPrkrLH+WkUHKvv&#10;n/sz7WS6u823+aGzu31vlfoc9ukChKfe/4v/3FutYDINa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HeNDBAAAA3AAAAA8AAAAAAAAAAAAAAAAAmAIAAGRycy9kb3du&#10;cmV2LnhtbFBLBQYAAAAABAAEAPUAAACGAwAAAAA=&#10;" path="m,235r277,l277,,,,,235xe" fillcolor="#fff200" stroked="f">
                    <v:path arrowok="t" o:connecttype="custom" o:connectlocs="0,667;277,667;277,432;0,432;0,667" o:connectangles="0,0,0,0,0"/>
                  </v:shape>
                </v:group>
                <v:group id="Group 1717" o:spid="_x0000_s1035" style="position:absolute;left:9438;top:432;width:441;height:235" coordorigin="9438,432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Freeform 1718" o:spid="_x0000_s1036" style="position:absolute;left:9438;top:432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km8MA&#10;AADcAAAADwAAAGRycy9kb3ducmV2LnhtbESP3WoCMRBG7wt9hzCF3tWsUtyyNYoUhNIr/x5g2Ew3&#10;i5vJmkRdfXrnQvBy+OY7M2e2GHynzhRTG9jAeFSAIq6DbbkxsN+tPr5ApYxssQtMBq6UYDF/fZlh&#10;ZcOFN3Te5kYJhFOFBlzOfaV1qh15TKPQE0v2H6LHLGNstI14Ebjv9KQoptpjy3LBYU8/jurD9uSF&#10;knbX3MbbcVlO3XjdfP6Vh+FozPvbsPwGlWnIz+VH+9camJTyvsiICO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5km8MAAADcAAAADwAAAAAAAAAAAAAAAACYAgAAZHJzL2Rv&#10;d25yZXYueG1sUEsFBgAAAAAEAAQA9QAAAIgDAAAAAA==&#10;" path="m,235r440,l440,,,,,235xe" fillcolor="#fff200" stroked="f">
                    <v:path arrowok="t" o:connecttype="custom" o:connectlocs="0,667;440,667;440,432;0,432;0,667" o:connectangles="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6C1195">
        <w:rPr>
          <w:w w:val="115"/>
        </w:rPr>
        <w:t>response</w:t>
      </w:r>
      <w:proofErr w:type="gramEnd"/>
      <w:r w:rsidR="006C1195">
        <w:rPr>
          <w:spacing w:val="11"/>
          <w:w w:val="115"/>
        </w:rPr>
        <w:t xml:space="preserve"> </w:t>
      </w:r>
      <w:ins w:id="561" w:author="Chris Prickett" w:date="2017-02-12T14:08:00Z">
        <w:r w:rsidR="000D719B">
          <w:rPr>
            <w:w w:val="115"/>
          </w:rPr>
          <w:t>placed</w:t>
        </w:r>
      </w:ins>
      <w:del w:id="562" w:author="Chris Prickett" w:date="2017-02-12T14:08:00Z">
        <w:r w:rsidR="006C1195" w:rsidDel="000D719B">
          <w:rPr>
            <w:w w:val="115"/>
          </w:rPr>
          <w:delText>got</w:delText>
        </w:r>
      </w:del>
      <w:r w:rsidR="006C1195">
        <w:rPr>
          <w:spacing w:val="12"/>
          <w:w w:val="115"/>
        </w:rPr>
        <w:t xml:space="preserve"> </w:t>
      </w:r>
      <w:r w:rsidR="006C1195">
        <w:rPr>
          <w:w w:val="115"/>
        </w:rPr>
        <w:t>them</w:t>
      </w:r>
      <w:r w:rsidR="006C1195">
        <w:rPr>
          <w:spacing w:val="11"/>
          <w:w w:val="115"/>
        </w:rPr>
        <w:t xml:space="preserve"> </w:t>
      </w:r>
      <w:r w:rsidR="006C1195">
        <w:rPr>
          <w:spacing w:val="-2"/>
          <w:w w:val="115"/>
        </w:rPr>
        <w:t>quickly</w:t>
      </w:r>
      <w:r w:rsidR="006C1195">
        <w:rPr>
          <w:spacing w:val="11"/>
          <w:w w:val="115"/>
        </w:rPr>
        <w:t xml:space="preserve"> </w:t>
      </w:r>
      <w:r w:rsidR="006C1195">
        <w:rPr>
          <w:spacing w:val="-3"/>
          <w:w w:val="115"/>
        </w:rPr>
        <w:t>in</w:t>
      </w:r>
      <w:r w:rsidR="006C1195">
        <w:rPr>
          <w:spacing w:val="-2"/>
          <w:w w:val="115"/>
        </w:rPr>
        <w:t>to</w:t>
      </w:r>
      <w:r w:rsidR="006C1195">
        <w:rPr>
          <w:spacing w:val="12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1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13"/>
          <w:w w:val="115"/>
        </w:rPr>
        <w:t xml:space="preserve"> </w:t>
      </w:r>
      <w:r w:rsidR="006C1195">
        <w:rPr>
          <w:spacing w:val="-1"/>
          <w:w w:val="115"/>
        </w:rPr>
        <w:t>humanitarian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aid</w:t>
      </w:r>
      <w:r w:rsidR="006C1195">
        <w:rPr>
          <w:spacing w:val="12"/>
          <w:w w:val="115"/>
        </w:rPr>
        <w:t xml:space="preserve"> </w:t>
      </w:r>
      <w:r w:rsidR="006C1195">
        <w:rPr>
          <w:spacing w:val="-2"/>
          <w:w w:val="115"/>
        </w:rPr>
        <w:t>net</w:t>
      </w:r>
      <w:r w:rsidR="006C1195">
        <w:rPr>
          <w:spacing w:val="-3"/>
          <w:w w:val="115"/>
        </w:rPr>
        <w:t>work</w:t>
      </w:r>
      <w:r w:rsidR="006C1195">
        <w:rPr>
          <w:spacing w:val="11"/>
          <w:w w:val="115"/>
        </w:rPr>
        <w:t xml:space="preserve"> </w:t>
      </w:r>
      <w:del w:id="563" w:author="Chris Prickett" w:date="2017-02-12T14:08:00Z">
        <w:r w:rsidR="006C1195" w:rsidDel="000D719B">
          <w:rPr>
            <w:w w:val="115"/>
          </w:rPr>
          <w:delText>making</w:delText>
        </w:r>
        <w:r w:rsidR="006C1195" w:rsidDel="000D719B">
          <w:rPr>
            <w:spacing w:val="12"/>
            <w:w w:val="115"/>
          </w:rPr>
          <w:delText xml:space="preserve"> </w:delText>
        </w:r>
      </w:del>
      <w:ins w:id="564" w:author="Chris Prickett" w:date="2017-02-12T14:08:00Z">
        <w:r w:rsidR="000D719B">
          <w:rPr>
            <w:w w:val="115"/>
          </w:rPr>
          <w:t>and</w:t>
        </w:r>
        <w:r w:rsidR="000D719B">
          <w:rPr>
            <w:spacing w:val="12"/>
            <w:w w:val="115"/>
          </w:rPr>
          <w:t xml:space="preserve"> </w:t>
        </w:r>
      </w:ins>
      <w:r w:rsidR="006C1195">
        <w:rPr>
          <w:w w:val="115"/>
        </w:rPr>
        <w:t>their</w:t>
      </w:r>
      <w:r w:rsidR="006C1195">
        <w:rPr>
          <w:spacing w:val="45"/>
          <w:w w:val="118"/>
        </w:rPr>
        <w:t xml:space="preserve"> </w:t>
      </w:r>
      <w:r w:rsidR="006C1195">
        <w:rPr>
          <w:spacing w:val="-3"/>
          <w:w w:val="115"/>
        </w:rPr>
        <w:t>work acknowledged b</w:t>
      </w:r>
      <w:r w:rsidR="006C1195">
        <w:rPr>
          <w:spacing w:val="-4"/>
          <w:w w:val="115"/>
        </w:rPr>
        <w:t>y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3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actors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domain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(</w:t>
      </w:r>
      <w:proofErr w:type="spellStart"/>
      <w:r w:rsidR="006C1195">
        <w:rPr>
          <w:w w:val="115"/>
        </w:rPr>
        <w:t>Mikser</w:t>
      </w:r>
      <w:proofErr w:type="spellEnd"/>
      <w:r w:rsidR="006C1195">
        <w:rPr>
          <w:spacing w:val="-3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</w:t>
      </w:r>
      <w:r w:rsidR="006C1195">
        <w:rPr>
          <w:spacing w:val="-2"/>
          <w:w w:val="115"/>
        </w:rPr>
        <w:t>view).</w:t>
      </w:r>
    </w:p>
    <w:p w14:paraId="0B7409C9" w14:textId="77777777" w:rsidR="00A8456E" w:rsidRDefault="00A8456E">
      <w:pPr>
        <w:spacing w:before="4"/>
        <w:rPr>
          <w:rFonts w:ascii="PMingLiU" w:eastAsia="PMingLiU" w:hAnsi="PMingLiU" w:cs="PMingLiU"/>
          <w:sz w:val="24"/>
          <w:szCs w:val="24"/>
        </w:rPr>
      </w:pPr>
    </w:p>
    <w:p w14:paraId="7DA81D90" w14:textId="7A59F50F" w:rsidR="00A8456E" w:rsidRDefault="006C1195">
      <w:pPr>
        <w:pStyle w:val="BodyText"/>
        <w:spacing w:line="289" w:lineRule="auto"/>
        <w:ind w:right="111"/>
        <w:jc w:val="both"/>
      </w:pPr>
      <w:r>
        <w:rPr>
          <w:rFonts w:ascii="Georgia"/>
          <w:b/>
          <w:spacing w:val="-4"/>
          <w:w w:val="115"/>
        </w:rPr>
        <w:t>Events</w:t>
      </w:r>
      <w:ins w:id="565" w:author="Chris Prickett" w:date="2017-02-12T14:12:00Z">
        <w:r w:rsidR="000D719B">
          <w:rPr>
            <w:rFonts w:ascii="Georgia"/>
            <w:b/>
            <w:spacing w:val="-4"/>
            <w:w w:val="115"/>
          </w:rPr>
          <w:t>:</w:t>
        </w:r>
      </w:ins>
      <w:r>
        <w:rPr>
          <w:rFonts w:ascii="Georgia"/>
          <w:b/>
          <w:spacing w:val="55"/>
          <w:w w:val="115"/>
        </w:rPr>
        <w:t xml:space="preserve"> </w:t>
      </w:r>
      <w:r>
        <w:rPr>
          <w:spacing w:val="-3"/>
          <w:w w:val="115"/>
        </w:rPr>
        <w:t>Finally,</w:t>
      </w:r>
      <w:r>
        <w:rPr>
          <w:spacing w:val="15"/>
          <w:w w:val="115"/>
        </w:rPr>
        <w:t xml:space="preserve"> </w:t>
      </w:r>
      <w:ins w:id="566" w:author="Chris Prickett" w:date="2017-02-12T14:12:00Z">
        <w:r w:rsidR="000D719B">
          <w:rPr>
            <w:spacing w:val="15"/>
            <w:w w:val="115"/>
          </w:rPr>
          <w:t xml:space="preserve">the </w:t>
        </w:r>
      </w:ins>
      <w:r>
        <w:rPr>
          <w:spacing w:val="-1"/>
          <w:w w:val="115"/>
        </w:rPr>
        <w:t>multifaceted</w:t>
      </w:r>
      <w:r>
        <w:rPr>
          <w:spacing w:val="11"/>
          <w:w w:val="115"/>
        </w:rPr>
        <w:t xml:space="preserve"> </w:t>
      </w:r>
      <w:r>
        <w:rPr>
          <w:w w:val="115"/>
        </w:rPr>
        <w:t>nature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2"/>
          <w:w w:val="115"/>
        </w:rPr>
        <w:t>ts</w:t>
      </w:r>
      <w:r>
        <w:rPr>
          <w:spacing w:val="11"/>
          <w:w w:val="115"/>
        </w:rPr>
        <w:t xml:space="preserve"> </w:t>
      </w:r>
      <w:r>
        <w:rPr>
          <w:w w:val="115"/>
        </w:rPr>
        <w:t>organized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their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ulti-</w:t>
      </w:r>
      <w:r>
        <w:rPr>
          <w:spacing w:val="49"/>
          <w:w w:val="115"/>
        </w:rPr>
        <w:t xml:space="preserve"> </w:t>
      </w:r>
      <w:r>
        <w:rPr>
          <w:w w:val="115"/>
        </w:rPr>
        <w:t>scale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ter</w:t>
      </w:r>
      <w:r>
        <w:rPr>
          <w:spacing w:val="7"/>
          <w:w w:val="115"/>
        </w:rPr>
        <w:t xml:space="preserve"> </w:t>
      </w:r>
      <w:r>
        <w:rPr>
          <w:w w:val="115"/>
        </w:rPr>
        <w:t>practically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tert</w:t>
      </w:r>
      <w:r>
        <w:rPr>
          <w:spacing w:val="-3"/>
          <w:w w:val="115"/>
        </w:rPr>
        <w:t>wine</w:t>
      </w:r>
      <w:r>
        <w:rPr>
          <w:spacing w:val="8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teractions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global</w:t>
      </w:r>
      <w:r>
        <w:rPr>
          <w:spacing w:val="8"/>
          <w:w w:val="115"/>
        </w:rPr>
        <w:t xml:space="preserve"> </w:t>
      </w:r>
      <w:r>
        <w:rPr>
          <w:w w:val="115"/>
        </w:rPr>
        <w:t>structures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order</w:t>
      </w:r>
      <w:r>
        <w:rPr>
          <w:spacing w:val="8"/>
          <w:w w:val="115"/>
        </w:rPr>
        <w:t xml:space="preserve"> </w:t>
      </w:r>
      <w:r>
        <w:rPr>
          <w:w w:val="115"/>
        </w:rPr>
        <w:t>to:</w:t>
      </w:r>
    </w:p>
    <w:p w14:paraId="35830A56" w14:textId="34D74093" w:rsidR="00A8456E" w:rsidRDefault="000747F7">
      <w:pPr>
        <w:pStyle w:val="BodyText"/>
        <w:spacing w:before="19" w:line="293" w:lineRule="auto"/>
        <w:ind w:right="110"/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280" behindDoc="1" locked="0" layoutInCell="1" allowOverlap="1" wp14:anchorId="4515331D" wp14:editId="2A4830E0">
                <wp:simplePos x="0" y="0"/>
                <wp:positionH relativeFrom="page">
                  <wp:posOffset>2029460</wp:posOffset>
                </wp:positionH>
                <wp:positionV relativeFrom="paragraph">
                  <wp:posOffset>481330</wp:posOffset>
                </wp:positionV>
                <wp:extent cx="1026795" cy="207010"/>
                <wp:effectExtent l="635" t="5080" r="1270" b="6985"/>
                <wp:wrapNone/>
                <wp:docPr id="249" name="Group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207010"/>
                          <a:chOff x="3196" y="758"/>
                          <a:chExt cx="1617" cy="326"/>
                        </a:xfrm>
                      </wpg:grpSpPr>
                      <wpg:grpSp>
                        <wpg:cNvPr id="250" name="Group 1714"/>
                        <wpg:cNvGrpSpPr>
                          <a:grpSpLocks/>
                        </wpg:cNvGrpSpPr>
                        <wpg:grpSpPr bwMode="auto">
                          <a:xfrm>
                            <a:off x="3196" y="803"/>
                            <a:ext cx="655" cy="235"/>
                            <a:chOff x="3196" y="803"/>
                            <a:chExt cx="655" cy="235"/>
                          </a:xfrm>
                        </wpg:grpSpPr>
                        <wps:wsp>
                          <wps:cNvPr id="251" name="Freeform 1715"/>
                          <wps:cNvSpPr>
                            <a:spLocks/>
                          </wps:cNvSpPr>
                          <wps:spPr bwMode="auto">
                            <a:xfrm>
                              <a:off x="3196" y="803"/>
                              <a:ext cx="655" cy="235"/>
                            </a:xfrm>
                            <a:custGeom>
                              <a:avLst/>
                              <a:gdLst>
                                <a:gd name="T0" fmla="+- 0 3196 3196"/>
                                <a:gd name="T1" fmla="*/ T0 w 655"/>
                                <a:gd name="T2" fmla="+- 0 1038 803"/>
                                <a:gd name="T3" fmla="*/ 1038 h 235"/>
                                <a:gd name="T4" fmla="+- 0 3850 3196"/>
                                <a:gd name="T5" fmla="*/ T4 w 655"/>
                                <a:gd name="T6" fmla="+- 0 1038 803"/>
                                <a:gd name="T7" fmla="*/ 1038 h 235"/>
                                <a:gd name="T8" fmla="+- 0 3850 3196"/>
                                <a:gd name="T9" fmla="*/ T8 w 655"/>
                                <a:gd name="T10" fmla="+- 0 803 803"/>
                                <a:gd name="T11" fmla="*/ 803 h 235"/>
                                <a:gd name="T12" fmla="+- 0 3196 3196"/>
                                <a:gd name="T13" fmla="*/ T12 w 655"/>
                                <a:gd name="T14" fmla="+- 0 803 803"/>
                                <a:gd name="T15" fmla="*/ 803 h 235"/>
                                <a:gd name="T16" fmla="+- 0 3196 3196"/>
                                <a:gd name="T17" fmla="*/ T16 w 655"/>
                                <a:gd name="T18" fmla="+- 0 1038 803"/>
                                <a:gd name="T19" fmla="*/ 1038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5" h="235">
                                  <a:moveTo>
                                    <a:pt x="0" y="235"/>
                                  </a:moveTo>
                                  <a:lnTo>
                                    <a:pt x="654" y="235"/>
                                  </a:lnTo>
                                  <a:lnTo>
                                    <a:pt x="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1712"/>
                        <wpg:cNvGrpSpPr>
                          <a:grpSpLocks/>
                        </wpg:cNvGrpSpPr>
                        <wpg:grpSpPr bwMode="auto">
                          <a:xfrm>
                            <a:off x="3889" y="803"/>
                            <a:ext cx="2" cy="235"/>
                            <a:chOff x="3889" y="803"/>
                            <a:chExt cx="2" cy="235"/>
                          </a:xfrm>
                        </wpg:grpSpPr>
                        <wps:wsp>
                          <wps:cNvPr id="253" name="Freeform 1713"/>
                          <wps:cNvSpPr>
                            <a:spLocks/>
                          </wps:cNvSpPr>
                          <wps:spPr bwMode="auto">
                            <a:xfrm>
                              <a:off x="3889" y="803"/>
                              <a:ext cx="2" cy="235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235"/>
                                <a:gd name="T2" fmla="+- 0 1038 803"/>
                                <a:gd name="T3" fmla="*/ 1038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57620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710"/>
                        <wpg:cNvGrpSpPr>
                          <a:grpSpLocks/>
                        </wpg:cNvGrpSpPr>
                        <wpg:grpSpPr bwMode="auto">
                          <a:xfrm>
                            <a:off x="3929" y="803"/>
                            <a:ext cx="186" cy="235"/>
                            <a:chOff x="3929" y="803"/>
                            <a:chExt cx="186" cy="235"/>
                          </a:xfrm>
                        </wpg:grpSpPr>
                        <wps:wsp>
                          <wps:cNvPr id="255" name="Freeform 1711"/>
                          <wps:cNvSpPr>
                            <a:spLocks/>
                          </wps:cNvSpPr>
                          <wps:spPr bwMode="auto">
                            <a:xfrm>
                              <a:off x="3929" y="803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3929 3929"/>
                                <a:gd name="T1" fmla="*/ T0 w 186"/>
                                <a:gd name="T2" fmla="+- 0 1038 803"/>
                                <a:gd name="T3" fmla="*/ 1038 h 235"/>
                                <a:gd name="T4" fmla="+- 0 4114 3929"/>
                                <a:gd name="T5" fmla="*/ T4 w 186"/>
                                <a:gd name="T6" fmla="+- 0 1038 803"/>
                                <a:gd name="T7" fmla="*/ 1038 h 235"/>
                                <a:gd name="T8" fmla="+- 0 4114 3929"/>
                                <a:gd name="T9" fmla="*/ T8 w 186"/>
                                <a:gd name="T10" fmla="+- 0 803 803"/>
                                <a:gd name="T11" fmla="*/ 803 h 235"/>
                                <a:gd name="T12" fmla="+- 0 3929 3929"/>
                                <a:gd name="T13" fmla="*/ T12 w 186"/>
                                <a:gd name="T14" fmla="+- 0 803 803"/>
                                <a:gd name="T15" fmla="*/ 803 h 235"/>
                                <a:gd name="T16" fmla="+- 0 3929 3929"/>
                                <a:gd name="T17" fmla="*/ T16 w 186"/>
                                <a:gd name="T18" fmla="+- 0 1038 803"/>
                                <a:gd name="T19" fmla="*/ 1038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5" y="235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1708"/>
                        <wpg:cNvGrpSpPr>
                          <a:grpSpLocks/>
                        </wpg:cNvGrpSpPr>
                        <wpg:grpSpPr bwMode="auto">
                          <a:xfrm>
                            <a:off x="4104" y="803"/>
                            <a:ext cx="278" cy="235"/>
                            <a:chOff x="4104" y="803"/>
                            <a:chExt cx="278" cy="235"/>
                          </a:xfrm>
                        </wpg:grpSpPr>
                        <wps:wsp>
                          <wps:cNvPr id="257" name="Freeform 1709"/>
                          <wps:cNvSpPr>
                            <a:spLocks/>
                          </wps:cNvSpPr>
                          <wps:spPr bwMode="auto">
                            <a:xfrm>
                              <a:off x="4104" y="803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4104 4104"/>
                                <a:gd name="T1" fmla="*/ T0 w 278"/>
                                <a:gd name="T2" fmla="+- 0 1038 803"/>
                                <a:gd name="T3" fmla="*/ 1038 h 235"/>
                                <a:gd name="T4" fmla="+- 0 4382 4104"/>
                                <a:gd name="T5" fmla="*/ T4 w 278"/>
                                <a:gd name="T6" fmla="+- 0 1038 803"/>
                                <a:gd name="T7" fmla="*/ 1038 h 235"/>
                                <a:gd name="T8" fmla="+- 0 4382 4104"/>
                                <a:gd name="T9" fmla="*/ T8 w 278"/>
                                <a:gd name="T10" fmla="+- 0 803 803"/>
                                <a:gd name="T11" fmla="*/ 803 h 235"/>
                                <a:gd name="T12" fmla="+- 0 4104 4104"/>
                                <a:gd name="T13" fmla="*/ T12 w 278"/>
                                <a:gd name="T14" fmla="+- 0 803 803"/>
                                <a:gd name="T15" fmla="*/ 803 h 235"/>
                                <a:gd name="T16" fmla="+- 0 4104 4104"/>
                                <a:gd name="T17" fmla="*/ T16 w 278"/>
                                <a:gd name="T18" fmla="+- 0 1038 803"/>
                                <a:gd name="T19" fmla="*/ 1038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8" y="235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1706"/>
                        <wpg:cNvGrpSpPr>
                          <a:grpSpLocks/>
                        </wpg:cNvGrpSpPr>
                        <wpg:grpSpPr bwMode="auto">
                          <a:xfrm>
                            <a:off x="4372" y="803"/>
                            <a:ext cx="441" cy="235"/>
                            <a:chOff x="4372" y="803"/>
                            <a:chExt cx="441" cy="235"/>
                          </a:xfrm>
                        </wpg:grpSpPr>
                        <wps:wsp>
                          <wps:cNvPr id="259" name="Freeform 1707"/>
                          <wps:cNvSpPr>
                            <a:spLocks/>
                          </wps:cNvSpPr>
                          <wps:spPr bwMode="auto">
                            <a:xfrm>
                              <a:off x="4372" y="803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4372 4372"/>
                                <a:gd name="T1" fmla="*/ T0 w 441"/>
                                <a:gd name="T2" fmla="+- 0 1038 803"/>
                                <a:gd name="T3" fmla="*/ 1038 h 235"/>
                                <a:gd name="T4" fmla="+- 0 4812 4372"/>
                                <a:gd name="T5" fmla="*/ T4 w 441"/>
                                <a:gd name="T6" fmla="+- 0 1038 803"/>
                                <a:gd name="T7" fmla="*/ 1038 h 235"/>
                                <a:gd name="T8" fmla="+- 0 4812 4372"/>
                                <a:gd name="T9" fmla="*/ T8 w 441"/>
                                <a:gd name="T10" fmla="+- 0 803 803"/>
                                <a:gd name="T11" fmla="*/ 803 h 235"/>
                                <a:gd name="T12" fmla="+- 0 4372 4372"/>
                                <a:gd name="T13" fmla="*/ T12 w 441"/>
                                <a:gd name="T14" fmla="+- 0 803 803"/>
                                <a:gd name="T15" fmla="*/ 803 h 235"/>
                                <a:gd name="T16" fmla="+- 0 4372 4372"/>
                                <a:gd name="T17" fmla="*/ T16 w 441"/>
                                <a:gd name="T18" fmla="+- 0 1038 803"/>
                                <a:gd name="T19" fmla="*/ 1038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5" o:spid="_x0000_s1026" style="position:absolute;margin-left:159.8pt;margin-top:37.9pt;width:80.85pt;height:16.3pt;z-index:-47200;mso-position-horizontal-relative:page" coordorigin="3196,758" coordsize="1617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">
                <v:group id="Group 1714" o:spid="_x0000_s1027" style="position:absolute;left:3196;top:803;width:655;height:235" coordorigin="3196,803" coordsize="65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1715" o:spid="_x0000_s1028" style="position:absolute;left:3196;top:803;width:655;height:235;visibility:visible;mso-wrap-style:square;v-text-anchor:top" coordsize="65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B0uMQA&#10;AADcAAAADwAAAGRycy9kb3ducmV2LnhtbESPS2vDMBCE74X8B7GB3ho5gZTgRjYlEJrQXpzXebG2&#10;tqm1ciTVj39fFQo9DjPzDbPNR9OKnpxvLCtYLhIQxKXVDVcKLuf90waED8gaW8ukYCIPeTZ72GKq&#10;7cAF9adQiQhhn6KCOoQuldKXNRn0C9sRR+/TOoMhSldJ7XCIcNPKVZI8S4MNx4UaO9rVVH6dvo0C&#10;V9jr7f4u36pDd7xPN9xckg+v1ON8fH0BEWgM/+G/9kErWK2X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QdLjEAAAA3AAAAA8AAAAAAAAAAAAAAAAAmAIAAGRycy9k&#10;b3ducmV2LnhtbFBLBQYAAAAABAAEAPUAAACJAwAAAAA=&#10;" path="m,235r654,l654,,,,,235xe" fillcolor="#fff200" stroked="f">
                    <v:path arrowok="t" o:connecttype="custom" o:connectlocs="0,1038;654,1038;654,803;0,803;0,1038" o:connectangles="0,0,0,0,0"/>
                  </v:shape>
                </v:group>
                <v:group id="Group 1712" o:spid="_x0000_s1029" style="position:absolute;left:3889;top:803;width:2;height:235" coordorigin="3889,803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1713" o:spid="_x0000_s1030" style="position:absolute;left:3889;top:803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crcIA&#10;AADcAAAADwAAAGRycy9kb3ducmV2LnhtbESPwWrDMBBE74X8g9hAbo3s1HWLGyUkpYVe7foDFmtr&#10;i1orY8mO8/dVIZDjMDNvmP1xsb2YafTGsYJ0m4Agbpw23Cqovz8fX0H4gKyxd0wKruTheFg97LHQ&#10;7sIlzVVoRYSwL1BBF8JQSOmbjiz6rRuIo/fjRoshyrGVesRLhNte7pIklxYNx4UOB3rvqPmtJqsg&#10;t7POphcj0ylLqPxIK3OujVKb9XJ6AxFoCffwrf2lFeyen+D/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1ytwgAAANwAAAAPAAAAAAAAAAAAAAAAAJgCAABkcnMvZG93&#10;bnJldi54bWxQSwUGAAAAAAQABAD1AAAAhwMAAAAA&#10;" path="m,l,235e" filled="f" strokecolor="#fff200" strokeweight="1.60056mm">
                    <v:path arrowok="t" o:connecttype="custom" o:connectlocs="0,803;0,1038" o:connectangles="0,0"/>
                  </v:shape>
                </v:group>
                <v:group id="Group 1710" o:spid="_x0000_s1031" style="position:absolute;left:3929;top:803;width:186;height:235" coordorigin="3929,803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1711" o:spid="_x0000_s1032" style="position:absolute;left:3929;top:803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cccMA&#10;AADcAAAADwAAAGRycy9kb3ducmV2LnhtbESPQWvCQBSE74L/YXlCb7rRoimpq4ggeBCk2kOPz+xr&#10;Epp9L+yumv77rlDwOMzMN8xy3btW3ciHRtjAdJKBIi7FNlwZ+Dzvxm+gQkS22AqTgV8KsF4NB0ss&#10;rNz5g26nWKkE4VCggTrGrtA6lDU5DBPpiJP3Ld5hTNJX2nq8J7hr9SzLFtphw2mhxo62NZU/p6sz&#10;gMdL/sobFH/Z5ode5OsaDntjXkb95h1UpD4+w//tvTUwm8/hcS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ZcccMAAADcAAAADwAAAAAAAAAAAAAAAACYAgAAZHJzL2Rv&#10;d25yZXYueG1sUEsFBgAAAAAEAAQA9QAAAIgDAAAAAA==&#10;" path="m,235r185,l185,,,,,235xe" fillcolor="#fff200" stroked="f">
                    <v:path arrowok="t" o:connecttype="custom" o:connectlocs="0,1038;185,1038;185,803;0,803;0,1038" o:connectangles="0,0,0,0,0"/>
                  </v:shape>
                </v:group>
                <v:group id="Group 1708" o:spid="_x0000_s1033" style="position:absolute;left:4104;top:803;width:278;height:235" coordorigin="4104,803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1709" o:spid="_x0000_s1034" style="position:absolute;left:4104;top:803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mH8YA&#10;AADcAAAADwAAAGRycy9kb3ducmV2LnhtbESPT2vCQBTE7wW/w/IEb3VjwFajawiFgtRK65+Dx2f2&#10;mQSzb0N2Nem3dwuFHoeZ+Q2zTHtTizu1rrKsYDKOQBDnVldcKDge3p9nIJxH1lhbJgU/5CBdDZ6W&#10;mGjb8Y7ue1+IAGGXoILS+yaR0uUlGXRj2xAH72Jbgz7ItpC6xS7ATS3jKHqRBisOCyU29FZSft3f&#10;jILv6uPrfMs6mW1O8/Vl29nNZ2+VGg37bAHCU+//w3/ttVYQT1/h90w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QmH8YAAADcAAAADwAAAAAAAAAAAAAAAACYAgAAZHJz&#10;L2Rvd25yZXYueG1sUEsFBgAAAAAEAAQA9QAAAIsDAAAAAA==&#10;" path="m,235r278,l278,,,,,235xe" fillcolor="#fff200" stroked="f">
                    <v:path arrowok="t" o:connecttype="custom" o:connectlocs="0,1038;278,1038;278,803;0,803;0,1038" o:connectangles="0,0,0,0,0"/>
                  </v:shape>
                </v:group>
                <v:group id="Group 1706" o:spid="_x0000_s1035" style="position:absolute;left:4372;top:803;width:441;height:235" coordorigin="4372,803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1707" o:spid="_x0000_s1036" style="position:absolute;left:4372;top:803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RZsMA&#10;AADcAAAADwAAAGRycy9kb3ducmV2LnhtbESPzYoCMRCE7wu+Q2hhb2tG2fVnNIoIgnhy1QdoJu1k&#10;cNIZk6ijT28WhD0WVfUVNVu0thY38qFyrKDfy0AQF05XXCo4HtZfYxAhImusHZOCBwVYzDsfM8y1&#10;u/Mv3faxFAnCIUcFJsYmlzIUhiyGnmuIk3dy3mJM0pdSe7wnuK3lIMuG0mLFacFgQytDxXl/tYkS&#10;Do9Y+edlORqa/q783o7O7UWpz267nIKI1Mb/8Lu90QoGPxP4O5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GRZsMAAADcAAAADwAAAAAAAAAAAAAAAACYAgAAZHJzL2Rv&#10;d25yZXYueG1sUEsFBgAAAAAEAAQA9QAAAIgDAAAAAA==&#10;" path="m,235r440,l440,,,,,235xe" fillcolor="#fff200" stroked="f">
                    <v:path arrowok="t" o:connecttype="custom" o:connectlocs="0,1038;440,1038;440,803;0,803;0,1038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304" behindDoc="1" locked="0" layoutInCell="1" allowOverlap="1" wp14:anchorId="5956C8F5" wp14:editId="043ECCB8">
                <wp:simplePos x="0" y="0"/>
                <wp:positionH relativeFrom="page">
                  <wp:posOffset>3231515</wp:posOffset>
                </wp:positionH>
                <wp:positionV relativeFrom="paragraph">
                  <wp:posOffset>2052320</wp:posOffset>
                </wp:positionV>
                <wp:extent cx="2272030" cy="196850"/>
                <wp:effectExtent l="2540" t="4445" r="1905" b="8255"/>
                <wp:wrapNone/>
                <wp:docPr id="226" name="Group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2030" cy="196850"/>
                          <a:chOff x="5089" y="3232"/>
                          <a:chExt cx="3578" cy="310"/>
                        </a:xfrm>
                      </wpg:grpSpPr>
                      <wpg:grpSp>
                        <wpg:cNvPr id="227" name="Group 1703"/>
                        <wpg:cNvGrpSpPr>
                          <a:grpSpLocks/>
                        </wpg:cNvGrpSpPr>
                        <wpg:grpSpPr bwMode="auto">
                          <a:xfrm>
                            <a:off x="5089" y="3269"/>
                            <a:ext cx="398" cy="235"/>
                            <a:chOff x="5089" y="3269"/>
                            <a:chExt cx="398" cy="235"/>
                          </a:xfrm>
                        </wpg:grpSpPr>
                        <wps:wsp>
                          <wps:cNvPr id="228" name="Freeform 1704"/>
                          <wps:cNvSpPr>
                            <a:spLocks/>
                          </wps:cNvSpPr>
                          <wps:spPr bwMode="auto">
                            <a:xfrm>
                              <a:off x="5089" y="3269"/>
                              <a:ext cx="398" cy="235"/>
                            </a:xfrm>
                            <a:custGeom>
                              <a:avLst/>
                              <a:gdLst>
                                <a:gd name="T0" fmla="+- 0 5089 5089"/>
                                <a:gd name="T1" fmla="*/ T0 w 398"/>
                                <a:gd name="T2" fmla="+- 0 3504 3269"/>
                                <a:gd name="T3" fmla="*/ 3504 h 235"/>
                                <a:gd name="T4" fmla="+- 0 5487 5089"/>
                                <a:gd name="T5" fmla="*/ T4 w 398"/>
                                <a:gd name="T6" fmla="+- 0 3504 3269"/>
                                <a:gd name="T7" fmla="*/ 3504 h 235"/>
                                <a:gd name="T8" fmla="+- 0 5487 5089"/>
                                <a:gd name="T9" fmla="*/ T8 w 398"/>
                                <a:gd name="T10" fmla="+- 0 3269 3269"/>
                                <a:gd name="T11" fmla="*/ 3269 h 235"/>
                                <a:gd name="T12" fmla="+- 0 5089 5089"/>
                                <a:gd name="T13" fmla="*/ T12 w 398"/>
                                <a:gd name="T14" fmla="+- 0 3269 3269"/>
                                <a:gd name="T15" fmla="*/ 3269 h 235"/>
                                <a:gd name="T16" fmla="+- 0 5089 5089"/>
                                <a:gd name="T17" fmla="*/ T16 w 398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235">
                                  <a:moveTo>
                                    <a:pt x="0" y="235"/>
                                  </a:moveTo>
                                  <a:lnTo>
                                    <a:pt x="398" y="235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701"/>
                        <wpg:cNvGrpSpPr>
                          <a:grpSpLocks/>
                        </wpg:cNvGrpSpPr>
                        <wpg:grpSpPr bwMode="auto">
                          <a:xfrm>
                            <a:off x="5518" y="3269"/>
                            <a:ext cx="2" cy="235"/>
                            <a:chOff x="5518" y="3269"/>
                            <a:chExt cx="2" cy="235"/>
                          </a:xfrm>
                        </wpg:grpSpPr>
                        <wps:wsp>
                          <wps:cNvPr id="230" name="Freeform 1702"/>
                          <wps:cNvSpPr>
                            <a:spLocks/>
                          </wps:cNvSpPr>
                          <wps:spPr bwMode="auto">
                            <a:xfrm>
                              <a:off x="5518" y="3269"/>
                              <a:ext cx="2" cy="235"/>
                            </a:xfrm>
                            <a:custGeom>
                              <a:avLst/>
                              <a:gdLst>
                                <a:gd name="T0" fmla="+- 0 3269 3269"/>
                                <a:gd name="T1" fmla="*/ 3269 h 235"/>
                                <a:gd name="T2" fmla="+- 0 3504 3269"/>
                                <a:gd name="T3" fmla="*/ 350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699"/>
                        <wpg:cNvGrpSpPr>
                          <a:grpSpLocks/>
                        </wpg:cNvGrpSpPr>
                        <wpg:grpSpPr bwMode="auto">
                          <a:xfrm>
                            <a:off x="5549" y="3269"/>
                            <a:ext cx="303" cy="235"/>
                            <a:chOff x="5549" y="3269"/>
                            <a:chExt cx="303" cy="235"/>
                          </a:xfrm>
                        </wpg:grpSpPr>
                        <wps:wsp>
                          <wps:cNvPr id="232" name="Freeform 1700"/>
                          <wps:cNvSpPr>
                            <a:spLocks/>
                          </wps:cNvSpPr>
                          <wps:spPr bwMode="auto">
                            <a:xfrm>
                              <a:off x="5549" y="3269"/>
                              <a:ext cx="303" cy="235"/>
                            </a:xfrm>
                            <a:custGeom>
                              <a:avLst/>
                              <a:gdLst>
                                <a:gd name="T0" fmla="+- 0 5549 5549"/>
                                <a:gd name="T1" fmla="*/ T0 w 303"/>
                                <a:gd name="T2" fmla="+- 0 3504 3269"/>
                                <a:gd name="T3" fmla="*/ 3504 h 235"/>
                                <a:gd name="T4" fmla="+- 0 5851 5549"/>
                                <a:gd name="T5" fmla="*/ T4 w 303"/>
                                <a:gd name="T6" fmla="+- 0 3504 3269"/>
                                <a:gd name="T7" fmla="*/ 3504 h 235"/>
                                <a:gd name="T8" fmla="+- 0 5851 5549"/>
                                <a:gd name="T9" fmla="*/ T8 w 303"/>
                                <a:gd name="T10" fmla="+- 0 3269 3269"/>
                                <a:gd name="T11" fmla="*/ 3269 h 235"/>
                                <a:gd name="T12" fmla="+- 0 5549 5549"/>
                                <a:gd name="T13" fmla="*/ T12 w 303"/>
                                <a:gd name="T14" fmla="+- 0 3269 3269"/>
                                <a:gd name="T15" fmla="*/ 3269 h 235"/>
                                <a:gd name="T16" fmla="+- 0 5549 5549"/>
                                <a:gd name="T17" fmla="*/ T16 w 303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" h="235">
                                  <a:moveTo>
                                    <a:pt x="0" y="235"/>
                                  </a:moveTo>
                                  <a:lnTo>
                                    <a:pt x="302" y="235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1697"/>
                        <wpg:cNvGrpSpPr>
                          <a:grpSpLocks/>
                        </wpg:cNvGrpSpPr>
                        <wpg:grpSpPr bwMode="auto">
                          <a:xfrm>
                            <a:off x="5842" y="3269"/>
                            <a:ext cx="515" cy="235"/>
                            <a:chOff x="5842" y="3269"/>
                            <a:chExt cx="515" cy="235"/>
                          </a:xfrm>
                        </wpg:grpSpPr>
                        <wps:wsp>
                          <wps:cNvPr id="234" name="Freeform 1698"/>
                          <wps:cNvSpPr>
                            <a:spLocks/>
                          </wps:cNvSpPr>
                          <wps:spPr bwMode="auto">
                            <a:xfrm>
                              <a:off x="5842" y="3269"/>
                              <a:ext cx="515" cy="235"/>
                            </a:xfrm>
                            <a:custGeom>
                              <a:avLst/>
                              <a:gdLst>
                                <a:gd name="T0" fmla="+- 0 5842 5842"/>
                                <a:gd name="T1" fmla="*/ T0 w 515"/>
                                <a:gd name="T2" fmla="+- 0 3504 3269"/>
                                <a:gd name="T3" fmla="*/ 3504 h 235"/>
                                <a:gd name="T4" fmla="+- 0 6356 5842"/>
                                <a:gd name="T5" fmla="*/ T4 w 515"/>
                                <a:gd name="T6" fmla="+- 0 3504 3269"/>
                                <a:gd name="T7" fmla="*/ 3504 h 235"/>
                                <a:gd name="T8" fmla="+- 0 6356 5842"/>
                                <a:gd name="T9" fmla="*/ T8 w 515"/>
                                <a:gd name="T10" fmla="+- 0 3269 3269"/>
                                <a:gd name="T11" fmla="*/ 3269 h 235"/>
                                <a:gd name="T12" fmla="+- 0 5842 5842"/>
                                <a:gd name="T13" fmla="*/ T12 w 515"/>
                                <a:gd name="T14" fmla="+- 0 3269 3269"/>
                                <a:gd name="T15" fmla="*/ 3269 h 235"/>
                                <a:gd name="T16" fmla="+- 0 5842 5842"/>
                                <a:gd name="T17" fmla="*/ T16 w 515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5" h="235">
                                  <a:moveTo>
                                    <a:pt x="0" y="235"/>
                                  </a:moveTo>
                                  <a:lnTo>
                                    <a:pt x="514" y="235"/>
                                  </a:lnTo>
                                  <a:lnTo>
                                    <a:pt x="5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1695"/>
                        <wpg:cNvGrpSpPr>
                          <a:grpSpLocks/>
                        </wpg:cNvGrpSpPr>
                        <wpg:grpSpPr bwMode="auto">
                          <a:xfrm>
                            <a:off x="6387" y="3269"/>
                            <a:ext cx="2" cy="235"/>
                            <a:chOff x="6387" y="3269"/>
                            <a:chExt cx="2" cy="235"/>
                          </a:xfrm>
                        </wpg:grpSpPr>
                        <wps:wsp>
                          <wps:cNvPr id="236" name="Freeform 1696"/>
                          <wps:cNvSpPr>
                            <a:spLocks/>
                          </wps:cNvSpPr>
                          <wps:spPr bwMode="auto">
                            <a:xfrm>
                              <a:off x="6387" y="3269"/>
                              <a:ext cx="2" cy="235"/>
                            </a:xfrm>
                            <a:custGeom>
                              <a:avLst/>
                              <a:gdLst>
                                <a:gd name="T0" fmla="+- 0 3269 3269"/>
                                <a:gd name="T1" fmla="*/ 3269 h 235"/>
                                <a:gd name="T2" fmla="+- 0 3504 3269"/>
                                <a:gd name="T3" fmla="*/ 350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1693"/>
                        <wpg:cNvGrpSpPr>
                          <a:grpSpLocks/>
                        </wpg:cNvGrpSpPr>
                        <wpg:grpSpPr bwMode="auto">
                          <a:xfrm>
                            <a:off x="6419" y="3269"/>
                            <a:ext cx="430" cy="235"/>
                            <a:chOff x="6419" y="3269"/>
                            <a:chExt cx="430" cy="235"/>
                          </a:xfrm>
                        </wpg:grpSpPr>
                        <wps:wsp>
                          <wps:cNvPr id="238" name="Freeform 1694"/>
                          <wps:cNvSpPr>
                            <a:spLocks/>
                          </wps:cNvSpPr>
                          <wps:spPr bwMode="auto">
                            <a:xfrm>
                              <a:off x="6419" y="3269"/>
                              <a:ext cx="430" cy="235"/>
                            </a:xfrm>
                            <a:custGeom>
                              <a:avLst/>
                              <a:gdLst>
                                <a:gd name="T0" fmla="+- 0 6419 6419"/>
                                <a:gd name="T1" fmla="*/ T0 w 430"/>
                                <a:gd name="T2" fmla="+- 0 3504 3269"/>
                                <a:gd name="T3" fmla="*/ 3504 h 235"/>
                                <a:gd name="T4" fmla="+- 0 6848 6419"/>
                                <a:gd name="T5" fmla="*/ T4 w 430"/>
                                <a:gd name="T6" fmla="+- 0 3504 3269"/>
                                <a:gd name="T7" fmla="*/ 3504 h 235"/>
                                <a:gd name="T8" fmla="+- 0 6848 6419"/>
                                <a:gd name="T9" fmla="*/ T8 w 430"/>
                                <a:gd name="T10" fmla="+- 0 3269 3269"/>
                                <a:gd name="T11" fmla="*/ 3269 h 235"/>
                                <a:gd name="T12" fmla="+- 0 6419 6419"/>
                                <a:gd name="T13" fmla="*/ T12 w 430"/>
                                <a:gd name="T14" fmla="+- 0 3269 3269"/>
                                <a:gd name="T15" fmla="*/ 3269 h 235"/>
                                <a:gd name="T16" fmla="+- 0 6419 6419"/>
                                <a:gd name="T17" fmla="*/ T16 w 430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" h="235">
                                  <a:moveTo>
                                    <a:pt x="0" y="235"/>
                                  </a:moveTo>
                                  <a:lnTo>
                                    <a:pt x="429" y="235"/>
                                  </a:lnTo>
                                  <a:lnTo>
                                    <a:pt x="4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1691"/>
                        <wpg:cNvGrpSpPr>
                          <a:grpSpLocks/>
                        </wpg:cNvGrpSpPr>
                        <wpg:grpSpPr bwMode="auto">
                          <a:xfrm>
                            <a:off x="6838" y="3269"/>
                            <a:ext cx="386" cy="235"/>
                            <a:chOff x="6838" y="3269"/>
                            <a:chExt cx="386" cy="235"/>
                          </a:xfrm>
                        </wpg:grpSpPr>
                        <wps:wsp>
                          <wps:cNvPr id="240" name="Freeform 1692"/>
                          <wps:cNvSpPr>
                            <a:spLocks/>
                          </wps:cNvSpPr>
                          <wps:spPr bwMode="auto">
                            <a:xfrm>
                              <a:off x="6838" y="3269"/>
                              <a:ext cx="386" cy="235"/>
                            </a:xfrm>
                            <a:custGeom>
                              <a:avLst/>
                              <a:gdLst>
                                <a:gd name="T0" fmla="+- 0 6838 6838"/>
                                <a:gd name="T1" fmla="*/ T0 w 386"/>
                                <a:gd name="T2" fmla="+- 0 3504 3269"/>
                                <a:gd name="T3" fmla="*/ 3504 h 235"/>
                                <a:gd name="T4" fmla="+- 0 7224 6838"/>
                                <a:gd name="T5" fmla="*/ T4 w 386"/>
                                <a:gd name="T6" fmla="+- 0 3504 3269"/>
                                <a:gd name="T7" fmla="*/ 3504 h 235"/>
                                <a:gd name="T8" fmla="+- 0 7224 6838"/>
                                <a:gd name="T9" fmla="*/ T8 w 386"/>
                                <a:gd name="T10" fmla="+- 0 3269 3269"/>
                                <a:gd name="T11" fmla="*/ 3269 h 235"/>
                                <a:gd name="T12" fmla="+- 0 6838 6838"/>
                                <a:gd name="T13" fmla="*/ T12 w 386"/>
                                <a:gd name="T14" fmla="+- 0 3269 3269"/>
                                <a:gd name="T15" fmla="*/ 3269 h 235"/>
                                <a:gd name="T16" fmla="+- 0 6838 6838"/>
                                <a:gd name="T17" fmla="*/ T16 w 386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6" h="235">
                                  <a:moveTo>
                                    <a:pt x="0" y="235"/>
                                  </a:moveTo>
                                  <a:lnTo>
                                    <a:pt x="386" y="235"/>
                                  </a:lnTo>
                                  <a:lnTo>
                                    <a:pt x="3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1689"/>
                        <wpg:cNvGrpSpPr>
                          <a:grpSpLocks/>
                        </wpg:cNvGrpSpPr>
                        <wpg:grpSpPr bwMode="auto">
                          <a:xfrm>
                            <a:off x="7214" y="3269"/>
                            <a:ext cx="484" cy="235"/>
                            <a:chOff x="7214" y="3269"/>
                            <a:chExt cx="484" cy="235"/>
                          </a:xfrm>
                        </wpg:grpSpPr>
                        <wps:wsp>
                          <wps:cNvPr id="242" name="Freeform 1690"/>
                          <wps:cNvSpPr>
                            <a:spLocks/>
                          </wps:cNvSpPr>
                          <wps:spPr bwMode="auto">
                            <a:xfrm>
                              <a:off x="7214" y="3269"/>
                              <a:ext cx="484" cy="235"/>
                            </a:xfrm>
                            <a:custGeom>
                              <a:avLst/>
                              <a:gdLst>
                                <a:gd name="T0" fmla="+- 0 7214 7214"/>
                                <a:gd name="T1" fmla="*/ T0 w 484"/>
                                <a:gd name="T2" fmla="+- 0 3504 3269"/>
                                <a:gd name="T3" fmla="*/ 3504 h 235"/>
                                <a:gd name="T4" fmla="+- 0 7697 7214"/>
                                <a:gd name="T5" fmla="*/ T4 w 484"/>
                                <a:gd name="T6" fmla="+- 0 3504 3269"/>
                                <a:gd name="T7" fmla="*/ 3504 h 235"/>
                                <a:gd name="T8" fmla="+- 0 7697 7214"/>
                                <a:gd name="T9" fmla="*/ T8 w 484"/>
                                <a:gd name="T10" fmla="+- 0 3269 3269"/>
                                <a:gd name="T11" fmla="*/ 3269 h 235"/>
                                <a:gd name="T12" fmla="+- 0 7214 7214"/>
                                <a:gd name="T13" fmla="*/ T12 w 484"/>
                                <a:gd name="T14" fmla="+- 0 3269 3269"/>
                                <a:gd name="T15" fmla="*/ 3269 h 235"/>
                                <a:gd name="T16" fmla="+- 0 7214 7214"/>
                                <a:gd name="T17" fmla="*/ T16 w 484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4" h="235">
                                  <a:moveTo>
                                    <a:pt x="0" y="235"/>
                                  </a:moveTo>
                                  <a:lnTo>
                                    <a:pt x="483" y="235"/>
                                  </a:lnTo>
                                  <a:lnTo>
                                    <a:pt x="4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1687"/>
                        <wpg:cNvGrpSpPr>
                          <a:grpSpLocks/>
                        </wpg:cNvGrpSpPr>
                        <wpg:grpSpPr bwMode="auto">
                          <a:xfrm>
                            <a:off x="7728" y="3269"/>
                            <a:ext cx="2" cy="235"/>
                            <a:chOff x="7728" y="3269"/>
                            <a:chExt cx="2" cy="235"/>
                          </a:xfrm>
                        </wpg:grpSpPr>
                        <wps:wsp>
                          <wps:cNvPr id="244" name="Freeform 1688"/>
                          <wps:cNvSpPr>
                            <a:spLocks/>
                          </wps:cNvSpPr>
                          <wps:spPr bwMode="auto">
                            <a:xfrm>
                              <a:off x="7728" y="3269"/>
                              <a:ext cx="2" cy="235"/>
                            </a:xfrm>
                            <a:custGeom>
                              <a:avLst/>
                              <a:gdLst>
                                <a:gd name="T0" fmla="+- 0 3269 3269"/>
                                <a:gd name="T1" fmla="*/ 3269 h 235"/>
                                <a:gd name="T2" fmla="+- 0 3504 3269"/>
                                <a:gd name="T3" fmla="*/ 350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1685"/>
                        <wpg:cNvGrpSpPr>
                          <a:grpSpLocks/>
                        </wpg:cNvGrpSpPr>
                        <wpg:grpSpPr bwMode="auto">
                          <a:xfrm>
                            <a:off x="7760" y="3269"/>
                            <a:ext cx="447" cy="235"/>
                            <a:chOff x="7760" y="3269"/>
                            <a:chExt cx="447" cy="235"/>
                          </a:xfrm>
                        </wpg:grpSpPr>
                        <wps:wsp>
                          <wps:cNvPr id="246" name="Freeform 1686"/>
                          <wps:cNvSpPr>
                            <a:spLocks/>
                          </wps:cNvSpPr>
                          <wps:spPr bwMode="auto">
                            <a:xfrm>
                              <a:off x="7760" y="3269"/>
                              <a:ext cx="447" cy="235"/>
                            </a:xfrm>
                            <a:custGeom>
                              <a:avLst/>
                              <a:gdLst>
                                <a:gd name="T0" fmla="+- 0 7760 7760"/>
                                <a:gd name="T1" fmla="*/ T0 w 447"/>
                                <a:gd name="T2" fmla="+- 0 3504 3269"/>
                                <a:gd name="T3" fmla="*/ 3504 h 235"/>
                                <a:gd name="T4" fmla="+- 0 8206 7760"/>
                                <a:gd name="T5" fmla="*/ T4 w 447"/>
                                <a:gd name="T6" fmla="+- 0 3504 3269"/>
                                <a:gd name="T7" fmla="*/ 3504 h 235"/>
                                <a:gd name="T8" fmla="+- 0 8206 7760"/>
                                <a:gd name="T9" fmla="*/ T8 w 447"/>
                                <a:gd name="T10" fmla="+- 0 3269 3269"/>
                                <a:gd name="T11" fmla="*/ 3269 h 235"/>
                                <a:gd name="T12" fmla="+- 0 7760 7760"/>
                                <a:gd name="T13" fmla="*/ T12 w 447"/>
                                <a:gd name="T14" fmla="+- 0 3269 3269"/>
                                <a:gd name="T15" fmla="*/ 3269 h 235"/>
                                <a:gd name="T16" fmla="+- 0 7760 7760"/>
                                <a:gd name="T17" fmla="*/ T16 w 447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7" h="235">
                                  <a:moveTo>
                                    <a:pt x="0" y="235"/>
                                  </a:moveTo>
                                  <a:lnTo>
                                    <a:pt x="446" y="235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1683"/>
                        <wpg:cNvGrpSpPr>
                          <a:grpSpLocks/>
                        </wpg:cNvGrpSpPr>
                        <wpg:grpSpPr bwMode="auto">
                          <a:xfrm>
                            <a:off x="8196" y="3269"/>
                            <a:ext cx="471" cy="235"/>
                            <a:chOff x="8196" y="3269"/>
                            <a:chExt cx="471" cy="235"/>
                          </a:xfrm>
                        </wpg:grpSpPr>
                        <wps:wsp>
                          <wps:cNvPr id="248" name="Freeform 1684"/>
                          <wps:cNvSpPr>
                            <a:spLocks/>
                          </wps:cNvSpPr>
                          <wps:spPr bwMode="auto">
                            <a:xfrm>
                              <a:off x="8196" y="3269"/>
                              <a:ext cx="471" cy="235"/>
                            </a:xfrm>
                            <a:custGeom>
                              <a:avLst/>
                              <a:gdLst>
                                <a:gd name="T0" fmla="+- 0 8196 8196"/>
                                <a:gd name="T1" fmla="*/ T0 w 471"/>
                                <a:gd name="T2" fmla="+- 0 3504 3269"/>
                                <a:gd name="T3" fmla="*/ 3504 h 235"/>
                                <a:gd name="T4" fmla="+- 0 8667 8196"/>
                                <a:gd name="T5" fmla="*/ T4 w 471"/>
                                <a:gd name="T6" fmla="+- 0 3504 3269"/>
                                <a:gd name="T7" fmla="*/ 3504 h 235"/>
                                <a:gd name="T8" fmla="+- 0 8667 8196"/>
                                <a:gd name="T9" fmla="*/ T8 w 471"/>
                                <a:gd name="T10" fmla="+- 0 3269 3269"/>
                                <a:gd name="T11" fmla="*/ 3269 h 235"/>
                                <a:gd name="T12" fmla="+- 0 8196 8196"/>
                                <a:gd name="T13" fmla="*/ T12 w 471"/>
                                <a:gd name="T14" fmla="+- 0 3269 3269"/>
                                <a:gd name="T15" fmla="*/ 3269 h 235"/>
                                <a:gd name="T16" fmla="+- 0 8196 8196"/>
                                <a:gd name="T17" fmla="*/ T16 w 471"/>
                                <a:gd name="T18" fmla="+- 0 3504 3269"/>
                                <a:gd name="T19" fmla="*/ 350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1" h="235">
                                  <a:moveTo>
                                    <a:pt x="0" y="235"/>
                                  </a:moveTo>
                                  <a:lnTo>
                                    <a:pt x="471" y="235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2" o:spid="_x0000_s1026" style="position:absolute;margin-left:254.45pt;margin-top:161.6pt;width:178.9pt;height:15.5pt;z-index:-47176;mso-position-horizontal-relative:page" coordorigin="5089,3232" coordsize="3578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">
                <v:group id="Group 1703" o:spid="_x0000_s1027" style="position:absolute;left:5089;top:3269;width:398;height:235" coordorigin="5089,3269" coordsize="39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Freeform 1704" o:spid="_x0000_s1028" style="position:absolute;left:5089;top:3269;width:398;height:235;visibility:visible;mso-wrap-style:square;v-text-anchor:top" coordsize="39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v5MAA&#10;AADcAAAADwAAAGRycy9kb3ducmV2LnhtbERPy4rCMBTdD/gP4QpuBk0tIlKNogOCLlxYBV1emtsH&#10;NjedJmr9e7MQXB7Oe7HqTC0e1LrKsoLxKAJBnFldcaHgfNoOZyCcR9ZYWyYFL3KwWvZ+Fpho++Qj&#10;PVJfiBDCLkEFpfdNIqXLSjLoRrYhDlxuW4M+wLaQusVnCDe1jKNoKg1WHBpKbOivpOyW3o2C7Sa/&#10;582lIFdPpE0P1//f/RmVGvS79RyEp85/xR/3TiuI47A2nA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Yv5MAAAADcAAAADwAAAAAAAAAAAAAAAACYAgAAZHJzL2Rvd25y&#10;ZXYueG1sUEsFBgAAAAAEAAQA9QAAAIUDAAAAAA==&#10;" path="m,235r398,l398,,,,,235xe" fillcolor="#fff200" stroked="f">
                    <v:path arrowok="t" o:connecttype="custom" o:connectlocs="0,3504;398,3504;398,3269;0,3269;0,3504" o:connectangles="0,0,0,0,0"/>
                  </v:shape>
                </v:group>
                <v:group id="Group 1701" o:spid="_x0000_s1029" style="position:absolute;left:5518;top:3269;width:2;height:235" coordorigin="5518,326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1702" o:spid="_x0000_s1030" style="position:absolute;left:5518;top:326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hA8EA&#10;AADcAAAADwAAAGRycy9kb3ducmV2LnhtbERPTWsCMRC9C/0PYQreNFstUlejSKEgtJe1pdDbdDNm&#10;l24maxLd9N+bg+Dx8b7X22Q7cSEfWscKnqYFCOLa6ZaNgq/Pt8kLiBCRNXaOScE/BdhuHkZrLLUb&#10;uKLLIRqRQziUqKCJsS+lDHVDFsPU9cSZOzpvMWbojdQehxxuOzkrioW02HJuaLCn14bqv8PZKqi+&#10;+aNYvpvh158q436Mfk5pqdT4Me1WICKleBff3HutYDbP8/OZfAT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+IQPBAAAA3AAAAA8AAAAAAAAAAAAAAAAAmAIAAGRycy9kb3du&#10;cmV2LnhtbFBLBQYAAAAABAAEAPUAAACGAwAAAAA=&#10;" path="m,l,235e" filled="f" strokecolor="#fff200" strokeweight="1.318mm">
                    <v:path arrowok="t" o:connecttype="custom" o:connectlocs="0,3269;0,3504" o:connectangles="0,0"/>
                  </v:shape>
                </v:group>
                <v:group id="Group 1699" o:spid="_x0000_s1031" style="position:absolute;left:5549;top:3269;width:303;height:235" coordorigin="5549,3269" coordsize="30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Freeform 1700" o:spid="_x0000_s1032" style="position:absolute;left:5549;top:3269;width:303;height:235;visibility:visible;mso-wrap-style:square;v-text-anchor:top" coordsize="30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Ijc8YA&#10;AADcAAAADwAAAGRycy9kb3ducmV2LnhtbESPQWvCQBSE70L/w/KE3nRjiiVEV5EWoT0I1oq9PrLP&#10;JJh9m2Y3MfrrXUHwOMzMN8x82ZtKdNS40rKCyTgCQZxZXXKuYP+7HiUgnEfWWFkmBRdysFy8DOaY&#10;anvmH+p2PhcBwi5FBYX3dSqlywoy6Ma2Jg7e0TYGfZBNLnWD5wA3lYyj6F0aLDksFFjTR0HZadca&#10;Bd/X/+6w3yTb8tq269Xh7zhtP6VSr8N+NQPhqffP8KP9pRXEbzHcz4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Ijc8YAAADcAAAADwAAAAAAAAAAAAAAAACYAgAAZHJz&#10;L2Rvd25yZXYueG1sUEsFBgAAAAAEAAQA9QAAAIsDAAAAAA==&#10;" path="m,235r302,l302,,,,,235xe" fillcolor="#fff200" stroked="f">
                    <v:path arrowok="t" o:connecttype="custom" o:connectlocs="0,3504;302,3504;302,3269;0,3269;0,3504" o:connectangles="0,0,0,0,0"/>
                  </v:shape>
                </v:group>
                <v:group id="Group 1697" o:spid="_x0000_s1033" style="position:absolute;left:5842;top:3269;width:515;height:235" coordorigin="5842,3269" coordsize="51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shape id="Freeform 1698" o:spid="_x0000_s1034" style="position:absolute;left:5842;top:3269;width:515;height:235;visibility:visible;mso-wrap-style:square;v-text-anchor:top" coordsize="51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tMUA&#10;AADcAAAADwAAAGRycy9kb3ducmV2LnhtbESPQWsCMRSE7wX/Q3iCt5rUVqlbo4itIKKFaqHXx+Z1&#10;d3HzEjbRXf+9EQo9DjPzDTNbdLYWF2pC5VjD01CBIM6dqbjQ8H1cP76CCBHZYO2YNFwpwGLee5hh&#10;ZlzLX3Q5xEIkCIcMNZQx+kzKkJdkMQydJ07er2ssxiSbQpoG2wS3tRwpNZEWK04LJXpalZSfDmer&#10;QV0/1cd+ut7uft5P7VQ5vxkfvdaDfrd8AxGpi//hv/bGaBg9v8D9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QK0xQAAANwAAAAPAAAAAAAAAAAAAAAAAJgCAABkcnMv&#10;ZG93bnJldi54bWxQSwUGAAAAAAQABAD1AAAAigMAAAAA&#10;" path="m,235r514,l514,,,,,235xe" fillcolor="#fff200" stroked="f">
                    <v:path arrowok="t" o:connecttype="custom" o:connectlocs="0,3504;514,3504;514,3269;0,3269;0,3504" o:connectangles="0,0,0,0,0"/>
                  </v:shape>
                </v:group>
                <v:group id="Group 1695" o:spid="_x0000_s1035" style="position:absolute;left:6387;top:3269;width:2;height:235" coordorigin="6387,326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Freeform 1696" o:spid="_x0000_s1036" style="position:absolute;left:6387;top:326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c7MQA&#10;AADcAAAADwAAAGRycy9kb3ducmV2LnhtbESPQWsCMRSE7wX/Q3iCN81Wi9StUaRQKNjL2lLo7XXz&#10;ml26eVmT1I3/3ghCj8PMfMOst8l24kQ+tI4V3M8KEMS10y0bBR/vL9NHECEia+wck4IzBdhuRndr&#10;LLUbuKLTIRqRIRxKVNDE2JdShrohi2HmeuLs/ThvMWbpjdQehwy3nZwXxVJabDkvNNjTc0P17+HP&#10;Kqg++a1Y7c3w7Y+VcV9GP6S0UmoyTrsnEJFS/A/f2q9awXyxhOuZfAT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bHOzEAAAA3AAAAA8AAAAAAAAAAAAAAAAAmAIAAGRycy9k&#10;b3ducmV2LnhtbFBLBQYAAAAABAAEAPUAAACJAwAAAAA=&#10;" path="m,l,235e" filled="f" strokecolor="#fff200" strokeweight="1.318mm">
                    <v:path arrowok="t" o:connecttype="custom" o:connectlocs="0,3269;0,3504" o:connectangles="0,0"/>
                  </v:shape>
                </v:group>
                <v:group id="Group 1693" o:spid="_x0000_s1037" style="position:absolute;left:6419;top:3269;width:430;height:235" coordorigin="6419,3269" coordsize="43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Freeform 1694" o:spid="_x0000_s1038" style="position:absolute;left:6419;top:3269;width:430;height:235;visibility:visible;mso-wrap-style:square;v-text-anchor:top" coordsize="43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XOcQA&#10;AADcAAAADwAAAGRycy9kb3ducmV2LnhtbERPy2rCQBTdC/2H4Rbc6aQpBEkdRVoKUtxUbcHdbeaa&#10;xGTuxMzk0X59ZyG4PJz3cj2aWvTUutKygqd5BII4s7rkXMHx8D5bgHAeWWNtmRT8koP16mGyxFTb&#10;gT+p3/tchBB2KSoovG9SKV1WkEE3tw1x4M62NegDbHOpWxxCuKllHEWJNFhyaCiwodeCsmrfGQWn&#10;N/5eXLoOq+S4+8r60/Xn8veh1PRx3LyA8DT6u/jm3moF8XNYG86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VznEAAAA3AAAAA8AAAAAAAAAAAAAAAAAmAIAAGRycy9k&#10;b3ducmV2LnhtbFBLBQYAAAAABAAEAPUAAACJAwAAAAA=&#10;" path="m,235r429,l429,,,,,235xe" fillcolor="#fff200" stroked="f">
                    <v:path arrowok="t" o:connecttype="custom" o:connectlocs="0,3504;429,3504;429,3269;0,3269;0,3504" o:connectangles="0,0,0,0,0"/>
                  </v:shape>
                </v:group>
                <v:group id="Group 1691" o:spid="_x0000_s1039" style="position:absolute;left:6838;top:3269;width:386;height:235" coordorigin="6838,3269" coordsize="3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1692" o:spid="_x0000_s1040" style="position:absolute;left:6838;top:3269;width:386;height:235;visibility:visible;mso-wrap-style:square;v-text-anchor:top" coordsize="3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1k8MA&#10;AADcAAAADwAAAGRycy9kb3ducmV2LnhtbERPPW/CMBDdkfofrKvEgooToFWbxiCEVImFgZSh4zW+&#10;Jmnicxq7OPx7PCAxPr3vfDOaTpxpcI1lBek8AUFcWt1wpeD0+fH0CsJ5ZI2dZVJwIQeb9cMkx0zb&#10;wEc6F74SMYRdhgpq7/tMSlfWZNDNbU8cuR87GPQRDpXUA4YYbjq5SJIXabDh2FBjT7uayrb4Nwp+&#10;/w7+7fsUtu2Mv57LJqRFWKZKTR/H7TsIT6O/i2/uvVawWMX58Uw8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J1k8MAAADcAAAADwAAAAAAAAAAAAAAAACYAgAAZHJzL2Rv&#10;d25yZXYueG1sUEsFBgAAAAAEAAQA9QAAAIgDAAAAAA==&#10;" path="m,235r386,l386,,,,,235xe" fillcolor="#fff200" stroked="f">
                    <v:path arrowok="t" o:connecttype="custom" o:connectlocs="0,3504;386,3504;386,3269;0,3269;0,3504" o:connectangles="0,0,0,0,0"/>
                  </v:shape>
                </v:group>
                <v:group id="Group 1689" o:spid="_x0000_s1041" style="position:absolute;left:7214;top:3269;width:484;height:235" coordorigin="7214,3269" coordsize="48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Freeform 1690" o:spid="_x0000_s1042" style="position:absolute;left:7214;top:3269;width:484;height:235;visibility:visible;mso-wrap-style:square;v-text-anchor:top" coordsize="48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IBp8UA&#10;AADcAAAADwAAAGRycy9kb3ducmV2LnhtbESPT2vCQBTE74LfYXlCL1I3DSoldSO1tOCpavTg8ZF9&#10;+UOzb0N2m6T99N2C4HGYmd8wm+1oGtFT52rLCp4WEQji3OqaSwWX88fjMwjnkTU2lknBDznYptPJ&#10;BhNtBz5Rn/lSBAi7BBVU3reJlC6vyKBb2JY4eIXtDPogu1LqDocAN42Mo2gtDdYcFips6a2i/Cv7&#10;Ngrs7+6TjgONZv5+XbWHvDC7vlfqYTa+voDwNPp7+NbeawXxMob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gGnxQAAANwAAAAPAAAAAAAAAAAAAAAAAJgCAABkcnMv&#10;ZG93bnJldi54bWxQSwUGAAAAAAQABAD1AAAAigMAAAAA&#10;" path="m,235r483,l483,,,,,235xe" fillcolor="#fff200" stroked="f">
                    <v:path arrowok="t" o:connecttype="custom" o:connectlocs="0,3504;483,3504;483,3269;0,3269;0,3504" o:connectangles="0,0,0,0,0"/>
                  </v:shape>
                </v:group>
                <v:group id="Group 1687" o:spid="_x0000_s1043" style="position:absolute;left:7728;top:3269;width:2;height:235" coordorigin="7728,326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1688" o:spid="_x0000_s1044" style="position:absolute;left:7728;top:326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UfcQA&#10;AADcAAAADwAAAGRycy9kb3ducmV2LnhtbESPQUsDMRSE74L/ITyhN5u1LOKuTYsIhYK9bC2Ct+fm&#10;Nbt087ImsZv++0YQPA4z8w2zXCc7iDP50DtW8DAvQBC3TvdsFBzeN/dPIEJE1jg4JgUXCrBe3d4s&#10;sdZu4obO+2hEhnCoUUEX41hLGdqOLIa5G4mzd3TeYszSG6k9ThluB7koikdpsee80OFIrx21p/2P&#10;VdB88K6o3sz05b8b4z6NLlOqlJrdpZdnEJFS/A//tbdawaIs4fdMPg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VH3EAAAA3AAAAA8AAAAAAAAAAAAAAAAAmAIAAGRycy9k&#10;b3ducmV2LnhtbFBLBQYAAAAABAAEAPUAAACJAwAAAAA=&#10;" path="m,l,235e" filled="f" strokecolor="#fff200" strokeweight="1.318mm">
                    <v:path arrowok="t" o:connecttype="custom" o:connectlocs="0,3269;0,3504" o:connectangles="0,0"/>
                  </v:shape>
                </v:group>
                <v:group id="Group 1685" o:spid="_x0000_s1045" style="position:absolute;left:7760;top:3269;width:447;height:235" coordorigin="7760,3269" coordsize="447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Freeform 1686" o:spid="_x0000_s1046" style="position:absolute;left:7760;top:3269;width:447;height:235;visibility:visible;mso-wrap-style:square;v-text-anchor:top" coordsize="44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7t8YA&#10;AADcAAAADwAAAGRycy9kb3ducmV2LnhtbESPT2vCQBTE74V+h+UVvBSzMZW0pFlFBEspeFDr/ZF9&#10;+dfs2zS7avrtu4LgcZiZ3zD5cjSdONPgGssKZlEMgriwuuFKwfdhM30D4Tyyxs4yKfgjB8vF40OO&#10;mbYX3tF57ysRIOwyVFB732dSuqImgy6yPXHwSjsY9EEOldQDXgLcdDKJ41QabDgs1NjTuqbiZ38y&#10;CnbJ7Fd/bI/ply1fWpp3h9Xza6vU5GlcvYPwNPp7+Nb+1AqSeQrX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+7t8YAAADcAAAADwAAAAAAAAAAAAAAAACYAgAAZHJz&#10;L2Rvd25yZXYueG1sUEsFBgAAAAAEAAQA9QAAAIsDAAAAAA==&#10;" path="m,235r446,l446,,,,,235xe" fillcolor="#fff200" stroked="f">
                    <v:path arrowok="t" o:connecttype="custom" o:connectlocs="0,3504;446,3504;446,3269;0,3269;0,3504" o:connectangles="0,0,0,0,0"/>
                  </v:shape>
                </v:group>
                <v:group id="Group 1683" o:spid="_x0000_s1047" style="position:absolute;left:8196;top:3269;width:471;height:235" coordorigin="8196,3269" coordsize="47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Freeform 1684" o:spid="_x0000_s1048" style="position:absolute;left:8196;top:3269;width:471;height:235;visibility:visible;mso-wrap-style:square;v-text-anchor:top" coordsize="47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kSv8EA&#10;AADcAAAADwAAAGRycy9kb3ducmV2LnhtbERPyWrDMBC9B/oPYgq9JXJMtzhRQgktTW7x8gGDNbFN&#10;rJGRVNv9++oQ6PHx9t1hNr0YyfnOsoL1KgFBXFvdcaOgKr+W7yB8QNbYWyYFv+ThsH9Y7DDTduKc&#10;xiI0Ioawz1BBG8KQSenrlgz6lR2II3e1zmCI0DVSO5xiuOllmiSv0mDHsaHFgY4t1bfixyi4dC7f&#10;DL4qqmSdvpWf55fvozkr9fQ4f2xBBJrDv/juPmkF6XNcG8/EI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Er/BAAAA3AAAAA8AAAAAAAAAAAAAAAAAmAIAAGRycy9kb3du&#10;cmV2LnhtbFBLBQYAAAAABAAEAPUAAACGAwAAAAA=&#10;" path="m,235r471,l471,,,,,235xe" fillcolor="#fff200" stroked="f">
                    <v:path arrowok="t" o:connecttype="custom" o:connectlocs="0,3504;471,3504;471,3269;0,3269;0,3504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w w:val="115"/>
        </w:rPr>
        <w:t>(1)</w:t>
      </w:r>
      <w:r w:rsidR="006C1195">
        <w:rPr>
          <w:spacing w:val="2"/>
          <w:w w:val="115"/>
        </w:rPr>
        <w:t xml:space="preserve"> </w:t>
      </w:r>
      <w:proofErr w:type="gramStart"/>
      <w:r w:rsidR="006C1195">
        <w:rPr>
          <w:w w:val="115"/>
        </w:rPr>
        <w:t>regionalize</w:t>
      </w:r>
      <w:proofErr w:type="gramEnd"/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culture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artistic</w:t>
      </w:r>
      <w:r w:rsidR="006C1195">
        <w:rPr>
          <w:spacing w:val="4"/>
          <w:w w:val="115"/>
        </w:rPr>
        <w:t xml:space="preserve"> </w:t>
      </w:r>
      <w:r w:rsidR="006C1195">
        <w:rPr>
          <w:w w:val="115"/>
        </w:rPr>
        <w:t>production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3"/>
          <w:w w:val="115"/>
        </w:rPr>
        <w:t xml:space="preserve"> </w:t>
      </w:r>
      <w:r w:rsidR="006C1195">
        <w:rPr>
          <w:spacing w:val="-3"/>
          <w:w w:val="115"/>
        </w:rPr>
        <w:t>Balk</w:t>
      </w:r>
      <w:r w:rsidR="006C1195">
        <w:rPr>
          <w:spacing w:val="-2"/>
          <w:w w:val="115"/>
        </w:rPr>
        <w:t>ans,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(2)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set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3"/>
          <w:w w:val="115"/>
        </w:rPr>
        <w:t xml:space="preserve"> </w:t>
      </w:r>
      <w:r w:rsidR="006C1195">
        <w:rPr>
          <w:spacing w:val="1"/>
          <w:w w:val="115"/>
        </w:rPr>
        <w:t>local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life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cycle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0"/>
          <w:w w:val="101"/>
        </w:rPr>
        <w:t xml:space="preserve"> </w:t>
      </w:r>
      <w:r w:rsidR="006C1195">
        <w:rPr>
          <w:w w:val="115"/>
        </w:rPr>
        <w:t>design,</w:t>
      </w:r>
      <w:r w:rsidR="006C1195">
        <w:rPr>
          <w:spacing w:val="-19"/>
          <w:w w:val="115"/>
        </w:rPr>
        <w:t xml:space="preserve"> </w:t>
      </w:r>
      <w:r w:rsidR="006C1195">
        <w:rPr>
          <w:w w:val="115"/>
        </w:rPr>
        <w:t>(3)</w:t>
      </w:r>
      <w:r w:rsidR="006C1195">
        <w:rPr>
          <w:spacing w:val="-22"/>
          <w:w w:val="115"/>
        </w:rPr>
        <w:t xml:space="preserve"> </w:t>
      </w:r>
      <w:r w:rsidR="006C1195">
        <w:rPr>
          <w:w w:val="115"/>
        </w:rPr>
        <w:t>promote</w:t>
      </w:r>
      <w:r w:rsidR="006C1195">
        <w:rPr>
          <w:spacing w:val="-21"/>
          <w:w w:val="115"/>
        </w:rPr>
        <w:t xml:space="preserve"> </w:t>
      </w:r>
      <w:r w:rsidR="006C1195">
        <w:rPr>
          <w:spacing w:val="1"/>
          <w:w w:val="115"/>
        </w:rPr>
        <w:t>cooperation</w:t>
      </w:r>
      <w:r w:rsidR="006C1195">
        <w:rPr>
          <w:spacing w:val="-22"/>
          <w:w w:val="115"/>
        </w:rPr>
        <w:t xml:space="preserve"> </w:t>
      </w:r>
      <w:r w:rsidR="006C1195">
        <w:rPr>
          <w:spacing w:val="-2"/>
          <w:w w:val="115"/>
        </w:rPr>
        <w:t>s</w:t>
      </w:r>
      <w:r w:rsidR="006C1195">
        <w:rPr>
          <w:spacing w:val="-1"/>
          <w:w w:val="115"/>
        </w:rPr>
        <w:t>trate</w:t>
      </w:r>
      <w:r w:rsidR="006C1195">
        <w:rPr>
          <w:spacing w:val="-2"/>
          <w:w w:val="115"/>
        </w:rPr>
        <w:t>gies</w:t>
      </w:r>
      <w:r w:rsidR="006C1195">
        <w:rPr>
          <w:spacing w:val="-22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-22"/>
          <w:w w:val="115"/>
        </w:rPr>
        <w:t xml:space="preserve"> </w:t>
      </w:r>
      <w:r w:rsidR="006C1195">
        <w:rPr>
          <w:spacing w:val="-1"/>
          <w:w w:val="115"/>
        </w:rPr>
        <w:t>multidisciplinary</w:t>
      </w:r>
      <w:r w:rsidR="006C1195">
        <w:rPr>
          <w:spacing w:val="-22"/>
          <w:w w:val="115"/>
        </w:rPr>
        <w:t xml:space="preserve"> </w:t>
      </w:r>
      <w:r w:rsidR="006C1195">
        <w:rPr>
          <w:w w:val="115"/>
        </w:rPr>
        <w:t>activities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21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51"/>
          <w:w w:val="117"/>
        </w:rPr>
        <w:t xml:space="preserve"> </w:t>
      </w:r>
      <w:r w:rsidR="006C1195">
        <w:rPr>
          <w:spacing w:val="1"/>
          <w:w w:val="115"/>
        </w:rPr>
        <w:t>projec</w:t>
      </w:r>
      <w:r w:rsidR="006C1195">
        <w:rPr>
          <w:w w:val="115"/>
        </w:rPr>
        <w:t>t</w:t>
      </w:r>
      <w:r w:rsidR="006C1195">
        <w:rPr>
          <w:spacing w:val="1"/>
          <w:w w:val="115"/>
        </w:rPr>
        <w:t>s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(</w:t>
      </w:r>
      <w:proofErr w:type="spellStart"/>
      <w:r w:rsidR="006C1195">
        <w:rPr>
          <w:w w:val="115"/>
        </w:rPr>
        <w:t>Mikser</w:t>
      </w:r>
      <w:proofErr w:type="spellEnd"/>
      <w:r w:rsidR="006C1195">
        <w:rPr>
          <w:spacing w:val="10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</w:t>
      </w:r>
      <w:r w:rsidR="006C1195">
        <w:rPr>
          <w:spacing w:val="-2"/>
          <w:w w:val="115"/>
        </w:rPr>
        <w:t>view).</w:t>
      </w:r>
      <w:r w:rsidR="006C1195">
        <w:rPr>
          <w:spacing w:val="57"/>
          <w:w w:val="115"/>
        </w:rPr>
        <w:t xml:space="preserve"> </w:t>
      </w:r>
      <w:del w:id="567" w:author="Chris Prickett" w:date="2017-02-12T14:13:00Z">
        <w:r w:rsidR="006C1195" w:rsidDel="000D719B">
          <w:rPr>
            <w:spacing w:val="-10"/>
            <w:w w:val="115"/>
          </w:rPr>
          <w:delText>T</w:delText>
        </w:r>
        <w:r w:rsidR="006C1195" w:rsidDel="000D719B">
          <w:rPr>
            <w:spacing w:val="-11"/>
            <w:w w:val="115"/>
          </w:rPr>
          <w:delText>o</w:delText>
        </w:r>
        <w:r w:rsidR="006C1195" w:rsidDel="000D719B">
          <w:rPr>
            <w:spacing w:val="10"/>
            <w:w w:val="115"/>
          </w:rPr>
          <w:delText xml:space="preserve"> </w:delText>
        </w:r>
        <w:r w:rsidR="006C1195" w:rsidDel="000D719B">
          <w:rPr>
            <w:w w:val="115"/>
          </w:rPr>
          <w:delText>name</w:delText>
        </w:r>
        <w:r w:rsidR="006C1195" w:rsidDel="000D719B">
          <w:rPr>
            <w:spacing w:val="9"/>
            <w:w w:val="115"/>
          </w:rPr>
          <w:delText xml:space="preserve"> </w:delText>
        </w:r>
        <w:r w:rsidR="006C1195" w:rsidDel="000D719B">
          <w:rPr>
            <w:spacing w:val="-1"/>
            <w:w w:val="115"/>
          </w:rPr>
          <w:delText>but</w:delText>
        </w:r>
        <w:r w:rsidR="006C1195" w:rsidDel="000D719B">
          <w:rPr>
            <w:spacing w:val="10"/>
            <w:w w:val="115"/>
          </w:rPr>
          <w:delText xml:space="preserve"> </w:delText>
        </w:r>
        <w:r w:rsidR="006C1195" w:rsidDel="000D719B">
          <w:rPr>
            <w:w w:val="115"/>
          </w:rPr>
          <w:delText>a</w:delText>
        </w:r>
        <w:r w:rsidR="006C1195" w:rsidDel="000D719B">
          <w:rPr>
            <w:spacing w:val="9"/>
            <w:w w:val="115"/>
          </w:rPr>
          <w:delText xml:space="preserve"> </w:delText>
        </w:r>
        <w:r w:rsidR="006C1195" w:rsidDel="000D719B">
          <w:rPr>
            <w:w w:val="115"/>
          </w:rPr>
          <w:delText>few</w:delText>
        </w:r>
      </w:del>
      <w:ins w:id="568" w:author="Chris Prickett" w:date="2017-02-12T14:13:00Z">
        <w:r w:rsidR="000D719B">
          <w:rPr>
            <w:spacing w:val="-10"/>
            <w:w w:val="115"/>
          </w:rPr>
          <w:t>Some of these include</w:t>
        </w:r>
      </w:ins>
      <w:r w:rsidR="006C1195">
        <w:rPr>
          <w:w w:val="115"/>
        </w:rPr>
        <w:t>:</w:t>
      </w:r>
      <w:r w:rsidR="006C1195">
        <w:rPr>
          <w:spacing w:val="44"/>
          <w:w w:val="115"/>
        </w:rPr>
        <w:t xml:space="preserve"> </w:t>
      </w:r>
      <w:ins w:id="569" w:author="Chris Prickett" w:date="2017-02-12T14:12:00Z">
        <w:r w:rsidR="000D719B">
          <w:rPr>
            <w:spacing w:val="44"/>
            <w:w w:val="115"/>
          </w:rPr>
          <w:t xml:space="preserve">the </w:t>
        </w:r>
      </w:ins>
      <w:proofErr w:type="spellStart"/>
      <w:r w:rsidR="006C1195">
        <w:rPr>
          <w:w w:val="115"/>
        </w:rPr>
        <w:t>Mikser</w:t>
      </w:r>
      <w:proofErr w:type="spellEnd"/>
      <w:r w:rsidR="006C1195">
        <w:rPr>
          <w:spacing w:val="9"/>
          <w:w w:val="115"/>
        </w:rPr>
        <w:t xml:space="preserve"> </w:t>
      </w:r>
      <w:r w:rsidR="006C1195">
        <w:rPr>
          <w:spacing w:val="-3"/>
          <w:w w:val="115"/>
        </w:rPr>
        <w:t>festival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9"/>
          <w:w w:val="115"/>
        </w:rPr>
        <w:t xml:space="preserve"> </w:t>
      </w:r>
      <w:proofErr w:type="spellStart"/>
      <w:r w:rsidR="006C1195">
        <w:rPr>
          <w:w w:val="115"/>
        </w:rPr>
        <w:t>Mikser</w:t>
      </w:r>
      <w:proofErr w:type="spellEnd"/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house</w:t>
      </w:r>
      <w:r w:rsidR="006C1195">
        <w:rPr>
          <w:spacing w:val="10"/>
          <w:w w:val="115"/>
        </w:rPr>
        <w:t xml:space="preserve"> </w:t>
      </w:r>
      <w:r w:rsidR="006C1195">
        <w:rPr>
          <w:w w:val="115"/>
        </w:rPr>
        <w:t>[</w:t>
      </w:r>
      <w:del w:id="570" w:author="Chris Prickett" w:date="2017-02-12T14:14:00Z">
        <w:r w:rsidR="006C1195" w:rsidDel="000D719B">
          <w:rPr>
            <w:w w:val="115"/>
          </w:rPr>
          <w:delText>set</w:delText>
        </w:r>
        <w:r w:rsidR="006C1195" w:rsidDel="000D719B">
          <w:rPr>
            <w:spacing w:val="29"/>
            <w:w w:val="109"/>
          </w:rPr>
          <w:delText xml:space="preserve"> </w:delText>
        </w:r>
        <w:r w:rsidR="006C1195" w:rsidDel="000D719B">
          <w:rPr>
            <w:w w:val="115"/>
          </w:rPr>
          <w:delText>to</w:delText>
        </w:r>
        <w:r w:rsidR="006C1195" w:rsidDel="000D719B">
          <w:rPr>
            <w:spacing w:val="1"/>
            <w:w w:val="115"/>
          </w:rPr>
          <w:delText xml:space="preserve"> </w:delText>
        </w:r>
        <w:r w:rsidR="006C1195" w:rsidDel="000D719B">
          <w:rPr>
            <w:spacing w:val="-3"/>
            <w:w w:val="115"/>
          </w:rPr>
          <w:delText>work</w:delText>
        </w:r>
        <w:r w:rsidR="006C1195" w:rsidDel="000D719B">
          <w:rPr>
            <w:spacing w:val="2"/>
            <w:w w:val="115"/>
          </w:rPr>
          <w:delText xml:space="preserve"> </w:delText>
        </w:r>
      </w:del>
      <w:ins w:id="571" w:author="Chris Prickett" w:date="2017-02-12T14:14:00Z">
        <w:r w:rsidR="000D719B">
          <w:rPr>
            <w:w w:val="115"/>
          </w:rPr>
          <w:t xml:space="preserve">established the </w:t>
        </w:r>
      </w:ins>
      <w:r w:rsidR="006C1195">
        <w:rPr>
          <w:spacing w:val="-3"/>
          <w:w w:val="115"/>
        </w:rPr>
        <w:t>Balk</w:t>
      </w:r>
      <w:r w:rsidR="006C1195">
        <w:rPr>
          <w:spacing w:val="-2"/>
          <w:w w:val="115"/>
        </w:rPr>
        <w:t>an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 xml:space="preserve">Design </w:t>
      </w:r>
      <w:r w:rsidR="006C1195">
        <w:rPr>
          <w:spacing w:val="-2"/>
          <w:w w:val="115"/>
        </w:rPr>
        <w:t>Net</w:t>
      </w:r>
      <w:r w:rsidR="006C1195">
        <w:rPr>
          <w:spacing w:val="-3"/>
          <w:w w:val="115"/>
        </w:rPr>
        <w:t>work,</w:t>
      </w:r>
      <w:r w:rsidR="006C1195">
        <w:rPr>
          <w:spacing w:val="5"/>
          <w:w w:val="115"/>
        </w:rPr>
        <w:t xml:space="preserve"> </w:t>
      </w:r>
      <w:commentRangeStart w:id="572"/>
      <w:commentRangeStart w:id="573"/>
      <w:del w:id="574" w:author="anturija" w:date="2017-02-13T21:53:00Z">
        <w:r w:rsidR="006C1195" w:rsidDel="003A4ACD">
          <w:rPr>
            <w:w w:val="115"/>
          </w:rPr>
          <w:delText>Mikser</w:delText>
        </w:r>
        <w:r w:rsidR="006C1195" w:rsidDel="003A4ACD">
          <w:rPr>
            <w:spacing w:val="1"/>
            <w:w w:val="115"/>
          </w:rPr>
          <w:delText xml:space="preserve"> </w:delText>
        </w:r>
        <w:r w:rsidR="006C1195" w:rsidDel="003A4ACD">
          <w:rPr>
            <w:spacing w:val="-3"/>
            <w:w w:val="115"/>
          </w:rPr>
          <w:delText>festival</w:delText>
        </w:r>
        <w:commentRangeEnd w:id="572"/>
        <w:r w:rsidR="000D719B" w:rsidDel="003A4ACD">
          <w:rPr>
            <w:rStyle w:val="CommentReference"/>
            <w:rFonts w:asciiTheme="minorHAnsi" w:eastAsiaTheme="minorHAnsi" w:hAnsiTheme="minorHAnsi"/>
          </w:rPr>
          <w:commentReference w:id="572"/>
        </w:r>
      </w:del>
      <w:commentRangeEnd w:id="573"/>
      <w:r w:rsidR="003A4ACD">
        <w:rPr>
          <w:rStyle w:val="CommentReference"/>
          <w:rFonts w:asciiTheme="minorHAnsi" w:eastAsiaTheme="minorHAnsi" w:hAnsiTheme="minorHAnsi"/>
        </w:rPr>
        <w:commentReference w:id="573"/>
      </w:r>
      <w:ins w:id="575" w:author="Chris Prickett" w:date="2017-02-12T14:16:00Z">
        <w:r w:rsidR="000D719B">
          <w:rPr>
            <w:spacing w:val="-3"/>
            <w:w w:val="115"/>
          </w:rPr>
          <w:t>,</w:t>
        </w:r>
      </w:ins>
      <w:del w:id="576" w:author="Chris Prickett" w:date="2017-02-12T14:16:00Z">
        <w:r w:rsidR="006C1195" w:rsidDel="000D719B">
          <w:rPr>
            <w:spacing w:val="-3"/>
            <w:w w:val="115"/>
          </w:rPr>
          <w:delText>;</w:delText>
        </w:r>
      </w:del>
      <w:r w:rsidR="006C1195">
        <w:rPr>
          <w:spacing w:val="7"/>
          <w:w w:val="115"/>
        </w:rPr>
        <w:t xml:space="preserve"> </w:t>
      </w:r>
      <w:proofErr w:type="spellStart"/>
      <w:r w:rsidR="006C1195">
        <w:rPr>
          <w:w w:val="115"/>
        </w:rPr>
        <w:t>Miksaliste</w:t>
      </w:r>
      <w:proofErr w:type="spellEnd"/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refugee</w:t>
      </w:r>
      <w:r w:rsidR="006C1195">
        <w:rPr>
          <w:spacing w:val="1"/>
          <w:w w:val="115"/>
        </w:rPr>
        <w:t xml:space="preserve"> </w:t>
      </w:r>
      <w:del w:id="577" w:author="Chris Prickett" w:date="2017-02-12T14:16:00Z">
        <w:r w:rsidR="006C1195" w:rsidDel="00F1263E">
          <w:rPr>
            <w:w w:val="115"/>
          </w:rPr>
          <w:delText>camp</w:delText>
        </w:r>
        <w:r w:rsidR="006C1195" w:rsidDel="00F1263E">
          <w:rPr>
            <w:spacing w:val="1"/>
            <w:w w:val="115"/>
          </w:rPr>
          <w:delText xml:space="preserve"> </w:delText>
        </w:r>
      </w:del>
      <w:ins w:id="578" w:author="Chris Prickett" w:date="2017-02-12T14:18:00Z">
        <w:r w:rsidR="00F1263E">
          <w:rPr>
            <w:w w:val="115"/>
          </w:rPr>
          <w:t>assistance</w:t>
        </w:r>
      </w:ins>
      <w:ins w:id="579" w:author="Chris Prickett" w:date="2017-02-12T14:16:00Z">
        <w:r w:rsidR="00F1263E">
          <w:rPr>
            <w:spacing w:val="1"/>
            <w:w w:val="115"/>
          </w:rPr>
          <w:t xml:space="preserve"> </w:t>
        </w:r>
      </w:ins>
      <w:r w:rsidR="006C1195">
        <w:rPr>
          <w:w w:val="115"/>
        </w:rPr>
        <w:t>and</w:t>
      </w:r>
      <w:r w:rsidR="006C1195">
        <w:rPr>
          <w:spacing w:val="2"/>
          <w:w w:val="115"/>
        </w:rPr>
        <w:t xml:space="preserve"> </w:t>
      </w:r>
      <w:ins w:id="580" w:author="Chris Prickett" w:date="2017-02-12T14:17:00Z">
        <w:r w:rsidR="00F1263E">
          <w:rPr>
            <w:w w:val="115"/>
          </w:rPr>
          <w:t>I</w:t>
        </w:r>
      </w:ins>
      <w:del w:id="581" w:author="Chris Prickett" w:date="2017-02-12T14:17:00Z">
        <w:r w:rsidR="006C1195" w:rsidDel="00F1263E">
          <w:rPr>
            <w:w w:val="115"/>
          </w:rPr>
          <w:delText>i</w:delText>
        </w:r>
      </w:del>
      <w:r w:rsidR="006C1195">
        <w:rPr>
          <w:w w:val="115"/>
        </w:rPr>
        <w:t>nfo</w:t>
      </w:r>
      <w:r w:rsidR="006C1195">
        <w:rPr>
          <w:spacing w:val="2"/>
          <w:w w:val="115"/>
        </w:rPr>
        <w:t xml:space="preserve"> </w:t>
      </w:r>
      <w:ins w:id="582" w:author="Chris Prickett" w:date="2017-02-12T14:17:00Z">
        <w:r w:rsidR="00F1263E">
          <w:rPr>
            <w:w w:val="115"/>
          </w:rPr>
          <w:t>P</w:t>
        </w:r>
      </w:ins>
      <w:del w:id="583" w:author="Chris Prickett" w:date="2017-02-12T14:17:00Z">
        <w:r w:rsidR="006C1195" w:rsidDel="00F1263E">
          <w:rPr>
            <w:w w:val="115"/>
          </w:rPr>
          <w:delText>p</w:delText>
        </w:r>
      </w:del>
      <w:r w:rsidR="006C1195">
        <w:rPr>
          <w:w w:val="115"/>
        </w:rPr>
        <w:t>ark</w:t>
      </w:r>
      <w:r w:rsidR="006C1195">
        <w:rPr>
          <w:spacing w:val="23"/>
          <w:w w:val="117"/>
        </w:rPr>
        <w:t xml:space="preserve"> </w:t>
      </w:r>
      <w:r w:rsidR="006C1195">
        <w:rPr>
          <w:w w:val="115"/>
        </w:rPr>
        <w:t>aid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-</w:t>
      </w:r>
      <w:r w:rsidR="006C1195">
        <w:rPr>
          <w:spacing w:val="1"/>
          <w:w w:val="115"/>
        </w:rPr>
        <w:t xml:space="preserve"> </w:t>
      </w:r>
      <w:r w:rsidR="006C1195">
        <w:rPr>
          <w:spacing w:val="-1"/>
          <w:w w:val="115"/>
        </w:rPr>
        <w:t>humanitarian</w:t>
      </w:r>
      <w:r w:rsidR="006C1195">
        <w:rPr>
          <w:spacing w:val="1"/>
          <w:w w:val="115"/>
        </w:rPr>
        <w:t xml:space="preserve"> </w:t>
      </w:r>
      <w:r w:rsidR="006C1195">
        <w:rPr>
          <w:spacing w:val="-2"/>
          <w:w w:val="115"/>
        </w:rPr>
        <w:t>work];</w:t>
      </w:r>
      <w:r w:rsidR="006C1195">
        <w:rPr>
          <w:spacing w:val="3"/>
          <w:w w:val="115"/>
        </w:rPr>
        <w:t xml:space="preserve"> </w:t>
      </w:r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1"/>
          <w:w w:val="115"/>
        </w:rPr>
        <w:t xml:space="preserve"> </w:t>
      </w:r>
      <w:r w:rsidR="006C1195">
        <w:rPr>
          <w:spacing w:val="-2"/>
          <w:w w:val="115"/>
        </w:rPr>
        <w:t>gue</w:t>
      </w:r>
      <w:r w:rsidR="006C1195">
        <w:rPr>
          <w:spacing w:val="-1"/>
          <w:w w:val="115"/>
        </w:rPr>
        <w:t>r</w:t>
      </w:r>
      <w:r w:rsidR="006C1195">
        <w:rPr>
          <w:spacing w:val="-2"/>
          <w:w w:val="115"/>
        </w:rPr>
        <w:t>illa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association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incubator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(UI)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association</w:t>
      </w:r>
      <w:r w:rsidR="006C1195">
        <w:rPr>
          <w:spacing w:val="53"/>
          <w:w w:val="114"/>
        </w:rPr>
        <w:t xml:space="preserve"> </w:t>
      </w:r>
      <w:r w:rsidR="006C1195">
        <w:rPr>
          <w:spacing w:val="-2"/>
          <w:w w:val="115"/>
        </w:rPr>
        <w:t>[brough</w:t>
      </w:r>
      <w:r w:rsidR="006C1195">
        <w:rPr>
          <w:spacing w:val="-1"/>
          <w:w w:val="115"/>
        </w:rPr>
        <w:t>t</w:t>
      </w:r>
      <w:r w:rsidR="006C1195">
        <w:rPr>
          <w:spacing w:val="13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artists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organizations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temporarily</w:t>
      </w:r>
      <w:r w:rsidR="006C1195">
        <w:rPr>
          <w:spacing w:val="15"/>
          <w:w w:val="115"/>
        </w:rPr>
        <w:t xml:space="preserve"> </w:t>
      </w:r>
      <w:r w:rsidR="006C1195">
        <w:rPr>
          <w:spacing w:val="-3"/>
          <w:w w:val="115"/>
        </w:rPr>
        <w:t>work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4"/>
          <w:w w:val="115"/>
        </w:rPr>
        <w:t xml:space="preserve"> </w:t>
      </w:r>
      <w:r w:rsidR="006C1195">
        <w:rPr>
          <w:spacing w:val="-3"/>
          <w:w w:val="115"/>
        </w:rPr>
        <w:t>Savamala];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Hub,</w:t>
      </w:r>
      <w:r w:rsidR="006C1195">
        <w:rPr>
          <w:spacing w:val="31"/>
          <w:w w:val="114"/>
        </w:rPr>
        <w:t xml:space="preserve"> </w:t>
      </w:r>
      <w:r w:rsidR="006C1195">
        <w:rPr>
          <w:w w:val="115"/>
        </w:rPr>
        <w:t>Stab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24"/>
          <w:w w:val="115"/>
        </w:rPr>
        <w:t xml:space="preserve"> </w:t>
      </w:r>
      <w:r w:rsidR="006C1195">
        <w:rPr>
          <w:w w:val="115"/>
        </w:rPr>
        <w:t>other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galleries</w:t>
      </w:r>
      <w:r w:rsidR="006C1195">
        <w:rPr>
          <w:spacing w:val="-22"/>
          <w:w w:val="115"/>
        </w:rPr>
        <w:t xml:space="preserve"> </w:t>
      </w:r>
      <w:r w:rsidR="006C1195">
        <w:rPr>
          <w:spacing w:val="-2"/>
          <w:w w:val="115"/>
        </w:rPr>
        <w:t>[</w:t>
      </w:r>
      <w:proofErr w:type="spellStart"/>
      <w:r w:rsidR="006C1195">
        <w:rPr>
          <w:spacing w:val="-2"/>
          <w:w w:val="115"/>
        </w:rPr>
        <w:t>exibit</w:t>
      </w:r>
      <w:proofErr w:type="spellEnd"/>
      <w:del w:id="584" w:author="Chris Prickett" w:date="2017-02-12T14:19:00Z">
        <w:r w:rsidR="006C1195" w:rsidDel="00F1263E">
          <w:rPr>
            <w:spacing w:val="-2"/>
            <w:w w:val="115"/>
          </w:rPr>
          <w:delText>ing</w:delText>
        </w:r>
      </w:del>
      <w:r w:rsidR="006C1195">
        <w:rPr>
          <w:spacing w:val="-23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-24"/>
          <w:w w:val="115"/>
        </w:rPr>
        <w:t xml:space="preserve"> </w:t>
      </w:r>
      <w:r w:rsidR="006C1195">
        <w:rPr>
          <w:spacing w:val="-2"/>
          <w:w w:val="115"/>
        </w:rPr>
        <w:t>art</w:t>
      </w:r>
      <w:r w:rsidR="006C1195">
        <w:rPr>
          <w:spacing w:val="-3"/>
          <w:w w:val="115"/>
        </w:rPr>
        <w:t>works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as</w:t>
      </w:r>
      <w:r w:rsidR="006C1195">
        <w:rPr>
          <w:spacing w:val="-23"/>
          <w:w w:val="115"/>
        </w:rPr>
        <w:t xml:space="preserve"> </w:t>
      </w:r>
      <w:r w:rsidR="006C1195">
        <w:rPr>
          <w:spacing w:val="-3"/>
          <w:w w:val="115"/>
        </w:rPr>
        <w:t>well];</w:t>
      </w:r>
      <w:r w:rsidR="006C1195">
        <w:rPr>
          <w:spacing w:val="-17"/>
          <w:w w:val="115"/>
        </w:rPr>
        <w:t xml:space="preserve"> </w:t>
      </w:r>
      <w:r w:rsidR="006C1195">
        <w:rPr>
          <w:spacing w:val="-4"/>
          <w:w w:val="115"/>
        </w:rPr>
        <w:t>K</w:t>
      </w:r>
      <w:r w:rsidR="006C1195">
        <w:rPr>
          <w:spacing w:val="-3"/>
          <w:w w:val="115"/>
        </w:rPr>
        <w:t>C</w:t>
      </w:r>
      <w:r w:rsidR="006C1195">
        <w:rPr>
          <w:spacing w:val="-23"/>
          <w:w w:val="115"/>
        </w:rPr>
        <w:t xml:space="preserve"> </w:t>
      </w:r>
      <w:r w:rsidR="006C1195">
        <w:rPr>
          <w:w w:val="115"/>
        </w:rPr>
        <w:t>GRAD</w:t>
      </w:r>
      <w:r w:rsidR="006C1195">
        <w:rPr>
          <w:spacing w:val="-23"/>
          <w:w w:val="115"/>
        </w:rPr>
        <w:t xml:space="preserve"> </w:t>
      </w:r>
      <w:r w:rsidR="006C1195">
        <w:rPr>
          <w:spacing w:val="-2"/>
          <w:w w:val="115"/>
        </w:rPr>
        <w:t>[in</w:t>
      </w:r>
      <w:r w:rsidR="006C1195">
        <w:rPr>
          <w:spacing w:val="-1"/>
          <w:w w:val="115"/>
        </w:rPr>
        <w:t>ternational</w:t>
      </w:r>
      <w:r w:rsidR="006C1195">
        <w:rPr>
          <w:spacing w:val="65"/>
          <w:w w:val="117"/>
        </w:rPr>
        <w:t xml:space="preserve"> </w:t>
      </w:r>
      <w:r w:rsidR="006C1195">
        <w:rPr>
          <w:w w:val="115"/>
        </w:rPr>
        <w:t>funding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collaborations];</w:t>
      </w:r>
      <w:r w:rsidR="006C1195">
        <w:rPr>
          <w:spacing w:val="15"/>
          <w:w w:val="115"/>
        </w:rPr>
        <w:t xml:space="preserve"> </w:t>
      </w:r>
      <w:proofErr w:type="spellStart"/>
      <w:r w:rsidR="006C1195">
        <w:rPr>
          <w:w w:val="115"/>
        </w:rPr>
        <w:t>Magacin</w:t>
      </w:r>
      <w:proofErr w:type="spellEnd"/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gallery</w:t>
      </w:r>
      <w:r w:rsidR="006C1195">
        <w:rPr>
          <w:spacing w:val="7"/>
          <w:w w:val="115"/>
        </w:rPr>
        <w:t xml:space="preserve"> </w:t>
      </w:r>
      <w:r w:rsidR="006C1195">
        <w:rPr>
          <w:spacing w:val="-3"/>
          <w:w w:val="115"/>
        </w:rPr>
        <w:t>[incen</w:t>
      </w:r>
      <w:r w:rsidR="006C1195">
        <w:rPr>
          <w:spacing w:val="-2"/>
          <w:w w:val="115"/>
        </w:rPr>
        <w:t>tiv</w:t>
      </w:r>
      <w:r w:rsidR="006C1195">
        <w:rPr>
          <w:spacing w:val="-3"/>
          <w:w w:val="115"/>
        </w:rPr>
        <w:t>es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8"/>
          <w:w w:val="115"/>
        </w:rPr>
        <w:t xml:space="preserve"> </w:t>
      </w:r>
      <w:ins w:id="585" w:author="Chris Prickett" w:date="2017-02-12T14:20:00Z">
        <w:r w:rsidR="00F1263E">
          <w:rPr>
            <w:spacing w:val="8"/>
            <w:w w:val="115"/>
          </w:rPr>
          <w:t xml:space="preserve">the </w:t>
        </w:r>
      </w:ins>
      <w:r w:rsidR="006C1195">
        <w:rPr>
          <w:w w:val="115"/>
        </w:rPr>
        <w:t>national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cultural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scene</w:t>
      </w:r>
      <w:r w:rsidR="006C1195">
        <w:rPr>
          <w:spacing w:val="8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0"/>
          <w:w w:val="117"/>
        </w:rPr>
        <w:t xml:space="preserve"> </w:t>
      </w:r>
      <w:r w:rsidR="006C1195">
        <w:rPr>
          <w:spacing w:val="-1"/>
          <w:w w:val="110"/>
        </w:rPr>
        <w:t>international</w:t>
      </w:r>
      <w:r w:rsidR="006C1195">
        <w:rPr>
          <w:spacing w:val="-12"/>
          <w:w w:val="110"/>
        </w:rPr>
        <w:t xml:space="preserve"> </w:t>
      </w:r>
      <w:r w:rsidR="006C1195">
        <w:rPr>
          <w:w w:val="110"/>
        </w:rPr>
        <w:t>collaborations],</w:t>
      </w:r>
      <w:r w:rsidR="006C1195">
        <w:rPr>
          <w:spacing w:val="-8"/>
          <w:w w:val="110"/>
        </w:rPr>
        <w:t xml:space="preserve"> </w:t>
      </w:r>
      <w:r w:rsidR="006C1195">
        <w:rPr>
          <w:spacing w:val="-2"/>
          <w:w w:val="110"/>
        </w:rPr>
        <w:t>Bik</w:t>
      </w:r>
      <w:r w:rsidR="006C1195">
        <w:rPr>
          <w:spacing w:val="-3"/>
          <w:w w:val="110"/>
        </w:rPr>
        <w:t>e</w:t>
      </w:r>
      <w:r w:rsidR="006C1195">
        <w:rPr>
          <w:spacing w:val="-10"/>
          <w:w w:val="110"/>
        </w:rPr>
        <w:t xml:space="preserve"> </w:t>
      </w:r>
      <w:r w:rsidR="006C1195">
        <w:rPr>
          <w:spacing w:val="-1"/>
          <w:w w:val="110"/>
        </w:rPr>
        <w:t>kitchen,</w:t>
      </w:r>
      <w:r w:rsidR="006C1195">
        <w:rPr>
          <w:spacing w:val="-9"/>
          <w:w w:val="110"/>
        </w:rPr>
        <w:t xml:space="preserve"> </w:t>
      </w:r>
      <w:r w:rsidR="006C1195">
        <w:rPr>
          <w:w w:val="110"/>
        </w:rPr>
        <w:t>Streets</w:t>
      </w:r>
      <w:r w:rsidR="006C1195">
        <w:rPr>
          <w:spacing w:val="-10"/>
          <w:w w:val="110"/>
        </w:rPr>
        <w:t xml:space="preserve"> </w:t>
      </w:r>
      <w:r w:rsidR="006C1195">
        <w:rPr>
          <w:w w:val="110"/>
        </w:rPr>
        <w:t>for</w:t>
      </w:r>
      <w:r w:rsidR="006C1195">
        <w:rPr>
          <w:spacing w:val="-10"/>
          <w:w w:val="110"/>
        </w:rPr>
        <w:t xml:space="preserve"> </w:t>
      </w:r>
      <w:r w:rsidR="006C1195">
        <w:rPr>
          <w:w w:val="110"/>
        </w:rPr>
        <w:t>cyclists,</w:t>
      </w:r>
      <w:r w:rsidR="006C1195">
        <w:rPr>
          <w:spacing w:val="-9"/>
          <w:w w:val="110"/>
        </w:rPr>
        <w:t xml:space="preserve"> </w:t>
      </w:r>
      <w:r w:rsidR="006C1195">
        <w:rPr>
          <w:w w:val="110"/>
        </w:rPr>
        <w:t>”Beograd</w:t>
      </w:r>
      <w:r w:rsidR="006C1195">
        <w:rPr>
          <w:spacing w:val="-11"/>
          <w:w w:val="110"/>
        </w:rPr>
        <w:t xml:space="preserve"> </w:t>
      </w:r>
      <w:proofErr w:type="spellStart"/>
      <w:r w:rsidR="006C1195">
        <w:rPr>
          <w:w w:val="110"/>
        </w:rPr>
        <w:t>Vlograd</w:t>
      </w:r>
      <w:proofErr w:type="spellEnd"/>
      <w:r w:rsidR="006C1195">
        <w:rPr>
          <w:w w:val="110"/>
        </w:rPr>
        <w:t>”</w:t>
      </w:r>
      <w:r w:rsidR="006C1195">
        <w:rPr>
          <w:spacing w:val="-10"/>
          <w:w w:val="110"/>
        </w:rPr>
        <w:t xml:space="preserve"> </w:t>
      </w:r>
      <w:r w:rsidR="006C1195">
        <w:rPr>
          <w:spacing w:val="-2"/>
          <w:w w:val="110"/>
        </w:rPr>
        <w:t>festival</w:t>
      </w:r>
      <w:r w:rsidR="006C1195">
        <w:rPr>
          <w:spacing w:val="41"/>
          <w:w w:val="113"/>
        </w:rPr>
        <w:t xml:space="preserve"> </w:t>
      </w:r>
      <w:r w:rsidR="006C1195">
        <w:rPr>
          <w:spacing w:val="-2"/>
          <w:w w:val="115"/>
        </w:rPr>
        <w:t>[in</w:t>
      </w:r>
      <w:r w:rsidR="006C1195">
        <w:rPr>
          <w:spacing w:val="-1"/>
          <w:w w:val="115"/>
        </w:rPr>
        <w:t>ternational</w:t>
      </w:r>
      <w:r w:rsidR="006C1195">
        <w:rPr>
          <w:spacing w:val="-4"/>
          <w:w w:val="115"/>
        </w:rPr>
        <w:t xml:space="preserve"> </w:t>
      </w:r>
      <w:r w:rsidR="006C1195">
        <w:rPr>
          <w:spacing w:val="-2"/>
          <w:w w:val="115"/>
        </w:rPr>
        <w:t>visibility]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etc.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(Q15</w:t>
      </w:r>
      <w:r w:rsidR="006C1195">
        <w:rPr>
          <w:spacing w:val="-4"/>
          <w:w w:val="115"/>
        </w:rPr>
        <w:t xml:space="preserve"> </w:t>
      </w:r>
      <w:r w:rsidR="006C1195">
        <w:rPr>
          <w:spacing w:val="-1"/>
          <w:w w:val="115"/>
        </w:rPr>
        <w:t>students</w:t>
      </w:r>
      <w:r w:rsidR="006C1195">
        <w:rPr>
          <w:spacing w:val="-3"/>
          <w:w w:val="115"/>
        </w:rPr>
        <w:t xml:space="preserve"> </w:t>
      </w:r>
      <w:r w:rsidR="006C1195">
        <w:rPr>
          <w:spacing w:val="-2"/>
          <w:w w:val="115"/>
        </w:rPr>
        <w:t>ques</w:t>
      </w:r>
      <w:r w:rsidR="006C1195">
        <w:rPr>
          <w:spacing w:val="-1"/>
          <w:w w:val="115"/>
        </w:rPr>
        <w:t>tionnaire</w:t>
      </w:r>
      <w:r w:rsidR="006C1195">
        <w:rPr>
          <w:spacing w:val="-3"/>
          <w:w w:val="115"/>
        </w:rPr>
        <w:t xml:space="preserve"> Sav</w:t>
      </w:r>
      <w:r w:rsidR="006C1195">
        <w:rPr>
          <w:spacing w:val="-2"/>
          <w:w w:val="115"/>
        </w:rPr>
        <w:t>amala).</w:t>
      </w:r>
    </w:p>
    <w:p w14:paraId="7F3043CE" w14:textId="267C342A" w:rsidR="00A8456E" w:rsidRDefault="006C1195">
      <w:pPr>
        <w:pStyle w:val="BodyText"/>
        <w:spacing w:before="15" w:line="291" w:lineRule="auto"/>
        <w:ind w:right="111" w:firstLine="338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process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associating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agen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y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human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non-human</w:t>
      </w:r>
      <w:r>
        <w:rPr>
          <w:spacing w:val="20"/>
          <w:w w:val="110"/>
        </w:rPr>
        <w:t xml:space="preserve"> </w:t>
      </w:r>
      <w:r>
        <w:rPr>
          <w:w w:val="110"/>
        </w:rPr>
        <w:t>actors</w:t>
      </w:r>
      <w:r>
        <w:rPr>
          <w:spacing w:val="20"/>
          <w:w w:val="110"/>
        </w:rPr>
        <w:t xml:space="preserve"> </w:t>
      </w:r>
      <w:r>
        <w:rPr>
          <w:w w:val="110"/>
        </w:rPr>
        <w:t>without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leaving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47"/>
          <w:w w:val="120"/>
        </w:rPr>
        <w:t xml:space="preserve"> </w:t>
      </w:r>
      <w:r>
        <w:rPr>
          <w:spacing w:val="1"/>
          <w:w w:val="110"/>
        </w:rPr>
        <w:t>social</w:t>
      </w:r>
      <w:r>
        <w:rPr>
          <w:spacing w:val="12"/>
          <w:w w:val="110"/>
        </w:rPr>
        <w:t xml:space="preserve"> </w:t>
      </w:r>
      <w:r>
        <w:rPr>
          <w:w w:val="110"/>
        </w:rPr>
        <w:t>forces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endo</w:t>
      </w:r>
      <w:r>
        <w:rPr>
          <w:spacing w:val="-3"/>
          <w:w w:val="110"/>
        </w:rPr>
        <w:t>w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meaning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under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constant</w:t>
      </w:r>
      <w:r>
        <w:rPr>
          <w:spacing w:val="13"/>
          <w:w w:val="110"/>
        </w:rPr>
        <w:t xml:space="preserve"> </w:t>
      </w:r>
      <w:r>
        <w:rPr>
          <w:w w:val="110"/>
        </w:rPr>
        <w:t>threat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ins w:id="586" w:author="Chris Prickett" w:date="2017-02-12T14:20:00Z">
        <w:r w:rsidR="00F1263E">
          <w:rPr>
            <w:w w:val="110"/>
          </w:rPr>
          <w:t xml:space="preserve"> a</w:t>
        </w:r>
      </w:ins>
      <w:r>
        <w:rPr>
          <w:spacing w:val="12"/>
          <w:w w:val="110"/>
        </w:rPr>
        <w:t xml:space="preserve"> </w:t>
      </w:r>
      <w:r>
        <w:rPr>
          <w:w w:val="110"/>
        </w:rPr>
        <w:t>reductionist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20"/>
        </w:rPr>
        <w:t xml:space="preserve"> </w:t>
      </w:r>
      <w:r>
        <w:rPr>
          <w:spacing w:val="-1"/>
          <w:w w:val="110"/>
        </w:rPr>
        <w:t>uncertainties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controv</w:t>
      </w:r>
      <w:r>
        <w:rPr>
          <w:spacing w:val="-3"/>
          <w:w w:val="110"/>
        </w:rPr>
        <w:t>ersies</w:t>
      </w:r>
      <w:r>
        <w:rPr>
          <w:spacing w:val="24"/>
          <w:w w:val="110"/>
        </w:rPr>
        <w:t xml:space="preserve"> </w:t>
      </w:r>
      <w:r>
        <w:rPr>
          <w:w w:val="110"/>
        </w:rPr>
        <w:t>about</w:t>
      </w:r>
      <w:r>
        <w:rPr>
          <w:spacing w:val="25"/>
          <w:w w:val="110"/>
        </w:rPr>
        <w:t xml:space="preserve"> </w:t>
      </w:r>
      <w:r>
        <w:rPr>
          <w:w w:val="110"/>
        </w:rPr>
        <w:t>who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what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actual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ource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action</w:t>
      </w:r>
      <w:r>
        <w:rPr>
          <w:spacing w:val="25"/>
          <w:w w:val="110"/>
        </w:rPr>
        <w:t xml:space="preserve"> </w:t>
      </w:r>
      <w:r>
        <w:rPr>
          <w:w w:val="110"/>
        </w:rPr>
        <w:t>(</w:t>
      </w:r>
      <w:r>
        <w:rPr>
          <w:rFonts w:ascii="Georgia" w:eastAsia="Georgia" w:hAnsi="Georgia" w:cs="Georgia"/>
          <w:b/>
          <w:bCs/>
          <w:w w:val="110"/>
        </w:rPr>
        <w:t>?</w:t>
      </w:r>
      <w:r>
        <w:rPr>
          <w:w w:val="110"/>
        </w:rPr>
        <w:t>).</w:t>
      </w:r>
      <w:r>
        <w:rPr>
          <w:spacing w:val="57"/>
          <w:w w:val="110"/>
        </w:rPr>
        <w:t xml:space="preserve"> </w:t>
      </w:r>
      <w:r>
        <w:rPr>
          <w:w w:val="110"/>
        </w:rPr>
        <w:t>In</w:t>
      </w:r>
      <w:r>
        <w:rPr>
          <w:spacing w:val="41"/>
          <w:w w:val="116"/>
        </w:rPr>
        <w:t xml:space="preserve"> </w:t>
      </w:r>
      <w:r>
        <w:rPr>
          <w:w w:val="110"/>
        </w:rPr>
        <w:t>this,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interpretation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intermediary/mediator</w:t>
      </w:r>
      <w:r>
        <w:rPr>
          <w:spacing w:val="9"/>
          <w:w w:val="110"/>
        </w:rPr>
        <w:t xml:space="preserve"> </w:t>
      </w:r>
      <w:r>
        <w:rPr>
          <w:w w:val="110"/>
        </w:rPr>
        <w:t>role</w:t>
      </w:r>
      <w:r>
        <w:rPr>
          <w:spacing w:val="11"/>
          <w:w w:val="110"/>
        </w:rPr>
        <w:t xml:space="preserve"> </w:t>
      </w:r>
      <w:r>
        <w:rPr>
          <w:w w:val="110"/>
        </w:rPr>
        <w:t>depends</w:t>
      </w:r>
      <w:r>
        <w:rPr>
          <w:spacing w:val="11"/>
          <w:w w:val="110"/>
        </w:rPr>
        <w:t xml:space="preserve"> </w:t>
      </w:r>
      <w:r>
        <w:rPr>
          <w:w w:val="110"/>
        </w:rPr>
        <w:t>on</w:t>
      </w:r>
      <w:r>
        <w:rPr>
          <w:spacing w:val="11"/>
          <w:w w:val="110"/>
        </w:rPr>
        <w:t xml:space="preserve"> </w:t>
      </w:r>
      <w:r>
        <w:rPr>
          <w:w w:val="110"/>
        </w:rPr>
        <w:t>”localizing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global”,</w:t>
      </w:r>
      <w:r>
        <w:rPr>
          <w:spacing w:val="68"/>
          <w:w w:val="93"/>
        </w:rPr>
        <w:t xml:space="preserve"> </w:t>
      </w:r>
      <w:r>
        <w:rPr>
          <w:w w:val="110"/>
        </w:rPr>
        <w:t>”redistributing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local”</w:t>
      </w:r>
      <w:r>
        <w:rPr>
          <w:spacing w:val="-36"/>
          <w:w w:val="110"/>
        </w:rPr>
        <w:t xml:space="preserve"> </w:t>
      </w:r>
      <w:r>
        <w:rPr>
          <w:w w:val="110"/>
        </w:rPr>
        <w:t>and</w:t>
      </w:r>
      <w:r>
        <w:rPr>
          <w:spacing w:val="-36"/>
          <w:w w:val="110"/>
        </w:rPr>
        <w:t xml:space="preserve"> </w:t>
      </w:r>
      <w:r>
        <w:rPr>
          <w:w w:val="110"/>
        </w:rPr>
        <w:t>”connecting”</w:t>
      </w:r>
      <w:r>
        <w:rPr>
          <w:spacing w:val="-36"/>
          <w:w w:val="110"/>
        </w:rPr>
        <w:t xml:space="preserve"> </w:t>
      </w:r>
      <w:r>
        <w:rPr>
          <w:w w:val="110"/>
        </w:rPr>
        <w:t>within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zero-value</w:t>
      </w:r>
      <w:r>
        <w:rPr>
          <w:spacing w:val="-37"/>
          <w:w w:val="110"/>
        </w:rPr>
        <w:t xml:space="preserve"> </w:t>
      </w:r>
      <w:r>
        <w:rPr>
          <w:w w:val="110"/>
        </w:rPr>
        <w:t>map</w:t>
      </w:r>
      <w:r>
        <w:rPr>
          <w:spacing w:val="-36"/>
          <w:w w:val="110"/>
        </w:rPr>
        <w:t xml:space="preserve">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spacing w:val="1"/>
          <w:w w:val="110"/>
        </w:rPr>
        <w:t>”local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interactions</w:t>
      </w:r>
      <w:r>
        <w:rPr>
          <w:spacing w:val="38"/>
          <w:w w:val="116"/>
        </w:rPr>
        <w:t xml:space="preserve"> </w:t>
      </w:r>
      <w:r>
        <w:rPr>
          <w:w w:val="110"/>
        </w:rPr>
        <w:t>to</w:t>
      </w:r>
      <w:del w:id="587" w:author="Chris Prickett" w:date="2017-02-12T14:21:00Z">
        <w:r w:rsidDel="00F1263E">
          <w:rPr>
            <w:spacing w:val="36"/>
            <w:w w:val="110"/>
          </w:rPr>
          <w:delText xml:space="preserve"> </w:delText>
        </w:r>
        <w:r w:rsidDel="00F1263E">
          <w:rPr>
            <w:w w:val="110"/>
          </w:rPr>
          <w:delText>the</w:delText>
        </w:r>
      </w:del>
      <w:r>
        <w:rPr>
          <w:spacing w:val="37"/>
          <w:w w:val="110"/>
        </w:rPr>
        <w:t xml:space="preserve"> </w:t>
      </w:r>
      <w:r>
        <w:rPr>
          <w:w w:val="110"/>
        </w:rPr>
        <w:t>other</w:t>
      </w:r>
      <w:r>
        <w:rPr>
          <w:spacing w:val="37"/>
          <w:w w:val="110"/>
        </w:rPr>
        <w:t xml:space="preserve"> </w:t>
      </w:r>
      <w:r>
        <w:rPr>
          <w:w w:val="110"/>
        </w:rPr>
        <w:t>places,</w:t>
      </w:r>
      <w:r>
        <w:rPr>
          <w:spacing w:val="42"/>
          <w:w w:val="110"/>
        </w:rPr>
        <w:t xml:space="preserve"> </w:t>
      </w:r>
      <w:r>
        <w:rPr>
          <w:w w:val="110"/>
        </w:rPr>
        <w:t>times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agencies”</w:t>
      </w:r>
      <w:r>
        <w:rPr>
          <w:spacing w:val="37"/>
          <w:w w:val="110"/>
        </w:rPr>
        <w:t xml:space="preserve"> </w:t>
      </w:r>
      <w:r>
        <w:rPr>
          <w:w w:val="110"/>
        </w:rPr>
        <w:t>(</w:t>
      </w:r>
      <w:r>
        <w:rPr>
          <w:rFonts w:ascii="Georgia" w:eastAsia="Georgia" w:hAnsi="Georgia" w:cs="Georgia"/>
          <w:b/>
          <w:bCs/>
          <w:w w:val="110"/>
        </w:rPr>
        <w:t>?</w:t>
      </w:r>
      <w:r>
        <w:rPr>
          <w:w w:val="110"/>
        </w:rPr>
        <w:t>).</w:t>
      </w:r>
      <w:r>
        <w:rPr>
          <w:spacing w:val="44"/>
          <w:w w:val="110"/>
        </w:rPr>
        <w:t xml:space="preserve"> </w:t>
      </w:r>
      <w:r>
        <w:rPr>
          <w:w w:val="110"/>
        </w:rPr>
        <w:t>Based</w:t>
      </w:r>
      <w:r>
        <w:rPr>
          <w:spacing w:val="37"/>
          <w:w w:val="110"/>
        </w:rPr>
        <w:t xml:space="preserve"> </w:t>
      </w:r>
      <w:r>
        <w:rPr>
          <w:w w:val="110"/>
        </w:rPr>
        <w:t>on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empirical</w:t>
      </w:r>
      <w:r>
        <w:rPr>
          <w:spacing w:val="37"/>
          <w:w w:val="110"/>
        </w:rPr>
        <w:t xml:space="preserve"> </w:t>
      </w:r>
      <w:r>
        <w:rPr>
          <w:w w:val="110"/>
        </w:rPr>
        <w:t>data,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crucial</w:t>
      </w:r>
      <w:r>
        <w:rPr>
          <w:spacing w:val="22"/>
          <w:w w:val="112"/>
        </w:rPr>
        <w:t xml:space="preserve"> </w:t>
      </w:r>
      <w:r>
        <w:rPr>
          <w:w w:val="110"/>
        </w:rPr>
        <w:t>distinction</w:t>
      </w:r>
      <w:r>
        <w:rPr>
          <w:spacing w:val="44"/>
          <w:w w:val="110"/>
        </w:rPr>
        <w:t xml:space="preserve"> </w:t>
      </w:r>
      <w:ins w:id="588" w:author="Chris Prickett" w:date="2017-02-12T14:21:00Z">
        <w:r w:rsidR="00F1263E">
          <w:rPr>
            <w:w w:val="110"/>
          </w:rPr>
          <w:t>between</w:t>
        </w:r>
      </w:ins>
      <w:ins w:id="589" w:author="Chris Prickett" w:date="2017-02-12T14:33:00Z">
        <w:r w:rsidR="005F0E01">
          <w:rPr>
            <w:w w:val="110"/>
          </w:rPr>
          <w:t xml:space="preserve"> the source of action of</w:t>
        </w:r>
      </w:ins>
      <w:del w:id="590" w:author="Chris Prickett" w:date="2017-02-12T14:21:00Z">
        <w:r w:rsidDel="00F1263E">
          <w:rPr>
            <w:w w:val="110"/>
          </w:rPr>
          <w:delText>of</w:delText>
        </w:r>
      </w:del>
      <w:r>
        <w:rPr>
          <w:spacing w:val="45"/>
          <w:w w:val="110"/>
        </w:rPr>
        <w:t xml:space="preserve"> </w:t>
      </w:r>
      <w:r>
        <w:rPr>
          <w:w w:val="110"/>
        </w:rPr>
        <w:t>an</w:t>
      </w:r>
      <w:r>
        <w:rPr>
          <w:spacing w:val="45"/>
          <w:w w:val="110"/>
        </w:rPr>
        <w:t xml:space="preserve"> </w:t>
      </w:r>
      <w:r>
        <w:rPr>
          <w:w w:val="110"/>
        </w:rPr>
        <w:t>individual,</w:t>
      </w:r>
      <w:r>
        <w:rPr>
          <w:spacing w:val="50"/>
          <w:w w:val="110"/>
        </w:rPr>
        <w:t xml:space="preserve"> </w:t>
      </w:r>
      <w:r>
        <w:rPr>
          <w:w w:val="110"/>
        </w:rPr>
        <w:t>documentary</w:t>
      </w:r>
      <w:r>
        <w:rPr>
          <w:spacing w:val="45"/>
          <w:w w:val="110"/>
        </w:rPr>
        <w:t xml:space="preserve"> </w:t>
      </w:r>
      <w:r>
        <w:rPr>
          <w:w w:val="110"/>
        </w:rPr>
        <w:t>or</w:t>
      </w:r>
      <w:r>
        <w:rPr>
          <w:spacing w:val="45"/>
          <w:w w:val="110"/>
        </w:rPr>
        <w:t xml:space="preserve"> 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vent</w:t>
      </w:r>
      <w:r>
        <w:rPr>
          <w:spacing w:val="44"/>
          <w:w w:val="110"/>
        </w:rPr>
        <w:t xml:space="preserve"> </w:t>
      </w:r>
      <w:del w:id="591" w:author="Chris Prickett" w:date="2017-02-12T14:34:00Z">
        <w:r w:rsidDel="005F0E01">
          <w:rPr>
            <w:w w:val="110"/>
          </w:rPr>
          <w:delText>source</w:delText>
        </w:r>
        <w:r w:rsidDel="005F0E01">
          <w:rPr>
            <w:spacing w:val="45"/>
            <w:w w:val="110"/>
          </w:rPr>
          <w:delText xml:space="preserve"> </w:delText>
        </w:r>
        <w:r w:rsidDel="005F0E01">
          <w:rPr>
            <w:w w:val="110"/>
          </w:rPr>
          <w:delText>of</w:delText>
        </w:r>
        <w:r w:rsidDel="005F0E01">
          <w:rPr>
            <w:spacing w:val="45"/>
            <w:w w:val="110"/>
          </w:rPr>
          <w:delText xml:space="preserve"> </w:delText>
        </w:r>
        <w:r w:rsidDel="005F0E01">
          <w:rPr>
            <w:w w:val="110"/>
          </w:rPr>
          <w:delText>action</w:delText>
        </w:r>
        <w:r w:rsidDel="005F0E01">
          <w:rPr>
            <w:spacing w:val="46"/>
            <w:w w:val="110"/>
          </w:rPr>
          <w:delText xml:space="preserve"> </w:delText>
        </w:r>
      </w:del>
      <w:r>
        <w:rPr>
          <w:w w:val="110"/>
        </w:rPr>
        <w:t>actually</w:t>
      </w:r>
      <w:r>
        <w:rPr>
          <w:spacing w:val="46"/>
          <w:w w:val="110"/>
        </w:rPr>
        <w:t xml:space="preserve"> </w:t>
      </w:r>
      <w:r>
        <w:rPr>
          <w:w w:val="110"/>
        </w:rPr>
        <w:t>determines</w:t>
      </w:r>
      <w:ins w:id="592" w:author="Chris Prickett" w:date="2017-02-12T14:21:00Z">
        <w:r w:rsidR="00F1263E">
          <w:rPr>
            <w:w w:val="110"/>
          </w:rPr>
          <w:t xml:space="preserve"> the</w:t>
        </w:r>
      </w:ins>
      <w:r>
        <w:rPr>
          <w:spacing w:val="23"/>
          <w:w w:val="113"/>
        </w:rPr>
        <w:t xml:space="preserve"> </w:t>
      </w:r>
      <w:r>
        <w:rPr>
          <w:spacing w:val="1"/>
          <w:w w:val="110"/>
        </w:rPr>
        <w:t>local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de-localized</w:t>
      </w:r>
      <w:r>
        <w:rPr>
          <w:rFonts w:cs="PMingLiU"/>
          <w:w w:val="110"/>
          <w:position w:val="8"/>
          <w:sz w:val="16"/>
          <w:szCs w:val="16"/>
        </w:rPr>
        <w:t>10</w:t>
      </w:r>
      <w:r>
        <w:rPr>
          <w:rFonts w:cs="PMingLiU"/>
          <w:spacing w:val="31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nature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interventions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Savamala.</w:t>
      </w:r>
      <w:r>
        <w:rPr>
          <w:spacing w:val="46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more,</w:t>
      </w:r>
      <w:r>
        <w:rPr>
          <w:spacing w:val="6"/>
          <w:w w:val="110"/>
        </w:rPr>
        <w:t xml:space="preserve"> </w:t>
      </w:r>
      <w:ins w:id="593" w:author="Chris Prickett" w:date="2017-02-12T14:34:00Z">
        <w:r w:rsidR="005F0E01">
          <w:rPr>
            <w:w w:val="110"/>
          </w:rPr>
          <w:t>this</w:t>
        </w:r>
      </w:ins>
      <w:del w:id="594" w:author="Chris Prickett" w:date="2017-02-12T14:34:00Z">
        <w:r w:rsidDel="005F0E01">
          <w:rPr>
            <w:w w:val="110"/>
          </w:rPr>
          <w:delText>it</w:delText>
        </w:r>
      </w:del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ay</w:t>
      </w:r>
      <w:r>
        <w:rPr>
          <w:spacing w:val="45"/>
          <w:w w:val="111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place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ins w:id="595" w:author="Chris Prickett" w:date="2017-02-12T14:39:00Z">
        <w:r w:rsidR="00537835">
          <w:rPr>
            <w:w w:val="110"/>
          </w:rPr>
          <w:t>to</w:t>
        </w:r>
      </w:ins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4"/>
          <w:w w:val="110"/>
        </w:rPr>
        <w:t xml:space="preserve"> </w:t>
      </w:r>
      <w:r>
        <w:rPr>
          <w:w w:val="110"/>
        </w:rPr>
        <w:t>what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may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other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prevailing</w:t>
      </w:r>
      <w:r>
        <w:rPr>
          <w:spacing w:val="23"/>
          <w:w w:val="110"/>
        </w:rPr>
        <w:t xml:space="preserve"> </w:t>
      </w:r>
      <w:r>
        <w:rPr>
          <w:w w:val="110"/>
        </w:rPr>
        <w:t>conditions</w:t>
      </w:r>
      <w:r>
        <w:rPr>
          <w:spacing w:val="23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4"/>
          <w:w w:val="110"/>
        </w:rPr>
        <w:t xml:space="preserve"> </w:t>
      </w:r>
      <w:r>
        <w:rPr>
          <w:w w:val="110"/>
        </w:rPr>
        <w:t>determined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uncertain,</w:t>
      </w:r>
      <w:r>
        <w:rPr>
          <w:spacing w:val="27"/>
          <w:w w:val="116"/>
        </w:rPr>
        <w:t xml:space="preserve"> </w:t>
      </w:r>
      <w:r>
        <w:rPr>
          <w:spacing w:val="-2"/>
          <w:w w:val="110"/>
        </w:rPr>
        <w:t>controversial</w:t>
      </w:r>
      <w:r>
        <w:rPr>
          <w:spacing w:val="22"/>
          <w:w w:val="110"/>
        </w:rPr>
        <w:t xml:space="preserve"> </w:t>
      </w:r>
      <w:r>
        <w:rPr>
          <w:w w:val="110"/>
        </w:rPr>
        <w:t>or,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ral,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social.</w:t>
      </w:r>
    </w:p>
    <w:p w14:paraId="79A6295F" w14:textId="2BE1C043" w:rsidR="00A8456E" w:rsidRDefault="000747F7">
      <w:pPr>
        <w:pStyle w:val="Heading3"/>
        <w:spacing w:before="60" w:line="338" w:lineRule="auto"/>
        <w:ind w:left="587" w:right="111" w:firstLine="338"/>
        <w:jc w:val="both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328" behindDoc="1" locked="0" layoutInCell="1" allowOverlap="1" wp14:anchorId="71684EA5" wp14:editId="2C511A5F">
                <wp:simplePos x="0" y="0"/>
                <wp:positionH relativeFrom="page">
                  <wp:posOffset>1651635</wp:posOffset>
                </wp:positionH>
                <wp:positionV relativeFrom="paragraph">
                  <wp:posOffset>58420</wp:posOffset>
                </wp:positionV>
                <wp:extent cx="805180" cy="154305"/>
                <wp:effectExtent l="3810" t="1270" r="635" b="0"/>
                <wp:wrapNone/>
                <wp:docPr id="217" name="Group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5180" cy="154305"/>
                          <a:chOff x="2601" y="92"/>
                          <a:chExt cx="1268" cy="243"/>
                        </a:xfrm>
                      </wpg:grpSpPr>
                      <wpg:grpSp>
                        <wpg:cNvPr id="218" name="Group 1680"/>
                        <wpg:cNvGrpSpPr>
                          <a:grpSpLocks/>
                        </wpg:cNvGrpSpPr>
                        <wpg:grpSpPr bwMode="auto">
                          <a:xfrm>
                            <a:off x="2601" y="92"/>
                            <a:ext cx="238" cy="243"/>
                            <a:chOff x="2601" y="92"/>
                            <a:chExt cx="238" cy="243"/>
                          </a:xfrm>
                        </wpg:grpSpPr>
                        <wps:wsp>
                          <wps:cNvPr id="219" name="Freeform 1681"/>
                          <wps:cNvSpPr>
                            <a:spLocks/>
                          </wps:cNvSpPr>
                          <wps:spPr bwMode="auto">
                            <a:xfrm>
                              <a:off x="2601" y="92"/>
                              <a:ext cx="238" cy="243"/>
                            </a:xfrm>
                            <a:custGeom>
                              <a:avLst/>
                              <a:gdLst>
                                <a:gd name="T0" fmla="+- 0 2601 2601"/>
                                <a:gd name="T1" fmla="*/ T0 w 238"/>
                                <a:gd name="T2" fmla="+- 0 334 92"/>
                                <a:gd name="T3" fmla="*/ 334 h 243"/>
                                <a:gd name="T4" fmla="+- 0 2839 2601"/>
                                <a:gd name="T5" fmla="*/ T4 w 238"/>
                                <a:gd name="T6" fmla="+- 0 334 92"/>
                                <a:gd name="T7" fmla="*/ 334 h 243"/>
                                <a:gd name="T8" fmla="+- 0 2839 2601"/>
                                <a:gd name="T9" fmla="*/ T8 w 238"/>
                                <a:gd name="T10" fmla="+- 0 92 92"/>
                                <a:gd name="T11" fmla="*/ 92 h 243"/>
                                <a:gd name="T12" fmla="+- 0 2601 2601"/>
                                <a:gd name="T13" fmla="*/ T12 w 238"/>
                                <a:gd name="T14" fmla="+- 0 92 92"/>
                                <a:gd name="T15" fmla="*/ 92 h 243"/>
                                <a:gd name="T16" fmla="+- 0 2601 2601"/>
                                <a:gd name="T17" fmla="*/ T16 w 238"/>
                                <a:gd name="T18" fmla="+- 0 334 92"/>
                                <a:gd name="T19" fmla="*/ 334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" h="243">
                                  <a:moveTo>
                                    <a:pt x="0" y="242"/>
                                  </a:moveTo>
                                  <a:lnTo>
                                    <a:pt x="238" y="242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1678"/>
                        <wpg:cNvGrpSpPr>
                          <a:grpSpLocks/>
                        </wpg:cNvGrpSpPr>
                        <wpg:grpSpPr bwMode="auto">
                          <a:xfrm>
                            <a:off x="2829" y="92"/>
                            <a:ext cx="326" cy="243"/>
                            <a:chOff x="2829" y="92"/>
                            <a:chExt cx="326" cy="243"/>
                          </a:xfrm>
                        </wpg:grpSpPr>
                        <wps:wsp>
                          <wps:cNvPr id="221" name="Freeform 1679"/>
                          <wps:cNvSpPr>
                            <a:spLocks/>
                          </wps:cNvSpPr>
                          <wps:spPr bwMode="auto">
                            <a:xfrm>
                              <a:off x="2829" y="92"/>
                              <a:ext cx="326" cy="243"/>
                            </a:xfrm>
                            <a:custGeom>
                              <a:avLst/>
                              <a:gdLst>
                                <a:gd name="T0" fmla="+- 0 2829 2829"/>
                                <a:gd name="T1" fmla="*/ T0 w 326"/>
                                <a:gd name="T2" fmla="+- 0 334 92"/>
                                <a:gd name="T3" fmla="*/ 334 h 243"/>
                                <a:gd name="T4" fmla="+- 0 3155 2829"/>
                                <a:gd name="T5" fmla="*/ T4 w 326"/>
                                <a:gd name="T6" fmla="+- 0 334 92"/>
                                <a:gd name="T7" fmla="*/ 334 h 243"/>
                                <a:gd name="T8" fmla="+- 0 3155 2829"/>
                                <a:gd name="T9" fmla="*/ T8 w 326"/>
                                <a:gd name="T10" fmla="+- 0 92 92"/>
                                <a:gd name="T11" fmla="*/ 92 h 243"/>
                                <a:gd name="T12" fmla="+- 0 2829 2829"/>
                                <a:gd name="T13" fmla="*/ T12 w 326"/>
                                <a:gd name="T14" fmla="+- 0 92 92"/>
                                <a:gd name="T15" fmla="*/ 92 h 243"/>
                                <a:gd name="T16" fmla="+- 0 2829 2829"/>
                                <a:gd name="T17" fmla="*/ T16 w 326"/>
                                <a:gd name="T18" fmla="+- 0 334 92"/>
                                <a:gd name="T19" fmla="*/ 334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6" h="243">
                                  <a:moveTo>
                                    <a:pt x="0" y="242"/>
                                  </a:moveTo>
                                  <a:lnTo>
                                    <a:pt x="326" y="242"/>
                                  </a:lnTo>
                                  <a:lnTo>
                                    <a:pt x="3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676"/>
                        <wpg:cNvGrpSpPr>
                          <a:grpSpLocks/>
                        </wpg:cNvGrpSpPr>
                        <wpg:grpSpPr bwMode="auto">
                          <a:xfrm>
                            <a:off x="3145" y="92"/>
                            <a:ext cx="321" cy="243"/>
                            <a:chOff x="3145" y="92"/>
                            <a:chExt cx="321" cy="243"/>
                          </a:xfrm>
                        </wpg:grpSpPr>
                        <wps:wsp>
                          <wps:cNvPr id="223" name="Freeform 1677"/>
                          <wps:cNvSpPr>
                            <a:spLocks/>
                          </wps:cNvSpPr>
                          <wps:spPr bwMode="auto">
                            <a:xfrm>
                              <a:off x="3145" y="92"/>
                              <a:ext cx="321" cy="243"/>
                            </a:xfrm>
                            <a:custGeom>
                              <a:avLst/>
                              <a:gdLst>
                                <a:gd name="T0" fmla="+- 0 3145 3145"/>
                                <a:gd name="T1" fmla="*/ T0 w 321"/>
                                <a:gd name="T2" fmla="+- 0 334 92"/>
                                <a:gd name="T3" fmla="*/ 334 h 243"/>
                                <a:gd name="T4" fmla="+- 0 3465 3145"/>
                                <a:gd name="T5" fmla="*/ T4 w 321"/>
                                <a:gd name="T6" fmla="+- 0 334 92"/>
                                <a:gd name="T7" fmla="*/ 334 h 243"/>
                                <a:gd name="T8" fmla="+- 0 3465 3145"/>
                                <a:gd name="T9" fmla="*/ T8 w 321"/>
                                <a:gd name="T10" fmla="+- 0 92 92"/>
                                <a:gd name="T11" fmla="*/ 92 h 243"/>
                                <a:gd name="T12" fmla="+- 0 3145 3145"/>
                                <a:gd name="T13" fmla="*/ T12 w 321"/>
                                <a:gd name="T14" fmla="+- 0 92 92"/>
                                <a:gd name="T15" fmla="*/ 92 h 243"/>
                                <a:gd name="T16" fmla="+- 0 3145 3145"/>
                                <a:gd name="T17" fmla="*/ T16 w 321"/>
                                <a:gd name="T18" fmla="+- 0 334 92"/>
                                <a:gd name="T19" fmla="*/ 334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1" h="243">
                                  <a:moveTo>
                                    <a:pt x="0" y="242"/>
                                  </a:moveTo>
                                  <a:lnTo>
                                    <a:pt x="320" y="242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1674"/>
                        <wpg:cNvGrpSpPr>
                          <a:grpSpLocks/>
                        </wpg:cNvGrpSpPr>
                        <wpg:grpSpPr bwMode="auto">
                          <a:xfrm>
                            <a:off x="3455" y="92"/>
                            <a:ext cx="415" cy="243"/>
                            <a:chOff x="3455" y="92"/>
                            <a:chExt cx="415" cy="243"/>
                          </a:xfrm>
                        </wpg:grpSpPr>
                        <wps:wsp>
                          <wps:cNvPr id="225" name="Freeform 1675"/>
                          <wps:cNvSpPr>
                            <a:spLocks/>
                          </wps:cNvSpPr>
                          <wps:spPr bwMode="auto">
                            <a:xfrm>
                              <a:off x="3455" y="92"/>
                              <a:ext cx="415" cy="243"/>
                            </a:xfrm>
                            <a:custGeom>
                              <a:avLst/>
                              <a:gdLst>
                                <a:gd name="T0" fmla="+- 0 3455 3455"/>
                                <a:gd name="T1" fmla="*/ T0 w 415"/>
                                <a:gd name="T2" fmla="+- 0 334 92"/>
                                <a:gd name="T3" fmla="*/ 334 h 243"/>
                                <a:gd name="T4" fmla="+- 0 3869 3455"/>
                                <a:gd name="T5" fmla="*/ T4 w 415"/>
                                <a:gd name="T6" fmla="+- 0 334 92"/>
                                <a:gd name="T7" fmla="*/ 334 h 243"/>
                                <a:gd name="T8" fmla="+- 0 3869 3455"/>
                                <a:gd name="T9" fmla="*/ T8 w 415"/>
                                <a:gd name="T10" fmla="+- 0 92 92"/>
                                <a:gd name="T11" fmla="*/ 92 h 243"/>
                                <a:gd name="T12" fmla="+- 0 3455 3455"/>
                                <a:gd name="T13" fmla="*/ T12 w 415"/>
                                <a:gd name="T14" fmla="+- 0 92 92"/>
                                <a:gd name="T15" fmla="*/ 92 h 243"/>
                                <a:gd name="T16" fmla="+- 0 3455 3455"/>
                                <a:gd name="T17" fmla="*/ T16 w 415"/>
                                <a:gd name="T18" fmla="+- 0 334 92"/>
                                <a:gd name="T19" fmla="*/ 334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5" h="243">
                                  <a:moveTo>
                                    <a:pt x="0" y="242"/>
                                  </a:moveTo>
                                  <a:lnTo>
                                    <a:pt x="414" y="242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3" o:spid="_x0000_s1026" style="position:absolute;margin-left:130.05pt;margin-top:4.6pt;width:63.4pt;height:12.15pt;z-index:-47152;mso-position-horizontal-relative:page" coordorigin="2601,92" coordsize="1268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">
                <v:group id="Group 1680" o:spid="_x0000_s1027" style="position:absolute;left:2601;top:92;width:238;height:243" coordorigin="2601,92" coordsize="238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1681" o:spid="_x0000_s1028" style="position:absolute;left:2601;top:92;width:238;height:243;visibility:visible;mso-wrap-style:square;v-text-anchor:top" coordsize="238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pMcYA&#10;AADcAAAADwAAAGRycy9kb3ducmV2LnhtbESP3WrCQBSE7wXfYTmF3ohuDCIxuooUCkJBNLGId4fs&#10;yQ/Nng3ZraZv7xYKvRxm5htmsxtMK+7Uu8aygvksAkFcWN1wpeCSv08TEM4ja2wtk4IfcrDbjkcb&#10;TLV98Jnuma9EgLBLUUHtfZdK6YqaDLqZ7YiDV9reoA+yr6Tu8RHgppVxFC2lwYbDQo0dvdVUfGXf&#10;RsHtcPzAS55PFtfyc3Uqj2aRJLFSry/Dfg3C0+D/w3/tg1YQz1fweyYcAb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pMcYAAADcAAAADwAAAAAAAAAAAAAAAACYAgAAZHJz&#10;L2Rvd25yZXYueG1sUEsFBgAAAAAEAAQA9QAAAIsDAAAAAA==&#10;" path="m,242r238,l238,,,,,242xe" fillcolor="#fff200" stroked="f">
                    <v:path arrowok="t" o:connecttype="custom" o:connectlocs="0,334;238,334;238,92;0,92;0,334" o:connectangles="0,0,0,0,0"/>
                  </v:shape>
                </v:group>
                <v:group id="Group 1678" o:spid="_x0000_s1029" style="position:absolute;left:2829;top:92;width:326;height:243" coordorigin="2829,92" coordsize="326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679" o:spid="_x0000_s1030" style="position:absolute;left:2829;top:92;width:326;height:243;visibility:visible;mso-wrap-style:square;v-text-anchor:top" coordsize="326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zf8MA&#10;AADcAAAADwAAAGRycy9kb3ducmV2LnhtbESPS2vCQBSF94L/YbhCd2ZioA+jYxDB0l2tLbq9ZG4z&#10;qZk7ITMm8d87hUKXh/P4OOtitI3oqfO1YwWLJAVBXDpdc6Xg63M/fwHhA7LGxjEpuJGHYjOdrDHX&#10;buAP6o+hEnGEfY4KTAhtLqUvDVn0iWuJo/ftOoshyq6SusMhjttGZmn6JC3WHAkGW9oZKi/Hq43c&#10;xxO/0k916M/P743pL+FGcqnUw2zcrkAEGsN/+K/9phVk2QJ+z8Qj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kzf8MAAADcAAAADwAAAAAAAAAAAAAAAACYAgAAZHJzL2Rv&#10;d25yZXYueG1sUEsFBgAAAAAEAAQA9QAAAIgDAAAAAA==&#10;" path="m,242r326,l326,,,,,242xe" fillcolor="#fff200" stroked="f">
                    <v:path arrowok="t" o:connecttype="custom" o:connectlocs="0,334;326,334;326,92;0,92;0,334" o:connectangles="0,0,0,0,0"/>
                  </v:shape>
                </v:group>
                <v:group id="Group 1676" o:spid="_x0000_s1031" style="position:absolute;left:3145;top:92;width:321;height:243" coordorigin="3145,92" coordsize="321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1677" o:spid="_x0000_s1032" style="position:absolute;left:3145;top:92;width:321;height:243;visibility:visible;mso-wrap-style:square;v-text-anchor:top" coordsize="321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0MsQA&#10;AADcAAAADwAAAGRycy9kb3ducmV2LnhtbESPQWvCQBSE74X+h+UVvNVNI4hNXUMJCIIIGgu9vmZf&#10;k7TZt2F3NfHfu4LgcZiZb5hlPppOnMn51rKCt2kCgriyuuVawddx/boA4QOyxs4yKbiQh3z1/LTE&#10;TNuBD3QuQy0ihH2GCpoQ+kxKXzVk0E9tTxy9X+sMhihdLbXDIcJNJ9MkmUuDLceFBnsqGqr+y5NR&#10;sBjed5X5+et27rso3fZU79Nhr9TkZfz8ABFoDI/wvb3RCtJ0Brc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ZdDLEAAAA3AAAAA8AAAAAAAAAAAAAAAAAmAIAAGRycy9k&#10;b3ducmV2LnhtbFBLBQYAAAAABAAEAPUAAACJAwAAAAA=&#10;" path="m,242r320,l320,,,,,242xe" fillcolor="#fff200" stroked="f">
                    <v:path arrowok="t" o:connecttype="custom" o:connectlocs="0,334;320,334;320,92;0,92;0,334" o:connectangles="0,0,0,0,0"/>
                  </v:shape>
                </v:group>
                <v:group id="Group 1674" o:spid="_x0000_s1033" style="position:absolute;left:3455;top:92;width:415;height:243" coordorigin="3455,92" coordsize="415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1675" o:spid="_x0000_s1034" style="position:absolute;left:3455;top:92;width:415;height:243;visibility:visible;mso-wrap-style:square;v-text-anchor:top" coordsize="415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jBcUA&#10;AADcAAAADwAAAGRycy9kb3ducmV2LnhtbESPQWsCMRSE7wX/Q3iCt5q40iKrUUSQiqWHbj3o7bF5&#10;7i5uXpYk1dVf3xQKPQ4z8w2zWPW2FVfyoXGsYTJWIIhLZxquNBy+ts8zECEiG2wdk4Y7BVgtB08L&#10;zI278Sddi1iJBOGQo4Y6xi6XMpQ1WQxj1xEn7+y8xZikr6TxeEtw28pMqVdpseG0UGNHm5rKS/Ft&#10;Newf8lHy+0V9HH2xO0+tejtVB61Hw349BxGpj//hv/bOaMiyF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CMFxQAAANwAAAAPAAAAAAAAAAAAAAAAAJgCAABkcnMv&#10;ZG93bnJldi54bWxQSwUGAAAAAAQABAD1AAAAigMAAAAA&#10;" path="m,242r414,l414,,,,,242xe" fillcolor="#fff200" stroked="f">
                    <v:path arrowok="t" o:connecttype="custom" o:connectlocs="0,334;414,334;414,92;0,92;0,334" o:connectangles="0,0,0,0,0"/>
                  </v:shape>
                </v:group>
                <w10:wrap anchorx="page"/>
              </v:group>
            </w:pict>
          </mc:Fallback>
        </mc:AlternateContent>
      </w:r>
      <w:del w:id="596" w:author="anturija" w:date="2017-02-13T21:53:00Z">
        <w:r w:rsidR="006C1195" w:rsidDel="003A4ACD">
          <w:rPr>
            <w:spacing w:val="-3"/>
          </w:rPr>
          <w:delText>Inter</w:delText>
        </w:r>
        <w:r w:rsidR="006C1195" w:rsidDel="003A4ACD">
          <w:rPr>
            <w:spacing w:val="-2"/>
          </w:rPr>
          <w:delText>v</w:delText>
        </w:r>
        <w:r w:rsidR="006C1195" w:rsidDel="003A4ACD">
          <w:rPr>
            <w:spacing w:val="-3"/>
          </w:rPr>
          <w:delText>eiwee:</w:delText>
        </w:r>
        <w:r w:rsidR="006C1195" w:rsidDel="003A4ACD">
          <w:rPr>
            <w:spacing w:val="26"/>
          </w:rPr>
          <w:delText xml:space="preserve"> </w:delText>
        </w:r>
      </w:del>
      <w:r w:rsidR="006C1195">
        <w:rPr>
          <w:spacing w:val="-2"/>
        </w:rPr>
        <w:t>”Ev</w:t>
      </w:r>
      <w:r w:rsidR="006C1195">
        <w:rPr>
          <w:spacing w:val="-3"/>
        </w:rPr>
        <w:t>en</w:t>
      </w:r>
      <w:r w:rsidR="006C1195">
        <w:rPr>
          <w:spacing w:val="4"/>
        </w:rPr>
        <w:t xml:space="preserve"> </w:t>
      </w:r>
      <w:r w:rsidR="006C1195">
        <w:t>in</w:t>
      </w:r>
      <w:r w:rsidR="006C1195">
        <w:rPr>
          <w:spacing w:val="3"/>
        </w:rPr>
        <w:t xml:space="preserve"> </w:t>
      </w:r>
      <w:r w:rsidR="006C1195">
        <w:t>the</w:t>
      </w:r>
      <w:r w:rsidR="006C1195">
        <w:rPr>
          <w:spacing w:val="3"/>
        </w:rPr>
        <w:t xml:space="preserve"> </w:t>
      </w:r>
      <w:r w:rsidR="006C1195">
        <w:t>legal</w:t>
      </w:r>
      <w:r w:rsidR="006C1195">
        <w:rPr>
          <w:spacing w:val="3"/>
        </w:rPr>
        <w:t xml:space="preserve"> </w:t>
      </w:r>
      <w:r w:rsidR="006C1195">
        <w:rPr>
          <w:spacing w:val="-2"/>
        </w:rPr>
        <w:t>framework,</w:t>
      </w:r>
      <w:r w:rsidR="006C1195">
        <w:rPr>
          <w:spacing w:val="5"/>
        </w:rPr>
        <w:t xml:space="preserve"> </w:t>
      </w:r>
      <w:r w:rsidR="006C1195">
        <w:t>in</w:t>
      </w:r>
      <w:r w:rsidR="006C1195">
        <w:rPr>
          <w:spacing w:val="3"/>
        </w:rPr>
        <w:t xml:space="preserve"> </w:t>
      </w:r>
      <w:r w:rsidR="006C1195">
        <w:t>Serbia</w:t>
      </w:r>
      <w:r w:rsidR="006C1195">
        <w:rPr>
          <w:spacing w:val="3"/>
        </w:rPr>
        <w:t xml:space="preserve"> </w:t>
      </w:r>
      <w:r w:rsidR="006C1195">
        <w:rPr>
          <w:spacing w:val="-1"/>
        </w:rPr>
        <w:t>ev</w:t>
      </w:r>
      <w:r w:rsidR="006C1195">
        <w:rPr>
          <w:spacing w:val="-2"/>
        </w:rPr>
        <w:t>erything</w:t>
      </w:r>
      <w:r w:rsidR="006C1195">
        <w:rPr>
          <w:spacing w:val="4"/>
        </w:rPr>
        <w:t xml:space="preserve"> </w:t>
      </w:r>
      <w:r w:rsidR="006C1195">
        <w:t>is</w:t>
      </w:r>
      <w:r w:rsidR="006C1195">
        <w:rPr>
          <w:spacing w:val="3"/>
        </w:rPr>
        <w:t xml:space="preserve"> </w:t>
      </w:r>
      <w:r w:rsidR="006C1195">
        <w:t>left</w:t>
      </w:r>
      <w:r w:rsidR="006C1195">
        <w:rPr>
          <w:spacing w:val="3"/>
        </w:rPr>
        <w:t xml:space="preserve"> </w:t>
      </w:r>
      <w:r w:rsidR="006C1195">
        <w:t>to</w:t>
      </w:r>
      <w:r w:rsidR="006C1195">
        <w:rPr>
          <w:spacing w:val="25"/>
          <w:w w:val="98"/>
        </w:rPr>
        <w:t xml:space="preserve"> </w:t>
      </w:r>
      <w:r w:rsidR="006C1195">
        <w:rPr>
          <w:w w:val="95"/>
        </w:rPr>
        <w:t>an</w:t>
      </w:r>
      <w:r w:rsidR="006C1195">
        <w:rPr>
          <w:spacing w:val="21"/>
          <w:w w:val="95"/>
        </w:rPr>
        <w:t xml:space="preserve"> </w:t>
      </w:r>
      <w:r w:rsidR="006C1195">
        <w:rPr>
          <w:w w:val="95"/>
        </w:rPr>
        <w:t>individual”</w:t>
      </w:r>
      <w:ins w:id="597" w:author="anturija" w:date="2017-02-13T21:53:00Z">
        <w:r w:rsidR="003A4ACD">
          <w:rPr>
            <w:w w:val="95"/>
          </w:rPr>
          <w:t xml:space="preserve"> (Interviewee X)</w:t>
        </w:r>
      </w:ins>
    </w:p>
    <w:p w14:paraId="768E254F" w14:textId="77777777" w:rsidR="00A8456E" w:rsidRDefault="00A8456E">
      <w:pPr>
        <w:spacing w:before="11"/>
        <w:rPr>
          <w:rFonts w:ascii="Georgia" w:eastAsia="Georgia" w:hAnsi="Georgia" w:cs="Georgia"/>
          <w:b/>
          <w:bCs/>
          <w:sz w:val="25"/>
          <w:szCs w:val="25"/>
        </w:rPr>
      </w:pPr>
    </w:p>
    <w:p w14:paraId="463A3505" w14:textId="77777777" w:rsidR="00A8456E" w:rsidRDefault="006C1195">
      <w:pPr>
        <w:numPr>
          <w:ilvl w:val="2"/>
          <w:numId w:val="12"/>
        </w:numPr>
        <w:tabs>
          <w:tab w:val="left" w:pos="1410"/>
        </w:tabs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spacing w:val="-6"/>
          <w:w w:val="90"/>
          <w:sz w:val="24"/>
        </w:rPr>
        <w:t>F</w:t>
      </w:r>
      <w:r>
        <w:rPr>
          <w:rFonts w:ascii="Georgia"/>
          <w:b/>
          <w:spacing w:val="-7"/>
          <w:w w:val="90"/>
          <w:sz w:val="24"/>
        </w:rPr>
        <w:t>ree</w:t>
      </w:r>
      <w:r>
        <w:rPr>
          <w:rFonts w:ascii="Georgia"/>
          <w:b/>
          <w:spacing w:val="45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associations</w:t>
      </w:r>
    </w:p>
    <w:p w14:paraId="4210DB41" w14:textId="4FF8E47F" w:rsidR="00A8456E" w:rsidRDefault="006C1195">
      <w:pPr>
        <w:pStyle w:val="BodyText"/>
        <w:spacing w:before="196" w:line="293" w:lineRule="auto"/>
        <w:ind w:right="111"/>
        <w:jc w:val="both"/>
      </w:pPr>
      <w:r>
        <w:rPr>
          <w:spacing w:val="-5"/>
          <w:w w:val="115"/>
        </w:rPr>
        <w:t>F</w:t>
      </w:r>
      <w:r>
        <w:rPr>
          <w:spacing w:val="-6"/>
          <w:w w:val="115"/>
        </w:rPr>
        <w:t>rom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qualitativ</w:t>
      </w:r>
      <w:r>
        <w:rPr>
          <w:spacing w:val="-2"/>
          <w:w w:val="115"/>
        </w:rPr>
        <w:t>e</w:t>
      </w:r>
      <w:r>
        <w:rPr>
          <w:spacing w:val="27"/>
          <w:w w:val="115"/>
        </w:rPr>
        <w:t xml:space="preserve"> </w:t>
      </w:r>
      <w:r>
        <w:rPr>
          <w:w w:val="115"/>
        </w:rPr>
        <w:t>data</w:t>
      </w:r>
      <w:r>
        <w:rPr>
          <w:spacing w:val="26"/>
          <w:w w:val="115"/>
        </w:rPr>
        <w:t xml:space="preserve"> </w:t>
      </w:r>
      <w:r>
        <w:rPr>
          <w:w w:val="115"/>
        </w:rPr>
        <w:t>(expert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qu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stionnaire</w:t>
      </w:r>
      <w:ins w:id="598" w:author="Chris Prickett" w:date="2017-02-12T14:45:00Z">
        <w:r w:rsidR="00537835">
          <w:rPr>
            <w:spacing w:val="-1"/>
            <w:w w:val="115"/>
          </w:rPr>
          <w:t>s</w:t>
        </w:r>
      </w:ins>
      <w:r>
        <w:rPr>
          <w:spacing w:val="-1"/>
          <w:w w:val="115"/>
        </w:rPr>
        <w:t>,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workshop</w:t>
      </w:r>
      <w:ins w:id="599" w:author="Chris Prickett" w:date="2017-02-12T14:45:00Z">
        <w:r w:rsidR="00537835">
          <w:rPr>
            <w:spacing w:val="-2"/>
            <w:w w:val="115"/>
          </w:rPr>
          <w:t>s</w:t>
        </w:r>
      </w:ins>
      <w:r>
        <w:rPr>
          <w:spacing w:val="-2"/>
          <w:w w:val="115"/>
        </w:rPr>
        <w:t>,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interviews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r>
        <w:rPr>
          <w:w w:val="115"/>
        </w:rPr>
        <w:t>documentation),</w:t>
      </w:r>
      <w:r>
        <w:rPr>
          <w:spacing w:val="4"/>
          <w:w w:val="115"/>
        </w:rPr>
        <w:t xml:space="preserve"> </w:t>
      </w:r>
      <w:r>
        <w:rPr>
          <w:w w:val="115"/>
        </w:rPr>
        <w:t>it</w:t>
      </w:r>
      <w:r>
        <w:rPr>
          <w:spacing w:val="5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5"/>
          <w:w w:val="115"/>
        </w:rPr>
        <w:t xml:space="preserve"> </w:t>
      </w:r>
      <w:r>
        <w:rPr>
          <w:w w:val="115"/>
        </w:rPr>
        <w:t>realized</w:t>
      </w:r>
      <w:r>
        <w:rPr>
          <w:spacing w:val="3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r>
        <w:rPr>
          <w:w w:val="115"/>
        </w:rPr>
        <w:t>classical</w:t>
      </w:r>
      <w:r>
        <w:rPr>
          <w:spacing w:val="5"/>
          <w:w w:val="115"/>
        </w:rPr>
        <w:t xml:space="preserve"> </w:t>
      </w:r>
      <w:r>
        <w:rPr>
          <w:w w:val="115"/>
        </w:rPr>
        <w:t>urban</w:t>
      </w:r>
      <w:r>
        <w:rPr>
          <w:spacing w:val="5"/>
          <w:w w:val="115"/>
        </w:rPr>
        <w:t xml:space="preserve"> </w:t>
      </w:r>
      <w:r>
        <w:rPr>
          <w:w w:val="115"/>
        </w:rPr>
        <w:t>categories</w:t>
      </w:r>
      <w:r>
        <w:rPr>
          <w:spacing w:val="5"/>
          <w:w w:val="115"/>
        </w:rPr>
        <w:t xml:space="preserve"> </w:t>
      </w:r>
      <w:r>
        <w:rPr>
          <w:w w:val="115"/>
        </w:rPr>
        <w:t>(the</w:t>
      </w:r>
      <w:r>
        <w:rPr>
          <w:spacing w:val="4"/>
          <w:w w:val="115"/>
        </w:rPr>
        <w:t xml:space="preserve"> </w:t>
      </w:r>
      <w:r>
        <w:rPr>
          <w:w w:val="115"/>
        </w:rPr>
        <w:t>social,</w:t>
      </w:r>
      <w:r>
        <w:rPr>
          <w:spacing w:val="5"/>
          <w:w w:val="115"/>
        </w:rPr>
        <w:t xml:space="preserve"> </w:t>
      </w:r>
      <w:r>
        <w:rPr>
          <w:w w:val="115"/>
        </w:rPr>
        <w:t>structure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scale)</w:t>
      </w:r>
      <w:r>
        <w:rPr>
          <w:spacing w:val="27"/>
          <w:w w:val="110"/>
        </w:rPr>
        <w:t xml:space="preserve"> </w:t>
      </w:r>
      <w:r>
        <w:rPr>
          <w:w w:val="115"/>
        </w:rPr>
        <w:t>cannot</w:t>
      </w:r>
      <w:r>
        <w:rPr>
          <w:spacing w:val="-9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fully</w:t>
      </w:r>
      <w:r>
        <w:rPr>
          <w:spacing w:val="-8"/>
          <w:w w:val="115"/>
        </w:rPr>
        <w:t xml:space="preserve"> </w:t>
      </w:r>
      <w:r>
        <w:rPr>
          <w:w w:val="115"/>
        </w:rPr>
        <w:t>undermined,</w:t>
      </w:r>
      <w:r>
        <w:rPr>
          <w:spacing w:val="-7"/>
          <w:w w:val="115"/>
        </w:rPr>
        <w:t xml:space="preserve"> </w:t>
      </w:r>
      <w:r>
        <w:rPr>
          <w:w w:val="115"/>
        </w:rPr>
        <w:t>though</w:t>
      </w:r>
      <w:r>
        <w:rPr>
          <w:spacing w:val="-9"/>
          <w:w w:val="115"/>
        </w:rPr>
        <w:t xml:space="preserve"> </w:t>
      </w:r>
      <w:r>
        <w:rPr>
          <w:w w:val="115"/>
        </w:rPr>
        <w:t>they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8"/>
          <w:w w:val="115"/>
        </w:rPr>
        <w:t xml:space="preserve"> </w:t>
      </w:r>
      <w:r>
        <w:rPr>
          <w:w w:val="115"/>
        </w:rPr>
        <w:t>used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xplanations,</w:t>
      </w:r>
      <w:r>
        <w:rPr>
          <w:spacing w:val="-7"/>
          <w:w w:val="115"/>
        </w:rPr>
        <w:t xml:space="preserve"> </w:t>
      </w:r>
      <w:r>
        <w:rPr>
          <w:w w:val="115"/>
        </w:rPr>
        <w:t>but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9"/>
          <w:w w:val="115"/>
        </w:rPr>
        <w:t xml:space="preserve"> </w:t>
      </w:r>
      <w:r>
        <w:rPr>
          <w:w w:val="115"/>
        </w:rPr>
        <w:t>associations</w:t>
      </w:r>
      <w:r>
        <w:rPr>
          <w:spacing w:val="36"/>
          <w:w w:val="113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performativity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enactment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(</w:t>
      </w:r>
      <w:ins w:id="600" w:author="Chris Prickett" w:date="2017-02-12T14:45:00Z">
        <w:r w:rsidR="00537835">
          <w:rPr>
            <w:spacing w:val="-2"/>
            <w:w w:val="115"/>
          </w:rPr>
          <w:t xml:space="preserve">the </w:t>
        </w:r>
      </w:ins>
      <w:r>
        <w:rPr>
          <w:spacing w:val="-2"/>
          <w:w w:val="115"/>
        </w:rPr>
        <w:t>net</w:t>
      </w:r>
      <w:r>
        <w:rPr>
          <w:spacing w:val="-3"/>
          <w:w w:val="115"/>
        </w:rPr>
        <w:t>work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influence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socially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functional</w:t>
      </w:r>
      <w:r>
        <w:rPr>
          <w:spacing w:val="-8"/>
          <w:w w:val="115"/>
        </w:rPr>
        <w:t xml:space="preserve"> </w:t>
      </w:r>
      <w:r>
        <w:rPr>
          <w:w w:val="115"/>
        </w:rPr>
        <w:t>categories)</w:t>
      </w:r>
      <w:r>
        <w:rPr>
          <w:spacing w:val="41"/>
          <w:w w:val="112"/>
        </w:rPr>
        <w:t xml:space="preserve"> </w:t>
      </w:r>
      <w:r>
        <w:rPr>
          <w:w w:val="115"/>
        </w:rPr>
        <w:t>(Figure</w:t>
      </w:r>
      <w:r>
        <w:rPr>
          <w:spacing w:val="36"/>
          <w:w w:val="115"/>
        </w:rPr>
        <w:t xml:space="preserve"> </w:t>
      </w:r>
      <w:r>
        <w:rPr>
          <w:w w:val="115"/>
        </w:rPr>
        <w:t>6).</w:t>
      </w:r>
      <w:r>
        <w:rPr>
          <w:spacing w:val="57"/>
          <w:w w:val="115"/>
        </w:rPr>
        <w:t xml:space="preserve"> </w:t>
      </w:r>
      <w:r>
        <w:rPr>
          <w:spacing w:val="-2"/>
          <w:w w:val="115"/>
        </w:rPr>
        <w:t>Th</w:t>
      </w:r>
      <w:r>
        <w:rPr>
          <w:spacing w:val="-3"/>
          <w:w w:val="115"/>
        </w:rPr>
        <w:t>us</w:t>
      </w:r>
      <w:r>
        <w:rPr>
          <w:spacing w:val="37"/>
          <w:w w:val="115"/>
        </w:rPr>
        <w:t xml:space="preserve"> </w:t>
      </w:r>
      <w:r>
        <w:rPr>
          <w:w w:val="115"/>
        </w:rPr>
        <w:t>pertaining</w:t>
      </w:r>
      <w:r>
        <w:rPr>
          <w:spacing w:val="37"/>
          <w:w w:val="115"/>
        </w:rPr>
        <w:t xml:space="preserve"> </w:t>
      </w:r>
      <w:r>
        <w:rPr>
          <w:w w:val="115"/>
        </w:rPr>
        <w:t>artifacts</w:t>
      </w:r>
      <w:r>
        <w:rPr>
          <w:spacing w:val="38"/>
          <w:w w:val="115"/>
        </w:rPr>
        <w:t xml:space="preserve"> </w:t>
      </w:r>
      <w:r>
        <w:rPr>
          <w:w w:val="115"/>
        </w:rPr>
        <w:t>are</w:t>
      </w:r>
      <w:r>
        <w:rPr>
          <w:spacing w:val="36"/>
          <w:w w:val="115"/>
        </w:rPr>
        <w:t xml:space="preserve"> </w:t>
      </w:r>
      <w:r>
        <w:rPr>
          <w:w w:val="115"/>
        </w:rPr>
        <w:t>also</w:t>
      </w:r>
      <w:r>
        <w:rPr>
          <w:spacing w:val="38"/>
          <w:w w:val="115"/>
        </w:rPr>
        <w:t xml:space="preserve"> </w:t>
      </w:r>
      <w:r>
        <w:rPr>
          <w:spacing w:val="-3"/>
          <w:w w:val="115"/>
        </w:rPr>
        <w:t>conv</w:t>
      </w:r>
      <w:r>
        <w:rPr>
          <w:spacing w:val="-2"/>
          <w:w w:val="115"/>
        </w:rPr>
        <w:t>erted</w:t>
      </w:r>
      <w:r>
        <w:rPr>
          <w:spacing w:val="37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36"/>
          <w:w w:val="115"/>
        </w:rPr>
        <w:t xml:space="preserve"> </w:t>
      </w:r>
      <w:r>
        <w:rPr>
          <w:w w:val="115"/>
        </w:rPr>
        <w:t>actors.</w:t>
      </w:r>
      <w:r>
        <w:rPr>
          <w:spacing w:val="58"/>
          <w:w w:val="115"/>
        </w:rPr>
        <w:t xml:space="preserve"> </w:t>
      </w:r>
      <w:r>
        <w:rPr>
          <w:w w:val="115"/>
        </w:rPr>
        <w:t>In</w:t>
      </w:r>
      <w:r>
        <w:rPr>
          <w:spacing w:val="38"/>
          <w:w w:val="115"/>
        </w:rPr>
        <w:t xml:space="preserve"> </w:t>
      </w:r>
      <w:r>
        <w:rPr>
          <w:w w:val="115"/>
        </w:rPr>
        <w:t>other</w:t>
      </w:r>
      <w:r>
        <w:rPr>
          <w:spacing w:val="36"/>
          <w:w w:val="115"/>
        </w:rPr>
        <w:t xml:space="preserve"> </w:t>
      </w:r>
      <w:r>
        <w:rPr>
          <w:spacing w:val="-3"/>
          <w:w w:val="115"/>
        </w:rPr>
        <w:t>words,</w:t>
      </w:r>
      <w:r>
        <w:rPr>
          <w:spacing w:val="41"/>
          <w:w w:val="113"/>
        </w:rPr>
        <w:t xml:space="preserve"> </w:t>
      </w:r>
      <w:r>
        <w:rPr>
          <w:w w:val="115"/>
        </w:rPr>
        <w:t>these</w:t>
      </w:r>
      <w:r>
        <w:rPr>
          <w:spacing w:val="5"/>
          <w:w w:val="115"/>
        </w:rPr>
        <w:t xml:space="preserve"> </w:t>
      </w:r>
      <w:r>
        <w:rPr>
          <w:w w:val="115"/>
        </w:rPr>
        <w:t>association-based</w:t>
      </w:r>
      <w:r>
        <w:rPr>
          <w:spacing w:val="7"/>
          <w:w w:val="115"/>
        </w:rPr>
        <w:t xml:space="preserve"> </w:t>
      </w:r>
      <w:r>
        <w:rPr>
          <w:w w:val="115"/>
        </w:rPr>
        <w:t>actors</w:t>
      </w:r>
      <w:r>
        <w:rPr>
          <w:spacing w:val="7"/>
          <w:w w:val="115"/>
        </w:rPr>
        <w:t xml:space="preserve"> </w:t>
      </w:r>
      <w:r>
        <w:rPr>
          <w:w w:val="115"/>
        </w:rPr>
        <w:t>actually</w:t>
      </w:r>
      <w:r>
        <w:rPr>
          <w:spacing w:val="6"/>
          <w:w w:val="115"/>
        </w:rPr>
        <w:t xml:space="preserve"> </w:t>
      </w:r>
      <w:r>
        <w:rPr>
          <w:w w:val="115"/>
        </w:rPr>
        <w:t>operationalize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7"/>
          <w:w w:val="115"/>
        </w:rPr>
        <w:t xml:space="preserve"> </w:t>
      </w:r>
      <w:r>
        <w:rPr>
          <w:w w:val="115"/>
        </w:rPr>
        <w:t>concepts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categorize</w:t>
      </w:r>
      <w:r>
        <w:rPr>
          <w:spacing w:val="6"/>
          <w:w w:val="115"/>
        </w:rPr>
        <w:t xml:space="preserve"> </w:t>
      </w:r>
      <w:r w:rsidR="00CD58F7">
        <w:rPr>
          <w:w w:val="115"/>
        </w:rPr>
        <w:t>ac</w:t>
      </w:r>
      <w:r>
        <w:rPr>
          <w:w w:val="115"/>
        </w:rPr>
        <w:t>tual</w:t>
      </w:r>
      <w:r>
        <w:rPr>
          <w:spacing w:val="-1"/>
          <w:w w:val="115"/>
        </w:rPr>
        <w:t xml:space="preserve"> </w:t>
      </w:r>
      <w:r>
        <w:rPr>
          <w:w w:val="115"/>
        </w:rPr>
        <w:t>forces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actions.</w:t>
      </w:r>
    </w:p>
    <w:p w14:paraId="1BB82FAC" w14:textId="77777777" w:rsidR="00A8456E" w:rsidRDefault="00A8456E">
      <w:pPr>
        <w:spacing w:before="4"/>
        <w:rPr>
          <w:rFonts w:ascii="PMingLiU" w:eastAsia="PMingLiU" w:hAnsi="PMingLiU" w:cs="PMingLiU"/>
          <w:sz w:val="24"/>
          <w:szCs w:val="24"/>
        </w:rPr>
      </w:pPr>
    </w:p>
    <w:p w14:paraId="040991E9" w14:textId="2509E6D8" w:rsidR="006C1195" w:rsidRDefault="000747F7">
      <w:pPr>
        <w:tabs>
          <w:tab w:val="left" w:pos="2957"/>
        </w:tabs>
        <w:spacing w:line="286" w:lineRule="auto"/>
        <w:ind w:left="587" w:right="111"/>
        <w:jc w:val="right"/>
        <w:rPr>
          <w:rFonts w:ascii="PMingLiU" w:eastAsia="PMingLiU" w:hAnsi="PMingLiU" w:cs="PMingLiU"/>
          <w:spacing w:val="39"/>
          <w:w w:val="1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376" behindDoc="1" locked="0" layoutInCell="1" allowOverlap="1" wp14:anchorId="499E0282" wp14:editId="47445F54">
                <wp:simplePos x="0" y="0"/>
                <wp:positionH relativeFrom="page">
                  <wp:posOffset>1440180</wp:posOffset>
                </wp:positionH>
                <wp:positionV relativeFrom="paragraph">
                  <wp:posOffset>494030</wp:posOffset>
                </wp:positionV>
                <wp:extent cx="2160270" cy="1270"/>
                <wp:effectExtent l="11430" t="8255" r="9525" b="9525"/>
                <wp:wrapNone/>
                <wp:docPr id="215" name="Group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778"/>
                          <a:chExt cx="3402" cy="2"/>
                        </a:xfrm>
                      </wpg:grpSpPr>
                      <wps:wsp>
                        <wps:cNvPr id="216" name="Freeform 1663"/>
                        <wps:cNvSpPr>
                          <a:spLocks/>
                        </wps:cNvSpPr>
                        <wps:spPr bwMode="auto">
                          <a:xfrm>
                            <a:off x="2268" y="778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2" o:spid="_x0000_s1026" style="position:absolute;margin-left:113.4pt;margin-top:38.9pt;width:170.1pt;height:.1pt;z-index:-47104;mso-position-horizontal-relative:page" coordorigin="2268,778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">
                <v:shape id="Freeform 1663" o:spid="_x0000_s1027" style="position:absolute;left:2268;top:778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XwsYA&#10;AADcAAAADwAAAGRycy9kb3ducmV2LnhtbESP3WrCQBSE7wu+w3KE3hTd6IXV6Cqh0FZBRKMPcMye&#10;/GD2bMhuNfr0bqHQy2FmvmEWq87U4kqtqywrGA0jEMSZ1RUXCk7Hz8EUhPPIGmvLpOBODlbL3ssC&#10;Y21vfKBr6gsRIOxiVFB638RSuqwkg25oG+Lg5bY16INsC6lbvAW4qeU4iibSYMVhocSGPkrKLumP&#10;UXDZnPNZ5N6PuyL/Sh7fb/uk3iZKvfa7ZA7CU+f/w3/ttVYwHk3g90w4AnL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vXwsYAAADc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Georgia" w:eastAsia="Georgia" w:hAnsi="Georgia" w:cs="Georgia"/>
          <w:b/>
          <w:bCs/>
          <w:w w:val="95"/>
        </w:rPr>
        <w:t xml:space="preserve">Structure </w:t>
      </w:r>
      <w:r w:rsidR="006C1195">
        <w:rPr>
          <w:rFonts w:ascii="Georgia" w:eastAsia="Georgia" w:hAnsi="Georgia" w:cs="Georgia"/>
          <w:b/>
          <w:bCs/>
          <w:spacing w:val="11"/>
          <w:w w:val="95"/>
        </w:rPr>
        <w:t xml:space="preserve"> </w:t>
      </w:r>
      <w:r w:rsidR="006C1195">
        <w:rPr>
          <w:rFonts w:ascii="Georgia" w:eastAsia="Georgia" w:hAnsi="Georgia" w:cs="Georgia"/>
          <w:b/>
          <w:bCs/>
          <w:spacing w:val="-2"/>
          <w:w w:val="95"/>
        </w:rPr>
        <w:t>netw</w:t>
      </w:r>
      <w:r w:rsidR="006C1195">
        <w:rPr>
          <w:rFonts w:ascii="Georgia" w:eastAsia="Georgia" w:hAnsi="Georgia" w:cs="Georgia"/>
          <w:b/>
          <w:bCs/>
          <w:spacing w:val="-3"/>
          <w:w w:val="95"/>
        </w:rPr>
        <w:t>orks</w:t>
      </w:r>
      <w:ins w:id="601" w:author="Chris Prickett" w:date="2017-02-12T14:46:00Z">
        <w:r w:rsidR="00537835">
          <w:rPr>
            <w:rFonts w:ascii="Georgia" w:eastAsia="Georgia" w:hAnsi="Georgia" w:cs="Georgia"/>
            <w:b/>
            <w:bCs/>
            <w:spacing w:val="-3"/>
            <w:w w:val="95"/>
          </w:rPr>
          <w:t>:</w:t>
        </w:r>
      </w:ins>
      <w:r w:rsidR="006C1195">
        <w:rPr>
          <w:rFonts w:ascii="Georgia" w:eastAsia="Georgia" w:hAnsi="Georgia" w:cs="Georgia"/>
          <w:b/>
          <w:bCs/>
          <w:spacing w:val="-3"/>
          <w:w w:val="95"/>
        </w:rPr>
        <w:tab/>
      </w:r>
      <w:r w:rsidR="006C1195">
        <w:rPr>
          <w:rFonts w:ascii="PMingLiU" w:eastAsia="PMingLiU" w:hAnsi="PMingLiU" w:cs="PMingLiU"/>
          <w:spacing w:val="-9"/>
        </w:rPr>
        <w:t>T</w:t>
      </w:r>
      <w:r w:rsidR="006C1195">
        <w:rPr>
          <w:rFonts w:ascii="PMingLiU" w:eastAsia="PMingLiU" w:hAnsi="PMingLiU" w:cs="PMingLiU"/>
          <w:spacing w:val="-10"/>
        </w:rPr>
        <w:t>o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  <w:spacing w:val="-1"/>
        </w:rPr>
        <w:t>answer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</w:rPr>
        <w:t xml:space="preserve">the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  <w:spacing w:val="-3"/>
        </w:rPr>
        <w:t>how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</w:rPr>
        <w:t xml:space="preserve">question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of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</w:rPr>
        <w:t xml:space="preserve">actors’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  <w:spacing w:val="-2"/>
        </w:rPr>
        <w:t>activation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4"/>
        </w:rPr>
        <w:t xml:space="preserve"> </w:t>
      </w:r>
      <w:r w:rsidR="006C1195">
        <w:rPr>
          <w:rFonts w:ascii="PMingLiU" w:eastAsia="PMingLiU" w:hAnsi="PMingLiU" w:cs="PMingLiU"/>
        </w:rPr>
        <w:t xml:space="preserve">in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  <w:spacing w:val="-2"/>
        </w:rPr>
        <w:t>networks</w:t>
      </w:r>
      <w:r w:rsidR="006C1195">
        <w:rPr>
          <w:rFonts w:ascii="PMingLiU" w:eastAsia="PMingLiU" w:hAnsi="PMingLiU" w:cs="PMingLiU"/>
          <w:spacing w:val="31"/>
          <w:w w:val="111"/>
        </w:rPr>
        <w:t xml:space="preserve"> </w:t>
      </w:r>
      <w:ins w:id="602" w:author="Chris Prickett" w:date="2017-02-12T14:46:00Z">
        <w:r w:rsidR="00537835">
          <w:rPr>
            <w:rFonts w:ascii="PMingLiU" w:eastAsia="PMingLiU" w:hAnsi="PMingLiU" w:cs="PMingLiU"/>
            <w:spacing w:val="31"/>
            <w:w w:val="111"/>
          </w:rPr>
          <w:t xml:space="preserve">also </w:t>
        </w:r>
      </w:ins>
      <w:r w:rsidR="006C1195">
        <w:rPr>
          <w:rFonts w:ascii="PMingLiU" w:eastAsia="PMingLiU" w:hAnsi="PMingLiU" w:cs="PMingLiU"/>
          <w:spacing w:val="-3"/>
        </w:rPr>
        <w:t>involves</w:t>
      </w:r>
      <w:r w:rsidR="006C1195">
        <w:rPr>
          <w:rFonts w:ascii="PMingLiU" w:eastAsia="PMingLiU" w:hAnsi="PMingLiU" w:cs="PMingLiU"/>
        </w:rPr>
        <w:t xml:space="preserve"> </w:t>
      </w:r>
      <w:del w:id="603" w:author="Chris Prickett" w:date="2017-02-12T14:46:00Z">
        <w:r w:rsidR="006C1195" w:rsidDel="00537835">
          <w:rPr>
            <w:rFonts w:ascii="PMingLiU" w:eastAsia="PMingLiU" w:hAnsi="PMingLiU" w:cs="PMingLiU"/>
            <w:spacing w:val="42"/>
          </w:rPr>
          <w:delText xml:space="preserve"> </w:delText>
        </w:r>
        <w:r w:rsidR="006C1195" w:rsidDel="00537835">
          <w:rPr>
            <w:rFonts w:ascii="PMingLiU" w:eastAsia="PMingLiU" w:hAnsi="PMingLiU" w:cs="PMingLiU"/>
          </w:rPr>
          <w:delText>also</w:delText>
        </w:r>
      </w:del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the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  <w:spacing w:val="-1"/>
        </w:rPr>
        <w:t>character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of </w:t>
      </w:r>
      <w:r w:rsidR="006C1195">
        <w:rPr>
          <w:rFonts w:ascii="PMingLiU" w:eastAsia="PMingLiU" w:hAnsi="PMingLiU" w:cs="PMingLiU"/>
          <w:spacing w:val="42"/>
        </w:rPr>
        <w:t xml:space="preserve"> </w:t>
      </w:r>
      <w:r w:rsidR="006C1195">
        <w:rPr>
          <w:rFonts w:ascii="PMingLiU" w:eastAsia="PMingLiU" w:hAnsi="PMingLiU" w:cs="PMingLiU"/>
          <w:spacing w:val="-1"/>
        </w:rPr>
        <w:t>their</w:t>
      </w:r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agency </w:t>
      </w:r>
      <w:r w:rsidR="006C1195">
        <w:rPr>
          <w:rFonts w:ascii="PMingLiU" w:eastAsia="PMingLiU" w:hAnsi="PMingLiU" w:cs="PMingLiU"/>
          <w:spacing w:val="45"/>
        </w:rPr>
        <w:t xml:space="preserve"> </w:t>
      </w:r>
      <w:r w:rsidR="006C1195">
        <w:rPr>
          <w:rFonts w:ascii="PMingLiU" w:eastAsia="PMingLiU" w:hAnsi="PMingLiU" w:cs="PMingLiU"/>
        </w:rPr>
        <w:t>within</w:t>
      </w:r>
      <w:del w:id="604" w:author="Chris Prickett" w:date="2017-02-12T14:46:00Z">
        <w:r w:rsidR="006C1195" w:rsidDel="00537835">
          <w:rPr>
            <w:rFonts w:ascii="PMingLiU" w:eastAsia="PMingLiU" w:hAnsi="PMingLiU" w:cs="PMingLiU"/>
          </w:rPr>
          <w:delText xml:space="preserve"> </w:delText>
        </w:r>
        <w:r w:rsidR="006C1195" w:rsidDel="00537835">
          <w:rPr>
            <w:rFonts w:ascii="PMingLiU" w:eastAsia="PMingLiU" w:hAnsi="PMingLiU" w:cs="PMingLiU"/>
            <w:spacing w:val="42"/>
          </w:rPr>
          <w:delText xml:space="preserve"> </w:delText>
        </w:r>
        <w:r w:rsidR="006C1195" w:rsidDel="00537835">
          <w:rPr>
            <w:rFonts w:ascii="PMingLiU" w:eastAsia="PMingLiU" w:hAnsi="PMingLiU" w:cs="PMingLiU"/>
          </w:rPr>
          <w:delText>the</w:delText>
        </w:r>
      </w:del>
      <w:r w:rsidR="006C1195">
        <w:rPr>
          <w:rFonts w:ascii="PMingLiU" w:eastAsia="PMingLiU" w:hAnsi="PMingLiU" w:cs="PMingLiU"/>
        </w:rPr>
        <w:t xml:space="preserve">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local </w:t>
      </w:r>
      <w:r w:rsidR="006C1195">
        <w:rPr>
          <w:rFonts w:ascii="PMingLiU" w:eastAsia="PMingLiU" w:hAnsi="PMingLiU" w:cs="PMingLiU"/>
          <w:spacing w:val="43"/>
        </w:rPr>
        <w:t xml:space="preserve"> </w:t>
      </w:r>
      <w:r w:rsidR="006C1195">
        <w:rPr>
          <w:rFonts w:ascii="PMingLiU" w:eastAsia="PMingLiU" w:hAnsi="PMingLiU" w:cs="PMingLiU"/>
        </w:rPr>
        <w:t xml:space="preserve">boundaries.   </w:t>
      </w:r>
      <w:r w:rsidR="006C1195">
        <w:rPr>
          <w:rFonts w:ascii="PMingLiU" w:eastAsia="PMingLiU" w:hAnsi="PMingLiU" w:cs="PMingLiU"/>
          <w:spacing w:val="7"/>
        </w:rPr>
        <w:t xml:space="preserve"> </w:t>
      </w:r>
      <w:r w:rsidR="006C1195">
        <w:rPr>
          <w:rFonts w:ascii="PMingLiU" w:eastAsia="PMingLiU" w:hAnsi="PMingLiU" w:cs="PMingLiU"/>
        </w:rPr>
        <w:lastRenderedPageBreak/>
        <w:t>Institutionalized</w:t>
      </w:r>
      <w:r w:rsidR="006C1195">
        <w:rPr>
          <w:rFonts w:ascii="PMingLiU" w:eastAsia="PMingLiU" w:hAnsi="PMingLiU" w:cs="PMingLiU"/>
          <w:spacing w:val="39"/>
          <w:w w:val="117"/>
        </w:rPr>
        <w:t xml:space="preserve"> </w:t>
      </w:r>
    </w:p>
    <w:p w14:paraId="7E2F4280" w14:textId="77777777" w:rsidR="006C1195" w:rsidRDefault="006C1195">
      <w:pPr>
        <w:tabs>
          <w:tab w:val="left" w:pos="2957"/>
        </w:tabs>
        <w:spacing w:line="286" w:lineRule="auto"/>
        <w:ind w:left="587" w:right="111"/>
        <w:jc w:val="right"/>
        <w:rPr>
          <w:rFonts w:ascii="Kozuka Mincho Pr6N L" w:eastAsia="Kozuka Mincho Pr6N L" w:hAnsi="Kozuka Mincho Pr6N L" w:cs="Kozuka Mincho Pr6N L"/>
          <w:spacing w:val="2"/>
          <w:position w:val="8"/>
          <w:sz w:val="12"/>
          <w:szCs w:val="12"/>
        </w:rPr>
      </w:pPr>
    </w:p>
    <w:p w14:paraId="761724CE" w14:textId="31163B67" w:rsidR="00A8456E" w:rsidRDefault="006C1195" w:rsidP="00E161D1">
      <w:pPr>
        <w:tabs>
          <w:tab w:val="left" w:pos="2957"/>
        </w:tabs>
        <w:spacing w:line="286" w:lineRule="auto"/>
        <w:ind w:left="587" w:right="111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 w:eastAsia="Kozuka Mincho Pr6N L" w:hAnsi="Kozuka Mincho Pr6N L" w:cs="Kozuka Mincho Pr6N L"/>
          <w:spacing w:val="2"/>
          <w:position w:val="8"/>
          <w:sz w:val="12"/>
          <w:szCs w:val="12"/>
        </w:rPr>
        <w:t>10</w:t>
      </w:r>
      <w:r>
        <w:rPr>
          <w:rFonts w:ascii="Century" w:eastAsia="Century" w:hAnsi="Century" w:cs="Century"/>
          <w:spacing w:val="2"/>
          <w:sz w:val="18"/>
          <w:szCs w:val="18"/>
        </w:rPr>
        <w:t>In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Latour’s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(2005)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terms,</w:t>
      </w:r>
      <w:r>
        <w:rPr>
          <w:rFonts w:ascii="Century" w:eastAsia="Century" w:hAnsi="Century" w:cs="Century"/>
          <w:spacing w:val="7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de-localization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1"/>
          <w:sz w:val="18"/>
          <w:szCs w:val="18"/>
        </w:rPr>
        <w:t>does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not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3"/>
          <w:sz w:val="18"/>
          <w:szCs w:val="18"/>
        </w:rPr>
        <w:t>serve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to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de-spatialize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action,</w:t>
      </w:r>
      <w:r>
        <w:rPr>
          <w:rFonts w:ascii="Century" w:eastAsia="Century" w:hAnsi="Century" w:cs="Century"/>
          <w:spacing w:val="7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but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to</w:t>
      </w:r>
      <w:r>
        <w:rPr>
          <w:rFonts w:ascii="Century" w:eastAsia="Century" w:hAnsi="Century" w:cs="Century"/>
          <w:spacing w:val="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indicate</w:t>
      </w:r>
      <w:r>
        <w:rPr>
          <w:rFonts w:ascii="Century" w:eastAsia="Century" w:hAnsi="Century" w:cs="Century"/>
          <w:spacing w:val="22"/>
          <w:w w:val="9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that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it</w:t>
      </w:r>
      <w:r>
        <w:rPr>
          <w:rFonts w:ascii="Century" w:eastAsia="Century" w:hAnsi="Century" w:cs="Century"/>
          <w:spacing w:val="-25"/>
          <w:sz w:val="18"/>
          <w:szCs w:val="18"/>
        </w:rPr>
        <w:t xml:space="preserve"> </w:t>
      </w:r>
      <w:ins w:id="605" w:author="Chris Prickett" w:date="2017-02-12T14:49:00Z">
        <w:r w:rsidR="00A661A4">
          <w:rPr>
            <w:rFonts w:ascii="Century" w:eastAsia="Century" w:hAnsi="Century" w:cs="Century"/>
            <w:sz w:val="18"/>
            <w:szCs w:val="18"/>
          </w:rPr>
          <w:t>has</w:t>
        </w:r>
      </w:ins>
      <w:del w:id="606" w:author="Chris Prickett" w:date="2017-02-12T14:49:00Z">
        <w:r w:rsidDel="00A661A4">
          <w:rPr>
            <w:rFonts w:ascii="Century" w:eastAsia="Century" w:hAnsi="Century" w:cs="Century"/>
            <w:sz w:val="18"/>
            <w:szCs w:val="18"/>
          </w:rPr>
          <w:delText>is</w:delText>
        </w:r>
      </w:del>
      <w:r>
        <w:rPr>
          <w:rFonts w:ascii="Century" w:eastAsia="Century" w:hAnsi="Century" w:cs="Century"/>
          <w:spacing w:val="-2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b</w:t>
      </w:r>
      <w:r>
        <w:rPr>
          <w:rFonts w:ascii="Century" w:eastAsia="Century" w:hAnsi="Century" w:cs="Century"/>
          <w:spacing w:val="1"/>
          <w:sz w:val="18"/>
          <w:szCs w:val="18"/>
        </w:rPr>
        <w:t>een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disconnected</w:t>
      </w:r>
      <w:r>
        <w:rPr>
          <w:rFonts w:ascii="Century" w:eastAsia="Century" w:hAnsi="Century" w:cs="Century"/>
          <w:spacing w:val="-2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and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re-connected</w:t>
      </w:r>
      <w:r>
        <w:rPr>
          <w:rFonts w:ascii="Century" w:eastAsia="Century" w:hAnsi="Century" w:cs="Century"/>
          <w:spacing w:val="-24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to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some</w:t>
      </w:r>
      <w:r>
        <w:rPr>
          <w:rFonts w:ascii="Century" w:eastAsia="Century" w:hAnsi="Century" w:cs="Century"/>
          <w:spacing w:val="-2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other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place</w:t>
      </w:r>
      <w:ins w:id="607" w:author="Chris Prickett" w:date="2017-02-12T14:50:00Z">
        <w:r w:rsidR="00A661A4">
          <w:rPr>
            <w:rFonts w:ascii="Century" w:eastAsia="Century" w:hAnsi="Century" w:cs="Century"/>
            <w:sz w:val="18"/>
            <w:szCs w:val="18"/>
          </w:rPr>
          <w:t>. N</w:t>
        </w:r>
      </w:ins>
      <w:del w:id="608" w:author="Chris Prickett" w:date="2017-02-12T14:50:00Z">
        <w:r w:rsidDel="00A661A4">
          <w:rPr>
            <w:rFonts w:ascii="Century" w:eastAsia="Century" w:hAnsi="Century" w:cs="Century"/>
            <w:sz w:val="18"/>
            <w:szCs w:val="18"/>
          </w:rPr>
          <w:delText>,</w:delText>
        </w:r>
        <w:r w:rsidDel="00A661A4">
          <w:rPr>
            <w:rFonts w:ascii="Century" w:eastAsia="Century" w:hAnsi="Century" w:cs="Century"/>
            <w:spacing w:val="-25"/>
            <w:sz w:val="18"/>
            <w:szCs w:val="18"/>
          </w:rPr>
          <w:delText xml:space="preserve"> </w:delText>
        </w:r>
        <w:r w:rsidDel="00A661A4">
          <w:rPr>
            <w:rFonts w:ascii="Century" w:eastAsia="Century" w:hAnsi="Century" w:cs="Century"/>
            <w:sz w:val="18"/>
            <w:szCs w:val="18"/>
          </w:rPr>
          <w:delText>n</w:delText>
        </w:r>
      </w:del>
      <w:r>
        <w:rPr>
          <w:rFonts w:ascii="Century" w:eastAsia="Century" w:hAnsi="Century" w:cs="Century"/>
          <w:sz w:val="18"/>
          <w:szCs w:val="18"/>
        </w:rPr>
        <w:t>amely</w:t>
      </w:r>
      <w:ins w:id="609" w:author="Chris Prickett" w:date="2017-02-12T14:50:00Z">
        <w:r w:rsidR="00A661A4">
          <w:rPr>
            <w:rFonts w:ascii="Century" w:eastAsia="Century" w:hAnsi="Century" w:cs="Century"/>
            <w:spacing w:val="-26"/>
            <w:sz w:val="18"/>
            <w:szCs w:val="18"/>
          </w:rPr>
          <w:t xml:space="preserve">, </w:t>
        </w:r>
      </w:ins>
      <w:del w:id="610" w:author="Chris Prickett" w:date="2017-02-12T14:50:00Z">
        <w:r w:rsidDel="00A661A4">
          <w:rPr>
            <w:rFonts w:ascii="Century" w:eastAsia="Century" w:hAnsi="Century" w:cs="Century"/>
            <w:spacing w:val="-25"/>
            <w:sz w:val="18"/>
            <w:szCs w:val="18"/>
          </w:rPr>
          <w:delText xml:space="preserve"> </w:delText>
        </w:r>
      </w:del>
      <w:del w:id="611" w:author="Chris Prickett" w:date="2017-02-12T14:49:00Z">
        <w:r w:rsidDel="00A661A4">
          <w:rPr>
            <w:rFonts w:ascii="Century" w:eastAsia="Century" w:hAnsi="Century" w:cs="Century"/>
            <w:sz w:val="18"/>
            <w:szCs w:val="18"/>
          </w:rPr>
          <w:delText>globalizes</w:delText>
        </w:r>
        <w:r w:rsidDel="00A661A4">
          <w:rPr>
            <w:rFonts w:ascii="Century" w:eastAsia="Century" w:hAnsi="Century" w:cs="Century"/>
            <w:spacing w:val="-26"/>
            <w:sz w:val="18"/>
            <w:szCs w:val="18"/>
          </w:rPr>
          <w:delText xml:space="preserve"> </w:delText>
        </w:r>
      </w:del>
      <w:r>
        <w:rPr>
          <w:rFonts w:ascii="Century" w:eastAsia="Century" w:hAnsi="Century" w:cs="Century"/>
          <w:sz w:val="18"/>
          <w:szCs w:val="18"/>
        </w:rPr>
        <w:t>under</w:t>
      </w:r>
      <w:r>
        <w:rPr>
          <w:rFonts w:ascii="Century" w:eastAsia="Century" w:hAnsi="Century" w:cs="Century"/>
          <w:spacing w:val="-26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certain</w:t>
      </w:r>
      <w:r>
        <w:rPr>
          <w:rFonts w:ascii="Century" w:eastAsia="Century" w:hAnsi="Century" w:cs="Century"/>
          <w:spacing w:val="-25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circum</w:t>
      </w:r>
      <w:r>
        <w:rPr>
          <w:rFonts w:ascii="Century"/>
          <w:sz w:val="18"/>
        </w:rPr>
        <w:t>stances</w:t>
      </w:r>
      <w:ins w:id="612" w:author="Chris Prickett" w:date="2017-02-12T14:50:00Z">
        <w:r w:rsidR="00A661A4">
          <w:rPr>
            <w:rFonts w:ascii="Century"/>
            <w:sz w:val="18"/>
          </w:rPr>
          <w:t>,</w:t>
        </w:r>
      </w:ins>
      <w:ins w:id="613" w:author="Chris Prickett" w:date="2017-02-12T14:49:00Z">
        <w:r w:rsidR="00A661A4">
          <w:rPr>
            <w:rFonts w:ascii="Century"/>
            <w:sz w:val="18"/>
          </w:rPr>
          <w:t xml:space="preserve"> it has been globalized</w:t>
        </w:r>
      </w:ins>
      <w:r>
        <w:rPr>
          <w:rFonts w:ascii="Century"/>
          <w:sz w:val="18"/>
        </w:rPr>
        <w:t>.</w:t>
      </w:r>
    </w:p>
    <w:p w14:paraId="70EBD9DC" w14:textId="77777777" w:rsidR="00A8456E" w:rsidRDefault="00A8456E">
      <w:pPr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2311C3D6" w14:textId="7EEC3298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urban</w:t>
      </w:r>
      <w:r>
        <w:rPr>
          <w:spacing w:val="9"/>
          <w:w w:val="115"/>
        </w:rPr>
        <w:t xml:space="preserve"> </w:t>
      </w:r>
      <w:r>
        <w:rPr>
          <w:w w:val="115"/>
        </w:rPr>
        <w:t>planning</w:t>
      </w:r>
      <w:r>
        <w:rPr>
          <w:spacing w:val="9"/>
          <w:w w:val="115"/>
        </w:rPr>
        <w:t xml:space="preserve"> </w:t>
      </w:r>
      <w:r>
        <w:rPr>
          <w:w w:val="115"/>
        </w:rPr>
        <w:t>structure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under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wn,</w:t>
      </w:r>
      <w:r>
        <w:rPr>
          <w:spacing w:val="12"/>
          <w:w w:val="115"/>
        </w:rPr>
        <w:t xml:space="preserve"> </w:t>
      </w:r>
      <w:r>
        <w:rPr>
          <w:w w:val="115"/>
        </w:rPr>
        <w:t>supreme</w:t>
      </w:r>
      <w:r>
        <w:rPr>
          <w:spacing w:val="10"/>
          <w:w w:val="115"/>
        </w:rPr>
        <w:t xml:space="preserve"> </w:t>
      </w:r>
      <w:r>
        <w:rPr>
          <w:w w:val="115"/>
        </w:rPr>
        <w:t>jurisdiction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Ministry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01"/>
        </w:rPr>
        <w:t xml:space="preserve"> </w:t>
      </w:r>
      <w:r>
        <w:rPr>
          <w:w w:val="115"/>
        </w:rPr>
        <w:t>Construction,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Transportation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del w:id="614" w:author="Chris Prickett" w:date="2017-02-12T14:47:00Z">
        <w:r w:rsidDel="00537835">
          <w:rPr>
            <w:spacing w:val="-1"/>
            <w:w w:val="115"/>
          </w:rPr>
          <w:delText>Infrastrcuture</w:delText>
        </w:r>
      </w:del>
      <w:ins w:id="615" w:author="Chris Prickett" w:date="2017-02-12T14:47:00Z">
        <w:r w:rsidR="00537835">
          <w:rPr>
            <w:spacing w:val="-1"/>
            <w:w w:val="115"/>
          </w:rPr>
          <w:t>Infrastructure</w:t>
        </w:r>
      </w:ins>
      <w:r>
        <w:rPr>
          <w:spacing w:val="-1"/>
          <w:w w:val="115"/>
        </w:rPr>
        <w:t>,</w:t>
      </w:r>
      <w:r>
        <w:rPr>
          <w:spacing w:val="31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mak</w:t>
      </w:r>
      <w:r>
        <w:rPr>
          <w:spacing w:val="-3"/>
          <w:w w:val="115"/>
        </w:rPr>
        <w:t>es</w:t>
      </w:r>
      <w:r>
        <w:rPr>
          <w:spacing w:val="26"/>
          <w:w w:val="115"/>
        </w:rPr>
        <w:t xml:space="preserve"> </w:t>
      </w:r>
      <w:r>
        <w:rPr>
          <w:w w:val="115"/>
        </w:rPr>
        <w:t>it</w:t>
      </w:r>
      <w:r>
        <w:rPr>
          <w:spacing w:val="27"/>
          <w:w w:val="115"/>
        </w:rPr>
        <w:t xml:space="preserve"> </w:t>
      </w:r>
      <w:ins w:id="616" w:author="Chris Prickett" w:date="2017-02-12T14:47:00Z">
        <w:r w:rsidR="00537835">
          <w:rPr>
            <w:w w:val="115"/>
          </w:rPr>
          <w:t>the</w:t>
        </w:r>
      </w:ins>
      <w:del w:id="617" w:author="Chris Prickett" w:date="2017-02-12T14:47:00Z">
        <w:r w:rsidDel="00537835">
          <w:rPr>
            <w:w w:val="115"/>
          </w:rPr>
          <w:delText>a</w:delText>
        </w:r>
      </w:del>
      <w:r>
        <w:rPr>
          <w:spacing w:val="27"/>
          <w:w w:val="115"/>
        </w:rPr>
        <w:t xml:space="preserve"> </w:t>
      </w:r>
      <w:r>
        <w:rPr>
          <w:w w:val="115"/>
        </w:rPr>
        <w:t>supreme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regulatory,</w:t>
      </w:r>
      <w:r>
        <w:rPr>
          <w:spacing w:val="53"/>
          <w:w w:val="116"/>
        </w:rPr>
        <w:t xml:space="preserve"> </w:t>
      </w:r>
      <w:r>
        <w:rPr>
          <w:w w:val="115"/>
        </w:rPr>
        <w:t>planning,</w:t>
      </w:r>
      <w:r>
        <w:rPr>
          <w:spacing w:val="2"/>
          <w:w w:val="115"/>
        </w:rPr>
        <w:t xml:space="preserve"> </w:t>
      </w:r>
      <w:r>
        <w:rPr>
          <w:w w:val="115"/>
        </w:rPr>
        <w:t>administration,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2"/>
          <w:w w:val="115"/>
        </w:rPr>
        <w:t xml:space="preserve"> b</w:t>
      </w:r>
      <w:r>
        <w:rPr>
          <w:spacing w:val="3"/>
          <w:w w:val="115"/>
        </w:rPr>
        <w:t>ody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ins w:id="618" w:author="Chris Prickett" w:date="2017-02-12T14:47:00Z">
        <w:r w:rsidR="00537835">
          <w:rPr>
            <w:spacing w:val="2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w w:val="115"/>
        </w:rPr>
        <w:t>domain.</w:t>
      </w:r>
    </w:p>
    <w:p w14:paraId="7B92A668" w14:textId="250CBA16" w:rsidR="00A8456E" w:rsidRPr="004B4949" w:rsidRDefault="006C1195" w:rsidP="004B4949">
      <w:pPr>
        <w:pStyle w:val="BodyText"/>
        <w:spacing w:before="15" w:line="291" w:lineRule="auto"/>
        <w:ind w:right="111" w:firstLine="338"/>
        <w:jc w:val="both"/>
        <w:rPr>
          <w:spacing w:val="25"/>
          <w:w w:val="115"/>
          <w:position w:val="8"/>
          <w:sz w:val="16"/>
        </w:rPr>
      </w:pP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Belgrade</w:t>
      </w:r>
      <w:r>
        <w:rPr>
          <w:spacing w:val="-14"/>
          <w:w w:val="115"/>
        </w:rPr>
        <w:t xml:space="preserve"> </w:t>
      </w:r>
      <w:r>
        <w:rPr>
          <w:w w:val="115"/>
        </w:rPr>
        <w:t>planning</w:t>
      </w:r>
      <w:r>
        <w:rPr>
          <w:spacing w:val="-15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-15"/>
          <w:w w:val="115"/>
        </w:rPr>
        <w:t xml:space="preserve"> </w:t>
      </w:r>
      <w:r>
        <w:rPr>
          <w:w w:val="115"/>
        </w:rPr>
        <w:t>manage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gain</w:t>
      </w:r>
      <w:r>
        <w:rPr>
          <w:spacing w:val="-15"/>
          <w:w w:val="115"/>
        </w:rPr>
        <w:t xml:space="preserve"> </w:t>
      </w:r>
      <w:r>
        <w:rPr>
          <w:w w:val="115"/>
        </w:rPr>
        <w:t>certain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authorit</w:t>
      </w:r>
      <w:r>
        <w:rPr>
          <w:spacing w:val="-2"/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2"/>
        </w:rPr>
        <w:t xml:space="preserve"> </w:t>
      </w:r>
      <w:r>
        <w:rPr>
          <w:w w:val="115"/>
        </w:rPr>
        <w:t>the national discourse.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Fir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w w:val="115"/>
        </w:rPr>
        <w:t xml:space="preserve"> of all,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they produce </w:t>
      </w:r>
      <w:r>
        <w:rPr>
          <w:spacing w:val="-2"/>
          <w:w w:val="115"/>
        </w:rPr>
        <w:t>massive</w:t>
      </w:r>
      <w:r>
        <w:rPr>
          <w:w w:val="115"/>
        </w:rPr>
        <w:t xml:space="preserve"> </w:t>
      </w:r>
      <w:r>
        <w:rPr>
          <w:spacing w:val="-1"/>
          <w:w w:val="115"/>
        </w:rPr>
        <w:t>amount</w:t>
      </w:r>
      <w:ins w:id="619" w:author="Chris Prickett" w:date="2017-02-12T14:50:00Z">
        <w:r w:rsidR="00A661A4">
          <w:rPr>
            <w:spacing w:val="-1"/>
            <w:w w:val="115"/>
          </w:rPr>
          <w:t>s</w:t>
        </w:r>
      </w:ins>
      <w:r>
        <w:rPr>
          <w:w w:val="115"/>
        </w:rPr>
        <w:t xml:space="preserve"> of general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detailed</w:t>
      </w:r>
      <w:r>
        <w:rPr>
          <w:spacing w:val="21"/>
          <w:w w:val="114"/>
        </w:rPr>
        <w:t xml:space="preserve"> </w:t>
      </w:r>
      <w:r>
        <w:rPr>
          <w:w w:val="115"/>
        </w:rPr>
        <w:t>regulation plans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w w:val="115"/>
        </w:rPr>
        <w:t xml:space="preserve"> equals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production 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rest of</w:t>
      </w:r>
      <w:r>
        <w:rPr>
          <w:spacing w:val="1"/>
          <w:w w:val="115"/>
        </w:rPr>
        <w:t xml:space="preserve"> </w:t>
      </w:r>
      <w:r>
        <w:rPr>
          <w:w w:val="115"/>
        </w:rPr>
        <w:t>Serbia</w:t>
      </w:r>
      <w:r>
        <w:rPr>
          <w:spacing w:val="1"/>
          <w:w w:val="115"/>
        </w:rPr>
        <w:t xml:space="preserve"> </w:t>
      </w:r>
      <w:del w:id="620" w:author="Chris Prickett" w:date="2017-02-12T14:51:00Z">
        <w:r w:rsidDel="00A661A4">
          <w:rPr>
            <w:w w:val="115"/>
          </w:rPr>
          <w:delText>al</w:delText>
        </w:r>
      </w:del>
      <w:r>
        <w:rPr>
          <w:w w:val="115"/>
        </w:rPr>
        <w:t>together.</w:t>
      </w:r>
      <w:r>
        <w:rPr>
          <w:spacing w:val="23"/>
          <w:w w:val="115"/>
        </w:rPr>
        <w:t xml:space="preserve"> </w:t>
      </w:r>
      <w:r>
        <w:rPr>
          <w:w w:val="115"/>
        </w:rPr>
        <w:t>Then,</w:t>
      </w:r>
      <w:r>
        <w:rPr>
          <w:spacing w:val="1"/>
          <w:w w:val="115"/>
        </w:rPr>
        <w:t xml:space="preserve"> </w:t>
      </w:r>
      <w:r>
        <w:rPr>
          <w:w w:val="115"/>
        </w:rPr>
        <w:t>they</w:t>
      </w:r>
      <w:r>
        <w:rPr>
          <w:spacing w:val="20"/>
          <w:w w:val="117"/>
        </w:rPr>
        <w:t xml:space="preserve"> </w:t>
      </w:r>
      <w:r>
        <w:rPr>
          <w:w w:val="115"/>
        </w:rPr>
        <w:t>hold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special</w:t>
      </w:r>
      <w:r>
        <w:rPr>
          <w:spacing w:val="-1"/>
          <w:w w:val="115"/>
        </w:rPr>
        <w:t xml:space="preserve"> </w:t>
      </w:r>
      <w:r>
        <w:rPr>
          <w:w w:val="115"/>
        </w:rPr>
        <w:t>role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 xml:space="preserve"> </w:t>
      </w:r>
      <w:r>
        <w:rPr>
          <w:w w:val="115"/>
        </w:rPr>
        <w:t>national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scope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cit</w:t>
      </w:r>
      <w:r>
        <w:rPr>
          <w:spacing w:val="-3"/>
          <w:w w:val="115"/>
        </w:rPr>
        <w:t>y</w:t>
      </w:r>
      <w:r>
        <w:rPr>
          <w:spacing w:val="-1"/>
          <w:w w:val="115"/>
        </w:rPr>
        <w:t xml:space="preserve"> </w:t>
      </w:r>
      <w:r>
        <w:rPr>
          <w:w w:val="115"/>
        </w:rPr>
        <w:t>legally</w:t>
      </w:r>
      <w:r>
        <w:rPr>
          <w:spacing w:val="-3"/>
          <w:w w:val="115"/>
        </w:rPr>
        <w:t xml:space="preserve"> </w:t>
      </w:r>
      <w:r>
        <w:rPr>
          <w:w w:val="115"/>
        </w:rPr>
        <w:t>has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special</w:t>
      </w:r>
      <w:r>
        <w:rPr>
          <w:spacing w:val="-2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  <w:position w:val="8"/>
          <w:sz w:val="16"/>
        </w:rPr>
        <w:t>11</w:t>
      </w:r>
      <w:r>
        <w:rPr>
          <w:spacing w:val="25"/>
          <w:w w:val="115"/>
          <w:position w:val="8"/>
          <w:sz w:val="16"/>
        </w:rPr>
        <w:t xml:space="preserve"> </w:t>
      </w:r>
      <w:r>
        <w:rPr>
          <w:spacing w:val="-1"/>
          <w:w w:val="115"/>
        </w:rPr>
        <w:t>.</w:t>
      </w:r>
      <w:r>
        <w:rPr>
          <w:spacing w:val="52"/>
          <w:w w:val="115"/>
        </w:rPr>
        <w:t xml:space="preserve"> </w:t>
      </w:r>
      <w:r>
        <w:rPr>
          <w:spacing w:val="-3"/>
          <w:w w:val="115"/>
        </w:rPr>
        <w:t>Finally,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various</w:t>
      </w:r>
      <w:r>
        <w:rPr>
          <w:spacing w:val="9"/>
          <w:w w:val="115"/>
        </w:rPr>
        <w:t xml:space="preserve"> </w:t>
      </w:r>
      <w:r>
        <w:rPr>
          <w:w w:val="115"/>
        </w:rPr>
        <w:t>regulations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9"/>
          <w:w w:val="115"/>
        </w:rPr>
        <w:t xml:space="preserve"> </w:t>
      </w:r>
      <w:r>
        <w:rPr>
          <w:w w:val="115"/>
        </w:rPr>
        <w:t>once</w:t>
      </w:r>
      <w:r>
        <w:rPr>
          <w:spacing w:val="8"/>
          <w:w w:val="115"/>
        </w:rPr>
        <w:t xml:space="preserve"> </w:t>
      </w:r>
      <w:r>
        <w:rPr>
          <w:w w:val="115"/>
        </w:rPr>
        <w:t>pioneered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Belgrade,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like</w:t>
      </w:r>
      <w:r>
        <w:rPr>
          <w:spacing w:val="9"/>
          <w:w w:val="115"/>
        </w:rPr>
        <w:t xml:space="preserve"> </w:t>
      </w:r>
      <w:r>
        <w:rPr>
          <w:w w:val="115"/>
        </w:rPr>
        <w:t>that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01"/>
        </w:rPr>
        <w:t xml:space="preserve"> </w:t>
      </w:r>
      <w:ins w:id="621" w:author="Chris Prickett" w:date="2017-02-12T14:51:00Z">
        <w:r w:rsidR="00A661A4">
          <w:rPr>
            <w:spacing w:val="21"/>
            <w:w w:val="101"/>
          </w:rPr>
          <w:t xml:space="preserve">the </w:t>
        </w:r>
      </w:ins>
      <w:r>
        <w:rPr>
          <w:w w:val="115"/>
        </w:rPr>
        <w:t>Planning</w:t>
      </w:r>
      <w:r>
        <w:rPr>
          <w:spacing w:val="-13"/>
          <w:w w:val="115"/>
        </w:rPr>
        <w:t xml:space="preserve"> </w:t>
      </w:r>
      <w:r>
        <w:rPr>
          <w:w w:val="115"/>
        </w:rPr>
        <w:t>commission</w:t>
      </w:r>
      <w:ins w:id="622" w:author="Chris Prickett" w:date="2017-02-12T14:51:00Z">
        <w:r w:rsidR="00A661A4">
          <w:rPr>
            <w:w w:val="115"/>
          </w:rPr>
          <w:t>,</w:t>
        </w:r>
      </w:ins>
      <w:r>
        <w:rPr>
          <w:spacing w:val="-12"/>
          <w:w w:val="115"/>
        </w:rPr>
        <w:t xml:space="preserve"> </w:t>
      </w:r>
      <w:r>
        <w:rPr>
          <w:w w:val="115"/>
        </w:rPr>
        <w:t>instated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Belgrade</w:t>
      </w:r>
      <w:r>
        <w:rPr>
          <w:spacing w:val="-11"/>
          <w:w w:val="115"/>
        </w:rPr>
        <w:t xml:space="preserve"> </w:t>
      </w:r>
      <w:r>
        <w:rPr>
          <w:w w:val="115"/>
        </w:rPr>
        <w:t>through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Statute</w:t>
      </w:r>
      <w:r>
        <w:rPr>
          <w:spacing w:val="-12"/>
          <w:w w:val="115"/>
        </w:rPr>
        <w:t xml:space="preserve"> </w:t>
      </w:r>
      <w:r>
        <w:rPr>
          <w:w w:val="115"/>
        </w:rPr>
        <w:t>since</w:t>
      </w:r>
      <w:r>
        <w:rPr>
          <w:spacing w:val="-12"/>
          <w:w w:val="115"/>
        </w:rPr>
        <w:t xml:space="preserve"> </w:t>
      </w:r>
      <w:r>
        <w:rPr>
          <w:w w:val="115"/>
        </w:rPr>
        <w:t>1974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legally</w:t>
      </w:r>
      <w:r>
        <w:rPr>
          <w:spacing w:val="21"/>
          <w:w w:val="111"/>
        </w:rPr>
        <w:t xml:space="preserve"> </w:t>
      </w:r>
      <w:r>
        <w:rPr>
          <w:w w:val="115"/>
        </w:rPr>
        <w:t>introduced</w:t>
      </w:r>
      <w:r>
        <w:rPr>
          <w:spacing w:val="-14"/>
          <w:w w:val="115"/>
        </w:rPr>
        <w:t xml:space="preserve"> </w:t>
      </w:r>
      <w:r>
        <w:rPr>
          <w:w w:val="115"/>
        </w:rPr>
        <w:t>at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national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2003</w:t>
      </w:r>
      <w:r>
        <w:rPr>
          <w:spacing w:val="-14"/>
          <w:w w:val="115"/>
        </w:rPr>
        <w:t xml:space="preserve"> </w:t>
      </w:r>
      <w:r>
        <w:rPr>
          <w:w w:val="115"/>
        </w:rPr>
        <w:t>Planning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12"/>
          <w:w w:val="115"/>
        </w:rPr>
        <w:t xml:space="preserve"> </w:t>
      </w:r>
      <w:r>
        <w:rPr>
          <w:w w:val="115"/>
        </w:rPr>
        <w:t>Act</w:t>
      </w:r>
      <w:r w:rsidR="00CD58F7">
        <w:rPr>
          <w:spacing w:val="-12"/>
          <w:w w:val="115"/>
        </w:rPr>
        <w:t>.</w:t>
      </w:r>
    </w:p>
    <w:p w14:paraId="4406D06D" w14:textId="1E127C53" w:rsidR="00A8456E" w:rsidRDefault="006C1195">
      <w:pPr>
        <w:pStyle w:val="BodyText"/>
        <w:spacing w:before="5" w:line="293" w:lineRule="auto"/>
        <w:ind w:right="111" w:firstLine="338"/>
        <w:jc w:val="both"/>
      </w:pP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del w:id="623" w:author="Chris Prickett" w:date="2017-02-12T14:52:00Z">
        <w:r w:rsidDel="00A661A4">
          <w:rPr>
            <w:spacing w:val="-4"/>
            <w:w w:val="115"/>
          </w:rPr>
          <w:delText>con</w:delText>
        </w:r>
        <w:r w:rsidDel="00A661A4">
          <w:rPr>
            <w:spacing w:val="-3"/>
            <w:w w:val="115"/>
          </w:rPr>
          <w:delText>trary</w:delText>
        </w:r>
      </w:del>
      <w:ins w:id="624" w:author="Chris Prickett" w:date="2017-02-12T14:52:00Z">
        <w:r w:rsidR="00A661A4">
          <w:rPr>
            <w:spacing w:val="-4"/>
            <w:w w:val="115"/>
          </w:rPr>
          <w:t>other hand</w:t>
        </w:r>
      </w:ins>
      <w:r>
        <w:rPr>
          <w:spacing w:val="-3"/>
          <w:w w:val="115"/>
        </w:rPr>
        <w:t>,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private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initiati</w:t>
      </w:r>
      <w:r>
        <w:rPr>
          <w:spacing w:val="-2"/>
          <w:w w:val="115"/>
        </w:rPr>
        <w:t>ves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actually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pillars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transformations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spacing w:val="-5"/>
          <w:w w:val="115"/>
        </w:rPr>
        <w:t>Sava</w:t>
      </w:r>
      <w:r>
        <w:rPr>
          <w:w w:val="115"/>
        </w:rPr>
        <w:t>mala.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case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ins w:id="625" w:author="Chris Prickett" w:date="2017-02-12T14:52:00Z">
        <w:r w:rsidR="00A661A4">
          <w:rPr>
            <w:w w:val="115"/>
          </w:rPr>
          <w:t xml:space="preserve"> the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Belgrade</w:t>
      </w:r>
      <w:r>
        <w:rPr>
          <w:spacing w:val="-3"/>
          <w:w w:val="115"/>
        </w:rPr>
        <w:t xml:space="preserve"> Waterfront </w:t>
      </w:r>
      <w:r>
        <w:rPr>
          <w:w w:val="115"/>
        </w:rPr>
        <w:t>Pro</w:t>
      </w:r>
      <w:r>
        <w:rPr>
          <w:spacing w:val="1"/>
          <w:w w:val="115"/>
        </w:rPr>
        <w:t>ject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exem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lifies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3"/>
          <w:w w:val="115"/>
        </w:rPr>
        <w:t xml:space="preserve"> even </w:t>
      </w:r>
      <w:r>
        <w:rPr>
          <w:w w:val="115"/>
        </w:rPr>
        <w:t>though</w:t>
      </w:r>
      <w:ins w:id="626" w:author="Chris Prickett" w:date="2017-02-12T14:52:00Z">
        <w:r w:rsidR="00A661A4">
          <w:rPr>
            <w:w w:val="115"/>
          </w:rPr>
          <w:t xml:space="preserve"> the</w:t>
        </w:r>
      </w:ins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M</w:t>
      </w:r>
      <w:r>
        <w:rPr>
          <w:spacing w:val="-1"/>
          <w:w w:val="115"/>
        </w:rPr>
        <w:t>aster</w:t>
      </w:r>
      <w:r>
        <w:rPr>
          <w:spacing w:val="-3"/>
          <w:w w:val="115"/>
        </w:rPr>
        <w:t xml:space="preserve"> </w:t>
      </w:r>
      <w:r>
        <w:rPr>
          <w:w w:val="115"/>
        </w:rPr>
        <w:t>plan</w:t>
      </w:r>
      <w:r>
        <w:rPr>
          <w:spacing w:val="55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legally</w:t>
      </w:r>
      <w:r>
        <w:rPr>
          <w:spacing w:val="-9"/>
          <w:w w:val="115"/>
        </w:rPr>
        <w:t xml:space="preserve"> </w:t>
      </w:r>
      <w:r>
        <w:rPr>
          <w:w w:val="115"/>
        </w:rPr>
        <w:t>binding</w:t>
      </w:r>
      <w:r>
        <w:rPr>
          <w:spacing w:val="-8"/>
          <w:w w:val="115"/>
        </w:rPr>
        <w:t xml:space="preserve"> </w:t>
      </w:r>
      <w:r>
        <w:rPr>
          <w:w w:val="115"/>
        </w:rPr>
        <w:t>document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Serbia,</w:t>
      </w:r>
      <w:r>
        <w:rPr>
          <w:spacing w:val="-7"/>
          <w:w w:val="115"/>
        </w:rPr>
        <w:t xml:space="preserve"> </w:t>
      </w:r>
      <w:r>
        <w:rPr>
          <w:w w:val="115"/>
        </w:rPr>
        <w:t>but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simple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statement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ins w:id="627" w:author="Chris Prickett" w:date="2017-02-12T14:52:00Z">
        <w:r w:rsidR="00A661A4">
          <w:rPr>
            <w:spacing w:val="-8"/>
            <w:w w:val="115"/>
          </w:rPr>
          <w:t xml:space="preserve">the </w:t>
        </w:r>
      </w:ins>
      <w:r>
        <w:rPr>
          <w:spacing w:val="-3"/>
          <w:w w:val="115"/>
        </w:rPr>
        <w:t>investor’s</w:t>
      </w:r>
      <w:r>
        <w:rPr>
          <w:spacing w:val="-8"/>
          <w:w w:val="115"/>
        </w:rPr>
        <w:t xml:space="preserve"> </w:t>
      </w:r>
      <w:r>
        <w:rPr>
          <w:w w:val="115"/>
        </w:rPr>
        <w:t>wishes,</w:t>
      </w:r>
      <w:r>
        <w:rPr>
          <w:spacing w:val="23"/>
          <w:w w:val="108"/>
        </w:rPr>
        <w:t xml:space="preserve"> </w:t>
      </w:r>
      <w:r>
        <w:rPr>
          <w:w w:val="115"/>
        </w:rPr>
        <w:t>its</w:t>
      </w:r>
      <w:r>
        <w:rPr>
          <w:spacing w:val="2"/>
          <w:w w:val="115"/>
        </w:rPr>
        <w:t xml:space="preserve"> </w:t>
      </w:r>
      <w:r>
        <w:rPr>
          <w:w w:val="115"/>
        </w:rPr>
        <w:t>rules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decisions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implicitly</w:t>
      </w:r>
      <w:r>
        <w:rPr>
          <w:spacing w:val="3"/>
          <w:w w:val="115"/>
        </w:rPr>
        <w:t xml:space="preserve"> </w:t>
      </w:r>
      <w:r>
        <w:rPr>
          <w:w w:val="115"/>
        </w:rPr>
        <w:t>assigned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obligation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b</w:t>
      </w:r>
      <w:r>
        <w:rPr>
          <w:spacing w:val="3"/>
          <w:w w:val="115"/>
        </w:rPr>
        <w:t xml:space="preserve">e </w:t>
      </w:r>
      <w:r>
        <w:rPr>
          <w:w w:val="115"/>
        </w:rPr>
        <w:t>incorporated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ins w:id="628" w:author="Chris Prickett" w:date="2017-02-12T14:53:00Z">
        <w:r w:rsidR="00A661A4">
          <w:rPr>
            <w:spacing w:val="2"/>
            <w:w w:val="115"/>
          </w:rPr>
          <w:t xml:space="preserve">the </w:t>
        </w:r>
      </w:ins>
      <w:r>
        <w:rPr>
          <w:w w:val="115"/>
        </w:rPr>
        <w:t>De</w:t>
      </w:r>
      <w:del w:id="629" w:author="Chris Prickett" w:date="2017-02-12T14:53:00Z">
        <w:r w:rsidDel="00A661A4">
          <w:rPr>
            <w:w w:val="115"/>
          </w:rPr>
          <w:delText>-</w:delText>
        </w:r>
        <w:r w:rsidDel="00A661A4">
          <w:rPr>
            <w:spacing w:val="25"/>
            <w:w w:val="108"/>
          </w:rPr>
          <w:delText xml:space="preserve"> </w:delText>
        </w:r>
      </w:del>
      <w:r>
        <w:rPr>
          <w:w w:val="115"/>
        </w:rPr>
        <w:t>tailed</w:t>
      </w:r>
      <w:r>
        <w:rPr>
          <w:spacing w:val="-2"/>
          <w:w w:val="115"/>
        </w:rPr>
        <w:t xml:space="preserve"> </w:t>
      </w:r>
      <w:r>
        <w:rPr>
          <w:w w:val="115"/>
        </w:rPr>
        <w:t>Urban</w:t>
      </w:r>
      <w:r>
        <w:rPr>
          <w:spacing w:val="-1"/>
          <w:w w:val="115"/>
        </w:rPr>
        <w:t xml:space="preserve"> </w:t>
      </w:r>
      <w:r>
        <w:rPr>
          <w:w w:val="115"/>
        </w:rPr>
        <w:t>Plan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th</w:t>
      </w:r>
      <w:r>
        <w:rPr>
          <w:spacing w:val="-2"/>
          <w:w w:val="115"/>
        </w:rPr>
        <w:t xml:space="preserve">e </w:t>
      </w:r>
      <w:r>
        <w:rPr>
          <w:w w:val="115"/>
        </w:rPr>
        <w:t>area.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ins w:id="630" w:author="Chris Prickett" w:date="2017-02-12T14:53:00Z">
        <w:r w:rsidR="00A661A4">
          <w:rPr>
            <w:w w:val="115"/>
          </w:rPr>
          <w:t xml:space="preserve"> </w:t>
        </w:r>
      </w:ins>
      <w:del w:id="631" w:author="Chris Prickett" w:date="2017-02-12T14:53:00Z">
        <w:r w:rsidDel="00A661A4">
          <w:rPr>
            <w:w w:val="115"/>
          </w:rPr>
          <w:delText>y</w:delText>
        </w:r>
        <w:r w:rsidDel="00A661A4">
          <w:rPr>
            <w:spacing w:val="-2"/>
            <w:w w:val="115"/>
          </w:rPr>
          <w:delText xml:space="preserve"> </w:delText>
        </w:r>
        <w:r w:rsidDel="00A661A4">
          <w:rPr>
            <w:w w:val="115"/>
          </w:rPr>
          <w:delText>[</w:delText>
        </w:r>
      </w:del>
      <w:r>
        <w:rPr>
          <w:w w:val="115"/>
        </w:rPr>
        <w:t>master</w:t>
      </w:r>
      <w:r>
        <w:rPr>
          <w:spacing w:val="-1"/>
          <w:w w:val="115"/>
        </w:rPr>
        <w:t xml:space="preserve"> </w:t>
      </w:r>
      <w:r>
        <w:rPr>
          <w:w w:val="115"/>
        </w:rPr>
        <w:t>plans</w:t>
      </w:r>
      <w:del w:id="632" w:author="Chris Prickett" w:date="2017-02-12T14:53:00Z">
        <w:r w:rsidDel="00A661A4">
          <w:rPr>
            <w:w w:val="115"/>
          </w:rPr>
          <w:delText>]</w:delText>
        </w:r>
      </w:del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this</w:t>
      </w:r>
      <w:r>
        <w:rPr>
          <w:spacing w:val="-1"/>
          <w:w w:val="115"/>
        </w:rPr>
        <w:t xml:space="preserve"> manner</w:t>
      </w:r>
      <w:r>
        <w:rPr>
          <w:spacing w:val="-2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-1"/>
          <w:w w:val="115"/>
        </w:rPr>
        <w:t xml:space="preserve"> </w:t>
      </w:r>
      <w:r>
        <w:rPr>
          <w:w w:val="115"/>
        </w:rPr>
        <w:t>legalized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7"/>
        </w:rPr>
        <w:t xml:space="preserve"> </w:t>
      </w:r>
      <w:r>
        <w:rPr>
          <w:w w:val="115"/>
        </w:rPr>
        <w:t>legitimized</w:t>
      </w:r>
      <w:r>
        <w:rPr>
          <w:spacing w:val="-2"/>
          <w:w w:val="115"/>
        </w:rPr>
        <w:t>.</w:t>
      </w:r>
    </w:p>
    <w:p w14:paraId="5476CE1F" w14:textId="2E14704C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spacing w:val="-3"/>
          <w:w w:val="115"/>
        </w:rPr>
        <w:t>Similarly</w:t>
      </w:r>
      <w:r>
        <w:rPr>
          <w:spacing w:val="-2"/>
          <w:w w:val="115"/>
        </w:rPr>
        <w:t>,</w:t>
      </w:r>
      <w:r>
        <w:rPr>
          <w:spacing w:val="-12"/>
          <w:w w:val="115"/>
        </w:rPr>
        <w:t xml:space="preserve"> </w:t>
      </w:r>
      <w:ins w:id="633" w:author="Chris Prickett" w:date="2017-02-12T14:55:00Z">
        <w:r w:rsidR="00A661A4">
          <w:rPr>
            <w:spacing w:val="-12"/>
            <w:w w:val="115"/>
          </w:rPr>
          <w:t xml:space="preserve">even though </w:t>
        </w:r>
      </w:ins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activities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ins w:id="634" w:author="Chris Prickett" w:date="2017-02-12T14:53:00Z">
        <w:r w:rsidR="00A661A4">
          <w:rPr>
            <w:spacing w:val="-11"/>
            <w:w w:val="115"/>
          </w:rPr>
          <w:t xml:space="preserve">the </w:t>
        </w:r>
      </w:ins>
      <w:r>
        <w:rPr>
          <w:spacing w:val="-2"/>
          <w:w w:val="115"/>
        </w:rPr>
        <w:t>fi</w:t>
      </w:r>
      <w:r>
        <w:rPr>
          <w:spacing w:val="-1"/>
          <w:w w:val="115"/>
        </w:rPr>
        <w:t>rst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Mikser</w:t>
      </w:r>
      <w:proofErr w:type="spellEnd"/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F</w:t>
      </w:r>
      <w:r>
        <w:rPr>
          <w:spacing w:val="-5"/>
          <w:w w:val="115"/>
        </w:rPr>
        <w:t>estival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later</w:t>
      </w:r>
      <w:del w:id="635" w:author="Chris Prickett" w:date="2017-02-12T14:55:00Z">
        <w:r w:rsidDel="00A661A4">
          <w:rPr>
            <w:spacing w:val="-13"/>
            <w:w w:val="115"/>
          </w:rPr>
          <w:delText xml:space="preserve"> </w:delText>
        </w:r>
        <w:r w:rsidDel="00A661A4">
          <w:rPr>
            <w:w w:val="115"/>
          </w:rPr>
          <w:delText>on</w:delText>
        </w:r>
      </w:del>
      <w:r>
        <w:rPr>
          <w:spacing w:val="-12"/>
          <w:w w:val="115"/>
        </w:rPr>
        <w:t xml:space="preserve"> </w:t>
      </w:r>
      <w:ins w:id="636" w:author="Chris Prickett" w:date="2017-02-12T14:55:00Z">
        <w:r w:rsidR="00A661A4">
          <w:rPr>
            <w:spacing w:val="-12"/>
            <w:w w:val="115"/>
          </w:rPr>
          <w:t xml:space="preserve">of </w:t>
        </w:r>
      </w:ins>
      <w:proofErr w:type="spellStart"/>
      <w:r>
        <w:rPr>
          <w:w w:val="115"/>
        </w:rPr>
        <w:t>Mikser</w:t>
      </w:r>
      <w:proofErr w:type="spellEnd"/>
      <w:r>
        <w:rPr>
          <w:spacing w:val="-12"/>
          <w:w w:val="115"/>
        </w:rPr>
        <w:t xml:space="preserve"> </w:t>
      </w:r>
      <w:ins w:id="637" w:author="Chris Prickett" w:date="2017-02-12T14:54:00Z">
        <w:r w:rsidR="00A661A4">
          <w:rPr>
            <w:w w:val="115"/>
          </w:rPr>
          <w:t>H</w:t>
        </w:r>
      </w:ins>
      <w:del w:id="638" w:author="Chris Prickett" w:date="2017-02-12T14:54:00Z">
        <w:r w:rsidDel="00A661A4">
          <w:rPr>
            <w:w w:val="115"/>
          </w:rPr>
          <w:delText>h</w:delText>
        </w:r>
      </w:del>
      <w:r>
        <w:rPr>
          <w:w w:val="115"/>
        </w:rPr>
        <w:t>ouse,</w:t>
      </w:r>
      <w:r>
        <w:rPr>
          <w:spacing w:val="-11"/>
          <w:w w:val="115"/>
        </w:rPr>
        <w:t xml:space="preserve"> </w:t>
      </w:r>
      <w:del w:id="639" w:author="Chris Prickett" w:date="2017-02-12T14:55:00Z">
        <w:r w:rsidDel="00A661A4">
          <w:rPr>
            <w:spacing w:val="-3"/>
            <w:w w:val="115"/>
          </w:rPr>
          <w:delText>even</w:delText>
        </w:r>
        <w:r w:rsidDel="00A661A4">
          <w:rPr>
            <w:spacing w:val="-12"/>
            <w:w w:val="115"/>
          </w:rPr>
          <w:delText xml:space="preserve"> </w:delText>
        </w:r>
        <w:r w:rsidDel="00A661A4">
          <w:rPr>
            <w:spacing w:val="-1"/>
            <w:w w:val="115"/>
          </w:rPr>
          <w:delText>thou</w:delText>
        </w:r>
        <w:r w:rsidDel="00A661A4">
          <w:rPr>
            <w:spacing w:val="-2"/>
            <w:w w:val="115"/>
          </w:rPr>
          <w:delText>gh</w:delText>
        </w:r>
        <w:r w:rsidDel="00A661A4">
          <w:rPr>
            <w:spacing w:val="31"/>
            <w:w w:val="111"/>
          </w:rPr>
          <w:delText xml:space="preserve"> </w:delText>
        </w:r>
        <w:r w:rsidDel="00A661A4">
          <w:rPr>
            <w:w w:val="115"/>
          </w:rPr>
          <w:delText>they</w:delText>
        </w:r>
        <w:r w:rsidDel="00A661A4">
          <w:rPr>
            <w:spacing w:val="19"/>
            <w:w w:val="115"/>
          </w:rPr>
          <w:delText xml:space="preserve"> </w:delText>
        </w:r>
      </w:del>
      <w:r>
        <w:rPr>
          <w:w w:val="115"/>
        </w:rPr>
        <w:t>aimed</w:t>
      </w:r>
      <w:r>
        <w:rPr>
          <w:spacing w:val="20"/>
          <w:w w:val="115"/>
        </w:rPr>
        <w:t xml:space="preserve"> </w:t>
      </w:r>
      <w:r>
        <w:rPr>
          <w:w w:val="115"/>
        </w:rPr>
        <w:t>at</w:t>
      </w:r>
      <w:r>
        <w:rPr>
          <w:spacing w:val="20"/>
          <w:w w:val="115"/>
        </w:rPr>
        <w:t xml:space="preserve"> </w:t>
      </w:r>
      <w:r>
        <w:rPr>
          <w:w w:val="115"/>
        </w:rPr>
        <w:t>culture,</w:t>
      </w:r>
      <w:r>
        <w:rPr>
          <w:spacing w:val="23"/>
          <w:w w:val="115"/>
        </w:rPr>
        <w:t xml:space="preserve"> </w:t>
      </w:r>
      <w:r>
        <w:rPr>
          <w:w w:val="115"/>
        </w:rPr>
        <w:t>art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design</w:t>
      </w:r>
      <w:r>
        <w:rPr>
          <w:spacing w:val="19"/>
          <w:w w:val="115"/>
        </w:rPr>
        <w:t xml:space="preserve"> </w:t>
      </w:r>
      <w:r>
        <w:rPr>
          <w:w w:val="115"/>
        </w:rPr>
        <w:t>at</w:t>
      </w:r>
      <w:r>
        <w:rPr>
          <w:spacing w:val="20"/>
          <w:w w:val="115"/>
        </w:rPr>
        <w:t xml:space="preserve"> </w:t>
      </w:r>
      <w:r>
        <w:rPr>
          <w:w w:val="115"/>
        </w:rPr>
        <w:t>first,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del w:id="640" w:author="Chris Prickett" w:date="2017-02-12T14:56:00Z">
        <w:r w:rsidDel="00A661A4">
          <w:rPr>
            <w:w w:val="115"/>
          </w:rPr>
          <w:delText>y</w:delText>
        </w:r>
      </w:del>
      <w:r>
        <w:rPr>
          <w:spacing w:val="20"/>
          <w:w w:val="115"/>
        </w:rPr>
        <w:t xml:space="preserve"> </w:t>
      </w:r>
      <w:r>
        <w:rPr>
          <w:w w:val="115"/>
        </w:rPr>
        <w:t>actual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20"/>
          <w:w w:val="115"/>
        </w:rPr>
        <w:t xml:space="preserve"> </w:t>
      </w:r>
      <w:del w:id="641" w:author="Chris Prickett" w:date="2017-02-12T14:56:00Z">
        <w:r w:rsidDel="00A661A4">
          <w:rPr>
            <w:w w:val="115"/>
          </w:rPr>
          <w:delText>go</w:delText>
        </w:r>
        <w:r w:rsidDel="00A661A4">
          <w:rPr>
            <w:spacing w:val="20"/>
            <w:w w:val="115"/>
          </w:rPr>
          <w:delText xml:space="preserve"> </w:delText>
        </w:r>
        <w:r w:rsidDel="00A661A4">
          <w:rPr>
            <w:w w:val="115"/>
          </w:rPr>
          <w:delText>more</w:delText>
        </w:r>
      </w:del>
      <w:ins w:id="642" w:author="Chris Prickett" w:date="2017-02-12T14:56:00Z">
        <w:r w:rsidR="00A661A4">
          <w:rPr>
            <w:w w:val="115"/>
          </w:rPr>
          <w:t>went</w:t>
        </w:r>
      </w:ins>
      <w:r>
        <w:rPr>
          <w:spacing w:val="19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ins w:id="643" w:author="Chris Prickett" w:date="2017-02-12T14:56:00Z">
        <w:r w:rsidR="00A661A4">
          <w:rPr>
            <w:spacing w:val="-2"/>
            <w:w w:val="115"/>
          </w:rPr>
          <w:t xml:space="preserve"> a more</w:t>
        </w:r>
      </w:ins>
      <w:r>
        <w:rPr>
          <w:spacing w:val="29"/>
          <w:w w:val="120"/>
        </w:rPr>
        <w:t xml:space="preserve"> </w:t>
      </w:r>
      <w:commentRangeStart w:id="644"/>
      <w:commentRangeStart w:id="645"/>
      <w:r>
        <w:rPr>
          <w:spacing w:val="-2"/>
          <w:w w:val="115"/>
        </w:rPr>
        <w:t>fair-like</w:t>
      </w:r>
      <w:r>
        <w:rPr>
          <w:spacing w:val="-14"/>
          <w:w w:val="115"/>
        </w:rPr>
        <w:t xml:space="preserve"> </w:t>
      </w:r>
      <w:commentRangeEnd w:id="644"/>
      <w:r w:rsidR="00A661A4">
        <w:rPr>
          <w:rStyle w:val="CommentReference"/>
          <w:rFonts w:asciiTheme="minorHAnsi" w:eastAsiaTheme="minorHAnsi" w:hAnsiTheme="minorHAnsi"/>
        </w:rPr>
        <w:commentReference w:id="644"/>
      </w:r>
      <w:commentRangeEnd w:id="645"/>
      <w:r w:rsidR="003A4ACD">
        <w:rPr>
          <w:rStyle w:val="CommentReference"/>
          <w:rFonts w:asciiTheme="minorHAnsi" w:eastAsiaTheme="minorHAnsi" w:hAnsiTheme="minorHAnsi"/>
        </w:rPr>
        <w:commentReference w:id="645"/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consumerist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dir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ction.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respect,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other</w:t>
      </w:r>
      <w:r>
        <w:rPr>
          <w:spacing w:val="-14"/>
          <w:w w:val="115"/>
        </w:rPr>
        <w:t xml:space="preserve"> </w:t>
      </w:r>
      <w:r>
        <w:rPr>
          <w:w w:val="115"/>
        </w:rPr>
        <w:t>cultural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workers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neigh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ourhoo</w:t>
      </w:r>
      <w:r>
        <w:rPr>
          <w:spacing w:val="1"/>
          <w:w w:val="115"/>
        </w:rPr>
        <w:t>d</w:t>
      </w:r>
      <w:proofErr w:type="spellEnd"/>
      <w:r>
        <w:rPr>
          <w:spacing w:val="-3"/>
          <w:w w:val="115"/>
        </w:rPr>
        <w:t xml:space="preserve"> </w:t>
      </w:r>
      <w:del w:id="646" w:author="Chris Prickett" w:date="2017-02-12T14:57:00Z">
        <w:r w:rsidDel="00A661A4">
          <w:rPr>
            <w:w w:val="115"/>
          </w:rPr>
          <w:delText>use</w:delText>
        </w:r>
        <w:r w:rsidDel="00A661A4">
          <w:rPr>
            <w:spacing w:val="-3"/>
            <w:w w:val="115"/>
          </w:rPr>
          <w:delText xml:space="preserve"> </w:delText>
        </w:r>
        <w:r w:rsidDel="00A661A4">
          <w:rPr>
            <w:w w:val="115"/>
          </w:rPr>
          <w:delText>to</w:delText>
        </w:r>
        <w:r w:rsidDel="00A661A4">
          <w:rPr>
            <w:spacing w:val="-3"/>
            <w:w w:val="115"/>
          </w:rPr>
          <w:delText xml:space="preserve"> </w:delText>
        </w:r>
        <w:r w:rsidDel="00A661A4">
          <w:rPr>
            <w:spacing w:val="-4"/>
            <w:w w:val="115"/>
          </w:rPr>
          <w:delText>say</w:delText>
        </w:r>
      </w:del>
      <w:ins w:id="647" w:author="Chris Prickett" w:date="2017-02-12T14:57:00Z">
        <w:r w:rsidR="00A661A4">
          <w:rPr>
            <w:w w:val="115"/>
          </w:rPr>
          <w:t>have said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Mikser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attracted</w:t>
      </w:r>
      <w:r>
        <w:rPr>
          <w:spacing w:val="-1"/>
          <w:w w:val="115"/>
        </w:rPr>
        <w:t xml:space="preserve"> </w:t>
      </w:r>
      <w:del w:id="648" w:author="Chris Prickett" w:date="2017-02-12T14:57:00Z">
        <w:r w:rsidDel="00A661A4">
          <w:rPr>
            <w:w w:val="115"/>
          </w:rPr>
          <w:delText>the</w:delText>
        </w:r>
        <w:r w:rsidDel="00A661A4">
          <w:rPr>
            <w:spacing w:val="-3"/>
            <w:w w:val="115"/>
          </w:rPr>
          <w:delText xml:space="preserve"> </w:delText>
        </w:r>
      </w:del>
      <w:r>
        <w:rPr>
          <w:spacing w:val="-1"/>
          <w:w w:val="115"/>
        </w:rPr>
        <w:t>attention</w:t>
      </w:r>
      <w:r>
        <w:rPr>
          <w:spacing w:val="-3"/>
          <w:w w:val="115"/>
        </w:rPr>
        <w:t xml:space="preserve"> </w:t>
      </w:r>
      <w:ins w:id="649" w:author="Chris Prickett" w:date="2017-02-12T14:57:00Z">
        <w:r w:rsidR="00A661A4">
          <w:rPr>
            <w:w w:val="115"/>
          </w:rPr>
          <w:t>to</w:t>
        </w:r>
      </w:ins>
      <w:del w:id="650" w:author="Chris Prickett" w:date="2017-02-12T14:57:00Z">
        <w:r w:rsidDel="00A661A4">
          <w:rPr>
            <w:w w:val="115"/>
          </w:rPr>
          <w:delText>for</w:delText>
        </w:r>
      </w:del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 xml:space="preserve">amala </w:t>
      </w:r>
      <w:r>
        <w:rPr>
          <w:w w:val="115"/>
        </w:rPr>
        <w:t>as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45"/>
          <w:w w:val="117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part</w:t>
      </w:r>
      <w:r>
        <w:rPr>
          <w:spacing w:val="-2"/>
          <w:w w:val="115"/>
        </w:rPr>
        <w:t>ying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easy</w:t>
      </w:r>
      <w:r>
        <w:rPr>
          <w:spacing w:val="14"/>
          <w:w w:val="115"/>
        </w:rPr>
        <w:t xml:space="preserve"> </w:t>
      </w:r>
      <w:r>
        <w:rPr>
          <w:w w:val="115"/>
        </w:rPr>
        <w:t>money</w:t>
      </w:r>
      <w:r>
        <w:rPr>
          <w:spacing w:val="13"/>
          <w:w w:val="115"/>
        </w:rPr>
        <w:t xml:space="preserve"> </w:t>
      </w:r>
      <w:r>
        <w:rPr>
          <w:w w:val="115"/>
        </w:rPr>
        <w:t>and,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long</w:t>
      </w:r>
      <w:r>
        <w:rPr>
          <w:spacing w:val="13"/>
          <w:w w:val="115"/>
        </w:rPr>
        <w:t xml:space="preserve"> </w:t>
      </w:r>
      <w:r>
        <w:rPr>
          <w:w w:val="115"/>
        </w:rPr>
        <w:t>run,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pa</w:t>
      </w:r>
      <w:r>
        <w:rPr>
          <w:spacing w:val="-4"/>
          <w:w w:val="115"/>
        </w:rPr>
        <w:t>ved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6"/>
          <w:w w:val="115"/>
        </w:rPr>
        <w:t>w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y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nigh</w:t>
      </w:r>
      <w:r>
        <w:rPr>
          <w:spacing w:val="-2"/>
          <w:w w:val="115"/>
        </w:rPr>
        <w:t>t</w:t>
      </w:r>
      <w:r>
        <w:rPr>
          <w:spacing w:val="13"/>
          <w:w w:val="115"/>
        </w:rPr>
        <w:t xml:space="preserve"> </w:t>
      </w:r>
      <w:r>
        <w:rPr>
          <w:w w:val="115"/>
        </w:rPr>
        <w:t>clubs,</w:t>
      </w:r>
      <w:r>
        <w:rPr>
          <w:spacing w:val="17"/>
          <w:w w:val="115"/>
        </w:rPr>
        <w:t xml:space="preserve"> </w:t>
      </w:r>
      <w:r>
        <w:rPr>
          <w:w w:val="115"/>
        </w:rPr>
        <w:t>cafes</w:t>
      </w:r>
      <w:r>
        <w:rPr>
          <w:spacing w:val="28"/>
          <w:w w:val="107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restaurants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ins w:id="651" w:author="Chris Prickett" w:date="2017-02-12T14:58:00Z">
        <w:r w:rsidR="00A661A4">
          <w:rPr>
            <w:w w:val="115"/>
          </w:rPr>
          <w:t>local</w:t>
        </w:r>
      </w:ins>
      <w:del w:id="652" w:author="Chris Prickett" w:date="2017-02-12T14:58:00Z">
        <w:r w:rsidDel="00A661A4">
          <w:rPr>
            <w:w w:val="115"/>
          </w:rPr>
          <w:delText>install</w:delText>
        </w:r>
      </w:del>
      <w:r>
        <w:rPr>
          <w:spacing w:val="14"/>
          <w:w w:val="115"/>
        </w:rPr>
        <w:t xml:space="preserve"> </w:t>
      </w:r>
      <w:r>
        <w:rPr>
          <w:w w:val="115"/>
        </w:rPr>
        <w:t>there</w:t>
      </w:r>
      <w:r>
        <w:rPr>
          <w:spacing w:val="-2"/>
          <w:w w:val="115"/>
        </w:rPr>
        <w:t>.</w:t>
      </w:r>
    </w:p>
    <w:p w14:paraId="6CCE6402" w14:textId="63F8C885" w:rsidR="00A8456E" w:rsidRDefault="006C1195" w:rsidP="00CD58F7">
      <w:pPr>
        <w:pStyle w:val="BodyText"/>
        <w:spacing w:before="15" w:line="293" w:lineRule="auto"/>
        <w:ind w:right="111" w:firstLine="338"/>
        <w:jc w:val="both"/>
      </w:pPr>
      <w:r>
        <w:rPr>
          <w:spacing w:val="-3"/>
          <w:w w:val="110"/>
        </w:rPr>
        <w:t>Finally,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wide</w:t>
      </w:r>
      <w:r>
        <w:rPr>
          <w:spacing w:val="15"/>
          <w:w w:val="110"/>
        </w:rPr>
        <w:t xml:space="preserve"> </w:t>
      </w:r>
      <w:r>
        <w:rPr>
          <w:w w:val="110"/>
        </w:rPr>
        <w:t>range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activities</w:t>
      </w:r>
      <w:r>
        <w:rPr>
          <w:spacing w:val="16"/>
          <w:w w:val="110"/>
        </w:rPr>
        <w:t xml:space="preserve"> </w:t>
      </w:r>
      <w:r>
        <w:rPr>
          <w:w w:val="110"/>
        </w:rPr>
        <w:t>instigated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civil</w:t>
      </w:r>
      <w:r>
        <w:rPr>
          <w:spacing w:val="14"/>
          <w:w w:val="110"/>
        </w:rPr>
        <w:t xml:space="preserve"> </w:t>
      </w:r>
      <w:r>
        <w:rPr>
          <w:w w:val="110"/>
        </w:rPr>
        <w:t>sector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Savamala</w:t>
      </w:r>
      <w:ins w:id="653" w:author="Chris Prickett" w:date="2017-02-12T14:59:00Z">
        <w:r w:rsidR="00207943">
          <w:rPr>
            <w:spacing w:val="-3"/>
            <w:w w:val="110"/>
          </w:rPr>
          <w:t xml:space="preserve"> provide</w:t>
        </w:r>
      </w:ins>
      <w:r>
        <w:rPr>
          <w:spacing w:val="15"/>
          <w:w w:val="110"/>
        </w:rPr>
        <w:t xml:space="preserve"> </w:t>
      </w:r>
      <w:r>
        <w:rPr>
          <w:w w:val="110"/>
        </w:rPr>
        <w:t>evidence</w:t>
      </w:r>
      <w:ins w:id="654" w:author="Chris Prickett" w:date="2017-02-12T14:59:00Z">
        <w:r w:rsidR="00207943">
          <w:rPr>
            <w:w w:val="110"/>
          </w:rPr>
          <w:t xml:space="preserve"> of</w:t>
        </w:r>
      </w:ins>
      <w:r>
        <w:rPr>
          <w:spacing w:val="21"/>
          <w:w w:val="109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informal</w:t>
      </w:r>
      <w:r>
        <w:rPr>
          <w:spacing w:val="22"/>
          <w:w w:val="110"/>
        </w:rPr>
        <w:t xml:space="preserve"> </w:t>
      </w:r>
      <w:r>
        <w:rPr>
          <w:w w:val="110"/>
        </w:rPr>
        <w:t>collaborative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inv</w:t>
      </w:r>
      <w:r>
        <w:rPr>
          <w:spacing w:val="-4"/>
          <w:w w:val="110"/>
        </w:rPr>
        <w:t>olves</w:t>
      </w:r>
      <w:r>
        <w:rPr>
          <w:spacing w:val="22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international</w:t>
      </w:r>
      <w:r>
        <w:rPr>
          <w:spacing w:val="22"/>
          <w:w w:val="110"/>
        </w:rPr>
        <w:t xml:space="preserve"> </w:t>
      </w:r>
      <w:r>
        <w:rPr>
          <w:w w:val="110"/>
        </w:rPr>
        <w:t>actors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address</w:t>
      </w:r>
      <w:ins w:id="655" w:author="Chris Prickett" w:date="2017-02-12T14:59:00Z">
        <w:r w:rsidR="00207943">
          <w:rPr>
            <w:w w:val="110"/>
          </w:rPr>
          <w:t>es</w:t>
        </w:r>
      </w:ins>
      <w:r>
        <w:rPr>
          <w:spacing w:val="37"/>
          <w:w w:val="113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spaces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7"/>
          <w:w w:val="110"/>
        </w:rPr>
        <w:t xml:space="preserve"> </w:t>
      </w:r>
      <w:r>
        <w:rPr>
          <w:w w:val="110"/>
        </w:rPr>
        <w:t>places.</w:t>
      </w:r>
      <w:r>
        <w:rPr>
          <w:spacing w:val="61"/>
          <w:w w:val="110"/>
        </w:rPr>
        <w:t xml:space="preserve"> </w:t>
      </w:r>
      <w:r>
        <w:rPr>
          <w:w w:val="110"/>
        </w:rPr>
        <w:t>Their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engagement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rev</w:t>
      </w:r>
      <w:r>
        <w:rPr>
          <w:spacing w:val="-3"/>
          <w:w w:val="110"/>
        </w:rPr>
        <w:t>olves</w:t>
      </w:r>
      <w:r>
        <w:rPr>
          <w:spacing w:val="27"/>
          <w:w w:val="110"/>
        </w:rPr>
        <w:t xml:space="preserve"> </w:t>
      </w:r>
      <w:r>
        <w:rPr>
          <w:w w:val="110"/>
        </w:rPr>
        <w:t>around</w:t>
      </w:r>
      <w:r>
        <w:rPr>
          <w:spacing w:val="26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26"/>
          <w:w w:val="110"/>
        </w:rPr>
        <w:t xml:space="preserve"> </w:t>
      </w:r>
      <w:r>
        <w:rPr>
          <w:w w:val="110"/>
        </w:rPr>
        <w:t>imple</w:t>
      </w:r>
      <w:r>
        <w:rPr>
          <w:spacing w:val="-1"/>
          <w:w w:val="110"/>
        </w:rPr>
        <w:t>mentation</w:t>
      </w:r>
      <w:r>
        <w:rPr>
          <w:spacing w:val="41"/>
          <w:w w:val="110"/>
        </w:rPr>
        <w:t xml:space="preserve"> </w:t>
      </w:r>
      <w:r>
        <w:rPr>
          <w:w w:val="110"/>
        </w:rPr>
        <w:t xml:space="preserve">for: </w:t>
      </w:r>
      <w:r>
        <w:rPr>
          <w:spacing w:val="18"/>
          <w:w w:val="110"/>
        </w:rPr>
        <w:t xml:space="preserve"> </w:t>
      </w:r>
      <w:r>
        <w:rPr>
          <w:w w:val="110"/>
        </w:rPr>
        <w:t>(o)</w:t>
      </w:r>
      <w:r>
        <w:rPr>
          <w:spacing w:val="42"/>
          <w:w w:val="110"/>
        </w:rPr>
        <w:t xml:space="preserve"> </w:t>
      </w:r>
      <w:r>
        <w:rPr>
          <w:w w:val="110"/>
        </w:rPr>
        <w:t>promoti</w:t>
      </w:r>
      <w:ins w:id="656" w:author="Chris Prickett" w:date="2017-02-12T15:00:00Z">
        <w:r w:rsidR="00207943">
          <w:rPr>
            <w:w w:val="110"/>
          </w:rPr>
          <w:t>on of</w:t>
        </w:r>
      </w:ins>
      <w:del w:id="657" w:author="Chris Prickett" w:date="2017-02-12T15:00:00Z">
        <w:r w:rsidDel="00207943">
          <w:rPr>
            <w:w w:val="110"/>
          </w:rPr>
          <w:delText>ng</w:delText>
        </w:r>
      </w:del>
      <w:r>
        <w:rPr>
          <w:spacing w:val="41"/>
          <w:w w:val="110"/>
        </w:rPr>
        <w:t xml:space="preserve"> </w:t>
      </w:r>
      <w:r>
        <w:rPr>
          <w:w w:val="110"/>
        </w:rPr>
        <w:t>urban</w:t>
      </w:r>
      <w:r>
        <w:rPr>
          <w:spacing w:val="42"/>
          <w:w w:val="110"/>
        </w:rPr>
        <w:t xml:space="preserve"> </w:t>
      </w:r>
      <w:r>
        <w:rPr>
          <w:w w:val="110"/>
        </w:rPr>
        <w:t>culture,</w:t>
      </w:r>
      <w:r>
        <w:rPr>
          <w:spacing w:val="44"/>
          <w:w w:val="110"/>
        </w:rPr>
        <w:t xml:space="preserve"> </w:t>
      </w:r>
      <w:r>
        <w:rPr>
          <w:w w:val="110"/>
        </w:rPr>
        <w:t>arts,</w:t>
      </w:r>
      <w:r>
        <w:rPr>
          <w:spacing w:val="45"/>
          <w:w w:val="110"/>
        </w:rPr>
        <w:t xml:space="preserve"> </w:t>
      </w:r>
      <w:r>
        <w:rPr>
          <w:w w:val="110"/>
        </w:rPr>
        <w:t>design,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architecture</w:t>
      </w:r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urban</w:t>
      </w:r>
      <w:r>
        <w:rPr>
          <w:spacing w:val="42"/>
          <w:w w:val="110"/>
        </w:rPr>
        <w:t xml:space="preserve"> </w:t>
      </w:r>
      <w:r>
        <w:rPr>
          <w:w w:val="110"/>
        </w:rPr>
        <w:t>design;</w:t>
      </w:r>
      <w:r w:rsidR="00CD58F7">
        <w:rPr>
          <w:w w:val="110"/>
        </w:rPr>
        <w:t xml:space="preserve"> </w:t>
      </w:r>
      <w:r>
        <w:rPr>
          <w:w w:val="115"/>
        </w:rPr>
        <w:t>(o)</w:t>
      </w:r>
      <w:r>
        <w:rPr>
          <w:spacing w:val="15"/>
          <w:w w:val="115"/>
        </w:rPr>
        <w:t xml:space="preserve"> </w:t>
      </w:r>
      <w:r>
        <w:rPr>
          <w:w w:val="115"/>
        </w:rPr>
        <w:t>support</w:t>
      </w:r>
      <w:ins w:id="658" w:author="Chris Prickett" w:date="2017-02-12T15:01:00Z">
        <w:r w:rsidR="00207943">
          <w:rPr>
            <w:w w:val="115"/>
          </w:rPr>
          <w:t xml:space="preserve"> for</w:t>
        </w:r>
      </w:ins>
      <w:del w:id="659" w:author="Chris Prickett" w:date="2017-02-12T15:01:00Z">
        <w:r w:rsidDel="00207943">
          <w:rPr>
            <w:w w:val="115"/>
          </w:rPr>
          <w:delText>ing</w:delText>
        </w:r>
        <w:r w:rsidDel="00207943">
          <w:rPr>
            <w:spacing w:val="17"/>
            <w:w w:val="115"/>
          </w:rPr>
          <w:delText xml:space="preserve"> </w:delText>
        </w:r>
        <w:r w:rsidDel="00207943">
          <w:rPr>
            <w:w w:val="115"/>
          </w:rPr>
          <w:delText>of</w:delText>
        </w:r>
      </w:del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trate</w:t>
      </w:r>
      <w:r>
        <w:rPr>
          <w:spacing w:val="-2"/>
          <w:w w:val="115"/>
        </w:rPr>
        <w:t>gic</w:t>
      </w:r>
      <w:r>
        <w:rPr>
          <w:spacing w:val="16"/>
          <w:w w:val="115"/>
        </w:rPr>
        <w:t xml:space="preserve"> </w:t>
      </w:r>
      <w:r>
        <w:rPr>
          <w:spacing w:val="1"/>
          <w:w w:val="115"/>
        </w:rPr>
        <w:t>project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managemen</w:t>
      </w:r>
      <w:r>
        <w:rPr>
          <w:spacing w:val="-1"/>
          <w:w w:val="115"/>
        </w:rPr>
        <w:t>t,</w:t>
      </w:r>
      <w:r>
        <w:rPr>
          <w:spacing w:val="20"/>
          <w:w w:val="115"/>
        </w:rPr>
        <w:t xml:space="preserve"> </w:t>
      </w:r>
      <w:r>
        <w:rPr>
          <w:w w:val="115"/>
        </w:rPr>
        <w:t>education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practice-based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research;</w:t>
      </w:r>
      <w:r w:rsidR="00CD58F7">
        <w:rPr>
          <w:spacing w:val="-2"/>
          <w:w w:val="115"/>
        </w:rPr>
        <w:t xml:space="preserve"> </w:t>
      </w:r>
      <w:r>
        <w:rPr>
          <w:w w:val="115"/>
        </w:rPr>
        <w:t>(o)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humanitarian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fund-raising</w:t>
      </w:r>
      <w:r>
        <w:rPr>
          <w:spacing w:val="-6"/>
          <w:w w:val="115"/>
        </w:rPr>
        <w:t xml:space="preserve"> </w:t>
      </w:r>
      <w:r>
        <w:rPr>
          <w:w w:val="115"/>
        </w:rPr>
        <w:t>actions;</w:t>
      </w:r>
      <w:r>
        <w:rPr>
          <w:spacing w:val="-3"/>
          <w:w w:val="115"/>
        </w:rPr>
        <w:t xml:space="preserve"> </w:t>
      </w:r>
      <w:r>
        <w:rPr>
          <w:w w:val="115"/>
        </w:rPr>
        <w:t>(o)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empower</w:t>
      </w:r>
      <w:ins w:id="660" w:author="Chris Prickett" w:date="2017-02-12T15:01:00Z">
        <w:r w:rsidR="00207943">
          <w:rPr>
            <w:spacing w:val="-2"/>
            <w:w w:val="115"/>
          </w:rPr>
          <w:t>ment of</w:t>
        </w:r>
      </w:ins>
      <w:del w:id="661" w:author="Chris Prickett" w:date="2017-02-12T15:01:00Z">
        <w:r w:rsidDel="00207943">
          <w:rPr>
            <w:spacing w:val="-2"/>
            <w:w w:val="115"/>
          </w:rPr>
          <w:delText>ing</w:delText>
        </w:r>
      </w:del>
      <w:r>
        <w:rPr>
          <w:spacing w:val="-4"/>
          <w:w w:val="115"/>
        </w:rPr>
        <w:t xml:space="preserve"> </w:t>
      </w:r>
      <w:r>
        <w:rPr>
          <w:w w:val="115"/>
        </w:rPr>
        <w:t>citizen</w:t>
      </w:r>
      <w:r>
        <w:rPr>
          <w:spacing w:val="-5"/>
          <w:w w:val="115"/>
        </w:rPr>
        <w:t xml:space="preserve"> </w:t>
      </w:r>
      <w:r>
        <w:rPr>
          <w:w w:val="115"/>
        </w:rPr>
        <w:t>participation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9"/>
          <w:w w:val="110"/>
        </w:rPr>
        <w:t xml:space="preserve"> </w:t>
      </w:r>
      <w:r>
        <w:rPr>
          <w:spacing w:val="-3"/>
          <w:w w:val="115"/>
        </w:rPr>
        <w:t>comm</w:t>
      </w:r>
      <w:r>
        <w:rPr>
          <w:spacing w:val="-2"/>
          <w:w w:val="115"/>
        </w:rPr>
        <w:t>unit</w:t>
      </w:r>
      <w:r>
        <w:rPr>
          <w:spacing w:val="-3"/>
          <w:w w:val="115"/>
        </w:rPr>
        <w:t>y</w:t>
      </w:r>
      <w:r>
        <w:rPr>
          <w:spacing w:val="22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onds;</w:t>
      </w:r>
      <w:r>
        <w:rPr>
          <w:spacing w:val="33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(o)</w:t>
      </w:r>
      <w:r>
        <w:rPr>
          <w:spacing w:val="23"/>
          <w:w w:val="115"/>
        </w:rPr>
        <w:t xml:space="preserve"> </w:t>
      </w:r>
      <w:ins w:id="662" w:author="Chris Prickett" w:date="2017-02-12T15:01:00Z">
        <w:r w:rsidR="00207943">
          <w:rPr>
            <w:spacing w:val="23"/>
            <w:w w:val="115"/>
          </w:rPr>
          <w:t xml:space="preserve">the </w:t>
        </w:r>
      </w:ins>
      <w:r>
        <w:rPr>
          <w:w w:val="115"/>
        </w:rPr>
        <w:t>incorporati</w:t>
      </w:r>
      <w:ins w:id="663" w:author="Chris Prickett" w:date="2017-02-12T15:02:00Z">
        <w:r w:rsidR="00207943">
          <w:rPr>
            <w:w w:val="115"/>
          </w:rPr>
          <w:t>on of a</w:t>
        </w:r>
      </w:ins>
      <w:del w:id="664" w:author="Chris Prickett" w:date="2017-02-12T15:01:00Z">
        <w:r w:rsidDel="00207943">
          <w:rPr>
            <w:w w:val="115"/>
          </w:rPr>
          <w:delText>ng</w:delText>
        </w:r>
      </w:del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rtain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number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commercial,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tertainment</w:t>
      </w:r>
      <w:r>
        <w:rPr>
          <w:spacing w:val="33"/>
          <w:w w:val="147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leisure</w:t>
      </w:r>
      <w:r>
        <w:rPr>
          <w:spacing w:val="7"/>
          <w:w w:val="115"/>
        </w:rPr>
        <w:t xml:space="preserve"> </w:t>
      </w:r>
      <w:r>
        <w:rPr>
          <w:w w:val="115"/>
        </w:rPr>
        <w:t>activities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(students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ques</w:t>
      </w:r>
      <w:r>
        <w:rPr>
          <w:spacing w:val="-1"/>
          <w:w w:val="115"/>
        </w:rPr>
        <w:t>tionnaire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Sav</w:t>
      </w:r>
      <w:r>
        <w:rPr>
          <w:spacing w:val="-2"/>
          <w:w w:val="115"/>
        </w:rPr>
        <w:t>amala).</w:t>
      </w:r>
      <w:r>
        <w:rPr>
          <w:spacing w:val="34"/>
          <w:w w:val="115"/>
        </w:rPr>
        <w:t xml:space="preserve"> </w:t>
      </w:r>
      <w:r>
        <w:rPr>
          <w:w w:val="115"/>
        </w:rPr>
        <w:t>Their</w:t>
      </w:r>
      <w:r>
        <w:rPr>
          <w:spacing w:val="7"/>
          <w:w w:val="115"/>
        </w:rPr>
        <w:t xml:space="preserve"> </w:t>
      </w:r>
      <w:r>
        <w:rPr>
          <w:w w:val="115"/>
        </w:rPr>
        <w:t>potential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move</w:t>
      </w:r>
      <w:r>
        <w:rPr>
          <w:spacing w:val="6"/>
          <w:w w:val="115"/>
        </w:rPr>
        <w:t xml:space="preserve"> </w:t>
      </w:r>
      <w:r>
        <w:rPr>
          <w:w w:val="115"/>
        </w:rPr>
        <w:t>around</w:t>
      </w:r>
      <w:r>
        <w:rPr>
          <w:spacing w:val="27"/>
          <w:w w:val="116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cit</w:t>
      </w:r>
      <w:r>
        <w:rPr>
          <w:spacing w:val="-2"/>
          <w:w w:val="115"/>
        </w:rPr>
        <w:t>y</w:t>
      </w:r>
      <w:r>
        <w:rPr>
          <w:spacing w:val="-2"/>
          <w:w w:val="115"/>
          <w:position w:val="8"/>
          <w:sz w:val="16"/>
        </w:rPr>
        <w:t>12</w:t>
      </w:r>
      <w:r>
        <w:rPr>
          <w:spacing w:val="14"/>
          <w:w w:val="115"/>
          <w:position w:val="8"/>
          <w:sz w:val="16"/>
        </w:rPr>
        <w:t xml:space="preserve"> </w:t>
      </w:r>
      <w:r>
        <w:rPr>
          <w:w w:val="115"/>
        </w:rPr>
        <w:t>under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unsupportable</w:t>
      </w:r>
      <w:r>
        <w:rPr>
          <w:spacing w:val="33"/>
          <w:w w:val="115"/>
        </w:rPr>
        <w:t xml:space="preserve"> </w:t>
      </w:r>
      <w:r>
        <w:rPr>
          <w:w w:val="115"/>
        </w:rPr>
        <w:t>threat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33"/>
          <w:w w:val="115"/>
        </w:rPr>
        <w:t xml:space="preserve"> </w:t>
      </w:r>
      <w:r>
        <w:rPr>
          <w:spacing w:val="1"/>
          <w:w w:val="115"/>
        </w:rPr>
        <w:t>megaprojec</w:t>
      </w:r>
      <w:r>
        <w:rPr>
          <w:w w:val="115"/>
        </w:rPr>
        <w:t>t</w:t>
      </w:r>
      <w:r>
        <w:rPr>
          <w:spacing w:val="33"/>
          <w:w w:val="115"/>
        </w:rPr>
        <w:t xml:space="preserve"> </w:t>
      </w:r>
      <w:r>
        <w:rPr>
          <w:w w:val="115"/>
        </w:rPr>
        <w:t>(BWP)</w:t>
      </w:r>
      <w:r>
        <w:rPr>
          <w:spacing w:val="33"/>
          <w:w w:val="115"/>
        </w:rPr>
        <w:t xml:space="preserve"> </w:t>
      </w:r>
      <w:del w:id="665" w:author="Chris Prickett" w:date="2017-02-12T15:02:00Z">
        <w:r w:rsidDel="00207943">
          <w:rPr>
            <w:spacing w:val="1"/>
            <w:w w:val="115"/>
          </w:rPr>
          <w:delText>proofs</w:delText>
        </w:r>
        <w:r w:rsidDel="00207943">
          <w:rPr>
            <w:spacing w:val="33"/>
            <w:w w:val="115"/>
          </w:rPr>
          <w:delText xml:space="preserve"> </w:delText>
        </w:r>
      </w:del>
      <w:ins w:id="666" w:author="Chris Prickett" w:date="2017-02-12T15:02:00Z">
        <w:r w:rsidR="00207943">
          <w:rPr>
            <w:spacing w:val="1"/>
            <w:w w:val="115"/>
          </w:rPr>
          <w:t>indicates</w:t>
        </w:r>
        <w:r w:rsidR="00207943">
          <w:rPr>
            <w:spacing w:val="33"/>
            <w:w w:val="115"/>
          </w:rPr>
          <w:t xml:space="preserve"> </w:t>
        </w:r>
      </w:ins>
      <w:r>
        <w:rPr>
          <w:w w:val="115"/>
        </w:rPr>
        <w:t>the</w:t>
      </w:r>
      <w:r>
        <w:rPr>
          <w:spacing w:val="27"/>
          <w:w w:val="119"/>
        </w:rPr>
        <w:t xml:space="preserve"> </w:t>
      </w:r>
      <w:r>
        <w:rPr>
          <w:w w:val="115"/>
        </w:rPr>
        <w:t>resilience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constituted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work.</w:t>
      </w:r>
    </w:p>
    <w:p w14:paraId="44DF9E62" w14:textId="77777777" w:rsidR="00A8456E" w:rsidRDefault="00A8456E">
      <w:pPr>
        <w:spacing w:before="10"/>
        <w:rPr>
          <w:rFonts w:ascii="PMingLiU" w:eastAsia="PMingLiU" w:hAnsi="PMingLiU" w:cs="PMingLiU"/>
          <w:sz w:val="24"/>
          <w:szCs w:val="24"/>
        </w:rPr>
      </w:pPr>
    </w:p>
    <w:p w14:paraId="51CBE09B" w14:textId="5B231DF5" w:rsidR="00CD58F7" w:rsidRPr="00CD58F7" w:rsidRDefault="000747F7" w:rsidP="00CD58F7">
      <w:pPr>
        <w:tabs>
          <w:tab w:val="left" w:pos="3063"/>
        </w:tabs>
        <w:spacing w:line="288" w:lineRule="auto"/>
        <w:ind w:left="587" w:right="111"/>
        <w:jc w:val="both"/>
        <w:rPr>
          <w:rFonts w:ascii="PMingLiU"/>
          <w:w w:val="10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616" behindDoc="1" locked="0" layoutInCell="1" allowOverlap="1" wp14:anchorId="4DD304BA" wp14:editId="0198B9F8">
                <wp:simplePos x="0" y="0"/>
                <wp:positionH relativeFrom="page">
                  <wp:posOffset>1440180</wp:posOffset>
                </wp:positionH>
                <wp:positionV relativeFrom="paragraph">
                  <wp:posOffset>720725</wp:posOffset>
                </wp:positionV>
                <wp:extent cx="2160270" cy="1270"/>
                <wp:effectExtent l="11430" t="6350" r="9525" b="11430"/>
                <wp:wrapNone/>
                <wp:docPr id="213" name="Group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1135"/>
                          <a:chExt cx="3402" cy="2"/>
                        </a:xfrm>
                      </wpg:grpSpPr>
                      <wps:wsp>
                        <wps:cNvPr id="214" name="Freeform 1554"/>
                        <wps:cNvSpPr>
                          <a:spLocks/>
                        </wps:cNvSpPr>
                        <wps:spPr bwMode="auto">
                          <a:xfrm>
                            <a:off x="2268" y="1135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3" o:spid="_x0000_s1026" style="position:absolute;margin-left:113.4pt;margin-top:56.75pt;width:170.1pt;height:.1pt;z-index:-46864;mso-position-horizontal-relative:page" coordorigin="2268,1135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">
                <v:shape id="Freeform 1554" o:spid="_x0000_s1027" style="position:absolute;left:2268;top:1135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sLsYA&#10;AADcAAAADwAAAGRycy9kb3ducmV2LnhtbESP3WoCMRSE74W+QzgFb4pmFVG7Ncoi2FoQ8acPcLo5&#10;+4Obk2UTdfXpG6Hg5TAz3zCzRWsqcaHGlZYVDPoRCOLU6pJzBT/HVW8KwnlkjZVlUnAjB4v5S2eG&#10;sbZX3tPl4HMRIOxiVFB4X8dSurQgg65va+LgZbYx6INscqkbvAa4qeQwisbSYMlhocCalgWlp8PZ&#10;KDh9/2bvkZsct3n2mdy/3nZJtUmU6r62yQcIT61/hv/ba61gOBjB40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XsLsYAAADc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Georgia"/>
          <w:b/>
          <w:spacing w:val="-2"/>
          <w:w w:val="95"/>
        </w:rPr>
        <w:t>Netw</w:t>
      </w:r>
      <w:r w:rsidR="006C1195">
        <w:rPr>
          <w:rFonts w:ascii="Georgia"/>
          <w:b/>
          <w:spacing w:val="-3"/>
          <w:w w:val="95"/>
        </w:rPr>
        <w:t>ork</w:t>
      </w:r>
      <w:r w:rsidR="006C1195">
        <w:rPr>
          <w:rFonts w:ascii="Georgia"/>
          <w:b/>
          <w:spacing w:val="1"/>
          <w:w w:val="95"/>
        </w:rPr>
        <w:t xml:space="preserve"> </w:t>
      </w:r>
      <w:r w:rsidR="006C1195">
        <w:rPr>
          <w:rFonts w:ascii="Georgia"/>
          <w:b/>
          <w:w w:val="95"/>
        </w:rPr>
        <w:t>of influence</w:t>
      </w:r>
      <w:ins w:id="667" w:author="Chris Prickett" w:date="2017-02-12T15:02:00Z">
        <w:r w:rsidR="00207943">
          <w:rPr>
            <w:rFonts w:ascii="Georgia"/>
            <w:b/>
            <w:w w:val="95"/>
          </w:rPr>
          <w:t>:</w:t>
        </w:r>
      </w:ins>
      <w:r w:rsidR="006C1195">
        <w:rPr>
          <w:rFonts w:ascii="Georgia"/>
          <w:b/>
          <w:w w:val="95"/>
        </w:rPr>
        <w:tab/>
      </w:r>
      <w:r w:rsidR="006C1195">
        <w:rPr>
          <w:rFonts w:ascii="PMingLiU"/>
          <w:w w:val="105"/>
        </w:rPr>
        <w:t>According</w:t>
      </w:r>
      <w:r w:rsidR="006C1195">
        <w:rPr>
          <w:rFonts w:ascii="PMingLiU"/>
          <w:spacing w:val="51"/>
          <w:w w:val="105"/>
        </w:rPr>
        <w:t xml:space="preserve"> </w:t>
      </w:r>
      <w:r w:rsidR="006C1195">
        <w:rPr>
          <w:rFonts w:ascii="PMingLiU"/>
          <w:w w:val="105"/>
        </w:rPr>
        <w:t>to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the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detailed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analysis</w:t>
      </w:r>
      <w:r w:rsidR="006C1195">
        <w:rPr>
          <w:rFonts w:ascii="PMingLiU"/>
          <w:spacing w:val="50"/>
          <w:w w:val="105"/>
        </w:rPr>
        <w:t xml:space="preserve"> </w:t>
      </w:r>
      <w:r w:rsidR="006C1195">
        <w:rPr>
          <w:rFonts w:ascii="PMingLiU"/>
          <w:w w:val="105"/>
        </w:rPr>
        <w:t>of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the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decision-making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structure</w:t>
      </w:r>
      <w:del w:id="668" w:author="Chris Prickett" w:date="2017-02-12T15:50:00Z">
        <w:r w:rsidR="006C1195" w:rsidDel="00C43F91">
          <w:rPr>
            <w:rFonts w:ascii="PMingLiU"/>
            <w:w w:val="105"/>
          </w:rPr>
          <w:delText xml:space="preserve"> </w:delText>
        </w:r>
      </w:del>
      <w:r w:rsidR="006C1195">
        <w:rPr>
          <w:rFonts w:ascii="PMingLiU"/>
          <w:spacing w:val="4"/>
          <w:w w:val="105"/>
        </w:rPr>
        <w:t xml:space="preserve"> </w:t>
      </w:r>
      <w:r w:rsidR="006C1195">
        <w:rPr>
          <w:rFonts w:ascii="PMingLiU"/>
          <w:w w:val="105"/>
        </w:rPr>
        <w:t xml:space="preserve">in </w:t>
      </w:r>
      <w:r w:rsidR="006C1195">
        <w:rPr>
          <w:rFonts w:ascii="PMingLiU"/>
          <w:spacing w:val="4"/>
          <w:w w:val="105"/>
        </w:rPr>
        <w:t xml:space="preserve"> </w:t>
      </w:r>
      <w:r w:rsidR="006C1195">
        <w:rPr>
          <w:rFonts w:ascii="PMingLiU"/>
          <w:w w:val="105"/>
        </w:rPr>
        <w:t xml:space="preserve">Belgrade </w:t>
      </w:r>
      <w:r w:rsidR="006C1195">
        <w:rPr>
          <w:rFonts w:ascii="PMingLiU"/>
          <w:spacing w:val="5"/>
          <w:w w:val="105"/>
        </w:rPr>
        <w:t xml:space="preserve"> </w:t>
      </w:r>
      <w:r w:rsidR="006C1195">
        <w:rPr>
          <w:rFonts w:ascii="PMingLiU"/>
          <w:w w:val="105"/>
        </w:rPr>
        <w:t xml:space="preserve">and </w:t>
      </w:r>
      <w:r w:rsidR="006C1195">
        <w:rPr>
          <w:rFonts w:ascii="PMingLiU"/>
          <w:spacing w:val="4"/>
          <w:w w:val="105"/>
        </w:rPr>
        <w:t xml:space="preserve"> </w:t>
      </w:r>
      <w:r w:rsidR="006C1195">
        <w:rPr>
          <w:rFonts w:ascii="PMingLiU"/>
          <w:w w:val="105"/>
        </w:rPr>
        <w:t xml:space="preserve">in </w:t>
      </w:r>
      <w:r w:rsidR="006C1195">
        <w:rPr>
          <w:rFonts w:ascii="PMingLiU"/>
          <w:spacing w:val="5"/>
          <w:w w:val="105"/>
        </w:rPr>
        <w:t xml:space="preserve"> </w:t>
      </w:r>
      <w:r w:rsidR="006C1195">
        <w:rPr>
          <w:rFonts w:ascii="PMingLiU"/>
          <w:spacing w:val="-3"/>
          <w:w w:val="105"/>
        </w:rPr>
        <w:t>Savamala</w:t>
      </w:r>
      <w:r w:rsidR="006C1195">
        <w:rPr>
          <w:rFonts w:ascii="PMingLiU"/>
          <w:w w:val="105"/>
        </w:rPr>
        <w:t xml:space="preserve"> , </w:t>
      </w:r>
      <w:r w:rsidR="006C1195">
        <w:rPr>
          <w:rFonts w:ascii="PMingLiU"/>
          <w:spacing w:val="9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it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5"/>
          <w:w w:val="105"/>
        </w:rPr>
        <w:t xml:space="preserve"> </w:t>
      </w:r>
      <w:r w:rsidR="006C1195">
        <w:rPr>
          <w:rFonts w:ascii="PMingLiU"/>
          <w:w w:val="105"/>
        </w:rPr>
        <w:t xml:space="preserve">is </w:t>
      </w:r>
      <w:r w:rsidR="006C1195">
        <w:rPr>
          <w:rFonts w:ascii="PMingLiU"/>
          <w:spacing w:val="4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conspicuous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5"/>
          <w:w w:val="105"/>
        </w:rPr>
        <w:t xml:space="preserve"> </w:t>
      </w:r>
      <w:r w:rsidR="006C1195">
        <w:rPr>
          <w:rFonts w:ascii="PMingLiU"/>
          <w:w w:val="105"/>
        </w:rPr>
        <w:t xml:space="preserve">that </w:t>
      </w:r>
      <w:r w:rsidR="006C1195">
        <w:rPr>
          <w:rFonts w:ascii="PMingLiU"/>
          <w:spacing w:val="4"/>
          <w:w w:val="105"/>
        </w:rPr>
        <w:t xml:space="preserve"> </w:t>
      </w:r>
      <w:r w:rsidR="006C1195">
        <w:rPr>
          <w:rFonts w:ascii="PMingLiU"/>
          <w:w w:val="105"/>
        </w:rPr>
        <w:t>there</w:t>
      </w:r>
      <w:r w:rsidR="006C1195">
        <w:rPr>
          <w:rFonts w:ascii="PMingLiU"/>
          <w:spacing w:val="31"/>
          <w:w w:val="117"/>
        </w:rPr>
        <w:t xml:space="preserve"> </w:t>
      </w:r>
      <w:r w:rsidR="006C1195">
        <w:rPr>
          <w:rFonts w:ascii="PMingLiU"/>
          <w:w w:val="105"/>
        </w:rPr>
        <w:t xml:space="preserve">are  </w:t>
      </w:r>
      <w:r w:rsidR="006C1195">
        <w:rPr>
          <w:rFonts w:ascii="PMingLiU"/>
          <w:spacing w:val="-1"/>
          <w:w w:val="105"/>
        </w:rPr>
        <w:t>several</w:t>
      </w:r>
      <w:r w:rsidR="006C1195">
        <w:rPr>
          <w:rFonts w:ascii="PMingLiU"/>
          <w:w w:val="105"/>
        </w:rPr>
        <w:t xml:space="preserve">  scales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of  the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distribution  of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agency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in </w:t>
      </w:r>
      <w:ins w:id="669" w:author="Chris Prickett" w:date="2017-02-12T15:03:00Z">
        <w:r w:rsidR="00207943">
          <w:rPr>
            <w:rFonts w:ascii="PMingLiU"/>
            <w:w w:val="105"/>
          </w:rPr>
          <w:t>the</w:t>
        </w:r>
      </w:ins>
      <w:r w:rsidR="006C1195">
        <w:rPr>
          <w:rFonts w:ascii="PMingLiU"/>
          <w:spacing w:val="1"/>
          <w:w w:val="105"/>
        </w:rPr>
        <w:t xml:space="preserve"> lo</w:t>
      </w:r>
      <w:r w:rsidR="006C1195">
        <w:rPr>
          <w:rFonts w:ascii="PMingLiU"/>
          <w:w w:val="105"/>
        </w:rPr>
        <w:t xml:space="preserve">cal  </w:t>
      </w:r>
      <w:r w:rsidR="006C1195">
        <w:rPr>
          <w:rFonts w:ascii="PMingLiU"/>
          <w:spacing w:val="-1"/>
          <w:w w:val="105"/>
        </w:rPr>
        <w:t>context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throughout  </w:t>
      </w:r>
      <w:r w:rsidR="006C1195">
        <w:rPr>
          <w:rFonts w:ascii="PMingLiU"/>
          <w:spacing w:val="-1"/>
          <w:w w:val="105"/>
        </w:rPr>
        <w:t>different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"/>
          <w:w w:val="105"/>
        </w:rPr>
        <w:t xml:space="preserve"> </w:t>
      </w:r>
      <w:r w:rsidR="00CD58F7" w:rsidRPr="00CD58F7">
        <w:rPr>
          <w:rFonts w:ascii="PMingLiU"/>
          <w:w w:val="105"/>
        </w:rPr>
        <w:t>layers of decision</w:t>
      </w:r>
      <w:ins w:id="670" w:author="Chris Prickett" w:date="2017-02-12T18:42:00Z">
        <w:r w:rsidR="00080BC1">
          <w:rPr>
            <w:rFonts w:ascii="PMingLiU"/>
            <w:w w:val="105"/>
          </w:rPr>
          <w:t>-</w:t>
        </w:r>
      </w:ins>
      <w:del w:id="671" w:author="Chris Prickett" w:date="2017-02-12T18:42:00Z">
        <w:r w:rsidR="00CD58F7" w:rsidRPr="00CD58F7" w:rsidDel="00080BC1">
          <w:rPr>
            <w:rFonts w:ascii="PMingLiU"/>
            <w:w w:val="105"/>
          </w:rPr>
          <w:delText xml:space="preserve"> </w:delText>
        </w:r>
      </w:del>
      <w:r w:rsidR="00CD58F7" w:rsidRPr="00CD58F7">
        <w:rPr>
          <w:rFonts w:ascii="PMingLiU"/>
          <w:w w:val="105"/>
        </w:rPr>
        <w:t>making.</w:t>
      </w:r>
    </w:p>
    <w:p w14:paraId="15746D55" w14:textId="2A76F1FD" w:rsidR="00A8456E" w:rsidRPr="00CD58F7" w:rsidRDefault="006C1195" w:rsidP="00CD58F7">
      <w:pPr>
        <w:tabs>
          <w:tab w:val="left" w:pos="3063"/>
        </w:tabs>
        <w:spacing w:line="288" w:lineRule="auto"/>
        <w:ind w:left="587" w:right="111"/>
        <w:jc w:val="both"/>
        <w:rPr>
          <w:rFonts w:ascii="PMingLiU"/>
          <w:w w:val="105"/>
        </w:rPr>
      </w:pPr>
      <w:r>
        <w:rPr>
          <w:rFonts w:ascii="Kozuka Mincho Pr6N L"/>
          <w:spacing w:val="-2"/>
          <w:position w:val="8"/>
          <w:sz w:val="12"/>
        </w:rPr>
        <w:t>11</w:t>
      </w:r>
      <w:r>
        <w:rPr>
          <w:rFonts w:ascii="Century"/>
          <w:spacing w:val="-2"/>
          <w:sz w:val="18"/>
        </w:rPr>
        <w:t>F</w:t>
      </w:r>
      <w:r>
        <w:rPr>
          <w:rFonts w:ascii="Century"/>
          <w:spacing w:val="-3"/>
          <w:sz w:val="18"/>
        </w:rPr>
        <w:t>or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pacing w:val="-2"/>
          <w:sz w:val="18"/>
        </w:rPr>
        <w:t>e</w:t>
      </w:r>
      <w:r>
        <w:rPr>
          <w:rFonts w:ascii="Century"/>
          <w:spacing w:val="-1"/>
          <w:sz w:val="18"/>
        </w:rPr>
        <w:t>x</w:t>
      </w:r>
      <w:r>
        <w:rPr>
          <w:rFonts w:ascii="Century"/>
          <w:spacing w:val="-2"/>
          <w:sz w:val="18"/>
        </w:rPr>
        <w:t>ample,</w:t>
      </w:r>
      <w:r>
        <w:rPr>
          <w:rFonts w:ascii="Century"/>
          <w:spacing w:val="2"/>
          <w:sz w:val="18"/>
        </w:rPr>
        <w:t xml:space="preserve"> </w:t>
      </w:r>
      <w:r>
        <w:rPr>
          <w:rFonts w:ascii="Century"/>
          <w:sz w:val="18"/>
        </w:rPr>
        <w:t xml:space="preserve">for </w:t>
      </w:r>
      <w:r>
        <w:rPr>
          <w:rFonts w:ascii="Century"/>
          <w:spacing w:val="-2"/>
          <w:sz w:val="18"/>
        </w:rPr>
        <w:t>central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pacing w:val="-3"/>
          <w:sz w:val="18"/>
        </w:rPr>
        <w:t>cit</w:t>
      </w:r>
      <w:r>
        <w:rPr>
          <w:rFonts w:ascii="Century"/>
          <w:spacing w:val="-2"/>
          <w:sz w:val="18"/>
        </w:rPr>
        <w:t>y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pacing w:val="-2"/>
          <w:sz w:val="18"/>
        </w:rPr>
        <w:t>municipalities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z w:val="18"/>
        </w:rPr>
        <w:t>there is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z w:val="18"/>
        </w:rPr>
        <w:t>no need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z w:val="18"/>
        </w:rPr>
        <w:t>for</w:t>
      </w:r>
      <w:ins w:id="672" w:author="Chris Prickett" w:date="2017-02-12T15:04:00Z">
        <w:r w:rsidR="00207943">
          <w:rPr>
            <w:rFonts w:ascii="Century"/>
            <w:sz w:val="18"/>
          </w:rPr>
          <w:t xml:space="preserve"> a</w:t>
        </w:r>
      </w:ins>
      <w:r>
        <w:rPr>
          <w:rFonts w:ascii="Century"/>
          <w:sz w:val="18"/>
        </w:rPr>
        <w:t xml:space="preserve"> Regional</w:t>
      </w:r>
      <w:r>
        <w:rPr>
          <w:rFonts w:ascii="Century"/>
          <w:spacing w:val="-1"/>
          <w:sz w:val="18"/>
        </w:rPr>
        <w:t xml:space="preserve"> </w:t>
      </w:r>
      <w:r>
        <w:rPr>
          <w:rFonts w:ascii="Century"/>
          <w:sz w:val="18"/>
        </w:rPr>
        <w:t>spatial plan and Detailed</w:t>
      </w:r>
      <w:r>
        <w:rPr>
          <w:rFonts w:ascii="Century"/>
          <w:spacing w:val="46"/>
          <w:w w:val="95"/>
          <w:sz w:val="18"/>
        </w:rPr>
        <w:t xml:space="preserve"> </w:t>
      </w:r>
      <w:r>
        <w:rPr>
          <w:rFonts w:ascii="Century"/>
          <w:w w:val="105"/>
          <w:sz w:val="18"/>
        </w:rPr>
        <w:t>Urban</w:t>
      </w:r>
      <w:r>
        <w:rPr>
          <w:rFonts w:ascii="Century"/>
          <w:spacing w:val="-26"/>
          <w:w w:val="105"/>
          <w:sz w:val="18"/>
        </w:rPr>
        <w:t xml:space="preserve"> </w:t>
      </w:r>
      <w:r>
        <w:rPr>
          <w:rFonts w:ascii="Century"/>
          <w:spacing w:val="-2"/>
          <w:w w:val="105"/>
          <w:sz w:val="18"/>
        </w:rPr>
        <w:t>Plans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as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they</w:t>
      </w:r>
      <w:r>
        <w:rPr>
          <w:rFonts w:ascii="Century"/>
          <w:spacing w:val="-26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are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regulated</w:t>
      </w:r>
      <w:r>
        <w:rPr>
          <w:rFonts w:ascii="Century"/>
          <w:spacing w:val="-26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with</w:t>
      </w:r>
      <w:r>
        <w:rPr>
          <w:rFonts w:ascii="Century"/>
          <w:spacing w:val="-25"/>
          <w:w w:val="105"/>
          <w:sz w:val="18"/>
        </w:rPr>
        <w:t xml:space="preserve"> </w:t>
      </w:r>
      <w:ins w:id="673" w:author="Chris Prickett" w:date="2017-02-12T15:04:00Z">
        <w:r w:rsidR="00207943">
          <w:rPr>
            <w:rFonts w:ascii="Century"/>
            <w:spacing w:val="-25"/>
            <w:w w:val="105"/>
            <w:sz w:val="18"/>
          </w:rPr>
          <w:t xml:space="preserve">the </w:t>
        </w:r>
      </w:ins>
      <w:r>
        <w:rPr>
          <w:rFonts w:ascii="Century"/>
          <w:w w:val="105"/>
          <w:sz w:val="18"/>
        </w:rPr>
        <w:t>General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Urban</w:t>
      </w:r>
      <w:r>
        <w:rPr>
          <w:rFonts w:ascii="Century"/>
          <w:spacing w:val="-26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Plan;</w:t>
      </w:r>
      <w:r>
        <w:rPr>
          <w:rFonts w:ascii="Century"/>
          <w:spacing w:val="-22"/>
          <w:w w:val="105"/>
          <w:sz w:val="18"/>
        </w:rPr>
        <w:t xml:space="preserve"> </w:t>
      </w:r>
      <w:r>
        <w:rPr>
          <w:rFonts w:ascii="Century"/>
          <w:spacing w:val="-3"/>
          <w:w w:val="105"/>
          <w:sz w:val="18"/>
        </w:rPr>
        <w:t>even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though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GUP</w:t>
      </w:r>
      <w:r>
        <w:rPr>
          <w:rFonts w:ascii="Century"/>
          <w:spacing w:val="-26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2009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is</w:t>
      </w:r>
      <w:r>
        <w:rPr>
          <w:rFonts w:ascii="Century"/>
          <w:spacing w:val="-25"/>
          <w:w w:val="105"/>
          <w:sz w:val="18"/>
        </w:rPr>
        <w:t xml:space="preserve"> </w:t>
      </w:r>
      <w:r>
        <w:rPr>
          <w:rFonts w:ascii="Century"/>
          <w:w w:val="105"/>
          <w:sz w:val="18"/>
        </w:rPr>
        <w:t>only</w:t>
      </w:r>
      <w:r>
        <w:rPr>
          <w:rFonts w:ascii="Century"/>
          <w:spacing w:val="-26"/>
          <w:w w:val="105"/>
          <w:sz w:val="18"/>
        </w:rPr>
        <w:t xml:space="preserve"> </w:t>
      </w:r>
      <w:ins w:id="674" w:author="Chris Prickett" w:date="2017-02-12T15:04:00Z">
        <w:r w:rsidR="00207943">
          <w:rPr>
            <w:rFonts w:ascii="Century"/>
            <w:spacing w:val="-26"/>
            <w:w w:val="105"/>
            <w:sz w:val="18"/>
          </w:rPr>
          <w:t xml:space="preserve">a </w:t>
        </w:r>
      </w:ins>
      <w:r>
        <w:rPr>
          <w:rFonts w:ascii="Century"/>
          <w:w w:val="105"/>
          <w:sz w:val="18"/>
        </w:rPr>
        <w:t>strategic</w:t>
      </w:r>
    </w:p>
    <w:p w14:paraId="2E93133F" w14:textId="1EFFBAF5" w:rsidR="00A8456E" w:rsidRDefault="000747F7">
      <w:pPr>
        <w:spacing w:before="24" w:line="167" w:lineRule="exact"/>
        <w:ind w:left="587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269640" behindDoc="1" locked="0" layoutInCell="1" allowOverlap="1" wp14:anchorId="336922B2" wp14:editId="701CE164">
                <wp:simplePos x="0" y="0"/>
                <wp:positionH relativeFrom="page">
                  <wp:posOffset>5296535</wp:posOffset>
                </wp:positionH>
                <wp:positionV relativeFrom="paragraph">
                  <wp:posOffset>22225</wp:posOffset>
                </wp:positionV>
                <wp:extent cx="1113155" cy="163195"/>
                <wp:effectExtent l="635" t="3175" r="635" b="5080"/>
                <wp:wrapNone/>
                <wp:docPr id="196" name="Group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3155" cy="163195"/>
                          <a:chOff x="8341" y="35"/>
                          <a:chExt cx="1753" cy="257"/>
                        </a:xfrm>
                      </wpg:grpSpPr>
                      <wpg:grpSp>
                        <wpg:cNvPr id="197" name="Group 1551"/>
                        <wpg:cNvGrpSpPr>
                          <a:grpSpLocks/>
                        </wpg:cNvGrpSpPr>
                        <wpg:grpSpPr bwMode="auto">
                          <a:xfrm>
                            <a:off x="8341" y="66"/>
                            <a:ext cx="446" cy="193"/>
                            <a:chOff x="8341" y="66"/>
                            <a:chExt cx="446" cy="193"/>
                          </a:xfrm>
                        </wpg:grpSpPr>
                        <wps:wsp>
                          <wps:cNvPr id="198" name="Freeform 1552"/>
                          <wps:cNvSpPr>
                            <a:spLocks/>
                          </wps:cNvSpPr>
                          <wps:spPr bwMode="auto">
                            <a:xfrm>
                              <a:off x="8341" y="66"/>
                              <a:ext cx="446" cy="193"/>
                            </a:xfrm>
                            <a:custGeom>
                              <a:avLst/>
                              <a:gdLst>
                                <a:gd name="T0" fmla="+- 0 8341 8341"/>
                                <a:gd name="T1" fmla="*/ T0 w 446"/>
                                <a:gd name="T2" fmla="+- 0 259 66"/>
                                <a:gd name="T3" fmla="*/ 259 h 193"/>
                                <a:gd name="T4" fmla="+- 0 8787 8341"/>
                                <a:gd name="T5" fmla="*/ T4 w 446"/>
                                <a:gd name="T6" fmla="+- 0 259 66"/>
                                <a:gd name="T7" fmla="*/ 259 h 193"/>
                                <a:gd name="T8" fmla="+- 0 8787 8341"/>
                                <a:gd name="T9" fmla="*/ T8 w 446"/>
                                <a:gd name="T10" fmla="+- 0 66 66"/>
                                <a:gd name="T11" fmla="*/ 66 h 193"/>
                                <a:gd name="T12" fmla="+- 0 8341 8341"/>
                                <a:gd name="T13" fmla="*/ T12 w 446"/>
                                <a:gd name="T14" fmla="+- 0 66 66"/>
                                <a:gd name="T15" fmla="*/ 66 h 193"/>
                                <a:gd name="T16" fmla="+- 0 8341 8341"/>
                                <a:gd name="T17" fmla="*/ T16 w 446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6" h="193">
                                  <a:moveTo>
                                    <a:pt x="0" y="193"/>
                                  </a:moveTo>
                                  <a:lnTo>
                                    <a:pt x="446" y="193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549"/>
                        <wpg:cNvGrpSpPr>
                          <a:grpSpLocks/>
                        </wpg:cNvGrpSpPr>
                        <wpg:grpSpPr bwMode="auto">
                          <a:xfrm>
                            <a:off x="8777" y="66"/>
                            <a:ext cx="246" cy="193"/>
                            <a:chOff x="8777" y="66"/>
                            <a:chExt cx="246" cy="193"/>
                          </a:xfrm>
                        </wpg:grpSpPr>
                        <wps:wsp>
                          <wps:cNvPr id="200" name="Freeform 1550"/>
                          <wps:cNvSpPr>
                            <a:spLocks/>
                          </wps:cNvSpPr>
                          <wps:spPr bwMode="auto">
                            <a:xfrm>
                              <a:off x="8777" y="66"/>
                              <a:ext cx="246" cy="193"/>
                            </a:xfrm>
                            <a:custGeom>
                              <a:avLst/>
                              <a:gdLst>
                                <a:gd name="T0" fmla="+- 0 8777 8777"/>
                                <a:gd name="T1" fmla="*/ T0 w 246"/>
                                <a:gd name="T2" fmla="+- 0 259 66"/>
                                <a:gd name="T3" fmla="*/ 259 h 193"/>
                                <a:gd name="T4" fmla="+- 0 9023 8777"/>
                                <a:gd name="T5" fmla="*/ T4 w 246"/>
                                <a:gd name="T6" fmla="+- 0 259 66"/>
                                <a:gd name="T7" fmla="*/ 259 h 193"/>
                                <a:gd name="T8" fmla="+- 0 9023 8777"/>
                                <a:gd name="T9" fmla="*/ T8 w 246"/>
                                <a:gd name="T10" fmla="+- 0 66 66"/>
                                <a:gd name="T11" fmla="*/ 66 h 193"/>
                                <a:gd name="T12" fmla="+- 0 8777 8777"/>
                                <a:gd name="T13" fmla="*/ T12 w 246"/>
                                <a:gd name="T14" fmla="+- 0 66 66"/>
                                <a:gd name="T15" fmla="*/ 66 h 193"/>
                                <a:gd name="T16" fmla="+- 0 8777 8777"/>
                                <a:gd name="T17" fmla="*/ T16 w 246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6" h="193">
                                  <a:moveTo>
                                    <a:pt x="0" y="193"/>
                                  </a:moveTo>
                                  <a:lnTo>
                                    <a:pt x="246" y="193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547"/>
                        <wpg:cNvGrpSpPr>
                          <a:grpSpLocks/>
                        </wpg:cNvGrpSpPr>
                        <wpg:grpSpPr bwMode="auto">
                          <a:xfrm>
                            <a:off x="9044" y="66"/>
                            <a:ext cx="2" cy="193"/>
                            <a:chOff x="9044" y="66"/>
                            <a:chExt cx="2" cy="193"/>
                          </a:xfrm>
                        </wpg:grpSpPr>
                        <wps:wsp>
                          <wps:cNvPr id="202" name="Freeform 1548"/>
                          <wps:cNvSpPr>
                            <a:spLocks/>
                          </wps:cNvSpPr>
                          <wps:spPr bwMode="auto">
                            <a:xfrm>
                              <a:off x="9044" y="66"/>
                              <a:ext cx="2" cy="193"/>
                            </a:xfrm>
                            <a:custGeom>
                              <a:avLst/>
                              <a:gdLst>
                                <a:gd name="T0" fmla="+- 0 66 66"/>
                                <a:gd name="T1" fmla="*/ 66 h 193"/>
                                <a:gd name="T2" fmla="+- 0 259 66"/>
                                <a:gd name="T3" fmla="*/ 259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10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545"/>
                        <wpg:cNvGrpSpPr>
                          <a:grpSpLocks/>
                        </wpg:cNvGrpSpPr>
                        <wpg:grpSpPr bwMode="auto">
                          <a:xfrm>
                            <a:off x="9064" y="66"/>
                            <a:ext cx="231" cy="193"/>
                            <a:chOff x="9064" y="66"/>
                            <a:chExt cx="231" cy="193"/>
                          </a:xfrm>
                        </wpg:grpSpPr>
                        <wps:wsp>
                          <wps:cNvPr id="204" name="Freeform 1546"/>
                          <wps:cNvSpPr>
                            <a:spLocks/>
                          </wps:cNvSpPr>
                          <wps:spPr bwMode="auto">
                            <a:xfrm>
                              <a:off x="9064" y="66"/>
                              <a:ext cx="231" cy="193"/>
                            </a:xfrm>
                            <a:custGeom>
                              <a:avLst/>
                              <a:gdLst>
                                <a:gd name="T0" fmla="+- 0 9064 9064"/>
                                <a:gd name="T1" fmla="*/ T0 w 231"/>
                                <a:gd name="T2" fmla="+- 0 259 66"/>
                                <a:gd name="T3" fmla="*/ 259 h 193"/>
                                <a:gd name="T4" fmla="+- 0 9294 9064"/>
                                <a:gd name="T5" fmla="*/ T4 w 231"/>
                                <a:gd name="T6" fmla="+- 0 259 66"/>
                                <a:gd name="T7" fmla="*/ 259 h 193"/>
                                <a:gd name="T8" fmla="+- 0 9294 9064"/>
                                <a:gd name="T9" fmla="*/ T8 w 231"/>
                                <a:gd name="T10" fmla="+- 0 66 66"/>
                                <a:gd name="T11" fmla="*/ 66 h 193"/>
                                <a:gd name="T12" fmla="+- 0 9064 9064"/>
                                <a:gd name="T13" fmla="*/ T12 w 231"/>
                                <a:gd name="T14" fmla="+- 0 66 66"/>
                                <a:gd name="T15" fmla="*/ 66 h 193"/>
                                <a:gd name="T16" fmla="+- 0 9064 9064"/>
                                <a:gd name="T17" fmla="*/ T16 w 231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1" h="193">
                                  <a:moveTo>
                                    <a:pt x="0" y="193"/>
                                  </a:moveTo>
                                  <a:lnTo>
                                    <a:pt x="230" y="193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543"/>
                        <wpg:cNvGrpSpPr>
                          <a:grpSpLocks/>
                        </wpg:cNvGrpSpPr>
                        <wpg:grpSpPr bwMode="auto">
                          <a:xfrm>
                            <a:off x="9320" y="66"/>
                            <a:ext cx="2" cy="193"/>
                            <a:chOff x="9320" y="66"/>
                            <a:chExt cx="2" cy="193"/>
                          </a:xfrm>
                        </wpg:grpSpPr>
                        <wps:wsp>
                          <wps:cNvPr id="206" name="Freeform 1544"/>
                          <wps:cNvSpPr>
                            <a:spLocks/>
                          </wps:cNvSpPr>
                          <wps:spPr bwMode="auto">
                            <a:xfrm>
                              <a:off x="9320" y="66"/>
                              <a:ext cx="2" cy="193"/>
                            </a:xfrm>
                            <a:custGeom>
                              <a:avLst/>
                              <a:gdLst>
                                <a:gd name="T0" fmla="+- 0 66 66"/>
                                <a:gd name="T1" fmla="*/ 66 h 193"/>
                                <a:gd name="T2" fmla="+- 0 259 66"/>
                                <a:gd name="T3" fmla="*/ 259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28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541"/>
                        <wpg:cNvGrpSpPr>
                          <a:grpSpLocks/>
                        </wpg:cNvGrpSpPr>
                        <wpg:grpSpPr bwMode="auto">
                          <a:xfrm>
                            <a:off x="9346" y="66"/>
                            <a:ext cx="159" cy="193"/>
                            <a:chOff x="9346" y="66"/>
                            <a:chExt cx="159" cy="193"/>
                          </a:xfrm>
                        </wpg:grpSpPr>
                        <wps:wsp>
                          <wps:cNvPr id="208" name="Freeform 1542"/>
                          <wps:cNvSpPr>
                            <a:spLocks/>
                          </wps:cNvSpPr>
                          <wps:spPr bwMode="auto">
                            <a:xfrm>
                              <a:off x="9346" y="66"/>
                              <a:ext cx="159" cy="193"/>
                            </a:xfrm>
                            <a:custGeom>
                              <a:avLst/>
                              <a:gdLst>
                                <a:gd name="T0" fmla="+- 0 9346 9346"/>
                                <a:gd name="T1" fmla="*/ T0 w 159"/>
                                <a:gd name="T2" fmla="+- 0 259 66"/>
                                <a:gd name="T3" fmla="*/ 259 h 193"/>
                                <a:gd name="T4" fmla="+- 0 9504 9346"/>
                                <a:gd name="T5" fmla="*/ T4 w 159"/>
                                <a:gd name="T6" fmla="+- 0 259 66"/>
                                <a:gd name="T7" fmla="*/ 259 h 193"/>
                                <a:gd name="T8" fmla="+- 0 9504 9346"/>
                                <a:gd name="T9" fmla="*/ T8 w 159"/>
                                <a:gd name="T10" fmla="+- 0 66 66"/>
                                <a:gd name="T11" fmla="*/ 66 h 193"/>
                                <a:gd name="T12" fmla="+- 0 9346 9346"/>
                                <a:gd name="T13" fmla="*/ T12 w 159"/>
                                <a:gd name="T14" fmla="+- 0 66 66"/>
                                <a:gd name="T15" fmla="*/ 66 h 193"/>
                                <a:gd name="T16" fmla="+- 0 9346 9346"/>
                                <a:gd name="T17" fmla="*/ T16 w 159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" h="193">
                                  <a:moveTo>
                                    <a:pt x="0" y="193"/>
                                  </a:moveTo>
                                  <a:lnTo>
                                    <a:pt x="158" y="193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539"/>
                        <wpg:cNvGrpSpPr>
                          <a:grpSpLocks/>
                        </wpg:cNvGrpSpPr>
                        <wpg:grpSpPr bwMode="auto">
                          <a:xfrm>
                            <a:off x="9494" y="66"/>
                            <a:ext cx="236" cy="193"/>
                            <a:chOff x="9494" y="66"/>
                            <a:chExt cx="236" cy="193"/>
                          </a:xfrm>
                        </wpg:grpSpPr>
                        <wps:wsp>
                          <wps:cNvPr id="210" name="Freeform 1540"/>
                          <wps:cNvSpPr>
                            <a:spLocks/>
                          </wps:cNvSpPr>
                          <wps:spPr bwMode="auto">
                            <a:xfrm>
                              <a:off x="9494" y="66"/>
                              <a:ext cx="236" cy="193"/>
                            </a:xfrm>
                            <a:custGeom>
                              <a:avLst/>
                              <a:gdLst>
                                <a:gd name="T0" fmla="+- 0 9494 9494"/>
                                <a:gd name="T1" fmla="*/ T0 w 236"/>
                                <a:gd name="T2" fmla="+- 0 259 66"/>
                                <a:gd name="T3" fmla="*/ 259 h 193"/>
                                <a:gd name="T4" fmla="+- 0 9730 9494"/>
                                <a:gd name="T5" fmla="*/ T4 w 236"/>
                                <a:gd name="T6" fmla="+- 0 259 66"/>
                                <a:gd name="T7" fmla="*/ 259 h 193"/>
                                <a:gd name="T8" fmla="+- 0 9730 9494"/>
                                <a:gd name="T9" fmla="*/ T8 w 236"/>
                                <a:gd name="T10" fmla="+- 0 66 66"/>
                                <a:gd name="T11" fmla="*/ 66 h 193"/>
                                <a:gd name="T12" fmla="+- 0 9494 9494"/>
                                <a:gd name="T13" fmla="*/ T12 w 236"/>
                                <a:gd name="T14" fmla="+- 0 66 66"/>
                                <a:gd name="T15" fmla="*/ 66 h 193"/>
                                <a:gd name="T16" fmla="+- 0 9494 9494"/>
                                <a:gd name="T17" fmla="*/ T16 w 236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6" h="193">
                                  <a:moveTo>
                                    <a:pt x="0" y="193"/>
                                  </a:moveTo>
                                  <a:lnTo>
                                    <a:pt x="236" y="193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537"/>
                        <wpg:cNvGrpSpPr>
                          <a:grpSpLocks/>
                        </wpg:cNvGrpSpPr>
                        <wpg:grpSpPr bwMode="auto">
                          <a:xfrm>
                            <a:off x="9720" y="66"/>
                            <a:ext cx="374" cy="193"/>
                            <a:chOff x="9720" y="66"/>
                            <a:chExt cx="374" cy="193"/>
                          </a:xfrm>
                        </wpg:grpSpPr>
                        <wps:wsp>
                          <wps:cNvPr id="212" name="Freeform 1538"/>
                          <wps:cNvSpPr>
                            <a:spLocks/>
                          </wps:cNvSpPr>
                          <wps:spPr bwMode="auto">
                            <a:xfrm>
                              <a:off x="9720" y="66"/>
                              <a:ext cx="374" cy="193"/>
                            </a:xfrm>
                            <a:custGeom>
                              <a:avLst/>
                              <a:gdLst>
                                <a:gd name="T0" fmla="+- 0 9720 9720"/>
                                <a:gd name="T1" fmla="*/ T0 w 374"/>
                                <a:gd name="T2" fmla="+- 0 259 66"/>
                                <a:gd name="T3" fmla="*/ 259 h 193"/>
                                <a:gd name="T4" fmla="+- 0 10094 9720"/>
                                <a:gd name="T5" fmla="*/ T4 w 374"/>
                                <a:gd name="T6" fmla="+- 0 259 66"/>
                                <a:gd name="T7" fmla="*/ 259 h 193"/>
                                <a:gd name="T8" fmla="+- 0 10094 9720"/>
                                <a:gd name="T9" fmla="*/ T8 w 374"/>
                                <a:gd name="T10" fmla="+- 0 66 66"/>
                                <a:gd name="T11" fmla="*/ 66 h 193"/>
                                <a:gd name="T12" fmla="+- 0 9720 9720"/>
                                <a:gd name="T13" fmla="*/ T12 w 374"/>
                                <a:gd name="T14" fmla="+- 0 66 66"/>
                                <a:gd name="T15" fmla="*/ 66 h 193"/>
                                <a:gd name="T16" fmla="+- 0 9720 9720"/>
                                <a:gd name="T17" fmla="*/ T16 w 374"/>
                                <a:gd name="T18" fmla="+- 0 259 66"/>
                                <a:gd name="T19" fmla="*/ 259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193">
                                  <a:moveTo>
                                    <a:pt x="0" y="193"/>
                                  </a:moveTo>
                                  <a:lnTo>
                                    <a:pt x="374" y="193"/>
                                  </a:lnTo>
                                  <a:lnTo>
                                    <a:pt x="3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6" o:spid="_x0000_s1026" style="position:absolute;margin-left:417.05pt;margin-top:1.75pt;width:87.65pt;height:12.85pt;z-index:-46840;mso-position-horizontal-relative:page" coordorigin="8341,35" coordsize="1753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">
                <v:group id="Group 1551" o:spid="_x0000_s1027" style="position:absolute;left:8341;top:66;width:446;height:193" coordorigin="8341,66" coordsize="446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1552" o:spid="_x0000_s1028" style="position:absolute;left:8341;top:66;width:446;height:193;visibility:visible;mso-wrap-style:square;v-text-anchor:top" coordsize="446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dY8YA&#10;AADcAAAADwAAAGRycy9kb3ducmV2LnhtbESP3WrDMAyF7wd7B6PB7lanhZU1rVvKYCyjMNafBxCx&#10;moTEcrC9JNvTTxeF3Umco3M+bXaT69RAITaeDcxnGSji0tuGKwOX89vTC6iYkC12nsnAD0XYbe/v&#10;NphbP/KRhlOqlIRwzNFAnVKfax3LmhzGme+JRbv64DDJGiptA44S7jq9yLKldtiwNNTY02tNZXv6&#10;dgaW71nXfi2O49Bei99DMXyM4fPZmMeHab8GlWhK/+bbdWEFfyW08oxMo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NdY8YAAADcAAAADwAAAAAAAAAAAAAAAACYAgAAZHJz&#10;L2Rvd25yZXYueG1sUEsFBgAAAAAEAAQA9QAAAIsDAAAAAA==&#10;" path="m,193r446,l446,,,,,193xe" fillcolor="#fff200" stroked="f">
                    <v:path arrowok="t" o:connecttype="custom" o:connectlocs="0,259;446,259;446,66;0,66;0,259" o:connectangles="0,0,0,0,0"/>
                  </v:shape>
                </v:group>
                <v:group id="Group 1549" o:spid="_x0000_s1029" style="position:absolute;left:8777;top:66;width:246;height:193" coordorigin="8777,66" coordsize="246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1550" o:spid="_x0000_s1030" style="position:absolute;left:8777;top:66;width:246;height:193;visibility:visible;mso-wrap-style:square;v-text-anchor:top" coordsize="246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kvsIA&#10;AADcAAAADwAAAGRycy9kb3ducmV2LnhtbESPQYvCMBSE74L/IbwFb5puD6Jdo4giCJ60guzt0bxt&#10;yzYvNUm1+us3C4LHYWa+YRar3jTiRs7XlhV8ThIQxIXVNZcKzvluPAPhA7LGxjIpeJCH1XI4WGCm&#10;7Z2PdDuFUkQI+wwVVCG0mZS+qMign9iWOHo/1hkMUbpSaof3CDeNTJNkKg3WHBcqbGlTUfF76oyC&#10;w2Xm51tXfk/zNE2efO2e+ZGUGn306y8QgfrwDr/ae60gEuH/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KS+wgAAANwAAAAPAAAAAAAAAAAAAAAAAJgCAABkcnMvZG93&#10;bnJldi54bWxQSwUGAAAAAAQABAD1AAAAhwMAAAAA&#10;" path="m,193r246,l246,,,,,193xe" fillcolor="#fff200" stroked="f">
                    <v:path arrowok="t" o:connecttype="custom" o:connectlocs="0,259;246,259;246,66;0,66;0,259" o:connectangles="0,0,0,0,0"/>
                  </v:shape>
                </v:group>
                <v:group id="Group 1547" o:spid="_x0000_s1031" style="position:absolute;left:9044;top:66;width:2;height:193" coordorigin="9044,66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548" o:spid="_x0000_s1032" style="position:absolute;left:9044;top:66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5SsAA&#10;AADcAAAADwAAAGRycy9kb3ducmV2LnhtbESPzQrCMBCE74LvEFbwpqkFRatRRFDEmz8Hj0uztsVm&#10;U5poq09vBMHjMDPfMItVa0rxpNoVlhWMhhEI4tTqgjMFl/N2MAXhPLLG0jIpeJGD1bLbWWCibcNH&#10;ep58JgKEXYIKcu+rREqX5mTQDW1FHLybrQ36IOtM6hqbADeljKNoIg0WHBZyrGiTU3o/PYyCSXVo&#10;r1c3umx2ctwgrWfvQs6U6vfa9RyEp9b/w7/2XiuIoxi+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z5SsAAAADcAAAADwAAAAAAAAAAAAAAAACYAgAAZHJzL2Rvd25y&#10;ZXYueG1sUEsFBgAAAAAEAAQA9QAAAIUDAAAAAA==&#10;" path="m,l,193e" filled="f" strokecolor="#fff200" strokeweight="1.1141mm">
                    <v:path arrowok="t" o:connecttype="custom" o:connectlocs="0,66;0,259" o:connectangles="0,0"/>
                  </v:shape>
                </v:group>
                <v:group id="Group 1545" o:spid="_x0000_s1033" style="position:absolute;left:9064;top:66;width:231;height:193" coordorigin="9064,66" coordsize="23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1546" o:spid="_x0000_s1034" style="position:absolute;left:9064;top:66;width:231;height:193;visibility:visible;mso-wrap-style:square;v-text-anchor:top" coordsize="23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4FsUA&#10;AADcAAAADwAAAGRycy9kb3ducmV2LnhtbESP0WrCQBRE3wX/YbmFvulGkWJTV6mCtg9VWuMHXLI3&#10;2Wj2bsiuGv/eLQg+DjNzhpktOluLC7W+cqxgNExAEOdOV1wqOGTrwRSED8gaa8ek4EYeFvN+b4ap&#10;dlf+o8s+lCJC2KeowITQpFL63JBFP3QNcfQK11oMUbal1C1eI9zWcpwkb9JixXHBYEMrQ/lpf7YK&#10;JsXPqKh32/Xy/fe8ObgqO5qvTKnXl+7zA0SgLjzDj/a3VjBOJvB/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5XgWxQAAANwAAAAPAAAAAAAAAAAAAAAAAJgCAABkcnMv&#10;ZG93bnJldi54bWxQSwUGAAAAAAQABAD1AAAAigMAAAAA&#10;" path="m,193r230,l230,,,,,193xe" fillcolor="#fff200" stroked="f">
                    <v:path arrowok="t" o:connecttype="custom" o:connectlocs="0,259;230,259;230,66;0,66;0,259" o:connectangles="0,0,0,0,0"/>
                  </v:shape>
                </v:group>
                <v:group id="Group 1543" o:spid="_x0000_s1035" style="position:absolute;left:9320;top:66;width:2;height:193" coordorigin="9320,66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1544" o:spid="_x0000_s1036" style="position:absolute;left:9320;top:66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wpcMA&#10;AADcAAAADwAAAGRycy9kb3ducmV2LnhtbESPwWrDMBBE74H+g9hCb7HcHEziRgmlNLS+hMTOByzW&#10;VjK1VsZSY/fvq0Igx2Fm3jDb/ex6caUxdJ4VPGc5COLW646NgktzWK5BhIissfdMCn4pwH73sNhi&#10;qf3EZ7rW0YgE4VCiAhvjUEoZWksOQ+YH4uR9+dFhTHI0Uo84Jbjr5SrPC+mw47RgcaA3S+13/eMU&#10;NHZqzPp0+Kiq9ji9G6Odjhulnh7n1xcQkeZ4D9/an1rBKi/g/0w6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qwpcMAAADcAAAADwAAAAAAAAAAAAAAAACYAgAAZHJzL2Rv&#10;d25yZXYueG1sUEsFBgAAAAAEAAQA9QAAAIgDAAAAAA==&#10;" path="m,l,193e" filled="f" strokecolor="#fff200" strokeweight="1.119mm">
                    <v:path arrowok="t" o:connecttype="custom" o:connectlocs="0,66;0,259" o:connectangles="0,0"/>
                  </v:shape>
                </v:group>
                <v:group id="Group 1541" o:spid="_x0000_s1037" style="position:absolute;left:9346;top:66;width:159;height:193" coordorigin="9346,66" coordsize="15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1542" o:spid="_x0000_s1038" style="position:absolute;left:9346;top:66;width:159;height:193;visibility:visible;mso-wrap-style:square;v-text-anchor:top" coordsize="15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/bcEA&#10;AADcAAAADwAAAGRycy9kb3ducmV2LnhtbERPTYvCMBC9L/gfwgheFk1XcNHaKKsgeFqoevE2NGNT&#10;bCa1SW3995uDsMfH+862g63Fk1pfOVbwNUtAEBdOV1wquJwP0yUIH5A11o5JwYs8bDejjwxT7XrO&#10;6XkKpYgh7FNUYEJoUil9Yciin7mGOHI311oMEbal1C32MdzWcp4k39JixbHBYEN7Q8X91FkFD7PY&#10;/VaaLp+7ss+vh5UZujpXajIeftYgAg3hX/x2H7WCeRLXxjPx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qv23BAAAA3AAAAA8AAAAAAAAAAAAAAAAAmAIAAGRycy9kb3du&#10;cmV2LnhtbFBLBQYAAAAABAAEAPUAAACGAwAAAAA=&#10;" path="m,193r158,l158,,,,,193xe" fillcolor="#fff200" stroked="f">
                    <v:path arrowok="t" o:connecttype="custom" o:connectlocs="0,259;158,259;158,66;0,66;0,259" o:connectangles="0,0,0,0,0"/>
                  </v:shape>
                </v:group>
                <v:group id="Group 1539" o:spid="_x0000_s1039" style="position:absolute;left:9494;top:66;width:236;height:193" coordorigin="9494,66" coordsize="236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Freeform 1540" o:spid="_x0000_s1040" style="position:absolute;left:9494;top:66;width:236;height:193;visibility:visible;mso-wrap-style:square;v-text-anchor:top" coordsize="236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nbBcAA&#10;AADcAAAADwAAAGRycy9kb3ducmV2LnhtbERPzY6CMBC+m+w7NLPJ3rToYaNIMUp2E+IN5QEmdASU&#10;TgntAvv29mDi8cv3nxxm04mRBtdaVrBeRSCIK6tbrhWU19/lFoTzyBo7y6Tgnxwc0o9FgrG2Exc0&#10;XnwtQgi7GBU03vexlK5qyKBb2Z44cDc7GPQBDrXUA04h3HRyE0Xf0mDLoaHBnrKGqsflzyjIyp/K&#10;nP2Y39r7TufZ8TQVu0Kpr8/5uAfhafZv8cudawWbdZgf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7nbBcAAAADcAAAADwAAAAAAAAAAAAAAAACYAgAAZHJzL2Rvd25y&#10;ZXYueG1sUEsFBgAAAAAEAAQA9QAAAIUDAAAAAA==&#10;" path="m,193r236,l236,,,,,193xe" fillcolor="#fff200" stroked="f">
                    <v:path arrowok="t" o:connecttype="custom" o:connectlocs="0,259;236,259;236,66;0,66;0,259" o:connectangles="0,0,0,0,0"/>
                  </v:shape>
                </v:group>
                <v:group id="Group 1537" o:spid="_x0000_s1041" style="position:absolute;left:9720;top:66;width:374;height:193" coordorigin="9720,66" coordsize="374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1538" o:spid="_x0000_s1042" style="position:absolute;left:9720;top:66;width:374;height:193;visibility:visible;mso-wrap-style:square;v-text-anchor:top" coordsize="37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EwsMA&#10;AADcAAAADwAAAGRycy9kb3ducmV2LnhtbESPQYvCMBSE74L/ITzBm6YWEbdrFBGVPXip+gPeNm/b&#10;YPNSm6h1f71ZWPA4zMw3zGLV2VrcqfXGsYLJOAFBXDhtuFRwPu1GcxA+IGusHZOCJ3lYLfu9BWba&#10;PTin+zGUIkLYZ6igCqHJpPRFRRb92DXE0ftxrcUQZVtK3eIjwm0t0ySZSYuG40KFDW0qKi7Hm1Vw&#10;u37QFPPv7Qx/17mZ7s/m8NwqNRx0608QgbrwDv+3v7SCdJLC3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iEwsMAAADcAAAADwAAAAAAAAAAAAAAAACYAgAAZHJzL2Rv&#10;d25yZXYueG1sUEsFBgAAAAAEAAQA9QAAAIgDAAAAAA==&#10;" path="m,193r374,l374,,,,,193xe" fillcolor="#fff200" stroked="f">
                    <v:path arrowok="t" o:connecttype="custom" o:connectlocs="0,259;374,259;374,66;0,66;0,259" o:connectangles="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6C1195">
        <w:rPr>
          <w:rFonts w:ascii="Century"/>
          <w:sz w:val="18"/>
        </w:rPr>
        <w:t>document</w:t>
      </w:r>
      <w:proofErr w:type="gramEnd"/>
      <w:r w:rsidR="006C1195">
        <w:rPr>
          <w:rFonts w:ascii="Century"/>
          <w:sz w:val="18"/>
        </w:rPr>
        <w:t>,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while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2003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GP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included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articles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implementation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as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well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(</w:t>
      </w:r>
      <w:proofErr w:type="spellStart"/>
      <w:r w:rsidR="006C1195">
        <w:rPr>
          <w:rFonts w:ascii="Century"/>
          <w:spacing w:val="-2"/>
          <w:sz w:val="18"/>
        </w:rPr>
        <w:t>Sekretari</w:t>
      </w:r>
      <w:r w:rsidR="006C1195">
        <w:rPr>
          <w:rFonts w:ascii="Century"/>
          <w:spacing w:val="-1"/>
          <w:sz w:val="18"/>
        </w:rPr>
        <w:t>jat</w:t>
      </w:r>
      <w:proofErr w:type="spellEnd"/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inter</w:t>
      </w:r>
      <w:r w:rsidR="006C1195">
        <w:rPr>
          <w:rFonts w:ascii="Century"/>
          <w:spacing w:val="-1"/>
          <w:sz w:val="18"/>
        </w:rPr>
        <w:t>view).</w:t>
      </w:r>
    </w:p>
    <w:p w14:paraId="5B5628A8" w14:textId="6BE9242B" w:rsidR="00A8456E" w:rsidRDefault="006C1195">
      <w:pPr>
        <w:spacing w:before="22" w:line="284" w:lineRule="exact"/>
        <w:ind w:left="587" w:right="112" w:firstLine="175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position w:val="8"/>
          <w:sz w:val="12"/>
        </w:rPr>
        <w:t>12</w:t>
      </w:r>
      <w:r>
        <w:rPr>
          <w:rFonts w:ascii="Century"/>
          <w:sz w:val="18"/>
        </w:rPr>
        <w:t>Several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pacing w:val="-2"/>
          <w:sz w:val="18"/>
        </w:rPr>
        <w:t>interviewees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cultural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sector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2"/>
          <w:sz w:val="18"/>
        </w:rPr>
        <w:t>mentioned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1"/>
          <w:sz w:val="18"/>
        </w:rPr>
        <w:t>p</w:t>
      </w:r>
      <w:r>
        <w:rPr>
          <w:rFonts w:ascii="Century"/>
          <w:spacing w:val="-2"/>
          <w:sz w:val="18"/>
        </w:rPr>
        <w:t>ossibilit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of</w:t>
      </w:r>
      <w:del w:id="675" w:author="Chris Prickett" w:date="2017-02-12T15:05:00Z">
        <w:r w:rsidDel="00207943">
          <w:rPr>
            <w:rFonts w:ascii="Century"/>
            <w:spacing w:val="-9"/>
            <w:sz w:val="18"/>
          </w:rPr>
          <w:delText xml:space="preserve"> </w:delText>
        </w:r>
        <w:r w:rsidDel="00207943">
          <w:rPr>
            <w:rFonts w:ascii="Century"/>
            <w:spacing w:val="-2"/>
            <w:sz w:val="18"/>
          </w:rPr>
          <w:delText>having</w:delText>
        </w:r>
      </w:del>
      <w:r>
        <w:rPr>
          <w:rFonts w:ascii="Century"/>
          <w:spacing w:val="-10"/>
          <w:sz w:val="18"/>
        </w:rPr>
        <w:t xml:space="preserve"> </w:t>
      </w:r>
      <w:proofErr w:type="spellStart"/>
      <w:r>
        <w:rPr>
          <w:rFonts w:ascii="Century"/>
          <w:sz w:val="18"/>
        </w:rPr>
        <w:t>Mikser</w:t>
      </w:r>
      <w:proofErr w:type="spellEnd"/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House,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pacing w:val="-3"/>
          <w:sz w:val="18"/>
        </w:rPr>
        <w:t>KC</w:t>
      </w:r>
      <w:r>
        <w:rPr>
          <w:rFonts w:ascii="Century"/>
          <w:spacing w:val="38"/>
          <w:w w:val="102"/>
          <w:sz w:val="18"/>
        </w:rPr>
        <w:t xml:space="preserve"> </w:t>
      </w:r>
      <w:r>
        <w:rPr>
          <w:rFonts w:ascii="Century"/>
          <w:sz w:val="18"/>
        </w:rPr>
        <w:t>Grad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3"/>
          <w:sz w:val="18"/>
        </w:rPr>
        <w:t xml:space="preserve"> </w:t>
      </w:r>
      <w:ins w:id="676" w:author="Chris Prickett" w:date="2017-02-12T15:05:00Z">
        <w:r w:rsidR="00207943">
          <w:rPr>
            <w:rFonts w:ascii="Century"/>
            <w:spacing w:val="-13"/>
            <w:sz w:val="18"/>
          </w:rPr>
          <w:t xml:space="preserve">the </w:t>
        </w:r>
      </w:ins>
      <w:r>
        <w:rPr>
          <w:rFonts w:ascii="Century"/>
          <w:sz w:val="18"/>
        </w:rPr>
        <w:t>Galleries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(Stab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HUB)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decid</w:t>
      </w:r>
      <w:del w:id="677" w:author="Chris Prickett" w:date="2017-02-12T15:05:00Z">
        <w:r w:rsidDel="00207943">
          <w:rPr>
            <w:rFonts w:ascii="Century"/>
            <w:sz w:val="18"/>
          </w:rPr>
          <w:delText>e</w:delText>
        </w:r>
      </w:del>
      <w:ins w:id="678" w:author="Chris Prickett" w:date="2017-02-12T15:05:00Z">
        <w:r w:rsidR="00207943">
          <w:rPr>
            <w:rFonts w:ascii="Century"/>
            <w:sz w:val="18"/>
          </w:rPr>
          <w:t>ing</w:t>
        </w:r>
      </w:ins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pacing w:val="-4"/>
          <w:sz w:val="18"/>
        </w:rPr>
        <w:t>mo</w:t>
      </w:r>
      <w:r>
        <w:rPr>
          <w:rFonts w:ascii="Century"/>
          <w:spacing w:val="-3"/>
          <w:sz w:val="18"/>
        </w:rPr>
        <w:t>v</w:t>
      </w:r>
      <w:r>
        <w:rPr>
          <w:rFonts w:ascii="Century"/>
          <w:spacing w:val="-4"/>
          <w:sz w:val="18"/>
        </w:rPr>
        <w:t>e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pacing w:val="-3"/>
          <w:sz w:val="18"/>
        </w:rPr>
        <w:t>Sa</w:t>
      </w:r>
      <w:r>
        <w:rPr>
          <w:rFonts w:ascii="Century"/>
          <w:spacing w:val="-2"/>
          <w:sz w:val="18"/>
        </w:rPr>
        <w:t>v</w:t>
      </w:r>
      <w:r>
        <w:rPr>
          <w:rFonts w:ascii="Century"/>
          <w:spacing w:val="-3"/>
          <w:sz w:val="18"/>
        </w:rPr>
        <w:t>amala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2"/>
          <w:sz w:val="18"/>
        </w:rPr>
        <w:t xml:space="preserve"> </w:t>
      </w:r>
      <w:ins w:id="679" w:author="Chris Prickett" w:date="2017-02-12T15:05:00Z">
        <w:r w:rsidR="00207943">
          <w:rPr>
            <w:rFonts w:ascii="Century"/>
            <w:spacing w:val="-12"/>
            <w:sz w:val="18"/>
          </w:rPr>
          <w:t xml:space="preserve">the </w:t>
        </w:r>
      </w:ins>
      <w:r>
        <w:rPr>
          <w:rFonts w:ascii="Century"/>
          <w:spacing w:val="-2"/>
          <w:sz w:val="18"/>
        </w:rPr>
        <w:t>v</w:t>
      </w:r>
      <w:r>
        <w:rPr>
          <w:rFonts w:ascii="Century"/>
          <w:spacing w:val="-3"/>
          <w:sz w:val="18"/>
        </w:rPr>
        <w:t>ery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near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future.</w:t>
      </w:r>
    </w:p>
    <w:p w14:paraId="1362ADE5" w14:textId="77777777" w:rsidR="00A8456E" w:rsidRDefault="00A8456E">
      <w:pPr>
        <w:spacing w:line="284" w:lineRule="exact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4BB5DD24" w14:textId="71A38FA9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urban</w:t>
      </w:r>
      <w:r>
        <w:rPr>
          <w:spacing w:val="8"/>
          <w:w w:val="115"/>
        </w:rPr>
        <w:t xml:space="preserve"> </w:t>
      </w:r>
      <w:r>
        <w:rPr>
          <w:w w:val="115"/>
        </w:rPr>
        <w:t>planning</w:t>
      </w:r>
      <w:r>
        <w:rPr>
          <w:spacing w:val="8"/>
          <w:w w:val="115"/>
        </w:rPr>
        <w:t xml:space="preserve"> </w:t>
      </w:r>
      <w:r>
        <w:rPr>
          <w:w w:val="115"/>
        </w:rPr>
        <w:t>discourse,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issue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ternationali</w:t>
      </w:r>
      <w:r>
        <w:rPr>
          <w:spacing w:val="-2"/>
          <w:w w:val="115"/>
        </w:rPr>
        <w:t>z</w:t>
      </w:r>
      <w:r>
        <w:rPr>
          <w:spacing w:val="-1"/>
          <w:w w:val="115"/>
        </w:rPr>
        <w:t>ation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26"/>
          <w:w w:val="106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small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extent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adjustment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European</w:t>
      </w:r>
      <w:r>
        <w:rPr>
          <w:spacing w:val="9"/>
          <w:w w:val="115"/>
        </w:rPr>
        <w:t xml:space="preserve"> </w:t>
      </w:r>
      <w:r>
        <w:rPr>
          <w:w w:val="115"/>
        </w:rPr>
        <w:t>Union</w:t>
      </w:r>
      <w:r>
        <w:rPr>
          <w:spacing w:val="10"/>
          <w:w w:val="115"/>
        </w:rPr>
        <w:t xml:space="preserve"> </w:t>
      </w:r>
      <w:r>
        <w:rPr>
          <w:w w:val="115"/>
        </w:rPr>
        <w:t>urban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legislative.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08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ace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joining</w:t>
      </w:r>
      <w:r>
        <w:rPr>
          <w:spacing w:val="-16"/>
          <w:w w:val="115"/>
        </w:rPr>
        <w:t xml:space="preserve"> </w:t>
      </w:r>
      <w:r>
        <w:rPr>
          <w:w w:val="115"/>
        </w:rPr>
        <w:t>process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slow,</w:t>
      </w:r>
      <w:r>
        <w:rPr>
          <w:spacing w:val="-15"/>
          <w:w w:val="115"/>
        </w:rPr>
        <w:t xml:space="preserve"> </w:t>
      </w:r>
      <w:commentRangeStart w:id="680"/>
      <w:r>
        <w:rPr>
          <w:spacing w:val="-3"/>
          <w:w w:val="115"/>
        </w:rPr>
        <w:t>slow</w:t>
      </w:r>
      <w:r>
        <w:rPr>
          <w:spacing w:val="-1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change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wel</w:t>
      </w:r>
      <w:commentRangeEnd w:id="680"/>
      <w:r w:rsidR="00124F00">
        <w:rPr>
          <w:rStyle w:val="CommentReference"/>
          <w:rFonts w:asciiTheme="minorHAnsi" w:eastAsiaTheme="minorHAnsi" w:hAnsiTheme="minorHAnsi"/>
        </w:rPr>
        <w:commentReference w:id="680"/>
      </w:r>
      <w:r>
        <w:rPr>
          <w:spacing w:val="-3"/>
          <w:w w:val="115"/>
        </w:rPr>
        <w:t>l</w:t>
      </w:r>
      <w:r>
        <w:rPr>
          <w:spacing w:val="-16"/>
          <w:w w:val="115"/>
        </w:rPr>
        <w:t xml:space="preserve"> </w:t>
      </w:r>
      <w:r>
        <w:rPr>
          <w:w w:val="115"/>
        </w:rPr>
        <w:t>(</w:t>
      </w:r>
      <w:r>
        <w:rPr>
          <w:w w:val="115"/>
          <w:highlight w:val="yellow"/>
        </w:rPr>
        <w:t>r</w:t>
      </w:r>
      <w:r>
        <w:rPr>
          <w:w w:val="115"/>
        </w:rPr>
        <w:t>ef).</w:t>
      </w:r>
      <w:r>
        <w:rPr>
          <w:spacing w:val="43"/>
          <w:w w:val="109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certain</w:t>
      </w:r>
      <w:r>
        <w:rPr>
          <w:spacing w:val="-4"/>
          <w:w w:val="115"/>
        </w:rPr>
        <w:t xml:space="preserve"> </w:t>
      </w:r>
      <w:r>
        <w:rPr>
          <w:w w:val="115"/>
        </w:rPr>
        <w:t>confusion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produced</w:t>
      </w:r>
      <w:r>
        <w:rPr>
          <w:spacing w:val="-3"/>
          <w:w w:val="115"/>
        </w:rPr>
        <w:t xml:space="preserve"> b</w:t>
      </w:r>
      <w:r>
        <w:rPr>
          <w:spacing w:val="-4"/>
          <w:w w:val="115"/>
        </w:rPr>
        <w:t xml:space="preserve">y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tinu</w:t>
      </w:r>
      <w:r>
        <w:rPr>
          <w:spacing w:val="-3"/>
          <w:w w:val="115"/>
        </w:rPr>
        <w:t>al</w:t>
      </w:r>
      <w:r>
        <w:rPr>
          <w:spacing w:val="-4"/>
          <w:w w:val="115"/>
        </w:rPr>
        <w:t xml:space="preserve"> </w:t>
      </w:r>
      <w:r>
        <w:rPr>
          <w:w w:val="115"/>
        </w:rPr>
        <w:t>shifts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jurisdiction</w:t>
      </w:r>
      <w:del w:id="681" w:author="Chris Prickett" w:date="2017-02-12T15:52:00Z">
        <w:r w:rsidDel="00124F00">
          <w:rPr>
            <w:w w:val="115"/>
          </w:rPr>
          <w:delText>s</w:delText>
        </w:r>
      </w:del>
      <w:r>
        <w:rPr>
          <w:spacing w:val="-1"/>
          <w:w w:val="115"/>
        </w:rPr>
        <w:t xml:space="preserve"> </w:t>
      </w:r>
      <w:r>
        <w:rPr>
          <w:w w:val="115"/>
        </w:rPr>
        <w:t>on certain issues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from </w:t>
      </w:r>
      <w:r>
        <w:rPr>
          <w:spacing w:val="-1"/>
          <w:w w:val="115"/>
        </w:rPr>
        <w:t>top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own</w:t>
      </w:r>
      <w:r>
        <w:rPr>
          <w:spacing w:val="-1"/>
          <w:w w:val="115"/>
        </w:rPr>
        <w:t xml:space="preserve"> </w:t>
      </w:r>
      <w:r>
        <w:rPr>
          <w:w w:val="115"/>
        </w:rPr>
        <w:t>and then from</w:t>
      </w:r>
      <w:r>
        <w:rPr>
          <w:spacing w:val="-1"/>
          <w:w w:val="115"/>
        </w:rPr>
        <w:t xml:space="preserve"> </w:t>
      </w:r>
      <w:r>
        <w:rPr>
          <w:w w:val="115"/>
        </w:rPr>
        <w:t>ground-up through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-2"/>
          <w:w w:val="115"/>
        </w:rPr>
        <w:t>hierarch</w:t>
      </w:r>
      <w:r>
        <w:rPr>
          <w:spacing w:val="-3"/>
          <w:w w:val="115"/>
        </w:rPr>
        <w:t>y</w:t>
      </w:r>
      <w:r>
        <w:rPr>
          <w:spacing w:val="26"/>
          <w:w w:val="111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w w:val="115"/>
        </w:rPr>
        <w:t>regulatory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rame</w:t>
      </w:r>
      <w:r>
        <w:rPr>
          <w:spacing w:val="-2"/>
          <w:w w:val="115"/>
        </w:rPr>
        <w:t>work</w:t>
      </w:r>
      <w:r>
        <w:rPr>
          <w:spacing w:val="-1"/>
          <w:w w:val="115"/>
        </w:rPr>
        <w:t>.</w:t>
      </w:r>
      <w:r>
        <w:rPr>
          <w:spacing w:val="35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ins w:id="682" w:author="Chris Prickett" w:date="2017-02-12T15:52:00Z">
        <w:r w:rsidR="00124F00">
          <w:rPr>
            <w:w w:val="115"/>
          </w:rPr>
          <w:t>a</w:t>
        </w:r>
      </w:ins>
      <w:del w:id="683" w:author="Chris Prickett" w:date="2017-02-12T15:52:00Z">
        <w:r w:rsidDel="00124F00">
          <w:rPr>
            <w:w w:val="115"/>
          </w:rPr>
          <w:delText>the</w:delText>
        </w:r>
      </w:del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lack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insigh</w:t>
      </w:r>
      <w:r>
        <w:rPr>
          <w:spacing w:val="-1"/>
          <w:w w:val="115"/>
        </w:rPr>
        <w:t>t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9"/>
        </w:rPr>
        <w:t xml:space="preserve"> </w:t>
      </w:r>
      <w:r>
        <w:rPr>
          <w:w w:val="115"/>
        </w:rPr>
        <w:t>judiciary</w:t>
      </w:r>
      <w:r>
        <w:rPr>
          <w:spacing w:val="-17"/>
          <w:w w:val="115"/>
        </w:rPr>
        <w:t xml:space="preserve"> </w:t>
      </w:r>
      <w:r>
        <w:rPr>
          <w:w w:val="115"/>
        </w:rPr>
        <w:t>structure,</w:t>
      </w:r>
      <w:r>
        <w:rPr>
          <w:spacing w:val="-14"/>
          <w:w w:val="115"/>
        </w:rPr>
        <w:t xml:space="preserve"> </w:t>
      </w:r>
      <w:r>
        <w:rPr>
          <w:w w:val="115"/>
        </w:rPr>
        <w:t>citizens,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stak</w:t>
      </w:r>
      <w:r>
        <w:rPr>
          <w:spacing w:val="-2"/>
          <w:w w:val="115"/>
        </w:rPr>
        <w:t>eholders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investors</w:t>
      </w:r>
      <w:r>
        <w:rPr>
          <w:spacing w:val="-16"/>
          <w:w w:val="115"/>
        </w:rPr>
        <w:t xml:space="preserve"> </w:t>
      </w:r>
      <w:r>
        <w:rPr>
          <w:w w:val="115"/>
        </w:rPr>
        <w:t>usually</w:t>
      </w:r>
      <w:r>
        <w:rPr>
          <w:spacing w:val="-17"/>
          <w:w w:val="115"/>
        </w:rPr>
        <w:t xml:space="preserve"> </w:t>
      </w:r>
      <w:r>
        <w:rPr>
          <w:w w:val="115"/>
        </w:rPr>
        <w:t>resort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8"/>
          <w:w w:val="115"/>
        </w:rPr>
        <w:t xml:space="preserve"> </w:t>
      </w:r>
      <w:r>
        <w:rPr>
          <w:w w:val="115"/>
        </w:rPr>
        <w:t>sources</w:t>
      </w:r>
      <w:r>
        <w:rPr>
          <w:spacing w:val="25"/>
          <w:w w:val="109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authorit</w:t>
      </w:r>
      <w:r>
        <w:rPr>
          <w:spacing w:val="-2"/>
          <w:w w:val="115"/>
        </w:rPr>
        <w:t>y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del w:id="684" w:author="Chris Prickett" w:date="2017-02-12T15:53:00Z">
        <w:r w:rsidDel="00124F00">
          <w:rPr>
            <w:spacing w:val="19"/>
            <w:w w:val="115"/>
          </w:rPr>
          <w:delText xml:space="preserve"> </w:delText>
        </w:r>
        <w:r w:rsidDel="00124F00">
          <w:rPr>
            <w:w w:val="115"/>
          </w:rPr>
          <w:delText>the</w:delText>
        </w:r>
      </w:del>
      <w:r>
        <w:rPr>
          <w:spacing w:val="19"/>
          <w:w w:val="115"/>
        </w:rPr>
        <w:t xml:space="preserve"> </w:t>
      </w:r>
      <w:r>
        <w:rPr>
          <w:w w:val="115"/>
        </w:rPr>
        <w:t>public</w:t>
      </w:r>
      <w:r>
        <w:rPr>
          <w:spacing w:val="19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-2"/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ins w:id="685" w:author="Chris Prickett" w:date="2017-02-12T15:56:00Z">
        <w:r w:rsidR="00124F00">
          <w:rPr>
            <w:spacing w:val="-3"/>
            <w:w w:val="115"/>
          </w:rPr>
          <w:t>other hand</w:t>
        </w:r>
      </w:ins>
      <w:del w:id="686" w:author="Chris Prickett" w:date="2017-02-12T15:56:00Z">
        <w:r w:rsidDel="00124F00">
          <w:rPr>
            <w:spacing w:val="-4"/>
            <w:w w:val="115"/>
          </w:rPr>
          <w:delText>con</w:delText>
        </w:r>
        <w:r w:rsidDel="00124F00">
          <w:rPr>
            <w:spacing w:val="-3"/>
            <w:w w:val="115"/>
          </w:rPr>
          <w:delText>trary</w:delText>
        </w:r>
      </w:del>
      <w:r>
        <w:rPr>
          <w:spacing w:val="-3"/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historical</w:t>
      </w:r>
      <w:r>
        <w:rPr>
          <w:spacing w:val="30"/>
          <w:w w:val="113"/>
        </w:rPr>
        <w:t xml:space="preserve"> </w:t>
      </w:r>
      <w:r>
        <w:rPr>
          <w:spacing w:val="-3"/>
          <w:w w:val="115"/>
        </w:rPr>
        <w:t>overview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real-estate</w:t>
      </w:r>
      <w:r>
        <w:rPr>
          <w:spacing w:val="-17"/>
          <w:w w:val="115"/>
        </w:rPr>
        <w:t xml:space="preserve"> </w:t>
      </w:r>
      <w:r>
        <w:rPr>
          <w:w w:val="115"/>
        </w:rPr>
        <w:t>transformations</w:t>
      </w:r>
      <w:r>
        <w:rPr>
          <w:spacing w:val="-18"/>
          <w:w w:val="115"/>
        </w:rPr>
        <w:t xml:space="preserve"> </w:t>
      </w:r>
      <w:r>
        <w:rPr>
          <w:w w:val="115"/>
        </w:rPr>
        <w:t>after</w:t>
      </w:r>
      <w:r>
        <w:rPr>
          <w:spacing w:val="-16"/>
          <w:w w:val="115"/>
        </w:rPr>
        <w:t xml:space="preserve"> </w:t>
      </w:r>
      <w:r>
        <w:rPr>
          <w:w w:val="115"/>
        </w:rPr>
        <w:t>2000,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influence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-17"/>
          <w:w w:val="115"/>
        </w:rPr>
        <w:t xml:space="preserve"> </w:t>
      </w:r>
      <w:r>
        <w:rPr>
          <w:w w:val="115"/>
        </w:rPr>
        <w:t>corporate</w:t>
      </w:r>
      <w:r>
        <w:rPr>
          <w:spacing w:val="33"/>
          <w:w w:val="117"/>
        </w:rPr>
        <w:t xml:space="preserve"> </w:t>
      </w:r>
      <w:r>
        <w:rPr>
          <w:w w:val="115"/>
        </w:rPr>
        <w:t>actors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investors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4"/>
          <w:w w:val="115"/>
        </w:rPr>
        <w:t xml:space="preserve"> </w:t>
      </w:r>
      <w:r>
        <w:rPr>
          <w:w w:val="115"/>
        </w:rPr>
        <w:t>indisputable</w:t>
      </w:r>
      <w:r>
        <w:rPr>
          <w:spacing w:val="4"/>
          <w:w w:val="115"/>
        </w:rPr>
        <w:t xml:space="preserve"> </w:t>
      </w:r>
      <w:r>
        <w:rPr>
          <w:w w:val="115"/>
        </w:rPr>
        <w:t>(e.g.</w:t>
      </w:r>
      <w:r>
        <w:rPr>
          <w:spacing w:val="28"/>
          <w:w w:val="115"/>
        </w:rPr>
        <w:t xml:space="preserve"> </w:t>
      </w:r>
      <w:proofErr w:type="spellStart"/>
      <w:r>
        <w:rPr>
          <w:spacing w:val="-3"/>
          <w:w w:val="115"/>
        </w:rPr>
        <w:t>Beko</w:t>
      </w:r>
      <w:proofErr w:type="spellEnd"/>
      <w:r>
        <w:rPr>
          <w:spacing w:val="3"/>
          <w:w w:val="115"/>
        </w:rPr>
        <w:t xml:space="preserve"> </w:t>
      </w:r>
      <w:r>
        <w:rPr>
          <w:spacing w:val="-5"/>
          <w:w w:val="115"/>
        </w:rPr>
        <w:t>Factory,</w:t>
      </w:r>
      <w:r>
        <w:rPr>
          <w:spacing w:val="4"/>
          <w:w w:val="115"/>
        </w:rPr>
        <w:t xml:space="preserve"> </w:t>
      </w:r>
      <w:r>
        <w:rPr>
          <w:w w:val="115"/>
        </w:rPr>
        <w:t>BWP</w:t>
      </w:r>
      <w:r>
        <w:rPr>
          <w:spacing w:val="4"/>
          <w:w w:val="115"/>
        </w:rPr>
        <w:t xml:space="preserve"> </w:t>
      </w:r>
      <w:r>
        <w:rPr>
          <w:w w:val="115"/>
        </w:rPr>
        <w:t>etc.).</w:t>
      </w:r>
    </w:p>
    <w:p w14:paraId="1AF19BB3" w14:textId="5C89E05D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spacing w:val="-3"/>
          <w:w w:val="115"/>
        </w:rPr>
        <w:t>Finally,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so-called</w:t>
      </w:r>
      <w:r>
        <w:rPr>
          <w:spacing w:val="-18"/>
          <w:w w:val="115"/>
        </w:rPr>
        <w:t xml:space="preserve"> </w:t>
      </w:r>
      <w:r>
        <w:rPr>
          <w:w w:val="115"/>
        </w:rPr>
        <w:t>bottom-up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-19"/>
          <w:w w:val="115"/>
        </w:rPr>
        <w:t xml:space="preserve"> </w:t>
      </w:r>
      <w:r>
        <w:rPr>
          <w:w w:val="115"/>
        </w:rPr>
        <w:t>usually</w:t>
      </w:r>
      <w:r>
        <w:rPr>
          <w:spacing w:val="57"/>
          <w:w w:val="112"/>
        </w:rPr>
        <w:t xml:space="preserve"> </w:t>
      </w:r>
      <w:r>
        <w:rPr>
          <w:spacing w:val="-3"/>
          <w:w w:val="115"/>
        </w:rPr>
        <w:t>serve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5"/>
          <w:w w:val="115"/>
        </w:rPr>
        <w:t xml:space="preserve"> </w:t>
      </w:r>
      <w:r>
        <w:rPr>
          <w:w w:val="115"/>
        </w:rPr>
        <w:t>source,</w:t>
      </w:r>
      <w:r>
        <w:rPr>
          <w:spacing w:val="6"/>
          <w:w w:val="115"/>
        </w:rPr>
        <w:t xml:space="preserve"> </w:t>
      </w:r>
      <w:r>
        <w:rPr>
          <w:w w:val="115"/>
        </w:rPr>
        <w:t>support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manager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5"/>
          <w:w w:val="115"/>
        </w:rPr>
        <w:t xml:space="preserve"> </w:t>
      </w:r>
      <w:r>
        <w:rPr>
          <w:w w:val="115"/>
        </w:rPr>
        <w:t>actions.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Ev</w:t>
      </w:r>
      <w:r>
        <w:rPr>
          <w:spacing w:val="-3"/>
          <w:w w:val="115"/>
        </w:rPr>
        <w:t>en</w:t>
      </w:r>
      <w:r>
        <w:rPr>
          <w:spacing w:val="5"/>
          <w:w w:val="115"/>
        </w:rPr>
        <w:t xml:space="preserve"> </w:t>
      </w:r>
      <w:r>
        <w:rPr>
          <w:w w:val="115"/>
        </w:rPr>
        <w:t>though</w:t>
      </w:r>
      <w:r>
        <w:rPr>
          <w:spacing w:val="4"/>
          <w:w w:val="115"/>
        </w:rPr>
        <w:t xml:space="preserve"> </w:t>
      </w:r>
      <w:r>
        <w:rPr>
          <w:w w:val="115"/>
        </w:rPr>
        <w:t>their</w:t>
      </w:r>
      <w:r>
        <w:rPr>
          <w:spacing w:val="5"/>
          <w:w w:val="115"/>
        </w:rPr>
        <w:t xml:space="preserve"> </w:t>
      </w:r>
      <w:r>
        <w:rPr>
          <w:w w:val="115"/>
        </w:rPr>
        <w:t>role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usually</w:t>
      </w:r>
      <w:r>
        <w:rPr>
          <w:spacing w:val="26"/>
          <w:w w:val="112"/>
        </w:rPr>
        <w:t xml:space="preserve"> </w:t>
      </w:r>
      <w:r>
        <w:rPr>
          <w:w w:val="115"/>
        </w:rPr>
        <w:t>described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empowering</w:t>
      </w:r>
      <w:r>
        <w:rPr>
          <w:spacing w:val="8"/>
          <w:w w:val="115"/>
        </w:rPr>
        <w:t xml:space="preserve"> </w:t>
      </w:r>
      <w:r>
        <w:rPr>
          <w:w w:val="115"/>
        </w:rPr>
        <w:t>and/or</w:t>
      </w:r>
      <w:r>
        <w:rPr>
          <w:spacing w:val="9"/>
          <w:w w:val="115"/>
        </w:rPr>
        <w:t xml:space="preserve"> </w:t>
      </w:r>
      <w:r>
        <w:rPr>
          <w:w w:val="115"/>
        </w:rPr>
        <w:t>leading,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managemen</w:t>
      </w:r>
      <w:r>
        <w:rPr>
          <w:spacing w:val="-1"/>
          <w:w w:val="115"/>
        </w:rPr>
        <w:t>t</w:t>
      </w:r>
      <w:r>
        <w:rPr>
          <w:spacing w:val="9"/>
          <w:w w:val="115"/>
        </w:rPr>
        <w:t xml:space="preserve"> </w:t>
      </w:r>
      <w:r>
        <w:rPr>
          <w:w w:val="115"/>
        </w:rPr>
        <w:t>strategies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7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civil</w:t>
      </w:r>
      <w:r>
        <w:rPr>
          <w:spacing w:val="15"/>
          <w:w w:val="115"/>
        </w:rPr>
        <w:t xml:space="preserve"> </w:t>
      </w:r>
      <w:r>
        <w:rPr>
          <w:w w:val="115"/>
        </w:rPr>
        <w:t>sector</w:t>
      </w:r>
      <w:r>
        <w:rPr>
          <w:spacing w:val="14"/>
          <w:w w:val="115"/>
        </w:rPr>
        <w:t xml:space="preserve"> </w:t>
      </w:r>
      <w:r>
        <w:rPr>
          <w:w w:val="115"/>
        </w:rPr>
        <w:t>are</w:t>
      </w:r>
      <w:r>
        <w:rPr>
          <w:spacing w:val="14"/>
          <w:w w:val="115"/>
        </w:rPr>
        <w:t xml:space="preserve"> </w:t>
      </w:r>
      <w:r>
        <w:rPr>
          <w:w w:val="115"/>
        </w:rPr>
        <w:t>also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ind</w:t>
      </w:r>
      <w:r>
        <w:rPr>
          <w:spacing w:val="-2"/>
          <w:w w:val="115"/>
        </w:rPr>
        <w:t>ic</w:t>
      </w:r>
      <w:r>
        <w:rPr>
          <w:spacing w:val="-1"/>
          <w:w w:val="115"/>
        </w:rPr>
        <w:t>ated</w:t>
      </w:r>
      <w:r>
        <w:rPr>
          <w:spacing w:val="14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manipulativ</w:t>
      </w:r>
      <w:r>
        <w:rPr>
          <w:spacing w:val="-2"/>
          <w:w w:val="115"/>
        </w:rPr>
        <w:t>e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how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hey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form</w:t>
      </w:r>
      <w:r>
        <w:rPr>
          <w:spacing w:val="-1"/>
          <w:w w:val="115"/>
        </w:rPr>
        <w:t>ulate</w:t>
      </w:r>
      <w:r>
        <w:rPr>
          <w:spacing w:val="41"/>
          <w:w w:val="117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actions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adjust</w:t>
      </w:r>
      <w:r>
        <w:rPr>
          <w:spacing w:val="10"/>
          <w:w w:val="115"/>
        </w:rPr>
        <w:t xml:space="preserve"> </w:t>
      </w:r>
      <w:r>
        <w:rPr>
          <w:w w:val="115"/>
        </w:rPr>
        <w:t>them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their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own</w:t>
      </w:r>
      <w:r>
        <w:rPr>
          <w:spacing w:val="11"/>
          <w:w w:val="115"/>
        </w:rPr>
        <w:t xml:space="preserve"> </w:t>
      </w:r>
      <w:r>
        <w:rPr>
          <w:w w:val="115"/>
        </w:rPr>
        <w:t>goals</w:t>
      </w:r>
      <w:r>
        <w:rPr>
          <w:spacing w:val="10"/>
          <w:w w:val="115"/>
        </w:rPr>
        <w:t xml:space="preserve"> </w:t>
      </w:r>
      <w:r>
        <w:rPr>
          <w:w w:val="115"/>
        </w:rPr>
        <w:t>rather</w:t>
      </w:r>
      <w:r>
        <w:rPr>
          <w:spacing w:val="9"/>
          <w:w w:val="115"/>
        </w:rPr>
        <w:t xml:space="preserve"> </w:t>
      </w:r>
      <w:r>
        <w:rPr>
          <w:w w:val="115"/>
        </w:rPr>
        <w:t>than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inquire</w:t>
      </w:r>
      <w:r>
        <w:rPr>
          <w:spacing w:val="10"/>
          <w:w w:val="115"/>
        </w:rPr>
        <w:t xml:space="preserve"> </w:t>
      </w:r>
      <w:r>
        <w:rPr>
          <w:w w:val="115"/>
        </w:rPr>
        <w:t>about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estigate</w:t>
      </w:r>
      <w:r>
        <w:rPr>
          <w:spacing w:val="35"/>
          <w:w w:val="115"/>
        </w:rPr>
        <w:t xml:space="preserve"> </w:t>
      </w:r>
      <w:r>
        <w:rPr>
          <w:w w:val="115"/>
        </w:rPr>
        <w:t>what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[goals]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18"/>
          <w:w w:val="115"/>
        </w:rPr>
        <w:t xml:space="preserve"> </w:t>
      </w:r>
      <w:r>
        <w:rPr>
          <w:w w:val="115"/>
        </w:rPr>
        <w:t>population</w:t>
      </w:r>
      <w:r>
        <w:rPr>
          <w:spacing w:val="19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>.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5"/>
          <w:w w:val="115"/>
        </w:rPr>
        <w:t xml:space="preserve"> </w:t>
      </w:r>
      <w:r>
        <w:rPr>
          <w:w w:val="115"/>
        </w:rPr>
        <w:t>distributors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-6"/>
          <w:w w:val="115"/>
        </w:rPr>
        <w:t xml:space="preserve"> </w:t>
      </w:r>
      <w:r>
        <w:rPr>
          <w:w w:val="115"/>
        </w:rPr>
        <w:t>actions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del w:id="687" w:author="Chris Prickett" w:date="2017-02-12T15:58:00Z">
        <w:r w:rsidDel="00124F00">
          <w:rPr>
            <w:w w:val="115"/>
          </w:rPr>
          <w:delText>:</w:delText>
        </w:r>
      </w:del>
      <w:r>
        <w:rPr>
          <w:spacing w:val="20"/>
          <w:w w:val="115"/>
        </w:rPr>
        <w:t xml:space="preserve"> </w:t>
      </w:r>
      <w:ins w:id="688" w:author="Chris Prickett" w:date="2017-02-12T15:58:00Z">
        <w:r w:rsidR="00124F00">
          <w:rPr>
            <w:spacing w:val="20"/>
            <w:w w:val="115"/>
          </w:rPr>
          <w:t xml:space="preserve">the </w:t>
        </w:r>
      </w:ins>
      <w:r>
        <w:rPr>
          <w:spacing w:val="1"/>
          <w:w w:val="115"/>
        </w:rPr>
        <w:t>Goethe</w:t>
      </w:r>
      <w:r>
        <w:rPr>
          <w:spacing w:val="-6"/>
          <w:w w:val="115"/>
        </w:rPr>
        <w:t xml:space="preserve"> </w:t>
      </w:r>
      <w:r>
        <w:rPr>
          <w:w w:val="115"/>
        </w:rPr>
        <w:t>Institute</w:t>
      </w:r>
      <w:r>
        <w:rPr>
          <w:spacing w:val="-4"/>
          <w:w w:val="115"/>
        </w:rPr>
        <w:t xml:space="preserve"> </w:t>
      </w:r>
      <w:r>
        <w:rPr>
          <w:w w:val="115"/>
        </w:rPr>
        <w:t>Belgrade,</w:t>
      </w:r>
      <w:r>
        <w:rPr>
          <w:spacing w:val="22"/>
          <w:w w:val="111"/>
        </w:rPr>
        <w:t xml:space="preserve"> </w:t>
      </w:r>
      <w:r>
        <w:rPr>
          <w:spacing w:val="-4"/>
          <w:w w:val="115"/>
        </w:rPr>
        <w:t>K</w:t>
      </w:r>
      <w:r>
        <w:rPr>
          <w:spacing w:val="-3"/>
          <w:w w:val="115"/>
        </w:rPr>
        <w:t>C</w:t>
      </w:r>
      <w:r>
        <w:rPr>
          <w:spacing w:val="8"/>
          <w:w w:val="115"/>
        </w:rPr>
        <w:t xml:space="preserve"> </w:t>
      </w:r>
      <w:r>
        <w:rPr>
          <w:w w:val="115"/>
        </w:rPr>
        <w:t>Grad,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Mikser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House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Urban</w:t>
      </w:r>
      <w:r>
        <w:rPr>
          <w:spacing w:val="9"/>
          <w:w w:val="115"/>
        </w:rPr>
        <w:t xml:space="preserve"> </w:t>
      </w:r>
      <w:r>
        <w:rPr>
          <w:w w:val="115"/>
        </w:rPr>
        <w:t>Incubator</w:t>
      </w:r>
      <w:ins w:id="689" w:author="Chris Prickett" w:date="2017-02-12T15:59:00Z">
        <w:r w:rsidR="00124F00">
          <w:rPr>
            <w:w w:val="115"/>
          </w:rPr>
          <w:t>, w</w:t>
        </w:r>
      </w:ins>
      <w:del w:id="690" w:author="Chris Prickett" w:date="2017-02-12T15:59:00Z">
        <w:r w:rsidDel="00124F00">
          <w:rPr>
            <w:w w:val="115"/>
          </w:rPr>
          <w:delText>.</w:delText>
        </w:r>
        <w:r w:rsidDel="00124F00">
          <w:rPr>
            <w:spacing w:val="56"/>
            <w:w w:val="115"/>
          </w:rPr>
          <w:delText xml:space="preserve"> </w:delText>
        </w:r>
      </w:del>
      <w:del w:id="691" w:author="Chris Prickett" w:date="2017-02-12T15:58:00Z">
        <w:r w:rsidDel="00124F00">
          <w:rPr>
            <w:w w:val="115"/>
          </w:rPr>
          <w:delText>W</w:delText>
        </w:r>
      </w:del>
      <w:r>
        <w:rPr>
          <w:w w:val="115"/>
        </w:rPr>
        <w:t>hile</w:t>
      </w:r>
      <w:r>
        <w:rPr>
          <w:spacing w:val="9"/>
          <w:w w:val="115"/>
        </w:rPr>
        <w:t xml:space="preserve"> </w:t>
      </w:r>
      <w:r>
        <w:rPr>
          <w:w w:val="115"/>
        </w:rPr>
        <w:t>citizens,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9"/>
          <w:w w:val="115"/>
        </w:rPr>
        <w:t xml:space="preserve"> </w:t>
      </w:r>
      <w:r>
        <w:rPr>
          <w:w w:val="115"/>
        </w:rPr>
        <w:t>professionals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24"/>
          <w:w w:val="117"/>
        </w:rPr>
        <w:t xml:space="preserve"> </w:t>
      </w:r>
      <w:r>
        <w:rPr>
          <w:spacing w:val="-1"/>
          <w:w w:val="115"/>
        </w:rPr>
        <w:t>students</w:t>
      </w:r>
      <w:r>
        <w:rPr>
          <w:spacing w:val="9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9"/>
          <w:w w:val="115"/>
        </w:rPr>
        <w:t xml:space="preserve"> </w:t>
      </w:r>
      <w:r>
        <w:rPr>
          <w:w w:val="115"/>
        </w:rPr>
        <w:t>mere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parti</w:t>
      </w:r>
      <w:r>
        <w:rPr>
          <w:spacing w:val="-2"/>
          <w:w w:val="115"/>
        </w:rPr>
        <w:t>cip</w:t>
      </w:r>
      <w:r>
        <w:rPr>
          <w:spacing w:val="-1"/>
          <w:w w:val="115"/>
        </w:rPr>
        <w:t>ants/clients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these</w:t>
      </w:r>
      <w:r>
        <w:rPr>
          <w:spacing w:val="9"/>
          <w:w w:val="115"/>
        </w:rPr>
        <w:t xml:space="preserve"> </w:t>
      </w:r>
      <w:r>
        <w:rPr>
          <w:w w:val="115"/>
        </w:rPr>
        <w:t>also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spacing w:val="9"/>
          <w:w w:val="115"/>
        </w:rPr>
        <w:t xml:space="preserve"> </w:t>
      </w:r>
      <w:r>
        <w:rPr>
          <w:w w:val="115"/>
        </w:rPr>
        <w:t>built</w:t>
      </w:r>
      <w:r>
        <w:rPr>
          <w:spacing w:val="9"/>
          <w:w w:val="115"/>
        </w:rPr>
        <w:t xml:space="preserve"> </w:t>
      </w:r>
      <w:r>
        <w:rPr>
          <w:w w:val="115"/>
        </w:rPr>
        <w:t>agency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2"/>
          <w:w w:val="115"/>
        </w:rPr>
        <w:t>.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only</w:t>
      </w:r>
      <w:r>
        <w:rPr>
          <w:spacing w:val="27"/>
          <w:w w:val="115"/>
        </w:rPr>
        <w:t xml:space="preserve"> </w:t>
      </w:r>
      <w:r>
        <w:rPr>
          <w:w w:val="115"/>
        </w:rPr>
        <w:t>real</w:t>
      </w:r>
      <w:r>
        <w:rPr>
          <w:spacing w:val="27"/>
          <w:w w:val="115"/>
        </w:rPr>
        <w:t xml:space="preserve"> </w:t>
      </w:r>
      <w:r>
        <w:rPr>
          <w:w w:val="115"/>
        </w:rPr>
        <w:t>bottom-up</w:t>
      </w:r>
      <w:r>
        <w:rPr>
          <w:spacing w:val="73"/>
          <w:w w:val="116"/>
        </w:rPr>
        <w:t xml:space="preserve"> </w:t>
      </w:r>
      <w:r>
        <w:rPr>
          <w:w w:val="115"/>
        </w:rPr>
        <w:t>actions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2"/>
          <w:w w:val="115"/>
        </w:rPr>
        <w:t xml:space="preserve"> </w:t>
      </w:r>
      <w:r>
        <w:rPr>
          <w:w w:val="115"/>
        </w:rPr>
        <w:t>then</w:t>
      </w:r>
      <w:r>
        <w:rPr>
          <w:spacing w:val="2"/>
          <w:w w:val="115"/>
        </w:rPr>
        <w:t xml:space="preserve"> b</w:t>
      </w:r>
      <w:r>
        <w:rPr>
          <w:spacing w:val="3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small-scale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sporadic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initiativ</w:t>
      </w:r>
      <w:r>
        <w:rPr>
          <w:spacing w:val="-2"/>
          <w:w w:val="115"/>
        </w:rPr>
        <w:t>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sev</w:t>
      </w:r>
      <w:r>
        <w:rPr>
          <w:spacing w:val="-1"/>
          <w:w w:val="115"/>
        </w:rPr>
        <w:t>eral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iti</w:t>
      </w:r>
      <w:r>
        <w:rPr>
          <w:spacing w:val="-2"/>
          <w:w w:val="115"/>
        </w:rPr>
        <w:t>zens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either</w:t>
      </w:r>
      <w:r>
        <w:rPr>
          <w:spacing w:val="2"/>
          <w:w w:val="115"/>
        </w:rPr>
        <w:t xml:space="preserve"> </w:t>
      </w:r>
      <w:r>
        <w:rPr>
          <w:w w:val="115"/>
        </w:rPr>
        <w:t>help</w:t>
      </w:r>
      <w:r>
        <w:rPr>
          <w:spacing w:val="41"/>
          <w:w w:val="112"/>
        </w:rPr>
        <w:t xml:space="preserve"> </w:t>
      </w:r>
      <w:r>
        <w:rPr>
          <w:w w:val="115"/>
        </w:rPr>
        <w:t>minorities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their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w w:val="115"/>
        </w:rPr>
        <w:t>,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renov</w:t>
      </w:r>
      <w:r>
        <w:rPr>
          <w:spacing w:val="-3"/>
          <w:w w:val="115"/>
        </w:rPr>
        <w:t>ate</w:t>
      </w:r>
      <w:r>
        <w:rPr>
          <w:spacing w:val="-12"/>
          <w:w w:val="115"/>
        </w:rPr>
        <w:t xml:space="preserve"> </w:t>
      </w:r>
      <w:r>
        <w:rPr>
          <w:w w:val="115"/>
        </w:rPr>
        <w:t>parts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common</w:t>
      </w:r>
      <w:r>
        <w:rPr>
          <w:spacing w:val="-13"/>
          <w:w w:val="115"/>
        </w:rPr>
        <w:t xml:space="preserve"> </w:t>
      </w:r>
      <w:r>
        <w:rPr>
          <w:w w:val="115"/>
        </w:rPr>
        <w:t>spaces,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ins w:id="692" w:author="Chris Prickett" w:date="2017-02-12T15:59:00Z">
        <w:r w:rsidR="00124F00">
          <w:rPr>
            <w:spacing w:val="-12"/>
            <w:w w:val="115"/>
          </w:rPr>
          <w:t xml:space="preserve">to </w:t>
        </w:r>
      </w:ins>
      <w:r>
        <w:rPr>
          <w:spacing w:val="-2"/>
          <w:w w:val="115"/>
        </w:rPr>
        <w:t>con</w:t>
      </w:r>
      <w:r>
        <w:rPr>
          <w:spacing w:val="-1"/>
          <w:w w:val="115"/>
        </w:rPr>
        <w:t>tribute</w:t>
      </w:r>
      <w:del w:id="693" w:author="Chris Prickett" w:date="2017-02-12T15:59:00Z">
        <w:r w:rsidDel="00124F00">
          <w:rPr>
            <w:spacing w:val="-14"/>
            <w:w w:val="115"/>
          </w:rPr>
          <w:delText xml:space="preserve"> </w:delText>
        </w:r>
        <w:r w:rsidDel="00124F00">
          <w:rPr>
            <w:w w:val="115"/>
          </w:rPr>
          <w:delText>with</w:delText>
        </w:r>
      </w:del>
      <w:r>
        <w:rPr>
          <w:spacing w:val="35"/>
          <w:w w:val="115"/>
        </w:rPr>
        <w:t xml:space="preserve"> </w:t>
      </w:r>
      <w:r>
        <w:rPr>
          <w:w w:val="115"/>
        </w:rPr>
        <w:t>something</w:t>
      </w:r>
      <w:r>
        <w:rPr>
          <w:spacing w:val="8"/>
          <w:w w:val="115"/>
        </w:rPr>
        <w:t xml:space="preserve"> </w:t>
      </w:r>
      <w:ins w:id="694" w:author="Chris Prickett" w:date="2017-02-12T16:00:00Z">
        <w:r w:rsidR="00124F00">
          <w:rPr>
            <w:w w:val="115"/>
          </w:rPr>
          <w:t>that</w:t>
        </w:r>
      </w:ins>
      <w:del w:id="695" w:author="Chris Prickett" w:date="2017-02-12T16:00:00Z">
        <w:r w:rsidDel="00124F00">
          <w:rPr>
            <w:w w:val="115"/>
          </w:rPr>
          <w:delText>what</w:delText>
        </w:r>
      </w:del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need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(</w:t>
      </w:r>
      <w:ins w:id="696" w:author="Chris Prickett" w:date="2017-02-12T16:00:00Z">
        <w:r w:rsidR="00124F00">
          <w:rPr>
            <w:w w:val="115"/>
          </w:rPr>
          <w:t xml:space="preserve">a </w:t>
        </w:r>
      </w:ins>
      <w:r>
        <w:rPr>
          <w:w w:val="115"/>
        </w:rPr>
        <w:t>tap</w:t>
      </w:r>
      <w:r>
        <w:rPr>
          <w:spacing w:val="8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w w:val="115"/>
        </w:rPr>
        <w:t>fresh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r>
        <w:rPr>
          <w:spacing w:val="45"/>
          <w:w w:val="147"/>
        </w:rPr>
        <w:t xml:space="preserve"> </w:t>
      </w:r>
      <w:r>
        <w:rPr>
          <w:w w:val="115"/>
        </w:rPr>
        <w:t>area)</w:t>
      </w:r>
      <w:r>
        <w:rPr>
          <w:spacing w:val="-9"/>
          <w:w w:val="115"/>
        </w:rPr>
        <w:t xml:space="preserve"> </w:t>
      </w:r>
      <w:ins w:id="697" w:author="Chris Prickett" w:date="2017-02-12T16:00:00Z">
        <w:r w:rsidR="00124F00">
          <w:rPr>
            <w:w w:val="115"/>
          </w:rPr>
          <w:t>at</w:t>
        </w:r>
      </w:ins>
      <w:del w:id="698" w:author="Chris Prickett" w:date="2017-02-12T16:00:00Z">
        <w:r w:rsidDel="00124F00">
          <w:rPr>
            <w:w w:val="115"/>
          </w:rPr>
          <w:delText>on</w:delText>
        </w:r>
      </w:del>
      <w:r>
        <w:rPr>
          <w:spacing w:val="-9"/>
          <w:w w:val="115"/>
        </w:rPr>
        <w:t xml:space="preserve"> </w:t>
      </w:r>
      <w:r>
        <w:rPr>
          <w:w w:val="115"/>
        </w:rPr>
        <w:t>their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own</w:t>
      </w:r>
      <w:r>
        <w:rPr>
          <w:spacing w:val="-8"/>
          <w:w w:val="115"/>
        </w:rPr>
        <w:t xml:space="preserve"> </w:t>
      </w:r>
      <w:r>
        <w:rPr>
          <w:w w:val="115"/>
        </w:rPr>
        <w:t>expense</w:t>
      </w:r>
      <w:del w:id="699" w:author="Chris Prickett" w:date="2017-02-12T16:00:00Z">
        <w:r w:rsidDel="00124F00">
          <w:rPr>
            <w:w w:val="115"/>
          </w:rPr>
          <w:delText>s</w:delText>
        </w:r>
      </w:del>
      <w:r>
        <w:rPr>
          <w:spacing w:val="-9"/>
          <w:w w:val="115"/>
        </w:rPr>
        <w:t xml:space="preserve"> </w:t>
      </w:r>
      <w:r w:rsidR="004B4949">
        <w:rPr>
          <w:w w:val="115"/>
        </w:rPr>
        <w:t>.</w:t>
      </w:r>
    </w:p>
    <w:p w14:paraId="41EEF1E7" w14:textId="77777777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w w:val="115"/>
        </w:rPr>
        <w:t>further</w:t>
      </w:r>
      <w:r>
        <w:rPr>
          <w:spacing w:val="13"/>
          <w:w w:val="115"/>
        </w:rPr>
        <w:t xml:space="preserve"> </w:t>
      </w:r>
      <w:r>
        <w:rPr>
          <w:w w:val="115"/>
        </w:rPr>
        <w:t>deconstruction</w:t>
      </w:r>
      <w:r w:rsidR="00676272">
        <w:rPr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actor</w:t>
      </w:r>
      <w:r>
        <w:rPr>
          <w:spacing w:val="13"/>
          <w:w w:val="115"/>
        </w:rPr>
        <w:t xml:space="preserve"> </w:t>
      </w:r>
      <w:r>
        <w:rPr>
          <w:w w:val="115"/>
        </w:rPr>
        <w:t>roles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serves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reveal</w:t>
      </w:r>
      <w:r>
        <w:rPr>
          <w:spacing w:val="13"/>
          <w:w w:val="115"/>
        </w:rPr>
        <w:t xml:space="preserve"> </w:t>
      </w:r>
      <w:r>
        <w:rPr>
          <w:w w:val="115"/>
        </w:rPr>
        <w:t>rather</w:t>
      </w:r>
      <w:r>
        <w:rPr>
          <w:spacing w:val="13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ternal</w:t>
      </w:r>
      <w:r>
        <w:rPr>
          <w:spacing w:val="12"/>
          <w:w w:val="115"/>
        </w:rPr>
        <w:t xml:space="preserve"> </w:t>
      </w:r>
      <w:r>
        <w:rPr>
          <w:w w:val="115"/>
        </w:rPr>
        <w:t>net</w:t>
      </w:r>
      <w:r>
        <w:rPr>
          <w:spacing w:val="-2"/>
          <w:w w:val="115"/>
        </w:rPr>
        <w:t>working</w:t>
      </w:r>
      <w:r>
        <w:rPr>
          <w:spacing w:val="9"/>
          <w:w w:val="115"/>
        </w:rPr>
        <w:t xml:space="preserve"> </w:t>
      </w:r>
      <w:r>
        <w:rPr>
          <w:w w:val="115"/>
        </w:rPr>
        <w:t>than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external</w:t>
      </w:r>
      <w:r>
        <w:rPr>
          <w:spacing w:val="9"/>
          <w:w w:val="115"/>
        </w:rPr>
        <w:t xml:space="preserve"> </w:t>
      </w:r>
      <w:r>
        <w:rPr>
          <w:w w:val="115"/>
        </w:rPr>
        <w:t>one.</w:t>
      </w:r>
      <w:r>
        <w:rPr>
          <w:spacing w:val="45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>,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structure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sc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ternalized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27"/>
          <w:w w:val="109"/>
        </w:rPr>
        <w:t xml:space="preserve"> </w:t>
      </w:r>
      <w:r>
        <w:rPr>
          <w:w w:val="115"/>
        </w:rPr>
        <w:t>manifestation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proofErr w:type="spellStart"/>
      <w:r>
        <w:rPr>
          <w:w w:val="115"/>
        </w:rPr>
        <w:t>analysed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actors</w:t>
      </w:r>
      <w:r>
        <w:rPr>
          <w:spacing w:val="7"/>
          <w:w w:val="115"/>
        </w:rPr>
        <w:t xml:space="preserve"> </w:t>
      </w:r>
      <w:r>
        <w:rPr>
          <w:w w:val="115"/>
        </w:rPr>
        <w:t>offer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possible</w:t>
      </w:r>
      <w:r>
        <w:rPr>
          <w:spacing w:val="7"/>
          <w:w w:val="115"/>
        </w:rPr>
        <w:t xml:space="preserve"> </w:t>
      </w:r>
      <w:r>
        <w:rPr>
          <w:w w:val="115"/>
        </w:rPr>
        <w:t>perspective</w:t>
      </w:r>
      <w:r>
        <w:rPr>
          <w:spacing w:val="6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how</w:t>
      </w:r>
      <w:r>
        <w:rPr>
          <w:spacing w:val="6"/>
          <w:w w:val="115"/>
        </w:rPr>
        <w:t xml:space="preserve"> </w:t>
      </w:r>
      <w:r>
        <w:rPr>
          <w:w w:val="115"/>
        </w:rPr>
        <w:t>they</w:t>
      </w:r>
      <w:r>
        <w:rPr>
          <w:spacing w:val="6"/>
          <w:w w:val="115"/>
        </w:rPr>
        <w:t xml:space="preserve"> </w:t>
      </w:r>
      <w:r>
        <w:rPr>
          <w:w w:val="115"/>
        </w:rPr>
        <w:t>engage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2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bring</w:t>
      </w:r>
      <w:r>
        <w:rPr>
          <w:spacing w:val="-1"/>
          <w:w w:val="115"/>
        </w:rPr>
        <w:t xml:space="preserve"> </w:t>
      </w:r>
      <w:r>
        <w:rPr>
          <w:w w:val="115"/>
        </w:rPr>
        <w:t>up</w:t>
      </w:r>
      <w:r>
        <w:rPr>
          <w:spacing w:val="-2"/>
          <w:w w:val="115"/>
        </w:rPr>
        <w:t xml:space="preserve"> ce</w:t>
      </w:r>
      <w:r>
        <w:rPr>
          <w:spacing w:val="-1"/>
          <w:w w:val="115"/>
        </w:rPr>
        <w:t xml:space="preserve">rtain </w:t>
      </w:r>
      <w:r>
        <w:rPr>
          <w:spacing w:val="1"/>
          <w:w w:val="115"/>
        </w:rPr>
        <w:t>social</w:t>
      </w:r>
      <w:r>
        <w:rPr>
          <w:spacing w:val="-1"/>
          <w:w w:val="115"/>
        </w:rPr>
        <w:t xml:space="preserve"> </w:t>
      </w:r>
      <w:r>
        <w:rPr>
          <w:w w:val="115"/>
        </w:rPr>
        <w:t>constellations</w:t>
      </w:r>
      <w:r>
        <w:rPr>
          <w:spacing w:val="-1"/>
          <w:w w:val="115"/>
        </w:rPr>
        <w:t xml:space="preserve"> </w:t>
      </w:r>
      <w:r>
        <w:rPr>
          <w:w w:val="115"/>
        </w:rPr>
        <w:t>(urban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 xml:space="preserve">t </w:t>
      </w:r>
      <w:r>
        <w:rPr>
          <w:w w:val="115"/>
        </w:rPr>
        <w:t>prospects).</w:t>
      </w:r>
    </w:p>
    <w:p w14:paraId="06C2F686" w14:textId="77777777" w:rsidR="00A8456E" w:rsidRDefault="00A8456E">
      <w:pPr>
        <w:spacing w:before="1"/>
        <w:rPr>
          <w:rFonts w:ascii="PMingLiU" w:eastAsia="PMingLiU" w:hAnsi="PMingLiU" w:cs="PMingLiU"/>
          <w:sz w:val="27"/>
          <w:szCs w:val="27"/>
        </w:rPr>
      </w:pPr>
    </w:p>
    <w:p w14:paraId="007830B9" w14:textId="77777777" w:rsidR="00A8456E" w:rsidRDefault="006C1195">
      <w:pPr>
        <w:pStyle w:val="Heading2"/>
        <w:numPr>
          <w:ilvl w:val="2"/>
          <w:numId w:val="12"/>
        </w:numPr>
        <w:tabs>
          <w:tab w:val="left" w:pos="1410"/>
        </w:tabs>
        <w:jc w:val="both"/>
        <w:rPr>
          <w:b w:val="0"/>
          <w:bCs w:val="0"/>
        </w:rPr>
      </w:pPr>
      <w:r>
        <w:rPr>
          <w:w w:val="95"/>
        </w:rPr>
        <w:t>Stabilizing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destabilizing</w:t>
      </w:r>
      <w:r>
        <w:rPr>
          <w:spacing w:val="-17"/>
          <w:w w:val="95"/>
        </w:rPr>
        <w:t xml:space="preserve"> </w:t>
      </w:r>
      <w:r>
        <w:rPr>
          <w:w w:val="95"/>
        </w:rPr>
        <w:t>agencies</w:t>
      </w:r>
    </w:p>
    <w:p w14:paraId="1DF1EBF8" w14:textId="4919D4D5" w:rsidR="00A8456E" w:rsidRDefault="006C1195">
      <w:pPr>
        <w:pStyle w:val="BodyText"/>
        <w:spacing w:before="196" w:line="293" w:lineRule="auto"/>
        <w:ind w:right="111"/>
        <w:jc w:val="both"/>
      </w:pP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general,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actors</w:t>
      </w:r>
      <w:r>
        <w:rPr>
          <w:spacing w:val="33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32"/>
          <w:w w:val="110"/>
        </w:rPr>
        <w:t xml:space="preserve"> </w:t>
      </w:r>
      <w:del w:id="700" w:author="Chris Prickett" w:date="2017-02-12T16:01:00Z">
        <w:r w:rsidDel="00005E59">
          <w:rPr>
            <w:w w:val="110"/>
          </w:rPr>
          <w:delText>spotted</w:delText>
        </w:r>
        <w:r w:rsidDel="00005E59">
          <w:rPr>
            <w:spacing w:val="32"/>
            <w:w w:val="110"/>
          </w:rPr>
          <w:delText xml:space="preserve"> </w:delText>
        </w:r>
      </w:del>
      <w:ins w:id="701" w:author="Chris Prickett" w:date="2017-02-12T16:01:00Z">
        <w:r w:rsidR="00005E59">
          <w:rPr>
            <w:w w:val="110"/>
          </w:rPr>
          <w:t>identified</w:t>
        </w:r>
        <w:r w:rsidR="00005E59">
          <w:rPr>
            <w:spacing w:val="32"/>
            <w:w w:val="110"/>
          </w:rPr>
          <w:t xml:space="preserve"> </w:t>
        </w:r>
      </w:ins>
      <w:r>
        <w:rPr>
          <w:spacing w:val="-1"/>
          <w:w w:val="110"/>
        </w:rPr>
        <w:t>according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their</w:t>
      </w:r>
      <w:r>
        <w:rPr>
          <w:spacing w:val="31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32"/>
          <w:w w:val="110"/>
        </w:rPr>
        <w:t xml:space="preserve"> </w:t>
      </w:r>
      <w:r>
        <w:rPr>
          <w:w w:val="110"/>
        </w:rPr>
        <w:t>function/action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urban</w:t>
      </w:r>
      <w:r>
        <w:rPr>
          <w:spacing w:val="30"/>
          <w:w w:val="118"/>
        </w:rPr>
        <w:t xml:space="preserve"> </w:t>
      </w:r>
      <w:r>
        <w:rPr>
          <w:w w:val="110"/>
        </w:rPr>
        <w:t>realm,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accordingly</w:t>
      </w:r>
      <w:r>
        <w:rPr>
          <w:spacing w:val="19"/>
          <w:w w:val="110"/>
        </w:rPr>
        <w:t xml:space="preserve"> </w:t>
      </w:r>
      <w:r>
        <w:rPr>
          <w:w w:val="110"/>
        </w:rPr>
        <w:t>”flattened”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re-addressed</w:t>
      </w:r>
      <w:r>
        <w:rPr>
          <w:spacing w:val="17"/>
          <w:w w:val="110"/>
        </w:rPr>
        <w:t xml:space="preserve"> </w:t>
      </w:r>
      <w:r>
        <w:rPr>
          <w:w w:val="110"/>
        </w:rPr>
        <w:t>from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r>
        <w:rPr>
          <w:w w:val="110"/>
        </w:rPr>
        <w:t>ANT</w:t>
      </w:r>
      <w:r>
        <w:rPr>
          <w:spacing w:val="17"/>
          <w:w w:val="110"/>
        </w:rPr>
        <w:t xml:space="preserve"> </w:t>
      </w:r>
      <w:r>
        <w:rPr>
          <w:w w:val="110"/>
        </w:rPr>
        <w:t>standpoint.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spacing w:val="-1"/>
          <w:w w:val="110"/>
        </w:rPr>
        <w:t>qualitativ</w:t>
      </w:r>
      <w:r>
        <w:rPr>
          <w:spacing w:val="-2"/>
          <w:w w:val="110"/>
        </w:rPr>
        <w:t>e</w:t>
      </w:r>
      <w:r>
        <w:rPr>
          <w:spacing w:val="52"/>
          <w:w w:val="110"/>
        </w:rPr>
        <w:t xml:space="preserve"> </w:t>
      </w:r>
      <w:r>
        <w:rPr>
          <w:w w:val="110"/>
        </w:rPr>
        <w:t>data</w:t>
      </w:r>
      <w:r>
        <w:rPr>
          <w:spacing w:val="52"/>
          <w:w w:val="110"/>
        </w:rPr>
        <w:t xml:space="preserve"> </w:t>
      </w:r>
      <w:r>
        <w:rPr>
          <w:w w:val="110"/>
        </w:rPr>
        <w:t>collected</w:t>
      </w:r>
      <w:ins w:id="702" w:author="Chris Prickett" w:date="2017-02-12T16:01:00Z">
        <w:r w:rsidR="00005E59">
          <w:rPr>
            <w:w w:val="110"/>
          </w:rPr>
          <w:t>,</w:t>
        </w:r>
      </w:ins>
      <w:r>
        <w:rPr>
          <w:spacing w:val="53"/>
          <w:w w:val="110"/>
        </w:rPr>
        <w:t xml:space="preserve"> </w:t>
      </w:r>
      <w:r>
        <w:rPr>
          <w:w w:val="110"/>
        </w:rPr>
        <w:t>mainly</w:t>
      </w:r>
      <w:r>
        <w:rPr>
          <w:spacing w:val="52"/>
          <w:w w:val="110"/>
        </w:rPr>
        <w:t xml:space="preserve"> </w:t>
      </w:r>
      <w:r>
        <w:rPr>
          <w:w w:val="110"/>
        </w:rPr>
        <w:t>through</w:t>
      </w:r>
      <w:r>
        <w:rPr>
          <w:spacing w:val="52"/>
          <w:w w:val="110"/>
        </w:rPr>
        <w:t xml:space="preserve"> </w:t>
      </w:r>
      <w:r>
        <w:rPr>
          <w:w w:val="110"/>
        </w:rPr>
        <w:t>non-structured</w:t>
      </w:r>
      <w:r>
        <w:rPr>
          <w:spacing w:val="52"/>
          <w:w w:val="110"/>
        </w:rPr>
        <w:t xml:space="preserve"> </w:t>
      </w:r>
      <w:r>
        <w:rPr>
          <w:spacing w:val="-1"/>
          <w:w w:val="110"/>
        </w:rPr>
        <w:t>interviews,</w:t>
      </w:r>
      <w:r>
        <w:rPr>
          <w:spacing w:val="56"/>
          <w:w w:val="110"/>
        </w:rPr>
        <w:t xml:space="preserve"> </w:t>
      </w:r>
      <w:r>
        <w:rPr>
          <w:w w:val="110"/>
        </w:rPr>
        <w:t>it</w:t>
      </w:r>
      <w:r>
        <w:rPr>
          <w:spacing w:val="52"/>
          <w:w w:val="110"/>
        </w:rPr>
        <w:t xml:space="preserve"> </w:t>
      </w:r>
      <w:del w:id="703" w:author="Chris Prickett" w:date="2017-02-12T16:05:00Z">
        <w:r w:rsidDel="00005E59">
          <w:rPr>
            <w:w w:val="110"/>
          </w:rPr>
          <w:delText>came</w:delText>
        </w:r>
        <w:r w:rsidDel="00005E59">
          <w:rPr>
            <w:spacing w:val="29"/>
            <w:w w:val="111"/>
          </w:rPr>
          <w:delText xml:space="preserve"> </w:delText>
        </w:r>
        <w:r w:rsidDel="00005E59">
          <w:rPr>
            <w:w w:val="110"/>
          </w:rPr>
          <w:delText>up</w:delText>
        </w:r>
      </w:del>
      <w:ins w:id="704" w:author="Chris Prickett" w:date="2017-02-12T16:05:00Z">
        <w:r w:rsidR="00005E59">
          <w:rPr>
            <w:w w:val="110"/>
          </w:rPr>
          <w:t>is apparent</w:t>
        </w:r>
      </w:ins>
      <w:r>
        <w:rPr>
          <w:spacing w:val="48"/>
          <w:w w:val="110"/>
        </w:rPr>
        <w:t xml:space="preserve"> </w:t>
      </w:r>
      <w:r>
        <w:rPr>
          <w:w w:val="110"/>
        </w:rPr>
        <w:t>that</w:t>
      </w:r>
      <w:r>
        <w:rPr>
          <w:spacing w:val="49"/>
          <w:w w:val="110"/>
        </w:rPr>
        <w:t xml:space="preserve"> </w:t>
      </w:r>
      <w:r>
        <w:rPr>
          <w:w w:val="110"/>
        </w:rPr>
        <w:t>analyzing</w:t>
      </w:r>
      <w:r>
        <w:rPr>
          <w:spacing w:val="49"/>
          <w:w w:val="110"/>
        </w:rPr>
        <w:t xml:space="preserve"> </w:t>
      </w:r>
      <w:r>
        <w:rPr>
          <w:w w:val="110"/>
        </w:rPr>
        <w:t>functional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9"/>
          <w:w w:val="110"/>
        </w:rPr>
        <w:t xml:space="preserve"> </w:t>
      </w:r>
      <w:r>
        <w:rPr>
          <w:w w:val="110"/>
        </w:rPr>
        <w:t>supportive</w:t>
      </w:r>
      <w:r>
        <w:rPr>
          <w:spacing w:val="48"/>
          <w:w w:val="110"/>
        </w:rPr>
        <w:t xml:space="preserve"> </w:t>
      </w:r>
      <w:r>
        <w:rPr>
          <w:w w:val="110"/>
        </w:rPr>
        <w:t>agency</w:t>
      </w:r>
      <w:r>
        <w:rPr>
          <w:spacing w:val="49"/>
          <w:w w:val="110"/>
        </w:rPr>
        <w:t xml:space="preserve"> </w:t>
      </w:r>
      <w:r>
        <w:rPr>
          <w:w w:val="110"/>
        </w:rPr>
        <w:t>bring</w:t>
      </w:r>
      <w:ins w:id="705" w:author="Chris Prickett" w:date="2017-02-12T16:02:00Z">
        <w:r w:rsidR="00005E59">
          <w:rPr>
            <w:w w:val="110"/>
          </w:rPr>
          <w:t>s</w:t>
        </w:r>
      </w:ins>
      <w:r>
        <w:rPr>
          <w:spacing w:val="48"/>
          <w:w w:val="110"/>
        </w:rPr>
        <w:t xml:space="preserve"> </w:t>
      </w:r>
      <w:r>
        <w:rPr>
          <w:w w:val="110"/>
        </w:rPr>
        <w:t>an</w:t>
      </w:r>
      <w:r>
        <w:rPr>
          <w:spacing w:val="49"/>
          <w:w w:val="110"/>
        </w:rPr>
        <w:t xml:space="preserve"> </w:t>
      </w:r>
      <w:r>
        <w:rPr>
          <w:w w:val="110"/>
        </w:rPr>
        <w:t>additional</w:t>
      </w:r>
      <w:r>
        <w:rPr>
          <w:spacing w:val="50"/>
          <w:w w:val="110"/>
        </w:rPr>
        <w:t xml:space="preserve"> </w:t>
      </w:r>
      <w:r>
        <w:rPr>
          <w:spacing w:val="-3"/>
          <w:w w:val="110"/>
        </w:rPr>
        <w:t>lay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</w:t>
      </w:r>
      <w:r>
        <w:rPr>
          <w:spacing w:val="48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expla</w:t>
      </w:r>
      <w:del w:id="706" w:author="Chris Prickett" w:date="2017-02-12T16:02:00Z">
        <w:r w:rsidDel="00005E59">
          <w:rPr>
            <w:w w:val="110"/>
          </w:rPr>
          <w:delText>-</w:delText>
        </w:r>
        <w:r w:rsidDel="00005E59">
          <w:rPr>
            <w:spacing w:val="22"/>
            <w:w w:val="111"/>
          </w:rPr>
          <w:delText xml:space="preserve"> </w:delText>
        </w:r>
      </w:del>
      <w:r>
        <w:rPr>
          <w:w w:val="110"/>
        </w:rPr>
        <w:t>nations</w:t>
      </w:r>
      <w:r>
        <w:rPr>
          <w:spacing w:val="48"/>
          <w:w w:val="110"/>
        </w:rPr>
        <w:t xml:space="preserve"> </w:t>
      </w:r>
      <w:ins w:id="707" w:author="Chris Prickett" w:date="2017-02-12T16:03:00Z">
        <w:r w:rsidR="00005E59">
          <w:rPr>
            <w:w w:val="110"/>
          </w:rPr>
          <w:t>of</w:t>
        </w:r>
      </w:ins>
      <w:del w:id="708" w:author="Chris Prickett" w:date="2017-02-12T16:03:00Z">
        <w:r w:rsidDel="00005E59">
          <w:rPr>
            <w:w w:val="110"/>
          </w:rPr>
          <w:delText>on</w:delText>
        </w:r>
      </w:del>
      <w:r>
        <w:rPr>
          <w:spacing w:val="48"/>
          <w:w w:val="110"/>
        </w:rPr>
        <w:t xml:space="preserve"> </w:t>
      </w:r>
      <w:r>
        <w:rPr>
          <w:w w:val="110"/>
        </w:rPr>
        <w:t>urban</w:t>
      </w:r>
      <w:r>
        <w:rPr>
          <w:spacing w:val="48"/>
          <w:w w:val="110"/>
        </w:rPr>
        <w:t xml:space="preserve"> </w:t>
      </w:r>
      <w:r>
        <w:rPr>
          <w:spacing w:val="-4"/>
          <w:w w:val="110"/>
        </w:rPr>
        <w:t>reality.</w:t>
      </w:r>
      <w:r>
        <w:rPr>
          <w:spacing w:val="45"/>
          <w:w w:val="110"/>
        </w:rPr>
        <w:t xml:space="preserve"> </w:t>
      </w:r>
      <w:r>
        <w:rPr>
          <w:w w:val="110"/>
        </w:rPr>
        <w:t>Apart</w:t>
      </w:r>
      <w:r>
        <w:rPr>
          <w:spacing w:val="48"/>
          <w:w w:val="110"/>
        </w:rPr>
        <w:t xml:space="preserve"> </w:t>
      </w:r>
      <w:r>
        <w:rPr>
          <w:w w:val="110"/>
        </w:rPr>
        <w:t>from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intermediary/mediator</w:t>
      </w:r>
      <w:r>
        <w:rPr>
          <w:spacing w:val="46"/>
          <w:w w:val="110"/>
        </w:rPr>
        <w:t xml:space="preserve"> </w:t>
      </w:r>
      <w:r>
        <w:rPr>
          <w:w w:val="110"/>
        </w:rPr>
        <w:t>roles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49"/>
          <w:w w:val="110"/>
        </w:rPr>
        <w:t xml:space="preserve"> </w:t>
      </w:r>
      <w:r>
        <w:rPr>
          <w:w w:val="110"/>
        </w:rPr>
        <w:t>associations,</w:t>
      </w:r>
      <w:r>
        <w:rPr>
          <w:spacing w:val="52"/>
          <w:w w:val="110"/>
        </w:rPr>
        <w:t xml:space="preserve"> </w:t>
      </w:r>
      <w:r>
        <w:rPr>
          <w:w w:val="110"/>
        </w:rPr>
        <w:t>this</w:t>
      </w:r>
      <w:r>
        <w:rPr>
          <w:spacing w:val="57"/>
          <w:w w:val="117"/>
        </w:rPr>
        <w:t xml:space="preserve"> </w:t>
      </w:r>
      <w:r>
        <w:rPr>
          <w:spacing w:val="-1"/>
          <w:w w:val="110"/>
        </w:rPr>
        <w:t>interpretation</w:t>
      </w:r>
      <w:del w:id="709" w:author="Chris Prickett" w:date="2017-02-12T16:02:00Z">
        <w:r w:rsidDel="00005E59">
          <w:rPr>
            <w:spacing w:val="-1"/>
            <w:w w:val="110"/>
          </w:rPr>
          <w:delText>s</w:delText>
        </w:r>
      </w:del>
      <w:r>
        <w:rPr>
          <w:spacing w:val="35"/>
          <w:w w:val="110"/>
        </w:rPr>
        <w:t xml:space="preserve"> </w:t>
      </w:r>
      <w:r>
        <w:rPr>
          <w:w w:val="110"/>
        </w:rPr>
        <w:t>brings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another</w:t>
      </w:r>
      <w:r>
        <w:rPr>
          <w:spacing w:val="38"/>
          <w:w w:val="110"/>
        </w:rPr>
        <w:t xml:space="preserve"> </w:t>
      </w:r>
      <w:r>
        <w:rPr>
          <w:w w:val="110"/>
        </w:rPr>
        <w:t>type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internal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orking</w:t>
      </w:r>
      <w:r>
        <w:rPr>
          <w:w w:val="110"/>
        </w:rPr>
        <w:t>.</w:t>
      </w:r>
    </w:p>
    <w:p w14:paraId="64F65CDD" w14:textId="1EF3244B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fact,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differentiation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functional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w w:val="110"/>
        </w:rPr>
        <w:t>supportive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indicate</w:t>
      </w:r>
      <w:r>
        <w:rPr>
          <w:spacing w:val="44"/>
          <w:w w:val="110"/>
        </w:rPr>
        <w:t xml:space="preserve"> </w:t>
      </w:r>
      <w:ins w:id="710" w:author="Chris Prickett" w:date="2017-02-12T16:07:00Z">
        <w:r w:rsidR="00005E59">
          <w:rPr>
            <w:spacing w:val="44"/>
            <w:w w:val="110"/>
          </w:rPr>
          <w:t xml:space="preserve">the </w:t>
        </w:r>
      </w:ins>
      <w:r>
        <w:rPr>
          <w:w w:val="110"/>
        </w:rPr>
        <w:t>possibility</w:t>
      </w:r>
      <w:r>
        <w:rPr>
          <w:spacing w:val="39"/>
          <w:w w:val="111"/>
        </w:rPr>
        <w:t xml:space="preserve"> </w:t>
      </w:r>
      <w:r>
        <w:rPr>
          <w:w w:val="110"/>
        </w:rPr>
        <w:t>that</w:t>
      </w:r>
      <w:r>
        <w:rPr>
          <w:spacing w:val="48"/>
          <w:w w:val="110"/>
        </w:rPr>
        <w:t xml:space="preserve"> </w:t>
      </w:r>
      <w:del w:id="711" w:author="Chris Prickett" w:date="2017-02-12T16:07:00Z">
        <w:r w:rsidDel="00005E59">
          <w:rPr>
            <w:w w:val="110"/>
          </w:rPr>
          <w:delText>the</w:delText>
        </w:r>
        <w:r w:rsidDel="00005E59">
          <w:rPr>
            <w:spacing w:val="49"/>
            <w:w w:val="110"/>
          </w:rPr>
          <w:delText xml:space="preserve"> </w:delText>
        </w:r>
      </w:del>
      <w:r>
        <w:rPr>
          <w:w w:val="110"/>
        </w:rPr>
        <w:t>actors</w:t>
      </w:r>
      <w:r>
        <w:rPr>
          <w:spacing w:val="48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hange</w:t>
      </w:r>
      <w:r>
        <w:rPr>
          <w:spacing w:val="49"/>
          <w:w w:val="110"/>
        </w:rPr>
        <w:t xml:space="preserve"> </w:t>
      </w:r>
      <w:r>
        <w:rPr>
          <w:w w:val="110"/>
        </w:rPr>
        <w:t>their</w:t>
      </w:r>
      <w:r>
        <w:rPr>
          <w:spacing w:val="48"/>
          <w:w w:val="110"/>
        </w:rPr>
        <w:t xml:space="preserve"> </w:t>
      </w:r>
      <w:r>
        <w:rPr>
          <w:w w:val="110"/>
        </w:rPr>
        <w:t>roles</w:t>
      </w:r>
      <w:r>
        <w:rPr>
          <w:spacing w:val="4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48"/>
          <w:w w:val="110"/>
        </w:rPr>
        <w:t xml:space="preserve"> </w:t>
      </w:r>
      <w:r>
        <w:rPr>
          <w:w w:val="110"/>
        </w:rPr>
        <w:t>alter</w:t>
      </w:r>
      <w:ins w:id="712" w:author="Chris Prickett" w:date="2017-02-12T16:07:00Z">
        <w:r w:rsidR="00005E59">
          <w:rPr>
            <w:w w:val="110"/>
          </w:rPr>
          <w:t>ing</w:t>
        </w:r>
      </w:ins>
      <w:r>
        <w:rPr>
          <w:spacing w:val="50"/>
          <w:w w:val="110"/>
        </w:rPr>
        <w:t xml:space="preserve"> </w:t>
      </w:r>
      <w:r>
        <w:rPr>
          <w:w w:val="110"/>
        </w:rPr>
        <w:t>their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internal</w:t>
      </w:r>
      <w:r>
        <w:rPr>
          <w:spacing w:val="48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engagement.</w:t>
      </w:r>
      <w:r>
        <w:rPr>
          <w:spacing w:val="61"/>
          <w:w w:val="110"/>
        </w:rPr>
        <w:t xml:space="preserve"> </w:t>
      </w:r>
      <w:r>
        <w:rPr>
          <w:w w:val="110"/>
        </w:rPr>
        <w:t>Socially</w:t>
      </w:r>
      <w:r>
        <w:rPr>
          <w:spacing w:val="35"/>
          <w:w w:val="109"/>
        </w:rPr>
        <w:t xml:space="preserve"> </w:t>
      </w:r>
      <w:r>
        <w:rPr>
          <w:w w:val="110"/>
        </w:rPr>
        <w:t>functional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9"/>
          <w:w w:val="110"/>
        </w:rPr>
        <w:t xml:space="preserve"> </w:t>
      </w:r>
      <w:r>
        <w:rPr>
          <w:w w:val="110"/>
        </w:rPr>
        <w:t>indicate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social</w:t>
      </w:r>
      <w:r>
        <w:rPr>
          <w:spacing w:val="9"/>
          <w:w w:val="110"/>
        </w:rPr>
        <w:t xml:space="preserve"> </w:t>
      </w:r>
      <w:r>
        <w:rPr>
          <w:w w:val="110"/>
        </w:rPr>
        <w:t>category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actors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reference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general</w:t>
      </w:r>
      <w:r>
        <w:rPr>
          <w:spacing w:val="9"/>
          <w:w w:val="110"/>
        </w:rPr>
        <w:t xml:space="preserve"> </w:t>
      </w:r>
      <w:r>
        <w:rPr>
          <w:w w:val="110"/>
        </w:rPr>
        <w:t>categories</w:t>
      </w:r>
      <w:r>
        <w:rPr>
          <w:spacing w:val="28"/>
          <w:w w:val="111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ins w:id="713" w:author="Chris Prickett" w:date="2017-02-12T16:08:00Z">
        <w:r w:rsidR="00005E59">
          <w:rPr>
            <w:spacing w:val="14"/>
            <w:w w:val="110"/>
          </w:rPr>
          <w:t xml:space="preserve">the </w:t>
        </w:r>
      </w:ins>
      <w:r>
        <w:rPr>
          <w:w w:val="110"/>
        </w:rPr>
        <w:t>politico-economic</w:t>
      </w:r>
      <w:r>
        <w:rPr>
          <w:spacing w:val="17"/>
          <w:w w:val="110"/>
        </w:rPr>
        <w:t xml:space="preserve"> </w:t>
      </w:r>
      <w:r>
        <w:rPr>
          <w:w w:val="110"/>
        </w:rPr>
        <w:t>social</w:t>
      </w:r>
      <w:r>
        <w:rPr>
          <w:spacing w:val="16"/>
          <w:w w:val="110"/>
        </w:rPr>
        <w:t xml:space="preserve"> </w:t>
      </w:r>
      <w:r>
        <w:rPr>
          <w:w w:val="110"/>
        </w:rPr>
        <w:t>order</w:t>
      </w:r>
      <w:r>
        <w:rPr>
          <w:spacing w:val="16"/>
          <w:w w:val="110"/>
        </w:rPr>
        <w:t xml:space="preserve"> </w:t>
      </w:r>
      <w:r>
        <w:rPr>
          <w:w w:val="110"/>
        </w:rPr>
        <w:t>(political</w:t>
      </w:r>
      <w:r>
        <w:rPr>
          <w:spacing w:val="16"/>
          <w:w w:val="110"/>
        </w:rPr>
        <w:t xml:space="preserve"> </w:t>
      </w:r>
      <w:r>
        <w:rPr>
          <w:w w:val="110"/>
        </w:rPr>
        <w:t>role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finance).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notion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01"/>
        </w:rPr>
        <w:t xml:space="preserve"> </w:t>
      </w:r>
      <w:r>
        <w:rPr>
          <w:w w:val="110"/>
        </w:rPr>
        <w:t>supportive/secondary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laid</w:t>
      </w:r>
      <w:r>
        <w:rPr>
          <w:spacing w:val="22"/>
          <w:w w:val="110"/>
        </w:rPr>
        <w:t xml:space="preserve"> </w:t>
      </w:r>
      <w:r>
        <w:rPr>
          <w:w w:val="110"/>
        </w:rPr>
        <w:t>out</w:t>
      </w:r>
      <w:r>
        <w:rPr>
          <w:spacing w:val="22"/>
          <w:w w:val="110"/>
        </w:rPr>
        <w:t xml:space="preserve"> </w:t>
      </w:r>
      <w:r>
        <w:rPr>
          <w:w w:val="110"/>
        </w:rPr>
        <w:t>more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lastRenderedPageBreak/>
        <w:t>significant</w:t>
      </w:r>
      <w:r>
        <w:rPr>
          <w:spacing w:val="23"/>
          <w:w w:val="110"/>
        </w:rPr>
        <w:t xml:space="preserve"> </w:t>
      </w:r>
      <w:r>
        <w:rPr>
          <w:w w:val="110"/>
        </w:rPr>
        <w:t>subset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ins w:id="714" w:author="Chris Prickett" w:date="2017-02-12T16:08:00Z">
        <w:r w:rsidR="00005E59">
          <w:rPr>
            <w:spacing w:val="22"/>
            <w:w w:val="110"/>
          </w:rPr>
          <w:t xml:space="preserve">the </w:t>
        </w:r>
      </w:ins>
      <w:r>
        <w:rPr>
          <w:w w:val="110"/>
        </w:rPr>
        <w:t>actors’</w:t>
      </w:r>
      <w:r>
        <w:rPr>
          <w:spacing w:val="23"/>
          <w:w w:val="110"/>
        </w:rPr>
        <w:t xml:space="preserve"> </w:t>
      </w:r>
      <w:r>
        <w:rPr>
          <w:w w:val="110"/>
        </w:rPr>
        <w:t>agency</w:t>
      </w:r>
    </w:p>
    <w:p w14:paraId="5A557279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B156892" w14:textId="095D4937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already</w:t>
      </w:r>
      <w:r>
        <w:rPr>
          <w:spacing w:val="16"/>
          <w:w w:val="115"/>
        </w:rPr>
        <w:t xml:space="preserve"> </w:t>
      </w:r>
      <w:r>
        <w:rPr>
          <w:w w:val="115"/>
        </w:rPr>
        <w:t>figuring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structural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works.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21"/>
          <w:w w:val="115"/>
        </w:rPr>
        <w:t xml:space="preserve"> </w:t>
      </w:r>
      <w:r>
        <w:rPr>
          <w:w w:val="115"/>
        </w:rPr>
        <w:t>secondary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6"/>
          <w:w w:val="115"/>
        </w:rPr>
        <w:t xml:space="preserve"> </w:t>
      </w:r>
      <w:r>
        <w:rPr>
          <w:w w:val="115"/>
        </w:rPr>
        <w:t>explicate</w:t>
      </w:r>
      <w:r>
        <w:rPr>
          <w:spacing w:val="29"/>
          <w:w w:val="112"/>
        </w:rPr>
        <w:t xml:space="preserve"> </w:t>
      </w:r>
      <w:r>
        <w:rPr>
          <w:w w:val="115"/>
        </w:rPr>
        <w:t>their</w:t>
      </w:r>
      <w:r>
        <w:rPr>
          <w:spacing w:val="15"/>
          <w:w w:val="115"/>
        </w:rPr>
        <w:t xml:space="preserve"> </w:t>
      </w:r>
      <w:r>
        <w:rPr>
          <w:w w:val="115"/>
        </w:rPr>
        <w:t>bipolar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haracter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5"/>
          <w:w w:val="115"/>
        </w:rPr>
        <w:t xml:space="preserve"> </w:t>
      </w:r>
      <w:r>
        <w:rPr>
          <w:w w:val="115"/>
        </w:rPr>
        <w:t>presence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more</w:t>
      </w:r>
      <w:r>
        <w:rPr>
          <w:spacing w:val="15"/>
          <w:w w:val="115"/>
        </w:rPr>
        <w:t xml:space="preserve"> </w:t>
      </w:r>
      <w:r>
        <w:rPr>
          <w:w w:val="115"/>
        </w:rPr>
        <w:t>than</w:t>
      </w:r>
      <w:r>
        <w:rPr>
          <w:spacing w:val="15"/>
          <w:w w:val="115"/>
        </w:rPr>
        <w:t xml:space="preserve"> </w:t>
      </w:r>
      <w:r>
        <w:rPr>
          <w:w w:val="115"/>
        </w:rPr>
        <w:t>one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ternal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sim</w:t>
      </w:r>
      <w:r>
        <w:rPr>
          <w:spacing w:val="-1"/>
          <w:w w:val="115"/>
        </w:rPr>
        <w:t>ultane</w:t>
      </w:r>
      <w:r>
        <w:rPr>
          <w:spacing w:val="-4"/>
          <w:w w:val="115"/>
        </w:rPr>
        <w:t>ously</w:t>
      </w:r>
      <w:r>
        <w:rPr>
          <w:spacing w:val="-3"/>
          <w:w w:val="115"/>
        </w:rPr>
        <w:t>.</w:t>
      </w:r>
      <w:r>
        <w:rPr>
          <w:spacing w:val="47"/>
          <w:w w:val="115"/>
        </w:rPr>
        <w:t xml:space="preserve"> </w:t>
      </w:r>
      <w:r>
        <w:rPr>
          <w:w w:val="115"/>
        </w:rPr>
        <w:t>As</w:t>
      </w:r>
      <w:ins w:id="715" w:author="Chris Prickett" w:date="2017-02-12T16:09:00Z">
        <w:r w:rsidR="00005E59">
          <w:rPr>
            <w:w w:val="115"/>
          </w:rPr>
          <w:t xml:space="preserve"> a</w:t>
        </w:r>
      </w:ins>
      <w:r>
        <w:rPr>
          <w:spacing w:val="8"/>
          <w:w w:val="115"/>
        </w:rPr>
        <w:t xml:space="preserve"> </w:t>
      </w:r>
      <w:r>
        <w:rPr>
          <w:w w:val="115"/>
        </w:rPr>
        <w:t>primary</w:t>
      </w:r>
      <w:r>
        <w:rPr>
          <w:spacing w:val="7"/>
          <w:w w:val="115"/>
        </w:rPr>
        <w:t xml:space="preserve"> </w:t>
      </w:r>
      <w:r>
        <w:rPr>
          <w:w w:val="115"/>
        </w:rPr>
        <w:t>role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associative</w:t>
      </w:r>
      <w:r>
        <w:rPr>
          <w:spacing w:val="7"/>
          <w:w w:val="115"/>
        </w:rPr>
        <w:t xml:space="preserve"> </w:t>
      </w:r>
      <w:r>
        <w:rPr>
          <w:w w:val="115"/>
        </w:rPr>
        <w:t>within</w:t>
      </w:r>
      <w:r>
        <w:rPr>
          <w:spacing w:val="8"/>
          <w:w w:val="115"/>
        </w:rPr>
        <w:t xml:space="preserve"> </w:t>
      </w:r>
      <w:r>
        <w:rPr>
          <w:w w:val="115"/>
        </w:rPr>
        <w:t>structural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works,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secondary</w:t>
      </w:r>
      <w:r>
        <w:rPr>
          <w:spacing w:val="8"/>
          <w:w w:val="115"/>
        </w:rPr>
        <w:t xml:space="preserve"> </w:t>
      </w:r>
      <w:r>
        <w:rPr>
          <w:w w:val="115"/>
        </w:rPr>
        <w:t>role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30"/>
          <w:w w:val="147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5"/>
          <w:w w:val="115"/>
        </w:rPr>
        <w:t xml:space="preserve"> </w:t>
      </w:r>
      <w:r>
        <w:rPr>
          <w:w w:val="115"/>
        </w:rPr>
        <w:t>stabilizing/destabilizing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5"/>
          <w:w w:val="115"/>
        </w:rPr>
        <w:t xml:space="preserve"> </w:t>
      </w:r>
      <w:r>
        <w:rPr>
          <w:w w:val="115"/>
        </w:rPr>
        <w:t>figures</w:t>
      </w:r>
      <w:r>
        <w:rPr>
          <w:spacing w:val="-4"/>
          <w:w w:val="115"/>
        </w:rPr>
        <w:t xml:space="preserve"> </w:t>
      </w:r>
      <w:r>
        <w:rPr>
          <w:w w:val="115"/>
        </w:rPr>
        <w:t>within</w:t>
      </w:r>
      <w:r>
        <w:rPr>
          <w:spacing w:val="-4"/>
          <w:w w:val="115"/>
        </w:rPr>
        <w:t xml:space="preserve"> </w:t>
      </w:r>
      <w:r>
        <w:rPr>
          <w:w w:val="115"/>
        </w:rPr>
        <w:t>supportive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n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works.</w:t>
      </w:r>
    </w:p>
    <w:p w14:paraId="1F597000" w14:textId="77777777" w:rsidR="00A8456E" w:rsidRDefault="00A8456E">
      <w:pPr>
        <w:spacing w:before="6"/>
        <w:rPr>
          <w:rFonts w:ascii="PMingLiU" w:eastAsia="PMingLiU" w:hAnsi="PMingLiU" w:cs="PMingLiU"/>
          <w:sz w:val="24"/>
          <w:szCs w:val="24"/>
        </w:rPr>
      </w:pPr>
    </w:p>
    <w:p w14:paraId="452A6400" w14:textId="6860EC3A" w:rsidR="00A8456E" w:rsidRDefault="006C1195">
      <w:pPr>
        <w:pStyle w:val="BodyText"/>
        <w:spacing w:line="292" w:lineRule="auto"/>
        <w:ind w:right="111"/>
        <w:jc w:val="both"/>
      </w:pPr>
      <w:r>
        <w:rPr>
          <w:rFonts w:ascii="Georgia"/>
          <w:b/>
          <w:w w:val="115"/>
        </w:rPr>
        <w:t>Socially</w:t>
      </w:r>
      <w:r>
        <w:rPr>
          <w:rFonts w:ascii="Georgia"/>
          <w:b/>
          <w:spacing w:val="-33"/>
          <w:w w:val="115"/>
        </w:rPr>
        <w:t xml:space="preserve"> </w:t>
      </w:r>
      <w:r>
        <w:rPr>
          <w:rFonts w:ascii="Georgia"/>
          <w:b/>
          <w:w w:val="115"/>
        </w:rPr>
        <w:t>functional</w:t>
      </w:r>
      <w:r>
        <w:rPr>
          <w:rFonts w:ascii="Georgia"/>
          <w:b/>
          <w:spacing w:val="-32"/>
          <w:w w:val="115"/>
        </w:rPr>
        <w:t xml:space="preserve"> </w:t>
      </w:r>
      <w:r>
        <w:rPr>
          <w:rFonts w:ascii="Georgia"/>
          <w:b/>
          <w:spacing w:val="-3"/>
          <w:w w:val="115"/>
        </w:rPr>
        <w:t>networks</w:t>
      </w:r>
      <w:ins w:id="716" w:author="Chris Prickett" w:date="2017-02-12T16:09:00Z">
        <w:r w:rsidR="00005E59">
          <w:rPr>
            <w:rFonts w:ascii="Georgia"/>
            <w:b/>
            <w:spacing w:val="-3"/>
            <w:w w:val="115"/>
          </w:rPr>
          <w:t>:</w:t>
        </w:r>
      </w:ins>
      <w:r>
        <w:rPr>
          <w:rFonts w:ascii="Georgia"/>
          <w:b/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-38"/>
          <w:w w:val="115"/>
        </w:rPr>
        <w:t xml:space="preserve"> </w:t>
      </w:r>
      <w:r>
        <w:rPr>
          <w:w w:val="115"/>
        </w:rPr>
        <w:t>most</w:t>
      </w:r>
      <w:r>
        <w:rPr>
          <w:spacing w:val="-38"/>
          <w:w w:val="115"/>
        </w:rPr>
        <w:t xml:space="preserve"> </w:t>
      </w:r>
      <w:r>
        <w:rPr>
          <w:w w:val="115"/>
        </w:rPr>
        <w:t>important</w:t>
      </w:r>
      <w:r>
        <w:rPr>
          <w:spacing w:val="-38"/>
          <w:w w:val="115"/>
        </w:rPr>
        <w:t xml:space="preserve"> </w:t>
      </w:r>
      <w:r>
        <w:rPr>
          <w:w w:val="115"/>
        </w:rPr>
        <w:t>issue</w:t>
      </w:r>
      <w:r>
        <w:rPr>
          <w:spacing w:val="-39"/>
          <w:w w:val="115"/>
        </w:rPr>
        <w:t xml:space="preserve"> </w:t>
      </w:r>
      <w:r>
        <w:rPr>
          <w:w w:val="115"/>
        </w:rPr>
        <w:t>of</w:t>
      </w:r>
      <w:r>
        <w:rPr>
          <w:spacing w:val="-38"/>
          <w:w w:val="115"/>
        </w:rPr>
        <w:t xml:space="preserve"> </w:t>
      </w:r>
      <w:r>
        <w:rPr>
          <w:w w:val="115"/>
        </w:rPr>
        <w:t>these</w:t>
      </w:r>
      <w:r>
        <w:rPr>
          <w:spacing w:val="-3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38"/>
          <w:w w:val="115"/>
        </w:rPr>
        <w:t xml:space="preserve"> </w:t>
      </w:r>
      <w:r>
        <w:rPr>
          <w:w w:val="115"/>
        </w:rPr>
        <w:t>is</w:t>
      </w:r>
      <w:r>
        <w:rPr>
          <w:spacing w:val="-38"/>
          <w:w w:val="115"/>
        </w:rPr>
        <w:t xml:space="preserve"> </w:t>
      </w:r>
      <w:r>
        <w:rPr>
          <w:w w:val="115"/>
        </w:rPr>
        <w:t>to</w:t>
      </w:r>
      <w:r>
        <w:rPr>
          <w:spacing w:val="-39"/>
          <w:w w:val="115"/>
        </w:rPr>
        <w:t xml:space="preserve"> </w:t>
      </w:r>
      <w:r>
        <w:rPr>
          <w:w w:val="115"/>
        </w:rPr>
        <w:t>(re)-</w:t>
      </w:r>
      <w:r>
        <w:rPr>
          <w:spacing w:val="25"/>
          <w:w w:val="115"/>
        </w:rPr>
        <w:t xml:space="preserve"> </w:t>
      </w:r>
      <w:r>
        <w:rPr>
          <w:w w:val="115"/>
        </w:rPr>
        <w:t>distribute</w:t>
      </w:r>
      <w:r>
        <w:rPr>
          <w:spacing w:val="11"/>
          <w:w w:val="115"/>
        </w:rPr>
        <w:t xml:space="preserve"> </w:t>
      </w:r>
      <w:r>
        <w:rPr>
          <w:w w:val="115"/>
        </w:rPr>
        <w:t>actions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oss</w:t>
      </w:r>
      <w:r>
        <w:rPr>
          <w:spacing w:val="12"/>
          <w:w w:val="115"/>
        </w:rPr>
        <w:t xml:space="preserve"> </w:t>
      </w:r>
      <w:ins w:id="717" w:author="Chris Prickett" w:date="2017-02-12T16:09:00Z">
        <w:r w:rsidR="00005E59">
          <w:rPr>
            <w:spacing w:val="12"/>
            <w:w w:val="115"/>
          </w:rPr>
          <w:t xml:space="preserve">the </w:t>
        </w:r>
      </w:ins>
      <w:r>
        <w:rPr>
          <w:spacing w:val="1"/>
          <w:w w:val="115"/>
        </w:rPr>
        <w:t>local</w:t>
      </w:r>
      <w:r>
        <w:rPr>
          <w:spacing w:val="1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11"/>
          <w:w w:val="115"/>
        </w:rPr>
        <w:t xml:space="preserve"> </w:t>
      </w:r>
      <w:r>
        <w:rPr>
          <w:w w:val="115"/>
        </w:rPr>
        <w:t>realm.</w:t>
      </w:r>
      <w:r>
        <w:rPr>
          <w:spacing w:val="64"/>
          <w:w w:val="115"/>
        </w:rPr>
        <w:t xml:space="preserve"> </w:t>
      </w:r>
      <w:r>
        <w:rPr>
          <w:spacing w:val="-1"/>
          <w:w w:val="115"/>
        </w:rPr>
        <w:t>O</w:t>
      </w:r>
      <w:r>
        <w:rPr>
          <w:spacing w:val="-2"/>
          <w:w w:val="115"/>
        </w:rPr>
        <w:t>f</w:t>
      </w:r>
      <w:r>
        <w:rPr>
          <w:spacing w:val="11"/>
          <w:w w:val="115"/>
        </w:rPr>
        <w:t xml:space="preserve"> </w:t>
      </w:r>
      <w:r>
        <w:rPr>
          <w:w w:val="115"/>
        </w:rPr>
        <w:t>special</w:t>
      </w:r>
      <w:r>
        <w:rPr>
          <w:spacing w:val="12"/>
          <w:w w:val="115"/>
        </w:rPr>
        <w:t xml:space="preserve"> </w:t>
      </w:r>
      <w:r>
        <w:rPr>
          <w:w w:val="115"/>
        </w:rPr>
        <w:t>importance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fine</w:t>
      </w:r>
      <w:r>
        <w:rPr>
          <w:spacing w:val="12"/>
          <w:w w:val="115"/>
        </w:rPr>
        <w:t xml:space="preserve"> </w:t>
      </w:r>
      <w:r>
        <w:rPr>
          <w:w w:val="115"/>
        </w:rPr>
        <w:t>tuning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38"/>
          <w:w w:val="101"/>
        </w:rPr>
        <w:t xml:space="preserve"> </w:t>
      </w:r>
      <w:ins w:id="718" w:author="Chris Prickett" w:date="2017-02-12T16:10:00Z">
        <w:r w:rsidR="003644E5">
          <w:rPr>
            <w:w w:val="115"/>
          </w:rPr>
          <w:t>a</w:t>
        </w:r>
      </w:ins>
      <w:del w:id="719" w:author="Chris Prickett" w:date="2017-02-12T16:10:00Z">
        <w:r w:rsidDel="003644E5">
          <w:rPr>
            <w:w w:val="115"/>
          </w:rPr>
          <w:delText>the</w:delText>
        </w:r>
      </w:del>
      <w:r>
        <w:rPr>
          <w:spacing w:val="-6"/>
          <w:w w:val="115"/>
        </w:rPr>
        <w:t xml:space="preserve"> </w:t>
      </w:r>
      <w:r>
        <w:rPr>
          <w:w w:val="115"/>
        </w:rPr>
        <w:t>range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pu</w:t>
      </w:r>
      <w:r>
        <w:rPr>
          <w:spacing w:val="-2"/>
          <w:w w:val="115"/>
        </w:rPr>
        <w:t>blic</w:t>
      </w:r>
      <w:r>
        <w:rPr>
          <w:spacing w:val="-5"/>
          <w:w w:val="115"/>
        </w:rPr>
        <w:t xml:space="preserve"> </w:t>
      </w:r>
      <w:r>
        <w:rPr>
          <w:w w:val="115"/>
        </w:rPr>
        <w:t>actors:</w:t>
      </w:r>
      <w:r>
        <w:rPr>
          <w:spacing w:val="22"/>
          <w:w w:val="115"/>
        </w:rPr>
        <w:t xml:space="preserve"> </w:t>
      </w:r>
      <w:r>
        <w:rPr>
          <w:spacing w:val="-3"/>
          <w:w w:val="115"/>
        </w:rPr>
        <w:t>polit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pu</w:t>
      </w:r>
      <w:r>
        <w:rPr>
          <w:spacing w:val="-2"/>
          <w:w w:val="115"/>
        </w:rPr>
        <w:t>blic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institution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urban</w:t>
      </w:r>
      <w:r>
        <w:rPr>
          <w:spacing w:val="-5"/>
          <w:w w:val="115"/>
        </w:rPr>
        <w:t xml:space="preserve"> </w:t>
      </w:r>
      <w:r>
        <w:rPr>
          <w:w w:val="115"/>
        </w:rPr>
        <w:t>authorities,</w:t>
      </w:r>
      <w:r>
        <w:rPr>
          <w:spacing w:val="-3"/>
          <w:w w:val="115"/>
        </w:rPr>
        <w:t xml:space="preserve"> </w:t>
      </w:r>
      <w:r>
        <w:rPr>
          <w:w w:val="115"/>
        </w:rPr>
        <w:t>public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</w:t>
      </w:r>
      <w:r>
        <w:rPr>
          <w:spacing w:val="61"/>
          <w:w w:val="114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utilit</w:t>
      </w:r>
      <w:r>
        <w:rPr>
          <w:spacing w:val="-2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companies.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these</w:t>
      </w:r>
      <w:r>
        <w:rPr>
          <w:spacing w:val="-13"/>
          <w:w w:val="115"/>
        </w:rPr>
        <w:t xml:space="preserve"> </w:t>
      </w:r>
      <w:r>
        <w:rPr>
          <w:w w:val="115"/>
        </w:rPr>
        <w:t>socially</w:t>
      </w:r>
      <w:r>
        <w:rPr>
          <w:spacing w:val="-12"/>
          <w:w w:val="115"/>
        </w:rPr>
        <w:t xml:space="preserve"> </w:t>
      </w:r>
      <w:r>
        <w:rPr>
          <w:w w:val="115"/>
        </w:rPr>
        <w:t>functional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2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extracted</w:t>
      </w:r>
      <w:r>
        <w:rPr>
          <w:spacing w:val="22"/>
          <w:w w:val="117"/>
        </w:rPr>
        <w:t xml:space="preserve"> </w:t>
      </w:r>
      <w:r>
        <w:rPr>
          <w:w w:val="115"/>
        </w:rPr>
        <w:t>from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questionnaires</w:t>
      </w:r>
      <w:r>
        <w:rPr>
          <w:spacing w:val="-18"/>
          <w:w w:val="115"/>
        </w:rPr>
        <w:t xml:space="preserve"> </w:t>
      </w:r>
      <w:r>
        <w:rPr>
          <w:w w:val="115"/>
        </w:rPr>
        <w:t>among</w:t>
      </w:r>
      <w:r>
        <w:rPr>
          <w:spacing w:val="-17"/>
          <w:w w:val="115"/>
        </w:rPr>
        <w:t xml:space="preserve"> </w:t>
      </w:r>
      <w:r>
        <w:rPr>
          <w:w w:val="115"/>
        </w:rPr>
        <w:t>senior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-17"/>
          <w:w w:val="115"/>
        </w:rPr>
        <w:t xml:space="preserve"> </w:t>
      </w:r>
      <w:r>
        <w:rPr>
          <w:w w:val="115"/>
        </w:rPr>
        <w:t>experts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-17"/>
          <w:w w:val="115"/>
        </w:rPr>
        <w:t xml:space="preserve"> </w:t>
      </w:r>
      <w:r>
        <w:rPr>
          <w:w w:val="115"/>
        </w:rPr>
        <w:t>professionals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urban</w:t>
      </w:r>
      <w:r>
        <w:rPr>
          <w:spacing w:val="28"/>
          <w:w w:val="118"/>
        </w:rPr>
        <w:t xml:space="preserve"> </w:t>
      </w:r>
      <w:r>
        <w:rPr>
          <w:w w:val="115"/>
        </w:rPr>
        <w:t>planning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architecture.</w:t>
      </w:r>
    </w:p>
    <w:p w14:paraId="064B3017" w14:textId="7921C77C" w:rsidR="00A8456E" w:rsidRDefault="000747F7">
      <w:pPr>
        <w:pStyle w:val="BodyText"/>
        <w:spacing w:before="16" w:line="293" w:lineRule="auto"/>
        <w:ind w:right="111" w:firstLine="338"/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832" behindDoc="1" locked="0" layoutInCell="1" allowOverlap="1" wp14:anchorId="6364D94F" wp14:editId="4AE9745C">
                <wp:simplePos x="0" y="0"/>
                <wp:positionH relativeFrom="page">
                  <wp:posOffset>3216275</wp:posOffset>
                </wp:positionH>
                <wp:positionV relativeFrom="paragraph">
                  <wp:posOffset>1825625</wp:posOffset>
                </wp:positionV>
                <wp:extent cx="798195" cy="199390"/>
                <wp:effectExtent l="0" t="6350" r="0" b="3810"/>
                <wp:wrapNone/>
                <wp:docPr id="185" name="Group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195" cy="199390"/>
                          <a:chOff x="5065" y="2875"/>
                          <a:chExt cx="1257" cy="314"/>
                        </a:xfrm>
                      </wpg:grpSpPr>
                      <wpg:grpSp>
                        <wpg:cNvPr id="186" name="Group 1399"/>
                        <wpg:cNvGrpSpPr>
                          <a:grpSpLocks/>
                        </wpg:cNvGrpSpPr>
                        <wpg:grpSpPr bwMode="auto">
                          <a:xfrm>
                            <a:off x="5065" y="2914"/>
                            <a:ext cx="307" cy="235"/>
                            <a:chOff x="5065" y="2914"/>
                            <a:chExt cx="307" cy="235"/>
                          </a:xfrm>
                        </wpg:grpSpPr>
                        <wps:wsp>
                          <wps:cNvPr id="187" name="Freeform 1400"/>
                          <wps:cNvSpPr>
                            <a:spLocks/>
                          </wps:cNvSpPr>
                          <wps:spPr bwMode="auto">
                            <a:xfrm>
                              <a:off x="5065" y="2914"/>
                              <a:ext cx="307" cy="235"/>
                            </a:xfrm>
                            <a:custGeom>
                              <a:avLst/>
                              <a:gdLst>
                                <a:gd name="T0" fmla="+- 0 5065 5065"/>
                                <a:gd name="T1" fmla="*/ T0 w 307"/>
                                <a:gd name="T2" fmla="+- 0 3149 2914"/>
                                <a:gd name="T3" fmla="*/ 3149 h 235"/>
                                <a:gd name="T4" fmla="+- 0 5372 5065"/>
                                <a:gd name="T5" fmla="*/ T4 w 307"/>
                                <a:gd name="T6" fmla="+- 0 3149 2914"/>
                                <a:gd name="T7" fmla="*/ 3149 h 235"/>
                                <a:gd name="T8" fmla="+- 0 5372 5065"/>
                                <a:gd name="T9" fmla="*/ T8 w 307"/>
                                <a:gd name="T10" fmla="+- 0 2914 2914"/>
                                <a:gd name="T11" fmla="*/ 2914 h 235"/>
                                <a:gd name="T12" fmla="+- 0 5065 5065"/>
                                <a:gd name="T13" fmla="*/ T12 w 307"/>
                                <a:gd name="T14" fmla="+- 0 2914 2914"/>
                                <a:gd name="T15" fmla="*/ 2914 h 235"/>
                                <a:gd name="T16" fmla="+- 0 5065 5065"/>
                                <a:gd name="T17" fmla="*/ T16 w 307"/>
                                <a:gd name="T18" fmla="+- 0 3149 2914"/>
                                <a:gd name="T19" fmla="*/ 314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7" h="235">
                                  <a:moveTo>
                                    <a:pt x="0" y="235"/>
                                  </a:moveTo>
                                  <a:lnTo>
                                    <a:pt x="307" y="235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397"/>
                        <wpg:cNvGrpSpPr>
                          <a:grpSpLocks/>
                        </wpg:cNvGrpSpPr>
                        <wpg:grpSpPr bwMode="auto">
                          <a:xfrm>
                            <a:off x="5405" y="2914"/>
                            <a:ext cx="2" cy="235"/>
                            <a:chOff x="5405" y="2914"/>
                            <a:chExt cx="2" cy="235"/>
                          </a:xfrm>
                        </wpg:grpSpPr>
                        <wps:wsp>
                          <wps:cNvPr id="189" name="Freeform 1398"/>
                          <wps:cNvSpPr>
                            <a:spLocks/>
                          </wps:cNvSpPr>
                          <wps:spPr bwMode="auto">
                            <a:xfrm>
                              <a:off x="5405" y="2914"/>
                              <a:ext cx="2" cy="235"/>
                            </a:xfrm>
                            <a:custGeom>
                              <a:avLst/>
                              <a:gdLst>
                                <a:gd name="T0" fmla="+- 0 2914 2914"/>
                                <a:gd name="T1" fmla="*/ 2914 h 235"/>
                                <a:gd name="T2" fmla="+- 0 3149 2914"/>
                                <a:gd name="T3" fmla="*/ 3149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9835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395"/>
                        <wpg:cNvGrpSpPr>
                          <a:grpSpLocks/>
                        </wpg:cNvGrpSpPr>
                        <wpg:grpSpPr bwMode="auto">
                          <a:xfrm>
                            <a:off x="5439" y="2914"/>
                            <a:ext cx="186" cy="235"/>
                            <a:chOff x="5439" y="2914"/>
                            <a:chExt cx="186" cy="235"/>
                          </a:xfrm>
                        </wpg:grpSpPr>
                        <wps:wsp>
                          <wps:cNvPr id="191" name="Freeform 1396"/>
                          <wps:cNvSpPr>
                            <a:spLocks/>
                          </wps:cNvSpPr>
                          <wps:spPr bwMode="auto">
                            <a:xfrm>
                              <a:off x="5439" y="2914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5439 5439"/>
                                <a:gd name="T1" fmla="*/ T0 w 186"/>
                                <a:gd name="T2" fmla="+- 0 3149 2914"/>
                                <a:gd name="T3" fmla="*/ 3149 h 235"/>
                                <a:gd name="T4" fmla="+- 0 5624 5439"/>
                                <a:gd name="T5" fmla="*/ T4 w 186"/>
                                <a:gd name="T6" fmla="+- 0 3149 2914"/>
                                <a:gd name="T7" fmla="*/ 3149 h 235"/>
                                <a:gd name="T8" fmla="+- 0 5624 5439"/>
                                <a:gd name="T9" fmla="*/ T8 w 186"/>
                                <a:gd name="T10" fmla="+- 0 2914 2914"/>
                                <a:gd name="T11" fmla="*/ 2914 h 235"/>
                                <a:gd name="T12" fmla="+- 0 5439 5439"/>
                                <a:gd name="T13" fmla="*/ T12 w 186"/>
                                <a:gd name="T14" fmla="+- 0 2914 2914"/>
                                <a:gd name="T15" fmla="*/ 2914 h 235"/>
                                <a:gd name="T16" fmla="+- 0 5439 5439"/>
                                <a:gd name="T17" fmla="*/ T16 w 186"/>
                                <a:gd name="T18" fmla="+- 0 3149 2914"/>
                                <a:gd name="T19" fmla="*/ 314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5" y="235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393"/>
                        <wpg:cNvGrpSpPr>
                          <a:grpSpLocks/>
                        </wpg:cNvGrpSpPr>
                        <wpg:grpSpPr bwMode="auto">
                          <a:xfrm>
                            <a:off x="5614" y="2914"/>
                            <a:ext cx="278" cy="235"/>
                            <a:chOff x="5614" y="2914"/>
                            <a:chExt cx="278" cy="235"/>
                          </a:xfrm>
                        </wpg:grpSpPr>
                        <wps:wsp>
                          <wps:cNvPr id="193" name="Freeform 1394"/>
                          <wps:cNvSpPr>
                            <a:spLocks/>
                          </wps:cNvSpPr>
                          <wps:spPr bwMode="auto">
                            <a:xfrm>
                              <a:off x="5614" y="2914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5614 5614"/>
                                <a:gd name="T1" fmla="*/ T0 w 278"/>
                                <a:gd name="T2" fmla="+- 0 3149 2914"/>
                                <a:gd name="T3" fmla="*/ 3149 h 235"/>
                                <a:gd name="T4" fmla="+- 0 5892 5614"/>
                                <a:gd name="T5" fmla="*/ T4 w 278"/>
                                <a:gd name="T6" fmla="+- 0 3149 2914"/>
                                <a:gd name="T7" fmla="*/ 3149 h 235"/>
                                <a:gd name="T8" fmla="+- 0 5892 5614"/>
                                <a:gd name="T9" fmla="*/ T8 w 278"/>
                                <a:gd name="T10" fmla="+- 0 2914 2914"/>
                                <a:gd name="T11" fmla="*/ 2914 h 235"/>
                                <a:gd name="T12" fmla="+- 0 5614 5614"/>
                                <a:gd name="T13" fmla="*/ T12 w 278"/>
                                <a:gd name="T14" fmla="+- 0 2914 2914"/>
                                <a:gd name="T15" fmla="*/ 2914 h 235"/>
                                <a:gd name="T16" fmla="+- 0 5614 5614"/>
                                <a:gd name="T17" fmla="*/ T16 w 278"/>
                                <a:gd name="T18" fmla="+- 0 3149 2914"/>
                                <a:gd name="T19" fmla="*/ 314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8" y="235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391"/>
                        <wpg:cNvGrpSpPr>
                          <a:grpSpLocks/>
                        </wpg:cNvGrpSpPr>
                        <wpg:grpSpPr bwMode="auto">
                          <a:xfrm>
                            <a:off x="5882" y="2914"/>
                            <a:ext cx="441" cy="235"/>
                            <a:chOff x="5882" y="2914"/>
                            <a:chExt cx="441" cy="235"/>
                          </a:xfrm>
                        </wpg:grpSpPr>
                        <wps:wsp>
                          <wps:cNvPr id="195" name="Freeform 1392"/>
                          <wps:cNvSpPr>
                            <a:spLocks/>
                          </wps:cNvSpPr>
                          <wps:spPr bwMode="auto">
                            <a:xfrm>
                              <a:off x="5882" y="2914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5882 5882"/>
                                <a:gd name="T1" fmla="*/ T0 w 441"/>
                                <a:gd name="T2" fmla="+- 0 3149 2914"/>
                                <a:gd name="T3" fmla="*/ 3149 h 235"/>
                                <a:gd name="T4" fmla="+- 0 6322 5882"/>
                                <a:gd name="T5" fmla="*/ T4 w 441"/>
                                <a:gd name="T6" fmla="+- 0 3149 2914"/>
                                <a:gd name="T7" fmla="*/ 3149 h 235"/>
                                <a:gd name="T8" fmla="+- 0 6322 5882"/>
                                <a:gd name="T9" fmla="*/ T8 w 441"/>
                                <a:gd name="T10" fmla="+- 0 2914 2914"/>
                                <a:gd name="T11" fmla="*/ 2914 h 235"/>
                                <a:gd name="T12" fmla="+- 0 5882 5882"/>
                                <a:gd name="T13" fmla="*/ T12 w 441"/>
                                <a:gd name="T14" fmla="+- 0 2914 2914"/>
                                <a:gd name="T15" fmla="*/ 2914 h 235"/>
                                <a:gd name="T16" fmla="+- 0 5882 5882"/>
                                <a:gd name="T17" fmla="*/ T16 w 441"/>
                                <a:gd name="T18" fmla="+- 0 3149 2914"/>
                                <a:gd name="T19" fmla="*/ 314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0" o:spid="_x0000_s1026" style="position:absolute;margin-left:253.25pt;margin-top:143.75pt;width:62.85pt;height:15.7pt;z-index:-46648;mso-position-horizontal-relative:page" coordorigin="5065,2875" coordsize="1257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">
                <v:group id="Group 1399" o:spid="_x0000_s1027" style="position:absolute;left:5065;top:2914;width:307;height:235" coordorigin="5065,2914" coordsize="307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1400" o:spid="_x0000_s1028" style="position:absolute;left:5065;top:2914;width:307;height:235;visibility:visible;mso-wrap-style:square;v-text-anchor:top" coordsize="30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MCsIA&#10;AADcAAAADwAAAGRycy9kb3ducmV2LnhtbERPTWvCQBC9C/6HZQRvumkRK6mrlECLN1Ej6G2anSZL&#10;s7Mhu03iv3cFobd5vM9Zbwdbi45abxwreJknIIgLpw2XCvLT52wFwgdkjbVjUnAjD9vNeLTGVLue&#10;D9QdQyliCPsUFVQhNKmUvqjIop+7hjhyP661GCJsS6lb7GO4reVrkiylRcOxocKGsoqK3+OfVZBc&#10;82zxVXff+4Ppz+akFxmWF6Wmk+HjHUSgIfyLn+6djvNXb/B4Jl4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4wKwgAAANwAAAAPAAAAAAAAAAAAAAAAAJgCAABkcnMvZG93&#10;bnJldi54bWxQSwUGAAAAAAQABAD1AAAAhwMAAAAA&#10;" path="m,235r307,l307,,,,,235xe" fillcolor="#fff200" stroked="f">
                    <v:path arrowok="t" o:connecttype="custom" o:connectlocs="0,3149;307,3149;307,2914;0,2914;0,3149" o:connectangles="0,0,0,0,0"/>
                  </v:shape>
                </v:group>
                <v:group id="Group 1397" o:spid="_x0000_s1029" style="position:absolute;left:5405;top:2914;width:2;height:235" coordorigin="5405,2914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1398" o:spid="_x0000_s1030" style="position:absolute;left:5405;top:2914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GHMQA&#10;AADcAAAADwAAAGRycy9kb3ducmV2LnhtbERPzWrCQBC+F/oOyxS8lLoxh2JT11AKVhEqaH2AITsm&#10;IdnZJLs1q0/fLQje5uP7nUUeTCvONLjasoLZNAFBXFhdc6ng+LN6mYNwHllja5kUXMhBvnx8WGCm&#10;7ch7Oh98KWIIuwwVVN53mZSuqMigm9qOOHInOxj0EQ6l1AOOMdy0Mk2SV2mw5thQYUefFRXN4dco&#10;2Hz3zVco1qHZXnenPl3vj/I5KDV5Ch/vIDwFfxff3Bsd58/f4P+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WBhzEAAAA3AAAAA8AAAAAAAAAAAAAAAAAmAIAAGRycy9k&#10;b3ducmV2LnhtbFBLBQYAAAAABAAEAPUAAACJAwAAAAA=&#10;" path="m,l,235e" filled="f" strokecolor="#fff200" strokeweight="1.3843mm">
                    <v:path arrowok="t" o:connecttype="custom" o:connectlocs="0,2914;0,3149" o:connectangles="0,0"/>
                  </v:shape>
                </v:group>
                <v:group id="Group 1395" o:spid="_x0000_s1031" style="position:absolute;left:5439;top:2914;width:186;height:235" coordorigin="5439,2914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396" o:spid="_x0000_s1032" style="position:absolute;left:5439;top:2914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GBlMEA&#10;AADcAAAADwAAAGRycy9kb3ducmV2LnhtbERPS2sCMRC+C/6HMEJvmtVCbbdGEUHwIBQfhx7HzXR3&#10;6WZmSaKu/94Igrf5+J4zW3SuURfyoRY2MB5loIgLsTWXBo6H9fATVIjIFhthMnCjAIt5vzfD3MqV&#10;d3TZx1KlEA45GqhibHOtQ1GRwzCSljhxf+IdxgR9qa3Hawp3jZ5k2Yd2WHNqqLClVUXF//7sDODP&#10;afrOSxR/Wk23ncjvOWw3xrwNuuU3qEhdfImf7o1N87/G8HgmXa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gZTBAAAA3AAAAA8AAAAAAAAAAAAAAAAAmAIAAGRycy9kb3du&#10;cmV2LnhtbFBLBQYAAAAABAAEAPUAAACGAwAAAAA=&#10;" path="m,235r185,l185,,,,,235xe" fillcolor="#fff200" stroked="f">
                    <v:path arrowok="t" o:connecttype="custom" o:connectlocs="0,3149;185,3149;185,2914;0,2914;0,3149" o:connectangles="0,0,0,0,0"/>
                  </v:shape>
                </v:group>
                <v:group id="Group 1393" o:spid="_x0000_s1033" style="position:absolute;left:5614;top:2914;width:278;height:235" coordorigin="5614,2914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394" o:spid="_x0000_s1034" style="position:absolute;left:5614;top:2914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7+sIA&#10;AADcAAAADwAAAGRycy9kb3ducmV2LnhtbERPS4vCMBC+C/sfwizsTVNdEK1GKQsL4gOfB49jM7bF&#10;ZlKaaLv/fiMI3ubje8503ppSPKh2hWUF/V4Egji1uuBMwen42x2BcB5ZY2mZFPyRg/nsozPFWNuG&#10;9/Q4+EyEEHYxKsi9r2IpXZqTQdezFXHgrrY26AOsM6lrbEK4KeUgiobSYMGhIceKfnJKb4e7UbAr&#10;ltvLPWlksjqPF9dNY1fr1ir19dkmExCeWv8Wv9wLHeaPv+H5TLh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0/v6wgAAANwAAAAPAAAAAAAAAAAAAAAAAJgCAABkcnMvZG93&#10;bnJldi54bWxQSwUGAAAAAAQABAD1AAAAhwMAAAAA&#10;" path="m,235r278,l278,,,,,235xe" fillcolor="#fff200" stroked="f">
                    <v:path arrowok="t" o:connecttype="custom" o:connectlocs="0,3149;278,3149;278,2914;0,2914;0,3149" o:connectangles="0,0,0,0,0"/>
                  </v:shape>
                </v:group>
                <v:group id="Group 1391" o:spid="_x0000_s1035" style="position:absolute;left:5882;top:2914;width:441;height:235" coordorigin="5882,2914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1392" o:spid="_x0000_s1036" style="position:absolute;left:5882;top:2914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AhcUA&#10;AADcAAAADwAAAGRycy9kb3ducmV2LnhtbESPzWrDMBCE74G+g9hCb4ns0iatGzmEQqHklL8HWKyt&#10;ZWKtHEmN7T59VAjktsvMfDu7XA22FRfyoXGsIJ9lIIgrpxuuFRwPX9M3ECEia2wdk4KRAqzKh8kS&#10;C+163tFlH2uRIBwKVGBi7AopQ2XIYpi5jjhpP85bjGn1tdQe+wS3rXzOsrm02HC6YLCjT0PVaf9r&#10;EyUcxtj4v/N6MTf5tn7ZLE7DWamnx2H9ASLSEO/mW/pbp/rvr/D/TJp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ECFxQAAANwAAAAPAAAAAAAAAAAAAAAAAJgCAABkcnMv&#10;ZG93bnJldi54bWxQSwUGAAAAAAQABAD1AAAAigMAAAAA&#10;" path="m,235r440,l440,,,,,235xe" fillcolor="#fff200" stroked="f">
                    <v:path arrowok="t" o:connecttype="custom" o:connectlocs="0,3149;440,3149;440,2914;0,2914;0,3149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w w:val="115"/>
        </w:rPr>
        <w:t>An</w:t>
      </w:r>
      <w:r w:rsidR="006C1195">
        <w:rPr>
          <w:spacing w:val="25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teresting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example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case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Planning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Institute.</w:t>
      </w:r>
      <w:r w:rsidR="006C1195">
        <w:rPr>
          <w:spacing w:val="29"/>
          <w:w w:val="115"/>
        </w:rPr>
        <w:t xml:space="preserve"> </w:t>
      </w:r>
      <w:r w:rsidR="006C1195">
        <w:rPr>
          <w:spacing w:val="-2"/>
          <w:w w:val="115"/>
        </w:rPr>
        <w:t>Ev</w:t>
      </w:r>
      <w:r w:rsidR="006C1195">
        <w:rPr>
          <w:spacing w:val="-3"/>
          <w:w w:val="115"/>
        </w:rPr>
        <w:t>e</w:t>
      </w:r>
      <w:r w:rsidR="006C1195">
        <w:rPr>
          <w:spacing w:val="-2"/>
          <w:w w:val="115"/>
        </w:rPr>
        <w:t>n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though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it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27"/>
          <w:w w:val="106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most</w:t>
      </w:r>
      <w:r w:rsidR="006C1195">
        <w:rPr>
          <w:spacing w:val="25"/>
          <w:w w:val="115"/>
        </w:rPr>
        <w:t xml:space="preserve"> </w:t>
      </w:r>
      <w:r w:rsidR="006C1195">
        <w:rPr>
          <w:spacing w:val="-2"/>
          <w:w w:val="115"/>
        </w:rPr>
        <w:t>imp</w:t>
      </w:r>
      <w:r w:rsidR="006C1195">
        <w:rPr>
          <w:spacing w:val="-1"/>
          <w:w w:val="115"/>
        </w:rPr>
        <w:t>ortant</w:t>
      </w:r>
      <w:r w:rsidR="006C1195">
        <w:rPr>
          <w:spacing w:val="26"/>
          <w:w w:val="115"/>
        </w:rPr>
        <w:t xml:space="preserve"> </w:t>
      </w:r>
      <w:r w:rsidR="006C1195">
        <w:rPr>
          <w:spacing w:val="-1"/>
          <w:w w:val="115"/>
        </w:rPr>
        <w:t>consultant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5"/>
          <w:w w:val="115"/>
        </w:rPr>
        <w:t xml:space="preserve"> </w:t>
      </w:r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authorities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up</w:t>
      </w:r>
      <w:r w:rsidR="006C1195">
        <w:rPr>
          <w:spacing w:val="1"/>
          <w:w w:val="115"/>
        </w:rPr>
        <w:t>on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25"/>
          <w:w w:val="115"/>
        </w:rPr>
        <w:t xml:space="preserve"> </w:t>
      </w:r>
      <w:r w:rsidR="006C1195">
        <w:rPr>
          <w:spacing w:val="-3"/>
          <w:w w:val="115"/>
        </w:rPr>
        <w:t>developmen</w:t>
      </w:r>
      <w:r w:rsidR="006C1195">
        <w:rPr>
          <w:spacing w:val="-2"/>
          <w:w w:val="115"/>
        </w:rPr>
        <w:t>t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5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53"/>
          <w:w w:val="119"/>
        </w:rPr>
        <w:t xml:space="preserve"> </w:t>
      </w:r>
      <w:r w:rsidR="006C1195">
        <w:rPr>
          <w:spacing w:val="2"/>
          <w:w w:val="115"/>
        </w:rPr>
        <w:t>major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planning</w:t>
      </w:r>
      <w:r w:rsidR="006C1195">
        <w:rPr>
          <w:spacing w:val="15"/>
          <w:w w:val="115"/>
        </w:rPr>
        <w:t xml:space="preserve"> </w:t>
      </w:r>
      <w:r w:rsidR="006C1195">
        <w:rPr>
          <w:spacing w:val="2"/>
          <w:w w:val="115"/>
        </w:rPr>
        <w:t>b</w:t>
      </w:r>
      <w:r w:rsidR="006C1195">
        <w:rPr>
          <w:spacing w:val="3"/>
          <w:w w:val="115"/>
        </w:rPr>
        <w:t>ody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5"/>
          <w:w w:val="115"/>
        </w:rPr>
        <w:t xml:space="preserve"> </w:t>
      </w:r>
      <w:r w:rsidR="006C1195">
        <w:rPr>
          <w:spacing w:val="-5"/>
          <w:w w:val="115"/>
        </w:rPr>
        <w:t>cit</w:t>
      </w:r>
      <w:r w:rsidR="006C1195">
        <w:rPr>
          <w:spacing w:val="-6"/>
          <w:w w:val="115"/>
        </w:rPr>
        <w:t>y</w:t>
      </w:r>
      <w:r w:rsidR="006C1195">
        <w:rPr>
          <w:spacing w:val="-5"/>
          <w:w w:val="115"/>
        </w:rPr>
        <w:t>,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it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no</w:t>
      </w:r>
      <w:ins w:id="720" w:author="Chris Prickett" w:date="2017-02-12T16:11:00Z">
        <w:r w:rsidR="003644E5">
          <w:rPr>
            <w:spacing w:val="-2"/>
            <w:w w:val="115"/>
          </w:rPr>
          <w:t xml:space="preserve"> longer</w:t>
        </w:r>
      </w:ins>
      <w:del w:id="721" w:author="Chris Prickett" w:date="2017-02-12T16:11:00Z">
        <w:r w:rsidR="006C1195" w:rsidDel="003644E5">
          <w:rPr>
            <w:w w:val="115"/>
          </w:rPr>
          <w:delText>t</w:delText>
        </w:r>
        <w:r w:rsidR="006C1195" w:rsidDel="003644E5">
          <w:rPr>
            <w:spacing w:val="15"/>
            <w:w w:val="115"/>
          </w:rPr>
          <w:delText xml:space="preserve"> </w:delText>
        </w:r>
        <w:r w:rsidR="006C1195" w:rsidDel="003644E5">
          <w:rPr>
            <w:spacing w:val="-1"/>
            <w:w w:val="115"/>
          </w:rPr>
          <w:delText>an</w:delText>
        </w:r>
        <w:r w:rsidR="006C1195" w:rsidDel="003644E5">
          <w:rPr>
            <w:spacing w:val="-2"/>
            <w:w w:val="115"/>
          </w:rPr>
          <w:delText>ymore</w:delText>
        </w:r>
      </w:del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financed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directly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from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5"/>
          <w:w w:val="115"/>
        </w:rPr>
        <w:t xml:space="preserve"> </w:t>
      </w:r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15"/>
          <w:w w:val="115"/>
        </w:rPr>
        <w:t xml:space="preserve"> </w:t>
      </w:r>
      <w:r w:rsidR="006C1195">
        <w:rPr>
          <w:spacing w:val="-1"/>
          <w:w w:val="115"/>
        </w:rPr>
        <w:t>bu</w:t>
      </w:r>
      <w:r w:rsidR="006C1195">
        <w:rPr>
          <w:spacing w:val="-2"/>
          <w:w w:val="115"/>
        </w:rPr>
        <w:t>d</w:t>
      </w:r>
      <w:r w:rsidR="006C1195">
        <w:rPr>
          <w:w w:val="115"/>
        </w:rPr>
        <w:t>get.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According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6"/>
          <w:w w:val="115"/>
        </w:rPr>
        <w:t xml:space="preserve"> </w:t>
      </w:r>
      <w:r w:rsidR="006C1195">
        <w:rPr>
          <w:spacing w:val="-2"/>
          <w:w w:val="115"/>
        </w:rPr>
        <w:t>informan</w:t>
      </w:r>
      <w:r w:rsidR="006C1195">
        <w:rPr>
          <w:spacing w:val="-1"/>
          <w:w w:val="115"/>
        </w:rPr>
        <w:t>t</w:t>
      </w:r>
      <w:r w:rsidR="006C1195">
        <w:rPr>
          <w:spacing w:val="27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publicly</w:t>
      </w:r>
      <w:r w:rsidR="006C1195">
        <w:rPr>
          <w:spacing w:val="27"/>
          <w:w w:val="115"/>
        </w:rPr>
        <w:t xml:space="preserve"> </w:t>
      </w:r>
      <w:r w:rsidR="006C1195">
        <w:rPr>
          <w:spacing w:val="-3"/>
          <w:w w:val="115"/>
        </w:rPr>
        <w:t>a</w:t>
      </w:r>
      <w:r w:rsidR="006C1195">
        <w:rPr>
          <w:spacing w:val="-4"/>
          <w:w w:val="115"/>
        </w:rPr>
        <w:t>vailable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data,</w:t>
      </w:r>
      <w:r w:rsidR="006C1195">
        <w:rPr>
          <w:spacing w:val="31"/>
          <w:w w:val="115"/>
        </w:rPr>
        <w:t xml:space="preserve"> </w:t>
      </w:r>
      <w:ins w:id="722" w:author="Chris Prickett" w:date="2017-02-12T16:11:00Z">
        <w:r w:rsidR="003644E5">
          <w:rPr>
            <w:spacing w:val="31"/>
            <w:w w:val="115"/>
          </w:rPr>
          <w:t xml:space="preserve">the </w:t>
        </w:r>
      </w:ins>
      <w:r w:rsidR="006C1195">
        <w:rPr>
          <w:w w:val="115"/>
        </w:rPr>
        <w:t>Urban</w:t>
      </w:r>
      <w:r w:rsidR="006C1195">
        <w:rPr>
          <w:spacing w:val="27"/>
          <w:w w:val="115"/>
        </w:rPr>
        <w:t xml:space="preserve"> </w:t>
      </w:r>
      <w:r w:rsidR="006C1195">
        <w:rPr>
          <w:spacing w:val="-1"/>
          <w:w w:val="115"/>
        </w:rPr>
        <w:t>Plann</w:t>
      </w:r>
      <w:r w:rsidR="006C1195">
        <w:rPr>
          <w:spacing w:val="-2"/>
          <w:w w:val="115"/>
        </w:rPr>
        <w:t>ing</w:t>
      </w:r>
      <w:r w:rsidR="006C1195">
        <w:rPr>
          <w:spacing w:val="26"/>
          <w:w w:val="115"/>
        </w:rPr>
        <w:t xml:space="preserve"> </w:t>
      </w:r>
      <w:r w:rsidR="006C1195">
        <w:rPr>
          <w:w w:val="115"/>
        </w:rPr>
        <w:t>Institute</w:t>
      </w:r>
      <w:r w:rsidR="006C1195">
        <w:rPr>
          <w:spacing w:val="33"/>
          <w:w w:val="120"/>
        </w:rPr>
        <w:t xml:space="preserve"> </w:t>
      </w:r>
      <w:r w:rsidR="006C1195">
        <w:rPr>
          <w:w w:val="115"/>
        </w:rPr>
        <w:t>is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financed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from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procurement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at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2"/>
          <w:w w:val="115"/>
        </w:rPr>
        <w:t xml:space="preserve"> </w:t>
      </w:r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23"/>
          <w:w w:val="115"/>
        </w:rPr>
        <w:t xml:space="preserve"> </w:t>
      </w:r>
      <w:r w:rsidR="006C1195">
        <w:rPr>
          <w:spacing w:val="-3"/>
          <w:w w:val="115"/>
        </w:rPr>
        <w:t>level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3"/>
          <w:w w:val="115"/>
        </w:rPr>
        <w:t xml:space="preserve"> </w:t>
      </w:r>
      <w:r w:rsidR="006C1195">
        <w:rPr>
          <w:w w:val="115"/>
        </w:rPr>
        <w:t>from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financial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means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5"/>
          <w:w w:val="101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Belgrade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Land</w:t>
      </w:r>
      <w:r w:rsidR="006C1195">
        <w:rPr>
          <w:spacing w:val="-2"/>
          <w:w w:val="115"/>
        </w:rPr>
        <w:t xml:space="preserve"> </w:t>
      </w:r>
      <w:r w:rsidR="006C1195">
        <w:rPr>
          <w:spacing w:val="-3"/>
          <w:w w:val="115"/>
        </w:rPr>
        <w:t>Developmen</w:t>
      </w:r>
      <w:r w:rsidR="006C1195">
        <w:rPr>
          <w:spacing w:val="-2"/>
          <w:w w:val="115"/>
        </w:rPr>
        <w:t xml:space="preserve">t </w:t>
      </w:r>
      <w:r w:rsidR="006C1195">
        <w:rPr>
          <w:w w:val="115"/>
        </w:rPr>
        <w:t>agency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-2"/>
          <w:w w:val="115"/>
        </w:rPr>
        <w:t xml:space="preserve"> </w:t>
      </w:r>
      <w:del w:id="723" w:author="Chris Prickett" w:date="2017-02-12T16:12:00Z">
        <w:r w:rsidR="006C1195" w:rsidDel="003644E5">
          <w:rPr>
            <w:w w:val="115"/>
          </w:rPr>
          <w:delText>the</w:delText>
        </w:r>
        <w:r w:rsidR="006C1195" w:rsidDel="003644E5">
          <w:rPr>
            <w:spacing w:val="-2"/>
            <w:w w:val="115"/>
          </w:rPr>
          <w:delText xml:space="preserve"> </w:delText>
        </w:r>
      </w:del>
      <w:r w:rsidR="006C1195">
        <w:rPr>
          <w:w w:val="115"/>
        </w:rPr>
        <w:t>public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sector</w:t>
      </w:r>
      <w:r w:rsidR="006C1195">
        <w:rPr>
          <w:spacing w:val="-2"/>
          <w:w w:val="115"/>
        </w:rPr>
        <w:t xml:space="preserve"> </w:t>
      </w:r>
      <w:del w:id="724" w:author="Chris Prickett" w:date="2017-02-12T16:12:00Z">
        <w:r w:rsidR="006C1195" w:rsidDel="003644E5">
          <w:rPr>
            <w:spacing w:val="-2"/>
            <w:w w:val="115"/>
          </w:rPr>
          <w:delText>enagame</w:delText>
        </w:r>
        <w:r w:rsidR="006C1195" w:rsidDel="003644E5">
          <w:rPr>
            <w:spacing w:val="-1"/>
            <w:w w:val="115"/>
          </w:rPr>
          <w:delText>nt</w:delText>
        </w:r>
      </w:del>
      <w:ins w:id="725" w:author="Chris Prickett" w:date="2017-02-12T16:12:00Z">
        <w:r w:rsidR="003644E5">
          <w:rPr>
            <w:spacing w:val="-2"/>
            <w:w w:val="115"/>
          </w:rPr>
          <w:t>engagem</w:t>
        </w:r>
        <w:r w:rsidR="003644E5">
          <w:rPr>
            <w:spacing w:val="-1"/>
            <w:w w:val="115"/>
          </w:rPr>
          <w:t>ent</w:t>
        </w:r>
      </w:ins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at</w:t>
      </w:r>
      <w:r w:rsidR="006C1195">
        <w:rPr>
          <w:spacing w:val="-2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2"/>
          <w:w w:val="115"/>
        </w:rPr>
        <w:t xml:space="preserve"> cit</w:t>
      </w:r>
      <w:r w:rsidR="006C1195">
        <w:rPr>
          <w:spacing w:val="-3"/>
          <w:w w:val="115"/>
        </w:rPr>
        <w:t>y</w:t>
      </w:r>
      <w:r w:rsidR="006C1195">
        <w:rPr>
          <w:spacing w:val="-2"/>
          <w:w w:val="115"/>
        </w:rPr>
        <w:t xml:space="preserve"> </w:t>
      </w:r>
      <w:r w:rsidR="006C1195">
        <w:rPr>
          <w:spacing w:val="-3"/>
          <w:w w:val="115"/>
        </w:rPr>
        <w:t>level.</w:t>
      </w:r>
      <w:r w:rsidR="006C1195">
        <w:rPr>
          <w:spacing w:val="39"/>
          <w:w w:val="108"/>
        </w:rPr>
        <w:t xml:space="preserve"> </w:t>
      </w:r>
      <w:del w:id="726" w:author="Chris Prickett" w:date="2017-02-12T16:13:00Z">
        <w:r w:rsidR="006C1195" w:rsidDel="003644E5">
          <w:rPr>
            <w:spacing w:val="-2"/>
            <w:w w:val="115"/>
          </w:rPr>
          <w:delText>Moreovo</w:delText>
        </w:r>
        <w:r w:rsidR="006C1195" w:rsidDel="003644E5">
          <w:rPr>
            <w:spacing w:val="-1"/>
            <w:w w:val="115"/>
          </w:rPr>
          <w:delText>er</w:delText>
        </w:r>
      </w:del>
      <w:ins w:id="727" w:author="Chris Prickett" w:date="2017-02-12T16:13:00Z">
        <w:r w:rsidR="003644E5">
          <w:rPr>
            <w:spacing w:val="-2"/>
            <w:w w:val="115"/>
          </w:rPr>
          <w:t>Moreove</w:t>
        </w:r>
        <w:r w:rsidR="003644E5">
          <w:rPr>
            <w:spacing w:val="-1"/>
            <w:w w:val="115"/>
          </w:rPr>
          <w:t>r</w:t>
        </w:r>
      </w:ins>
      <w:r w:rsidR="006C1195">
        <w:rPr>
          <w:spacing w:val="-1"/>
          <w:w w:val="115"/>
        </w:rPr>
        <w:t>,</w:t>
      </w:r>
      <w:r w:rsidR="006C1195">
        <w:rPr>
          <w:spacing w:val="-3"/>
          <w:w w:val="115"/>
        </w:rPr>
        <w:t xml:space="preserve"> </w:t>
      </w:r>
      <w:ins w:id="728" w:author="Chris Prickett" w:date="2017-02-12T16:12:00Z">
        <w:r w:rsidR="003644E5">
          <w:rPr>
            <w:w w:val="115"/>
          </w:rPr>
          <w:t>the institute</w:t>
        </w:r>
      </w:ins>
      <w:del w:id="729" w:author="Chris Prickett" w:date="2017-02-12T16:12:00Z">
        <w:r w:rsidR="006C1195" w:rsidDel="003644E5">
          <w:rPr>
            <w:w w:val="115"/>
          </w:rPr>
          <w:delText>it</w:delText>
        </w:r>
      </w:del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also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acts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as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-3"/>
          <w:w w:val="115"/>
        </w:rPr>
        <w:t xml:space="preserve"> </w:t>
      </w:r>
      <w:r w:rsidR="006C1195">
        <w:rPr>
          <w:spacing w:val="-2"/>
          <w:w w:val="115"/>
        </w:rPr>
        <w:t>private</w:t>
      </w:r>
      <w:r w:rsidR="006C1195">
        <w:rPr>
          <w:spacing w:val="-3"/>
          <w:w w:val="115"/>
        </w:rPr>
        <w:t xml:space="preserve"> </w:t>
      </w:r>
      <w:r w:rsidR="006C1195">
        <w:rPr>
          <w:spacing w:val="-5"/>
          <w:w w:val="115"/>
        </w:rPr>
        <w:t>company</w:t>
      </w:r>
      <w:r w:rsidR="006C1195">
        <w:rPr>
          <w:spacing w:val="-4"/>
          <w:w w:val="115"/>
        </w:rPr>
        <w:t>,</w:t>
      </w:r>
      <w:r w:rsidR="006C1195">
        <w:rPr>
          <w:spacing w:val="-3"/>
          <w:w w:val="115"/>
        </w:rPr>
        <w:t xml:space="preserve"> </w:t>
      </w:r>
      <w:del w:id="730" w:author="Chris Prickett" w:date="2017-02-12T16:13:00Z">
        <w:r w:rsidR="006C1195" w:rsidDel="003644E5">
          <w:rPr>
            <w:w w:val="115"/>
          </w:rPr>
          <w:delText>b</w:delText>
        </w:r>
        <w:r w:rsidR="006C1195" w:rsidDel="003644E5">
          <w:rPr>
            <w:spacing w:val="1"/>
            <w:w w:val="115"/>
          </w:rPr>
          <w:delText>eing</w:delText>
        </w:r>
        <w:r w:rsidR="006C1195" w:rsidDel="003644E5">
          <w:rPr>
            <w:spacing w:val="-4"/>
            <w:w w:val="115"/>
          </w:rPr>
          <w:delText xml:space="preserve"> </w:delText>
        </w:r>
      </w:del>
      <w:r w:rsidR="006C1195">
        <w:rPr>
          <w:w w:val="115"/>
        </w:rPr>
        <w:t>engaged</w:t>
      </w:r>
      <w:r w:rsidR="006C1195">
        <w:rPr>
          <w:spacing w:val="-4"/>
          <w:w w:val="115"/>
        </w:rPr>
        <w:t xml:space="preserve"> </w:t>
      </w:r>
      <w:r w:rsidR="006C1195">
        <w:rPr>
          <w:spacing w:val="-3"/>
          <w:w w:val="115"/>
        </w:rPr>
        <w:t>b</w:t>
      </w:r>
      <w:r w:rsidR="006C1195">
        <w:rPr>
          <w:spacing w:val="-4"/>
          <w:w w:val="115"/>
        </w:rPr>
        <w:t>y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sector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through</w:t>
      </w:r>
      <w:r w:rsidR="006C1195">
        <w:rPr>
          <w:spacing w:val="27"/>
          <w:w w:val="116"/>
        </w:rPr>
        <w:t xml:space="preserve"> </w:t>
      </w:r>
      <w:del w:id="731" w:author="Chris Prickett" w:date="2017-02-12T16:13:00Z">
        <w:r w:rsidR="006C1195" w:rsidDel="003644E5">
          <w:rPr>
            <w:w w:val="115"/>
          </w:rPr>
          <w:delText>the</w:delText>
        </w:r>
        <w:r w:rsidR="006C1195" w:rsidDel="003644E5">
          <w:rPr>
            <w:spacing w:val="19"/>
            <w:w w:val="115"/>
          </w:rPr>
          <w:delText xml:space="preserve"> </w:delText>
        </w:r>
      </w:del>
      <w:r w:rsidR="006C1195">
        <w:rPr>
          <w:w w:val="115"/>
        </w:rPr>
        <w:t>public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procurement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at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national</w:t>
      </w:r>
      <w:r w:rsidR="006C1195">
        <w:rPr>
          <w:spacing w:val="20"/>
          <w:w w:val="115"/>
        </w:rPr>
        <w:t xml:space="preserve"> </w:t>
      </w:r>
      <w:r w:rsidR="006C1195">
        <w:rPr>
          <w:spacing w:val="-2"/>
          <w:w w:val="115"/>
        </w:rPr>
        <w:t>level</w:t>
      </w:r>
      <w:ins w:id="732" w:author="Chris Prickett" w:date="2017-02-12T16:13:00Z">
        <w:r w:rsidR="003644E5">
          <w:rPr>
            <w:spacing w:val="-2"/>
            <w:w w:val="115"/>
          </w:rPr>
          <w:t>,</w:t>
        </w:r>
      </w:ins>
      <w:del w:id="733" w:author="Chris Prickett" w:date="2017-02-12T16:13:00Z">
        <w:r w:rsidR="006C1195" w:rsidDel="003644E5">
          <w:rPr>
            <w:spacing w:val="-2"/>
            <w:w w:val="115"/>
          </w:rPr>
          <w:delText>;</w:delText>
        </w:r>
      </w:del>
      <w:r w:rsidR="006C1195">
        <w:rPr>
          <w:spacing w:val="28"/>
          <w:w w:val="115"/>
        </w:rPr>
        <w:t xml:space="preserve"> </w:t>
      </w:r>
      <w:r w:rsidR="006C1195">
        <w:rPr>
          <w:w w:val="115"/>
        </w:rPr>
        <w:t>as</w:t>
      </w:r>
      <w:r w:rsidR="006C1195">
        <w:rPr>
          <w:spacing w:val="19"/>
          <w:w w:val="115"/>
        </w:rPr>
        <w:t xml:space="preserve"> </w:t>
      </w:r>
      <w:r w:rsidR="006C1195">
        <w:rPr>
          <w:spacing w:val="-3"/>
          <w:w w:val="115"/>
        </w:rPr>
        <w:t>well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as</w:t>
      </w:r>
      <w:del w:id="734" w:author="Chris Prickett" w:date="2017-02-12T16:14:00Z">
        <w:r w:rsidR="006C1195" w:rsidDel="003644E5">
          <w:rPr>
            <w:spacing w:val="19"/>
            <w:w w:val="115"/>
          </w:rPr>
          <w:delText xml:space="preserve"> </w:delText>
        </w:r>
        <w:r w:rsidR="006C1195" w:rsidDel="003644E5">
          <w:rPr>
            <w:w w:val="115"/>
          </w:rPr>
          <w:delText>it</w:delText>
        </w:r>
      </w:del>
      <w:r w:rsidR="006C1195">
        <w:rPr>
          <w:spacing w:val="20"/>
          <w:w w:val="115"/>
        </w:rPr>
        <w:t xml:space="preserve"> </w:t>
      </w:r>
      <w:ins w:id="735" w:author="Chris Prickett" w:date="2017-02-12T16:14:00Z">
        <w:r w:rsidR="003644E5">
          <w:rPr>
            <w:w w:val="115"/>
          </w:rPr>
          <w:t>competing</w:t>
        </w:r>
      </w:ins>
      <w:del w:id="736" w:author="Chris Prickett" w:date="2017-02-12T16:14:00Z">
        <w:r w:rsidR="006C1195" w:rsidDel="003644E5">
          <w:rPr>
            <w:w w:val="115"/>
          </w:rPr>
          <w:delText>competes</w:delText>
        </w:r>
      </w:del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other</w:t>
      </w:r>
      <w:r w:rsidR="006C1195">
        <w:rPr>
          <w:spacing w:val="19"/>
          <w:w w:val="115"/>
        </w:rPr>
        <w:t xml:space="preserve"> </w:t>
      </w:r>
      <w:r w:rsidR="006C1195">
        <w:rPr>
          <w:spacing w:val="-2"/>
          <w:w w:val="115"/>
        </w:rPr>
        <w:t>privately</w:t>
      </w:r>
      <w:r w:rsidR="006C1195">
        <w:rPr>
          <w:spacing w:val="27"/>
          <w:w w:val="116"/>
        </w:rPr>
        <w:t xml:space="preserve"> </w:t>
      </w:r>
      <w:r w:rsidR="006C1195">
        <w:rPr>
          <w:w w:val="115"/>
        </w:rPr>
        <w:t>financed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jobs</w:t>
      </w:r>
      <w:r w:rsidR="006C1195">
        <w:rPr>
          <w:spacing w:val="6"/>
          <w:w w:val="115"/>
        </w:rPr>
        <w:t xml:space="preserve"> </w:t>
      </w:r>
      <w:ins w:id="737" w:author="Chris Prickett" w:date="2017-02-12T16:14:00Z">
        <w:r w:rsidR="003644E5">
          <w:rPr>
            <w:w w:val="115"/>
          </w:rPr>
          <w:t>on</w:t>
        </w:r>
      </w:ins>
      <w:del w:id="738" w:author="Chris Prickett" w:date="2017-02-12T16:14:00Z">
        <w:r w:rsidR="006C1195" w:rsidDel="003644E5">
          <w:rPr>
            <w:w w:val="115"/>
          </w:rPr>
          <w:delText>at</w:delText>
        </w:r>
      </w:del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7"/>
          <w:w w:val="115"/>
        </w:rPr>
        <w:t xml:space="preserve"> </w:t>
      </w:r>
      <w:r w:rsidR="006C1195">
        <w:rPr>
          <w:spacing w:val="-1"/>
          <w:w w:val="115"/>
        </w:rPr>
        <w:t>market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(UZ</w:t>
      </w:r>
      <w:r w:rsidR="006C1195">
        <w:rPr>
          <w:spacing w:val="6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</w:t>
      </w:r>
      <w:r w:rsidR="006C1195">
        <w:rPr>
          <w:spacing w:val="-2"/>
          <w:w w:val="115"/>
        </w:rPr>
        <w:t>view).</w:t>
      </w:r>
      <w:r w:rsidR="006C1195">
        <w:rPr>
          <w:spacing w:val="3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procedure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same,</w:t>
      </w:r>
      <w:r w:rsidR="006C1195">
        <w:rPr>
          <w:spacing w:val="7"/>
          <w:w w:val="115"/>
        </w:rPr>
        <w:t xml:space="preserve"> </w:t>
      </w:r>
      <w:ins w:id="739" w:author="Chris Prickett" w:date="2017-02-12T16:15:00Z">
        <w:r w:rsidR="003644E5">
          <w:rPr>
            <w:w w:val="115"/>
          </w:rPr>
          <w:t>with</w:t>
        </w:r>
      </w:ins>
      <w:del w:id="740" w:author="Chris Prickett" w:date="2017-02-12T16:15:00Z">
        <w:r w:rsidR="006C1195" w:rsidDel="003644E5">
          <w:rPr>
            <w:w w:val="115"/>
          </w:rPr>
          <w:delText>either</w:delText>
        </w:r>
      </w:del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7"/>
          <w:w w:val="115"/>
        </w:rPr>
        <w:t xml:space="preserve"> </w:t>
      </w:r>
      <w:r w:rsidR="006C1195">
        <w:rPr>
          <w:spacing w:val="-2"/>
          <w:w w:val="115"/>
        </w:rPr>
        <w:t>clien</w:t>
      </w:r>
      <w:r w:rsidR="006C1195">
        <w:rPr>
          <w:spacing w:val="-1"/>
          <w:w w:val="115"/>
        </w:rPr>
        <w:t>t</w:t>
      </w:r>
      <w:r w:rsidR="006C1195">
        <w:rPr>
          <w:spacing w:val="21"/>
          <w:w w:val="147"/>
        </w:rPr>
        <w:t xml:space="preserve"> </w:t>
      </w:r>
      <w:ins w:id="741" w:author="Chris Prickett" w:date="2017-02-12T16:15:00Z">
        <w:r w:rsidR="003644E5">
          <w:rPr>
            <w:w w:val="115"/>
          </w:rPr>
          <w:t>either</w:t>
        </w:r>
      </w:ins>
      <w:del w:id="742" w:author="Chris Prickett" w:date="2017-02-12T16:15:00Z">
        <w:r w:rsidR="006C1195" w:rsidDel="003644E5">
          <w:rPr>
            <w:w w:val="115"/>
          </w:rPr>
          <w:delText>is</w:delText>
        </w:r>
      </w:del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15"/>
          <w:w w:val="115"/>
        </w:rPr>
        <w:t xml:space="preserve"> </w:t>
      </w:r>
      <w:r w:rsidR="006C1195">
        <w:rPr>
          <w:spacing w:val="-2"/>
          <w:w w:val="115"/>
        </w:rPr>
        <w:t>private</w:t>
      </w:r>
      <w:r w:rsidR="006C1195">
        <w:rPr>
          <w:spacing w:val="15"/>
          <w:w w:val="115"/>
        </w:rPr>
        <w:t xml:space="preserve"> </w:t>
      </w:r>
      <w:r w:rsidR="006C1195">
        <w:rPr>
          <w:spacing w:val="-2"/>
          <w:w w:val="115"/>
        </w:rPr>
        <w:t>company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or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16"/>
          <w:w w:val="115"/>
        </w:rPr>
        <w:t xml:space="preserve"> </w:t>
      </w:r>
      <w:r w:rsidR="006C1195">
        <w:rPr>
          <w:w w:val="115"/>
        </w:rPr>
        <w:t>institution</w:t>
      </w:r>
      <w:ins w:id="743" w:author="Chris Prickett" w:date="2017-02-12T16:14:00Z">
        <w:r w:rsidR="003644E5">
          <w:rPr>
            <w:w w:val="115"/>
          </w:rPr>
          <w:t>,</w:t>
        </w:r>
      </w:ins>
      <w:del w:id="744" w:author="Chris Prickett" w:date="2017-02-12T16:14:00Z">
        <w:r w:rsidR="006C1195" w:rsidDel="003644E5">
          <w:rPr>
            <w:w w:val="115"/>
          </w:rPr>
          <w:delText>;</w:delText>
        </w:r>
      </w:del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while</w:t>
      </w:r>
      <w:r w:rsidR="006C1195">
        <w:rPr>
          <w:spacing w:val="1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conduct</w:t>
      </w:r>
      <w:r w:rsidR="006C1195">
        <w:rPr>
          <w:spacing w:val="16"/>
          <w:w w:val="115"/>
        </w:rPr>
        <w:t xml:space="preserve"> </w:t>
      </w:r>
      <w:r w:rsidR="006C1195">
        <w:rPr>
          <w:spacing w:val="-3"/>
          <w:w w:val="115"/>
        </w:rPr>
        <w:t>ma</w:t>
      </w:r>
      <w:r w:rsidR="006C1195">
        <w:rPr>
          <w:spacing w:val="-4"/>
          <w:w w:val="115"/>
        </w:rPr>
        <w:t>y</w:t>
      </w:r>
      <w:r w:rsidR="006C1195">
        <w:rPr>
          <w:spacing w:val="15"/>
          <w:w w:val="115"/>
        </w:rPr>
        <w:t xml:space="preserve"> </w:t>
      </w:r>
      <w:r w:rsidR="006C1195">
        <w:rPr>
          <w:spacing w:val="-4"/>
          <w:w w:val="115"/>
        </w:rPr>
        <w:t>v</w:t>
      </w:r>
      <w:r w:rsidR="006C1195">
        <w:rPr>
          <w:spacing w:val="-3"/>
          <w:w w:val="115"/>
        </w:rPr>
        <w:t>ary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depending</w:t>
      </w:r>
      <w:r w:rsidR="006C1195">
        <w:rPr>
          <w:spacing w:val="15"/>
          <w:w w:val="115"/>
        </w:rPr>
        <w:t xml:space="preserve"> </w:t>
      </w:r>
      <w:r w:rsidR="006C1195">
        <w:rPr>
          <w:w w:val="115"/>
        </w:rPr>
        <w:t>on</w:t>
      </w:r>
      <w:ins w:id="745" w:author="Chris Prickett" w:date="2017-02-12T16:15:00Z">
        <w:r w:rsidR="003644E5">
          <w:rPr>
            <w:w w:val="115"/>
          </w:rPr>
          <w:t xml:space="preserve"> the</w:t>
        </w:r>
      </w:ins>
      <w:r w:rsidR="006C1195">
        <w:rPr>
          <w:spacing w:val="23"/>
          <w:w w:val="111"/>
        </w:rPr>
        <w:t xml:space="preserve"> </w:t>
      </w:r>
      <w:r w:rsidR="006C1195">
        <w:rPr>
          <w:spacing w:val="-2"/>
          <w:w w:val="115"/>
        </w:rPr>
        <w:t>clien</w:t>
      </w:r>
      <w:r w:rsidR="006C1195">
        <w:rPr>
          <w:spacing w:val="-1"/>
          <w:w w:val="115"/>
        </w:rPr>
        <w:t>tele</w:t>
      </w:r>
      <w:r w:rsidR="006C1195">
        <w:rPr>
          <w:spacing w:val="-6"/>
          <w:w w:val="115"/>
        </w:rPr>
        <w:t xml:space="preserve"> </w:t>
      </w:r>
      <w:r w:rsidR="006C1195">
        <w:rPr>
          <w:spacing w:val="-1"/>
          <w:w w:val="115"/>
        </w:rPr>
        <w:t>relationshi</w:t>
      </w:r>
      <w:r w:rsidR="006C1195">
        <w:rPr>
          <w:spacing w:val="-2"/>
          <w:w w:val="115"/>
        </w:rPr>
        <w:t>ps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within</w:t>
      </w:r>
      <w:ins w:id="746" w:author="Chris Prickett" w:date="2017-02-12T16:15:00Z">
        <w:r w:rsidR="003644E5">
          <w:rPr>
            <w:w w:val="115"/>
          </w:rPr>
          <w:t xml:space="preserve"> the</w:t>
        </w:r>
      </w:ins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institutions.</w:t>
      </w:r>
    </w:p>
    <w:p w14:paraId="0D809EE7" w14:textId="797C1BB4" w:rsidR="00A8456E" w:rsidRDefault="006C1195">
      <w:pPr>
        <w:pStyle w:val="BodyText"/>
        <w:spacing w:before="15" w:line="291" w:lineRule="auto"/>
        <w:ind w:right="111" w:firstLine="338"/>
        <w:jc w:val="both"/>
        <w:rPr>
          <w:rFonts w:cs="PMingLiU"/>
          <w:sz w:val="16"/>
          <w:szCs w:val="16"/>
        </w:rPr>
      </w:pP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special</w:t>
      </w:r>
      <w:r>
        <w:rPr>
          <w:spacing w:val="28"/>
          <w:w w:val="110"/>
        </w:rPr>
        <w:t xml:space="preserve"> </w:t>
      </w:r>
      <w:r>
        <w:rPr>
          <w:w w:val="110"/>
        </w:rPr>
        <w:t>place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devoted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ins w:id="747" w:author="Chris Prickett" w:date="2017-02-12T16:15:00Z">
        <w:r w:rsidR="003644E5">
          <w:rPr>
            <w:spacing w:val="28"/>
            <w:w w:val="110"/>
          </w:rPr>
          <w:t xml:space="preserve">the </w:t>
        </w:r>
      </w:ins>
      <w:r>
        <w:rPr>
          <w:w w:val="110"/>
        </w:rPr>
        <w:t>rising</w:t>
      </w:r>
      <w:r>
        <w:rPr>
          <w:spacing w:val="28"/>
          <w:w w:val="110"/>
        </w:rPr>
        <w:t xml:space="preserve"> </w:t>
      </w:r>
      <w:r>
        <w:rPr>
          <w:w w:val="110"/>
        </w:rPr>
        <w:t>agency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public-private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partn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hip: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BWP,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pub</w:t>
      </w:r>
      <w:del w:id="748" w:author="Chris Prickett" w:date="2017-02-12T16:16:00Z">
        <w:r w:rsidDel="003644E5">
          <w:rPr>
            <w:spacing w:val="-1"/>
            <w:w w:val="110"/>
          </w:rPr>
          <w:delText>-</w:delText>
        </w:r>
        <w:r w:rsidDel="003644E5">
          <w:rPr>
            <w:spacing w:val="45"/>
            <w:w w:val="114"/>
          </w:rPr>
          <w:delText xml:space="preserve"> </w:delText>
        </w:r>
      </w:del>
      <w:r>
        <w:rPr>
          <w:w w:val="110"/>
        </w:rPr>
        <w:t>lic</w:t>
      </w:r>
      <w:r>
        <w:rPr>
          <w:spacing w:val="21"/>
          <w:w w:val="110"/>
        </w:rPr>
        <w:t xml:space="preserve"> </w:t>
      </w:r>
      <w:r>
        <w:rPr>
          <w:w w:val="110"/>
        </w:rPr>
        <w:t>transportation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Belgrade,</w:t>
      </w:r>
      <w:r>
        <w:rPr>
          <w:spacing w:val="26"/>
          <w:w w:val="110"/>
        </w:rPr>
        <w:t xml:space="preserve"> </w:t>
      </w:r>
      <w:r>
        <w:rPr>
          <w:w w:val="110"/>
        </w:rPr>
        <w:t>”</w:t>
      </w:r>
      <w:ins w:id="749" w:author="Chris Prickett" w:date="2017-02-12T16:16:00Z">
        <w:r w:rsidR="003644E5">
          <w:rPr>
            <w:w w:val="110"/>
          </w:rPr>
          <w:t xml:space="preserve">the </w:t>
        </w:r>
      </w:ins>
      <w:r>
        <w:rPr>
          <w:w w:val="110"/>
        </w:rPr>
        <w:t>Dom</w:t>
      </w:r>
      <w:r>
        <w:rPr>
          <w:spacing w:val="22"/>
          <w:w w:val="110"/>
        </w:rPr>
        <w:t xml:space="preserve"> </w:t>
      </w:r>
      <w:proofErr w:type="spellStart"/>
      <w:ins w:id="750" w:author="Chris Prickett" w:date="2017-02-12T16:16:00Z">
        <w:r w:rsidR="003644E5">
          <w:rPr>
            <w:w w:val="110"/>
          </w:rPr>
          <w:t>O</w:t>
        </w:r>
      </w:ins>
      <w:del w:id="751" w:author="Chris Prickett" w:date="2017-02-12T16:16:00Z">
        <w:r w:rsidDel="003644E5">
          <w:rPr>
            <w:w w:val="110"/>
          </w:rPr>
          <w:delText>o</w:delText>
        </w:r>
      </w:del>
      <w:r>
        <w:rPr>
          <w:w w:val="110"/>
        </w:rPr>
        <w:t>mladine</w:t>
      </w:r>
      <w:proofErr w:type="spellEnd"/>
      <w:r>
        <w:rPr>
          <w:w w:val="110"/>
        </w:rPr>
        <w:t>”</w:t>
      </w:r>
      <w:r>
        <w:rPr>
          <w:spacing w:val="22"/>
          <w:w w:val="110"/>
        </w:rPr>
        <w:t xml:space="preserve"> </w:t>
      </w:r>
      <w:r>
        <w:rPr>
          <w:w w:val="110"/>
        </w:rPr>
        <w:t>cultural</w:t>
      </w:r>
      <w:r>
        <w:rPr>
          <w:spacing w:val="22"/>
          <w:w w:val="110"/>
        </w:rPr>
        <w:t xml:space="preserve"> </w:t>
      </w:r>
      <w:r>
        <w:rPr>
          <w:w w:val="110"/>
        </w:rPr>
        <w:t>institution;</w:t>
      </w:r>
      <w:r>
        <w:rPr>
          <w:spacing w:val="29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those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2"/>
        </w:rPr>
        <w:t xml:space="preserve"> </w:t>
      </w:r>
      <w:r>
        <w:rPr>
          <w:w w:val="110"/>
        </w:rPr>
        <w:t>prospect: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Sava</w:t>
      </w:r>
      <w:r>
        <w:rPr>
          <w:spacing w:val="31"/>
          <w:w w:val="110"/>
        </w:rPr>
        <w:t xml:space="preserve"> </w:t>
      </w:r>
      <w:ins w:id="752" w:author="Chris Prickett" w:date="2017-02-12T16:17:00Z">
        <w:r w:rsidR="003644E5">
          <w:rPr>
            <w:spacing w:val="-1"/>
            <w:w w:val="110"/>
          </w:rPr>
          <w:t>C</w:t>
        </w:r>
      </w:ins>
      <w:del w:id="753" w:author="Chris Prickett" w:date="2017-02-12T16:17:00Z">
        <w:r w:rsidDel="003644E5">
          <w:rPr>
            <w:spacing w:val="-1"/>
            <w:w w:val="110"/>
          </w:rPr>
          <w:delText>c</w:delText>
        </w:r>
      </w:del>
      <w:r>
        <w:rPr>
          <w:spacing w:val="-1"/>
          <w:w w:val="110"/>
        </w:rPr>
        <w:t>enter</w:t>
      </w:r>
      <w:r>
        <w:rPr>
          <w:spacing w:val="30"/>
          <w:w w:val="110"/>
        </w:rPr>
        <w:t xml:space="preserve"> </w:t>
      </w:r>
      <w:r>
        <w:rPr>
          <w:w w:val="110"/>
        </w:rPr>
        <w:t>congress</w:t>
      </w:r>
      <w:r>
        <w:rPr>
          <w:spacing w:val="31"/>
          <w:w w:val="110"/>
        </w:rPr>
        <w:t xml:space="preserve"> </w:t>
      </w:r>
      <w:r>
        <w:rPr>
          <w:w w:val="110"/>
        </w:rPr>
        <w:t>hall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Airport</w:t>
      </w:r>
      <w:r>
        <w:rPr>
          <w:spacing w:val="30"/>
          <w:w w:val="110"/>
        </w:rPr>
        <w:t xml:space="preserve"> </w:t>
      </w:r>
      <w:r>
        <w:rPr>
          <w:w w:val="110"/>
        </w:rPr>
        <w:t>Belgrade.</w:t>
      </w:r>
      <w:r>
        <w:rPr>
          <w:spacing w:val="12"/>
          <w:w w:val="110"/>
        </w:rPr>
        <w:t xml:space="preserve"> </w:t>
      </w:r>
      <w:r>
        <w:rPr>
          <w:w w:val="110"/>
        </w:rPr>
        <w:t>While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enterprise</w:t>
      </w:r>
      <w:del w:id="754" w:author="Chris Prickett" w:date="2017-02-12T16:17:00Z">
        <w:r w:rsidDel="003644E5">
          <w:rPr>
            <w:spacing w:val="-1"/>
            <w:w w:val="110"/>
          </w:rPr>
          <w:delText>s</w:delText>
        </w:r>
      </w:del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8"/>
        </w:rPr>
        <w:t xml:space="preserve"> </w:t>
      </w:r>
      <w:r>
        <w:rPr>
          <w:w w:val="110"/>
        </w:rPr>
        <w:t>sole</w:t>
      </w:r>
      <w:r>
        <w:rPr>
          <w:spacing w:val="35"/>
          <w:w w:val="110"/>
        </w:rPr>
        <w:t xml:space="preserve"> </w:t>
      </w:r>
      <w:r>
        <w:rPr>
          <w:w w:val="110"/>
        </w:rPr>
        <w:t>metaphor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interest,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agency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tracking</w:t>
      </w:r>
      <w:r>
        <w:rPr>
          <w:spacing w:val="36"/>
          <w:w w:val="110"/>
        </w:rPr>
        <w:t xml:space="preserve"> </w:t>
      </w:r>
      <w:r>
        <w:rPr>
          <w:w w:val="110"/>
        </w:rPr>
        <w:t>within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36"/>
          <w:w w:val="110"/>
        </w:rPr>
        <w:t xml:space="preserve"> </w:t>
      </w:r>
      <w:r>
        <w:rPr>
          <w:w w:val="110"/>
        </w:rPr>
        <w:t>indicate</w:t>
      </w:r>
      <w:r>
        <w:rPr>
          <w:spacing w:val="35"/>
          <w:w w:val="110"/>
        </w:rPr>
        <w:t xml:space="preserve"> </w:t>
      </w:r>
      <w:r>
        <w:rPr>
          <w:w w:val="110"/>
        </w:rPr>
        <w:t>that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06"/>
        </w:rPr>
        <w:t xml:space="preserve"> </w:t>
      </w:r>
      <w:r>
        <w:rPr>
          <w:spacing w:val="-2"/>
          <w:w w:val="110"/>
        </w:rPr>
        <w:t>very</w:t>
      </w:r>
      <w:r>
        <w:rPr>
          <w:spacing w:val="52"/>
          <w:w w:val="110"/>
        </w:rPr>
        <w:t xml:space="preserve"> </w:t>
      </w:r>
      <w:r>
        <w:rPr>
          <w:w w:val="110"/>
        </w:rPr>
        <w:t>common</w:t>
      </w:r>
      <w:r>
        <w:rPr>
          <w:spacing w:val="51"/>
          <w:w w:val="110"/>
        </w:rPr>
        <w:t xml:space="preserve"> </w:t>
      </w:r>
      <w:r>
        <w:rPr>
          <w:w w:val="110"/>
        </w:rPr>
        <w:t>that</w:t>
      </w:r>
      <w:r>
        <w:rPr>
          <w:spacing w:val="50"/>
          <w:w w:val="110"/>
        </w:rPr>
        <w:t xml:space="preserve"> </w:t>
      </w:r>
      <w:r>
        <w:rPr>
          <w:spacing w:val="-1"/>
          <w:w w:val="110"/>
        </w:rPr>
        <w:t>public-oriented</w:t>
      </w:r>
      <w:r>
        <w:rPr>
          <w:spacing w:val="53"/>
          <w:w w:val="110"/>
        </w:rPr>
        <w:t xml:space="preserve"> </w:t>
      </w:r>
      <w:r>
        <w:rPr>
          <w:w w:val="110"/>
        </w:rPr>
        <w:t>actors</w:t>
      </w:r>
      <w:r>
        <w:rPr>
          <w:spacing w:val="52"/>
          <w:w w:val="110"/>
        </w:rPr>
        <w:t xml:space="preserve"> </w:t>
      </w:r>
      <w:r>
        <w:rPr>
          <w:w w:val="110"/>
        </w:rPr>
        <w:t>actually</w:t>
      </w:r>
      <w:r>
        <w:rPr>
          <w:spacing w:val="52"/>
          <w:w w:val="110"/>
        </w:rPr>
        <w:t xml:space="preserve"> </w:t>
      </w:r>
      <w:r>
        <w:rPr>
          <w:w w:val="110"/>
        </w:rPr>
        <w:t>pursue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52"/>
          <w:w w:val="110"/>
        </w:rPr>
        <w:t xml:space="preserve"> </w:t>
      </w:r>
      <w:r>
        <w:rPr>
          <w:spacing w:val="-1"/>
          <w:w w:val="110"/>
        </w:rPr>
        <w:t>interests</w:t>
      </w:r>
      <w:r>
        <w:rPr>
          <w:spacing w:val="51"/>
          <w:w w:val="110"/>
        </w:rPr>
        <w:t xml:space="preserve"> </w:t>
      </w:r>
      <w:r>
        <w:rPr>
          <w:w w:val="110"/>
        </w:rPr>
        <w:t>through</w:t>
      </w:r>
      <w:r>
        <w:rPr>
          <w:spacing w:val="51"/>
          <w:w w:val="110"/>
        </w:rPr>
        <w:t xml:space="preserve"> </w:t>
      </w:r>
      <w:r>
        <w:rPr>
          <w:w w:val="110"/>
        </w:rPr>
        <w:t>their</w:t>
      </w:r>
      <w:r>
        <w:rPr>
          <w:spacing w:val="31"/>
          <w:w w:val="118"/>
        </w:rPr>
        <w:t xml:space="preserve"> </w:t>
      </w:r>
      <w:r>
        <w:rPr>
          <w:w w:val="110"/>
        </w:rPr>
        <w:t>activities.</w:t>
      </w:r>
      <w:r>
        <w:rPr>
          <w:rFonts w:cs="PMingLiU"/>
          <w:w w:val="110"/>
          <w:position w:val="8"/>
          <w:sz w:val="16"/>
          <w:szCs w:val="16"/>
        </w:rPr>
        <w:t>13</w:t>
      </w:r>
    </w:p>
    <w:p w14:paraId="1A5CAE68" w14:textId="5036B512" w:rsidR="00A8456E" w:rsidRDefault="006C1195">
      <w:pPr>
        <w:pStyle w:val="BodyText"/>
        <w:spacing w:before="10" w:line="293" w:lineRule="auto"/>
        <w:ind w:right="111" w:firstLine="338"/>
        <w:jc w:val="both"/>
      </w:pP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represen</w:t>
      </w:r>
      <w:r>
        <w:rPr>
          <w:spacing w:val="-1"/>
          <w:w w:val="115"/>
        </w:rPr>
        <w:t>tativ</w:t>
      </w:r>
      <w:r>
        <w:rPr>
          <w:spacing w:val="-2"/>
          <w:w w:val="115"/>
        </w:rPr>
        <w:t>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ins w:id="755" w:author="Chris Prickett" w:date="2017-02-12T16:19:00Z">
        <w:r w:rsidR="003644E5">
          <w:rPr>
            <w:spacing w:val="6"/>
            <w:w w:val="115"/>
          </w:rPr>
          <w:t xml:space="preserve">the </w:t>
        </w:r>
      </w:ins>
      <w:r>
        <w:rPr>
          <w:w w:val="115"/>
        </w:rPr>
        <w:t>civil</w:t>
      </w:r>
      <w:r>
        <w:rPr>
          <w:spacing w:val="6"/>
          <w:w w:val="115"/>
        </w:rPr>
        <w:t xml:space="preserve"> </w:t>
      </w:r>
      <w:r>
        <w:rPr>
          <w:w w:val="115"/>
        </w:rPr>
        <w:t>sector</w:t>
      </w:r>
      <w:r>
        <w:rPr>
          <w:spacing w:val="6"/>
          <w:w w:val="115"/>
        </w:rPr>
        <w:t xml:space="preserve"> </w:t>
      </w:r>
      <w:ins w:id="756" w:author="Chris Prickett" w:date="2017-02-12T16:19:00Z">
        <w:r w:rsidR="003644E5">
          <w:rPr>
            <w:spacing w:val="7"/>
            <w:w w:val="115"/>
          </w:rPr>
          <w:t xml:space="preserve">include both </w:t>
        </w:r>
      </w:ins>
      <w:del w:id="757" w:author="Chris Prickett" w:date="2017-02-12T16:19:00Z">
        <w:r w:rsidDel="003644E5">
          <w:rPr>
            <w:w w:val="115"/>
          </w:rPr>
          <w:delText>are</w:delText>
        </w:r>
        <w:r w:rsidDel="003644E5">
          <w:rPr>
            <w:spacing w:val="7"/>
            <w:w w:val="115"/>
          </w:rPr>
          <w:delText xml:space="preserve"> </w:delText>
        </w:r>
      </w:del>
      <w:r>
        <w:rPr>
          <w:spacing w:val="-2"/>
          <w:w w:val="115"/>
        </w:rPr>
        <w:t>f</w:t>
      </w:r>
      <w:r>
        <w:rPr>
          <w:spacing w:val="-1"/>
          <w:w w:val="115"/>
        </w:rPr>
        <w:t>ormal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informal</w:t>
      </w:r>
      <w:r>
        <w:rPr>
          <w:spacing w:val="6"/>
          <w:w w:val="115"/>
        </w:rPr>
        <w:t xml:space="preserve"> </w:t>
      </w:r>
      <w:r>
        <w:rPr>
          <w:w w:val="115"/>
        </w:rPr>
        <w:t>organizations.</w:t>
      </w:r>
      <w:r>
        <w:rPr>
          <w:spacing w:val="4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infor</w:t>
      </w:r>
      <w:r>
        <w:rPr>
          <w:spacing w:val="-2"/>
          <w:w w:val="115"/>
        </w:rPr>
        <w:t>mants</w:t>
      </w:r>
      <w:r>
        <w:rPr>
          <w:spacing w:val="17"/>
          <w:w w:val="115"/>
        </w:rPr>
        <w:t xml:space="preserve"> </w:t>
      </w:r>
      <w:r>
        <w:rPr>
          <w:w w:val="115"/>
        </w:rPr>
        <w:t>indicated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wider</w:t>
      </w:r>
      <w:r>
        <w:rPr>
          <w:spacing w:val="17"/>
          <w:w w:val="115"/>
        </w:rPr>
        <w:t xml:space="preserve"> </w:t>
      </w:r>
      <w:r>
        <w:rPr>
          <w:w w:val="115"/>
        </w:rPr>
        <w:t>range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categories</w:t>
      </w:r>
      <w:r>
        <w:rPr>
          <w:spacing w:val="17"/>
          <w:w w:val="115"/>
        </w:rPr>
        <w:t xml:space="preserve"> </w:t>
      </w:r>
      <w:r>
        <w:rPr>
          <w:w w:val="115"/>
        </w:rPr>
        <w:t>[i.e.</w:t>
      </w:r>
      <w:r>
        <w:rPr>
          <w:spacing w:val="6"/>
          <w:w w:val="115"/>
        </w:rPr>
        <w:t xml:space="preserve"> </w:t>
      </w:r>
      <w:ins w:id="758" w:author="Chris Prickett" w:date="2017-02-12T16:21:00Z">
        <w:r w:rsidR="004C7C23">
          <w:rPr>
            <w:w w:val="115"/>
          </w:rPr>
          <w:t>n</w:t>
        </w:r>
      </w:ins>
      <w:del w:id="759" w:author="Chris Prickett" w:date="2017-02-12T16:21:00Z">
        <w:r w:rsidDel="004C7C23">
          <w:rPr>
            <w:w w:val="115"/>
          </w:rPr>
          <w:delText>N</w:delText>
        </w:r>
      </w:del>
      <w:r>
        <w:rPr>
          <w:w w:val="115"/>
        </w:rPr>
        <w:t>ational</w:t>
      </w:r>
      <w:r>
        <w:rPr>
          <w:spacing w:val="17"/>
          <w:w w:val="115"/>
        </w:rPr>
        <w:t xml:space="preserve"> </w:t>
      </w:r>
      <w:r>
        <w:rPr>
          <w:w w:val="115"/>
        </w:rPr>
        <w:t>authorities,</w:t>
      </w:r>
      <w:r>
        <w:rPr>
          <w:spacing w:val="23"/>
          <w:w w:val="115"/>
        </w:rPr>
        <w:t xml:space="preserve"> </w:t>
      </w:r>
      <w:proofErr w:type="spellStart"/>
      <w:ins w:id="760" w:author="Chris Prickett" w:date="2017-02-12T16:21:00Z">
        <w:r w:rsidR="004C7C23">
          <w:rPr>
            <w:spacing w:val="23"/>
            <w:w w:val="115"/>
          </w:rPr>
          <w:t>c</w:t>
        </w:r>
      </w:ins>
      <w:del w:id="761" w:author="Chris Prickett" w:date="2017-02-12T16:21:00Z">
        <w:r w:rsidDel="004C7C23">
          <w:rPr>
            <w:spacing w:val="-2"/>
            <w:w w:val="115"/>
          </w:rPr>
          <w:delText>Cit</w:delText>
        </w:r>
        <w:r w:rsidDel="004C7C23">
          <w:rPr>
            <w:spacing w:val="-3"/>
            <w:w w:val="115"/>
          </w:rPr>
          <w:delText>y</w:delText>
        </w:r>
        <w:r w:rsidDel="004C7C23">
          <w:rPr>
            <w:spacing w:val="17"/>
            <w:w w:val="115"/>
          </w:rPr>
          <w:delText xml:space="preserve"> </w:delText>
        </w:r>
      </w:del>
      <w:r>
        <w:rPr>
          <w:w w:val="115"/>
        </w:rPr>
        <w:t>authorities</w:t>
      </w:r>
      <w:proofErr w:type="spellEnd"/>
      <w:r>
        <w:rPr>
          <w:w w:val="115"/>
        </w:rPr>
        <w:t>,</w:t>
      </w:r>
      <w:r>
        <w:rPr>
          <w:spacing w:val="25"/>
          <w:w w:val="116"/>
        </w:rPr>
        <w:t xml:space="preserve"> </w:t>
      </w:r>
      <w:ins w:id="762" w:author="Chris Prickett" w:date="2017-02-12T16:22:00Z">
        <w:r w:rsidR="004C7C23">
          <w:rPr>
            <w:spacing w:val="-1"/>
            <w:w w:val="115"/>
          </w:rPr>
          <w:t>m</w:t>
        </w:r>
      </w:ins>
      <w:del w:id="763" w:author="Chris Prickett" w:date="2017-02-12T16:22:00Z">
        <w:r w:rsidDel="004C7C23">
          <w:rPr>
            <w:spacing w:val="-1"/>
            <w:w w:val="115"/>
          </w:rPr>
          <w:delText>M</w:delText>
        </w:r>
      </w:del>
      <w:r>
        <w:rPr>
          <w:spacing w:val="-1"/>
          <w:w w:val="115"/>
        </w:rPr>
        <w:t>unicipal</w:t>
      </w:r>
      <w:ins w:id="764" w:author="Chris Prickett" w:date="2017-02-12T16:22:00Z">
        <w:r w:rsidR="004C7C23">
          <w:rPr>
            <w:spacing w:val="-4"/>
            <w:w w:val="115"/>
          </w:rPr>
          <w:t xml:space="preserve"> </w:t>
        </w:r>
      </w:ins>
      <w:del w:id="765" w:author="Chris Prickett" w:date="2017-02-12T16:22:00Z">
        <w:r w:rsidDel="004C7C23">
          <w:rPr>
            <w:spacing w:val="-1"/>
            <w:w w:val="115"/>
          </w:rPr>
          <w:delText>it</w:delText>
        </w:r>
        <w:r w:rsidDel="004C7C23">
          <w:rPr>
            <w:spacing w:val="-2"/>
            <w:w w:val="115"/>
          </w:rPr>
          <w:delText>y</w:delText>
        </w:r>
        <w:r w:rsidDel="004C7C23">
          <w:rPr>
            <w:spacing w:val="-4"/>
            <w:w w:val="115"/>
          </w:rPr>
          <w:delText xml:space="preserve"> </w:delText>
        </w:r>
      </w:del>
      <w:r>
        <w:rPr>
          <w:w w:val="115"/>
        </w:rPr>
        <w:t>authorities, the</w:t>
      </w:r>
      <w:r>
        <w:rPr>
          <w:spacing w:val="-3"/>
          <w:w w:val="115"/>
        </w:rPr>
        <w:t xml:space="preserve"> </w:t>
      </w:r>
      <w:r>
        <w:rPr>
          <w:w w:val="115"/>
        </w:rPr>
        <w:t>Ministry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CTI,</w:t>
      </w:r>
      <w:r>
        <w:rPr>
          <w:spacing w:val="-3"/>
          <w:w w:val="115"/>
        </w:rPr>
        <w:t xml:space="preserve"> </w:t>
      </w:r>
      <w:ins w:id="766" w:author="Chris Prickett" w:date="2017-02-12T16:22:00Z">
        <w:r w:rsidR="004C7C23">
          <w:rPr>
            <w:spacing w:val="-2"/>
            <w:w w:val="115"/>
          </w:rPr>
          <w:t>c</w:t>
        </w:r>
      </w:ins>
      <w:del w:id="767" w:author="Chris Prickett" w:date="2017-02-12T16:22:00Z">
        <w:r w:rsidDel="004C7C23">
          <w:rPr>
            <w:spacing w:val="-2"/>
            <w:w w:val="115"/>
          </w:rPr>
          <w:delText>C</w:delText>
        </w:r>
      </w:del>
      <w:r>
        <w:rPr>
          <w:spacing w:val="-3"/>
          <w:w w:val="115"/>
        </w:rPr>
        <w:t>i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 xml:space="preserve">y </w:t>
      </w:r>
      <w:r>
        <w:rPr>
          <w:w w:val="115"/>
        </w:rPr>
        <w:t>planning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departments,</w:t>
      </w:r>
      <w:r>
        <w:rPr>
          <w:spacing w:val="-2"/>
          <w:w w:val="115"/>
        </w:rPr>
        <w:t xml:space="preserve"> </w:t>
      </w:r>
      <w:ins w:id="768" w:author="Chris Prickett" w:date="2017-02-12T16:22:00Z">
        <w:r w:rsidR="004C7C23">
          <w:rPr>
            <w:spacing w:val="-2"/>
            <w:w w:val="115"/>
          </w:rPr>
          <w:t>r</w:t>
        </w:r>
      </w:ins>
      <w:del w:id="769" w:author="Chris Prickett" w:date="2017-02-12T16:22:00Z">
        <w:r w:rsidDel="004C7C23">
          <w:rPr>
            <w:spacing w:val="-2"/>
            <w:w w:val="115"/>
          </w:rPr>
          <w:delText>R</w:delText>
        </w:r>
      </w:del>
      <w:r>
        <w:rPr>
          <w:spacing w:val="-2"/>
          <w:w w:val="115"/>
        </w:rPr>
        <w:t>esearc</w:t>
      </w:r>
      <w:r>
        <w:rPr>
          <w:spacing w:val="-1"/>
          <w:w w:val="115"/>
        </w:rPr>
        <w:t>h</w:t>
      </w:r>
      <w:r>
        <w:rPr>
          <w:spacing w:val="-4"/>
          <w:w w:val="115"/>
        </w:rPr>
        <w:t xml:space="preserve"> </w:t>
      </w:r>
      <w:r>
        <w:rPr>
          <w:w w:val="115"/>
        </w:rPr>
        <w:t>institutions,</w:t>
      </w:r>
      <w:r>
        <w:rPr>
          <w:spacing w:val="-6"/>
          <w:w w:val="115"/>
        </w:rPr>
        <w:t xml:space="preserve"> </w:t>
      </w:r>
      <w:ins w:id="770" w:author="Chris Prickett" w:date="2017-02-12T16:22:00Z">
        <w:r w:rsidR="004C7C23">
          <w:rPr>
            <w:spacing w:val="-2"/>
            <w:w w:val="115"/>
          </w:rPr>
          <w:t>u</w:t>
        </w:r>
      </w:ins>
      <w:del w:id="771" w:author="Chris Prickett" w:date="2017-02-12T16:22:00Z">
        <w:r w:rsidDel="004C7C23">
          <w:rPr>
            <w:spacing w:val="-2"/>
            <w:w w:val="115"/>
          </w:rPr>
          <w:delText>U</w:delText>
        </w:r>
      </w:del>
      <w:r>
        <w:rPr>
          <w:spacing w:val="-2"/>
          <w:w w:val="115"/>
        </w:rPr>
        <w:t>niversities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education,</w:t>
      </w:r>
      <w:r>
        <w:rPr>
          <w:spacing w:val="-5"/>
          <w:w w:val="115"/>
        </w:rPr>
        <w:t xml:space="preserve"> </w:t>
      </w:r>
      <w:ins w:id="772" w:author="Chris Prickett" w:date="2017-02-12T16:22:00Z">
        <w:r w:rsidR="004C7C23">
          <w:rPr>
            <w:w w:val="115"/>
          </w:rPr>
          <w:t>p</w:t>
        </w:r>
      </w:ins>
      <w:del w:id="773" w:author="Chris Prickett" w:date="2017-02-12T16:22:00Z">
        <w:r w:rsidDel="004C7C23">
          <w:rPr>
            <w:w w:val="115"/>
          </w:rPr>
          <w:delText>P</w:delText>
        </w:r>
      </w:del>
      <w:r>
        <w:rPr>
          <w:w w:val="115"/>
        </w:rPr>
        <w:t>rofessional</w:t>
      </w:r>
      <w:r>
        <w:rPr>
          <w:spacing w:val="-7"/>
          <w:w w:val="115"/>
        </w:rPr>
        <w:t xml:space="preserve"> </w:t>
      </w:r>
      <w:r>
        <w:rPr>
          <w:w w:val="115"/>
        </w:rPr>
        <w:t>associations,</w:t>
      </w:r>
      <w:r>
        <w:rPr>
          <w:spacing w:val="-5"/>
          <w:w w:val="115"/>
        </w:rPr>
        <w:t xml:space="preserve"> </w:t>
      </w:r>
      <w:ins w:id="774" w:author="Chris Prickett" w:date="2017-02-12T16:22:00Z">
        <w:r w:rsidR="004C7C23">
          <w:rPr>
            <w:w w:val="115"/>
          </w:rPr>
          <w:t>p</w:t>
        </w:r>
      </w:ins>
      <w:del w:id="775" w:author="Chris Prickett" w:date="2017-02-12T16:22:00Z">
        <w:r w:rsidDel="004C7C23">
          <w:rPr>
            <w:w w:val="115"/>
          </w:rPr>
          <w:delText>P</w:delText>
        </w:r>
      </w:del>
      <w:r>
        <w:rPr>
          <w:w w:val="115"/>
        </w:rPr>
        <w:t>ublic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terprises,</w:t>
      </w:r>
      <w:r>
        <w:rPr>
          <w:spacing w:val="-5"/>
          <w:w w:val="115"/>
        </w:rPr>
        <w:t xml:space="preserve"> </w:t>
      </w:r>
      <w:ins w:id="776" w:author="Chris Prickett" w:date="2017-02-12T16:22:00Z">
        <w:r w:rsidR="004C7C23">
          <w:rPr>
            <w:spacing w:val="-1"/>
            <w:w w:val="115"/>
          </w:rPr>
          <w:t>i</w:t>
        </w:r>
      </w:ins>
      <w:del w:id="777" w:author="Chris Prickett" w:date="2017-02-12T16:22:00Z">
        <w:r w:rsidDel="004C7C23">
          <w:rPr>
            <w:spacing w:val="-1"/>
            <w:w w:val="115"/>
          </w:rPr>
          <w:delText>I</w:delText>
        </w:r>
      </w:del>
      <w:r>
        <w:rPr>
          <w:spacing w:val="-1"/>
          <w:w w:val="115"/>
        </w:rPr>
        <w:t>nterna</w:t>
      </w:r>
      <w:r>
        <w:rPr>
          <w:w w:val="115"/>
        </w:rPr>
        <w:t>tional</w:t>
      </w:r>
      <w:r>
        <w:rPr>
          <w:spacing w:val="-9"/>
          <w:w w:val="115"/>
        </w:rPr>
        <w:t xml:space="preserve"> </w:t>
      </w:r>
      <w:r>
        <w:rPr>
          <w:w w:val="115"/>
        </w:rPr>
        <w:t>NGOs,</w:t>
      </w:r>
      <w:r>
        <w:rPr>
          <w:spacing w:val="-8"/>
          <w:w w:val="115"/>
        </w:rPr>
        <w:t xml:space="preserve"> </w:t>
      </w:r>
      <w:ins w:id="778" w:author="Chris Prickett" w:date="2017-02-12T16:22:00Z">
        <w:r w:rsidR="004C7C23">
          <w:rPr>
            <w:spacing w:val="1"/>
            <w:w w:val="115"/>
          </w:rPr>
          <w:t>the l</w:t>
        </w:r>
      </w:ins>
      <w:del w:id="779" w:author="Chris Prickett" w:date="2017-02-12T16:22:00Z">
        <w:r w:rsidDel="004C7C23">
          <w:rPr>
            <w:spacing w:val="1"/>
            <w:w w:val="115"/>
          </w:rPr>
          <w:delText>L</w:delText>
        </w:r>
      </w:del>
      <w:r>
        <w:rPr>
          <w:spacing w:val="1"/>
          <w:w w:val="115"/>
        </w:rPr>
        <w:t>ocal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comm</w:t>
      </w:r>
      <w:r>
        <w:rPr>
          <w:spacing w:val="-4"/>
          <w:w w:val="115"/>
        </w:rPr>
        <w:t>unit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,</w:t>
      </w:r>
      <w:r>
        <w:rPr>
          <w:spacing w:val="-7"/>
          <w:w w:val="115"/>
        </w:rPr>
        <w:t xml:space="preserve"> </w:t>
      </w:r>
      <w:ins w:id="780" w:author="Chris Prickett" w:date="2017-02-12T16:22:00Z">
        <w:r w:rsidR="004C7C23">
          <w:rPr>
            <w:spacing w:val="1"/>
            <w:w w:val="115"/>
          </w:rPr>
          <w:t>l</w:t>
        </w:r>
      </w:ins>
      <w:del w:id="781" w:author="Chris Prickett" w:date="2017-02-12T16:22:00Z">
        <w:r w:rsidDel="004C7C23">
          <w:rPr>
            <w:spacing w:val="1"/>
            <w:w w:val="115"/>
          </w:rPr>
          <w:delText>L</w:delText>
        </w:r>
      </w:del>
      <w:r>
        <w:rPr>
          <w:spacing w:val="1"/>
          <w:w w:val="115"/>
        </w:rPr>
        <w:t>ocal</w:t>
      </w:r>
      <w:r>
        <w:rPr>
          <w:spacing w:val="-8"/>
          <w:w w:val="115"/>
        </w:rPr>
        <w:t xml:space="preserve"> </w:t>
      </w:r>
      <w:r>
        <w:rPr>
          <w:w w:val="115"/>
        </w:rPr>
        <w:t>NGOs,</w:t>
      </w:r>
      <w:r>
        <w:rPr>
          <w:spacing w:val="-7"/>
          <w:w w:val="115"/>
        </w:rPr>
        <w:t xml:space="preserve"> </w:t>
      </w:r>
      <w:ins w:id="782" w:author="Chris Prickett" w:date="2017-02-12T16:22:00Z">
        <w:r w:rsidR="004C7C23">
          <w:rPr>
            <w:w w:val="115"/>
          </w:rPr>
          <w:t>t</w:t>
        </w:r>
      </w:ins>
      <w:del w:id="783" w:author="Chris Prickett" w:date="2017-02-12T16:22:00Z">
        <w:r w:rsidDel="004C7C23">
          <w:rPr>
            <w:w w:val="115"/>
          </w:rPr>
          <w:delText>T</w:delText>
        </w:r>
      </w:del>
      <w:r>
        <w:rPr>
          <w:w w:val="115"/>
        </w:rPr>
        <w:t>he</w:t>
      </w:r>
      <w:r>
        <w:rPr>
          <w:spacing w:val="-8"/>
          <w:w w:val="115"/>
        </w:rPr>
        <w:t xml:space="preserve"> </w:t>
      </w:r>
      <w:r>
        <w:rPr>
          <w:w w:val="115"/>
        </w:rPr>
        <w:t>media,</w:t>
      </w:r>
      <w:r>
        <w:rPr>
          <w:spacing w:val="-7"/>
          <w:w w:val="115"/>
        </w:rPr>
        <w:t xml:space="preserve"> </w:t>
      </w:r>
      <w:ins w:id="784" w:author="Chris Prickett" w:date="2017-02-12T16:22:00Z">
        <w:r w:rsidR="004C7C23">
          <w:rPr>
            <w:spacing w:val="-1"/>
            <w:w w:val="115"/>
          </w:rPr>
          <w:t>p</w:t>
        </w:r>
      </w:ins>
      <w:del w:id="785" w:author="Chris Prickett" w:date="2017-02-12T16:22:00Z">
        <w:r w:rsidDel="004C7C23">
          <w:rPr>
            <w:spacing w:val="-1"/>
            <w:w w:val="115"/>
          </w:rPr>
          <w:delText>P</w:delText>
        </w:r>
      </w:del>
      <w:r>
        <w:rPr>
          <w:spacing w:val="-2"/>
          <w:w w:val="115"/>
        </w:rPr>
        <w:t>olitical</w:t>
      </w:r>
      <w:r>
        <w:rPr>
          <w:spacing w:val="-8"/>
          <w:w w:val="115"/>
        </w:rPr>
        <w:t xml:space="preserve"> </w:t>
      </w:r>
      <w:r>
        <w:rPr>
          <w:w w:val="115"/>
        </w:rPr>
        <w:t>parties,</w:t>
      </w:r>
      <w:r>
        <w:rPr>
          <w:spacing w:val="-7"/>
          <w:w w:val="115"/>
        </w:rPr>
        <w:t xml:space="preserve"> </w:t>
      </w:r>
      <w:ins w:id="786" w:author="Chris Prickett" w:date="2017-02-12T16:23:00Z">
        <w:r w:rsidR="004C7C23">
          <w:rPr>
            <w:spacing w:val="-1"/>
            <w:w w:val="115"/>
          </w:rPr>
          <w:t>p</w:t>
        </w:r>
      </w:ins>
      <w:del w:id="787" w:author="Chris Prickett" w:date="2017-02-12T16:23:00Z">
        <w:r w:rsidDel="004C7C23">
          <w:rPr>
            <w:spacing w:val="-1"/>
            <w:w w:val="115"/>
          </w:rPr>
          <w:delText>P</w:delText>
        </w:r>
      </w:del>
      <w:r>
        <w:rPr>
          <w:spacing w:val="-1"/>
          <w:w w:val="115"/>
        </w:rPr>
        <w:t>ub</w:t>
      </w:r>
      <w:r>
        <w:rPr>
          <w:spacing w:val="-2"/>
          <w:w w:val="115"/>
        </w:rPr>
        <w:t>lic-</w:t>
      </w:r>
      <w:r>
        <w:rPr>
          <w:spacing w:val="-1"/>
          <w:w w:val="115"/>
        </w:rPr>
        <w:t>private</w:t>
      </w:r>
      <w:r>
        <w:rPr>
          <w:spacing w:val="25"/>
          <w:w w:val="120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terprises,</w:t>
      </w:r>
      <w:r>
        <w:rPr>
          <w:spacing w:val="-3"/>
          <w:w w:val="115"/>
        </w:rPr>
        <w:t xml:space="preserve"> </w:t>
      </w:r>
      <w:ins w:id="788" w:author="Chris Prickett" w:date="2017-02-12T16:23:00Z">
        <w:r w:rsidR="004C7C23">
          <w:rPr>
            <w:spacing w:val="-2"/>
            <w:w w:val="115"/>
          </w:rPr>
          <w:t>p</w:t>
        </w:r>
      </w:ins>
      <w:del w:id="789" w:author="Chris Prickett" w:date="2017-02-12T16:23:00Z">
        <w:r w:rsidDel="004C7C23">
          <w:rPr>
            <w:spacing w:val="-2"/>
            <w:w w:val="115"/>
          </w:rPr>
          <w:delText>P</w:delText>
        </w:r>
      </w:del>
      <w:r>
        <w:rPr>
          <w:spacing w:val="-2"/>
          <w:w w:val="115"/>
        </w:rPr>
        <w:t>rivate</w:t>
      </w:r>
      <w:r>
        <w:rPr>
          <w:spacing w:val="-3"/>
          <w:w w:val="115"/>
        </w:rPr>
        <w:t xml:space="preserve"> inv</w:t>
      </w:r>
      <w:r>
        <w:rPr>
          <w:spacing w:val="-2"/>
          <w:w w:val="115"/>
        </w:rPr>
        <w:t>estm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 xml:space="preserve"> </w:t>
      </w:r>
      <w:r>
        <w:rPr>
          <w:w w:val="115"/>
        </w:rPr>
        <w:t>funds,</w:t>
      </w:r>
      <w:r>
        <w:rPr>
          <w:spacing w:val="-1"/>
          <w:w w:val="115"/>
        </w:rPr>
        <w:t xml:space="preserve"> </w:t>
      </w:r>
      <w:ins w:id="790" w:author="Chris Prickett" w:date="2017-02-12T16:23:00Z">
        <w:r w:rsidR="004C7C23">
          <w:rPr>
            <w:spacing w:val="-2"/>
            <w:w w:val="115"/>
          </w:rPr>
          <w:t>p</w:t>
        </w:r>
      </w:ins>
      <w:del w:id="791" w:author="Chris Prickett" w:date="2017-02-12T16:23:00Z">
        <w:r w:rsidDel="004C7C23">
          <w:rPr>
            <w:spacing w:val="-2"/>
            <w:w w:val="115"/>
          </w:rPr>
          <w:delText>P</w:delText>
        </w:r>
      </w:del>
      <w:r>
        <w:rPr>
          <w:spacing w:val="-2"/>
          <w:w w:val="115"/>
        </w:rPr>
        <w:t>rivate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 xml:space="preserve">investors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citizens)</w:t>
      </w:r>
      <w:r>
        <w:rPr>
          <w:spacing w:val="-3"/>
          <w:w w:val="115"/>
        </w:rPr>
        <w:t xml:space="preserve"> </w:t>
      </w:r>
      <w:ins w:id="792" w:author="Chris Prickett" w:date="2017-02-12T16:20:00Z">
        <w:r w:rsidR="004C7C23">
          <w:rPr>
            <w:w w:val="115"/>
          </w:rPr>
          <w:t>than</w:t>
        </w:r>
      </w:ins>
      <w:del w:id="793" w:author="Chris Prickett" w:date="2017-02-12T16:20:00Z">
        <w:r w:rsidDel="004C7C23">
          <w:rPr>
            <w:w w:val="115"/>
          </w:rPr>
          <w:delText>that</w:delText>
        </w:r>
      </w:del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had</w:t>
      </w:r>
      <w:r>
        <w:rPr>
          <w:spacing w:val="-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-3"/>
          <w:w w:val="115"/>
        </w:rPr>
        <w:t xml:space="preserve"> </w:t>
      </w:r>
      <w:r>
        <w:rPr>
          <w:w w:val="115"/>
        </w:rPr>
        <w:t>aggregated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ins w:id="794" w:author="Chris Prickett" w:date="2017-02-12T16:20:00Z">
        <w:r w:rsidR="004C7C23">
          <w:rPr>
            <w:spacing w:val="-2"/>
            <w:w w:val="115"/>
          </w:rPr>
          <w:t xml:space="preserve">the </w:t>
        </w:r>
      </w:ins>
      <w:r>
        <w:rPr>
          <w:w w:val="115"/>
        </w:rPr>
        <w:t>distinct</w:t>
      </w:r>
      <w:r>
        <w:rPr>
          <w:spacing w:val="-1"/>
          <w:w w:val="115"/>
        </w:rPr>
        <w:t xml:space="preserve"> </w:t>
      </w:r>
      <w:r>
        <w:rPr>
          <w:w w:val="115"/>
        </w:rPr>
        <w:t>public,</w:t>
      </w:r>
      <w:r>
        <w:rPr>
          <w:spacing w:val="-2"/>
          <w:w w:val="115"/>
        </w:rPr>
        <w:t xml:space="preserve"> private</w:t>
      </w:r>
      <w:r>
        <w:rPr>
          <w:spacing w:val="-1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civil</w:t>
      </w:r>
      <w:r>
        <w:rPr>
          <w:spacing w:val="-1"/>
          <w:w w:val="115"/>
        </w:rPr>
        <w:t xml:space="preserve"> </w:t>
      </w:r>
      <w:r>
        <w:rPr>
          <w:w w:val="115"/>
        </w:rPr>
        <w:t>agency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actors.</w:t>
      </w:r>
    </w:p>
    <w:p w14:paraId="709B7EE1" w14:textId="097F37D1" w:rsidR="00676272" w:rsidRDefault="000747F7" w:rsidP="00676272">
      <w:pPr>
        <w:spacing w:before="15" w:line="291" w:lineRule="auto"/>
        <w:ind w:left="587" w:right="111" w:firstLine="338"/>
        <w:jc w:val="both"/>
        <w:rPr>
          <w:rFonts w:ascii="PMingLiU"/>
          <w:spacing w:val="34"/>
          <w:w w:val="10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69880" behindDoc="1" locked="0" layoutInCell="1" allowOverlap="1" wp14:anchorId="2EF192F4" wp14:editId="413E2E33">
                <wp:simplePos x="0" y="0"/>
                <wp:positionH relativeFrom="page">
                  <wp:posOffset>1440180</wp:posOffset>
                </wp:positionH>
                <wp:positionV relativeFrom="paragraph">
                  <wp:posOffset>953770</wp:posOffset>
                </wp:positionV>
                <wp:extent cx="2160270" cy="1270"/>
                <wp:effectExtent l="11430" t="10795" r="9525" b="6985"/>
                <wp:wrapNone/>
                <wp:docPr id="183" name="Group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1502"/>
                          <a:chExt cx="3402" cy="2"/>
                        </a:xfrm>
                      </wpg:grpSpPr>
                      <wps:wsp>
                        <wps:cNvPr id="184" name="Freeform 1364"/>
                        <wps:cNvSpPr>
                          <a:spLocks/>
                        </wps:cNvSpPr>
                        <wps:spPr bwMode="auto">
                          <a:xfrm>
                            <a:off x="2268" y="1502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3" o:spid="_x0000_s1026" style="position:absolute;margin-left:113.4pt;margin-top:75.1pt;width:170.1pt;height:.1pt;z-index:-46600;mso-position-horizontal-relative:page" coordorigin="2268,1502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">
                <v:shape id="Freeform 1364" o:spid="_x0000_s1027" style="position:absolute;left:2268;top:1502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Y1cQA&#10;AADcAAAADwAAAGRycy9kb3ducmV2LnhtbERP22oCMRB9F/oPYQq+FM1apNWtURahXkCkXj5gupm9&#10;4GaybKKufr0pFHybw7nOZNaaSlyocaVlBYN+BII4tbrkXMHx8N0bgXAeWWNlmRTcyMFs+tKZYKzt&#10;lXd02ftchBB2MSoovK9jKV1akEHXtzVx4DLbGPQBNrnUDV5DuKnkexR9SIMlh4YCa5oXlJ72Z6Pg&#10;tP7NxpH7PGzzbJHcl28/SbVJlOq+tskXCE+tf4r/3Ssd5o+G8Pd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GNXEAAAA3AAAAA8AAAAAAAAAAAAAAAAAmAIAAGRycy9k&#10;b3ducmV2LnhtbFBLBQYAAAAABAAEAPUAAACJ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PMingLiU"/>
          <w:w w:val="105"/>
        </w:rPr>
        <w:t xml:space="preserve">An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example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is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the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importance </w:t>
      </w:r>
      <w:r w:rsidR="006C1195">
        <w:rPr>
          <w:rFonts w:ascii="PMingLiU"/>
          <w:spacing w:val="14"/>
          <w:w w:val="105"/>
        </w:rPr>
        <w:t xml:space="preserve"> </w:t>
      </w:r>
      <w:r w:rsidR="006C1195">
        <w:rPr>
          <w:rFonts w:ascii="PMingLiU"/>
          <w:w w:val="105"/>
        </w:rPr>
        <w:t xml:space="preserve">of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public </w:t>
      </w:r>
      <w:r w:rsidR="006C1195">
        <w:rPr>
          <w:rFonts w:ascii="PMingLiU"/>
          <w:spacing w:val="14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enterprise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and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public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utility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 xml:space="preserve">companies </w:t>
      </w:r>
      <w:r w:rsidR="006C1195">
        <w:rPr>
          <w:rFonts w:ascii="PMingLiU"/>
          <w:spacing w:val="13"/>
          <w:w w:val="105"/>
        </w:rPr>
        <w:t xml:space="preserve"> </w:t>
      </w:r>
      <w:r w:rsidR="006C1195">
        <w:rPr>
          <w:rFonts w:ascii="PMingLiU"/>
          <w:w w:val="105"/>
        </w:rPr>
        <w:t>for</w:t>
      </w:r>
      <w:r w:rsidR="006C1195">
        <w:rPr>
          <w:rFonts w:ascii="PMingLiU"/>
          <w:spacing w:val="25"/>
          <w:w w:val="108"/>
        </w:rPr>
        <w:t xml:space="preserve"> </w:t>
      </w:r>
      <w:r w:rsidR="006C1195">
        <w:rPr>
          <w:rFonts w:ascii="PMingLiU"/>
          <w:spacing w:val="1"/>
          <w:w w:val="105"/>
        </w:rPr>
        <w:t>lo</w:t>
      </w:r>
      <w:r w:rsidR="006C1195">
        <w:rPr>
          <w:rFonts w:ascii="PMingLiU"/>
          <w:w w:val="105"/>
        </w:rPr>
        <w:t>cal</w:t>
      </w:r>
      <w:r w:rsidR="006C1195">
        <w:rPr>
          <w:rFonts w:ascii="PMingLiU"/>
          <w:spacing w:val="47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planning,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namely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on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the</w:t>
      </w:r>
      <w:r w:rsidR="006C1195">
        <w:rPr>
          <w:rFonts w:ascii="PMingLiU"/>
          <w:spacing w:val="47"/>
          <w:w w:val="105"/>
        </w:rPr>
        <w:t xml:space="preserve"> </w:t>
      </w:r>
      <w:r w:rsidR="006C1195">
        <w:rPr>
          <w:rFonts w:ascii="PMingLiU"/>
          <w:w w:val="105"/>
        </w:rPr>
        <w:t>scop</w:t>
      </w:r>
      <w:r w:rsidR="006C1195">
        <w:rPr>
          <w:rFonts w:ascii="PMingLiU"/>
          <w:spacing w:val="1"/>
          <w:w w:val="105"/>
        </w:rPr>
        <w:t>e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of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physical</w:t>
      </w:r>
      <w:r w:rsidR="006C1195">
        <w:rPr>
          <w:rFonts w:ascii="PMingLiU"/>
          <w:spacing w:val="47"/>
          <w:w w:val="105"/>
        </w:rPr>
        <w:t xml:space="preserve"> </w:t>
      </w:r>
      <w:r w:rsidR="006C1195">
        <w:rPr>
          <w:rFonts w:ascii="PMingLiU"/>
          <w:w w:val="105"/>
        </w:rPr>
        <w:t>and</w:t>
      </w:r>
      <w:r w:rsidR="006C1195">
        <w:rPr>
          <w:rFonts w:ascii="PMingLiU"/>
          <w:spacing w:val="50"/>
          <w:w w:val="105"/>
        </w:rPr>
        <w:t xml:space="preserve"> </w:t>
      </w:r>
      <w:r w:rsidR="006C1195">
        <w:rPr>
          <w:rFonts w:ascii="PMingLiU"/>
          <w:w w:val="105"/>
        </w:rPr>
        <w:t>practical</w:t>
      </w:r>
      <w:r w:rsidR="006C1195">
        <w:rPr>
          <w:rFonts w:ascii="PMingLiU"/>
          <w:spacing w:val="47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constraints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they</w:t>
      </w:r>
      <w:r w:rsidR="006C1195">
        <w:rPr>
          <w:rFonts w:ascii="PMingLiU"/>
          <w:spacing w:val="48"/>
          <w:w w:val="105"/>
        </w:rPr>
        <w:t xml:space="preserve"> </w:t>
      </w:r>
      <w:r w:rsidR="006C1195">
        <w:rPr>
          <w:rFonts w:ascii="PMingLiU"/>
          <w:w w:val="105"/>
        </w:rPr>
        <w:t>set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on</w:t>
      </w:r>
      <w:r w:rsidR="006C1195">
        <w:rPr>
          <w:rFonts w:ascii="PMingLiU"/>
          <w:spacing w:val="47"/>
          <w:w w:val="105"/>
        </w:rPr>
        <w:t xml:space="preserve"> </w:t>
      </w:r>
      <w:r w:rsidR="006C1195">
        <w:rPr>
          <w:rFonts w:ascii="PMingLiU"/>
          <w:w w:val="105"/>
        </w:rPr>
        <w:t xml:space="preserve">spatial </w:t>
      </w:r>
      <w:r w:rsidR="006C1195">
        <w:rPr>
          <w:rFonts w:ascii="PMingLiU"/>
          <w:spacing w:val="14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interventions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5"/>
          <w:w w:val="105"/>
        </w:rPr>
        <w:t xml:space="preserve"> </w:t>
      </w:r>
      <w:r w:rsidR="006C1195">
        <w:rPr>
          <w:rFonts w:ascii="PMingLiU"/>
          <w:w w:val="105"/>
        </w:rPr>
        <w:t xml:space="preserve">and </w:t>
      </w:r>
      <w:r w:rsidR="006C1195">
        <w:rPr>
          <w:rFonts w:ascii="PMingLiU"/>
          <w:spacing w:val="15"/>
          <w:w w:val="105"/>
        </w:rPr>
        <w:t xml:space="preserve"> </w:t>
      </w:r>
      <w:r w:rsidR="006C1195">
        <w:rPr>
          <w:rFonts w:ascii="PMingLiU"/>
          <w:w w:val="105"/>
        </w:rPr>
        <w:t xml:space="preserve">building.  </w:t>
      </w:r>
      <w:r w:rsidR="006C1195">
        <w:rPr>
          <w:rFonts w:ascii="PMingLiU"/>
          <w:spacing w:val="7"/>
          <w:w w:val="105"/>
        </w:rPr>
        <w:t xml:space="preserve"> </w:t>
      </w:r>
      <w:r w:rsidR="006C1195">
        <w:rPr>
          <w:rFonts w:ascii="PMingLiU"/>
          <w:w w:val="105"/>
        </w:rPr>
        <w:t xml:space="preserve">An </w:t>
      </w:r>
      <w:r w:rsidR="006C1195">
        <w:rPr>
          <w:rFonts w:ascii="PMingLiU"/>
          <w:spacing w:val="14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interviewee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5"/>
          <w:w w:val="105"/>
        </w:rPr>
        <w:t xml:space="preserve"> </w:t>
      </w:r>
      <w:r w:rsidR="006C1195">
        <w:rPr>
          <w:rFonts w:ascii="PMingLiU"/>
          <w:w w:val="105"/>
        </w:rPr>
        <w:t>from</w:t>
      </w:r>
      <w:r w:rsidR="006C1195">
        <w:rPr>
          <w:rFonts w:ascii="PMingLiU"/>
          <w:spacing w:val="91"/>
          <w:w w:val="110"/>
        </w:rPr>
        <w:t xml:space="preserve"> </w:t>
      </w:r>
      <w:r w:rsidR="006C1195">
        <w:rPr>
          <w:rFonts w:ascii="PMingLiU"/>
          <w:w w:val="105"/>
        </w:rPr>
        <w:t xml:space="preserve">the </w:t>
      </w:r>
      <w:r w:rsidR="006C1195">
        <w:rPr>
          <w:rFonts w:ascii="PMingLiU"/>
          <w:spacing w:val="35"/>
          <w:w w:val="105"/>
        </w:rPr>
        <w:t xml:space="preserve"> </w:t>
      </w:r>
      <w:r w:rsidR="006C1195">
        <w:rPr>
          <w:rFonts w:ascii="PMingLiU"/>
          <w:w w:val="105"/>
        </w:rPr>
        <w:t xml:space="preserve">public </w:t>
      </w:r>
      <w:r w:rsidR="006C1195">
        <w:rPr>
          <w:rFonts w:ascii="PMingLiU"/>
          <w:spacing w:val="36"/>
          <w:w w:val="105"/>
        </w:rPr>
        <w:t xml:space="preserve"> </w:t>
      </w:r>
      <w:r w:rsidR="006C1195">
        <w:rPr>
          <w:rFonts w:ascii="PMingLiU"/>
          <w:w w:val="105"/>
        </w:rPr>
        <w:t xml:space="preserve">sector </w:t>
      </w:r>
      <w:r w:rsidR="006C1195">
        <w:rPr>
          <w:rFonts w:ascii="PMingLiU"/>
          <w:spacing w:val="35"/>
          <w:w w:val="105"/>
        </w:rPr>
        <w:t xml:space="preserve"> </w:t>
      </w:r>
      <w:r w:rsidR="006C1195">
        <w:rPr>
          <w:rFonts w:ascii="PMingLiU"/>
          <w:w w:val="105"/>
        </w:rPr>
        <w:t xml:space="preserve">stated </w:t>
      </w:r>
      <w:r w:rsidR="006C1195">
        <w:rPr>
          <w:rFonts w:ascii="PMingLiU"/>
          <w:spacing w:val="36"/>
          <w:w w:val="105"/>
        </w:rPr>
        <w:t xml:space="preserve"> </w:t>
      </w:r>
      <w:r w:rsidR="006C1195">
        <w:rPr>
          <w:rFonts w:ascii="PMingLiU"/>
          <w:w w:val="105"/>
        </w:rPr>
        <w:t xml:space="preserve">that, 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during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35"/>
          <w:w w:val="105"/>
        </w:rPr>
        <w:t xml:space="preserve"> </w:t>
      </w:r>
      <w:r w:rsidR="006C1195">
        <w:rPr>
          <w:rFonts w:ascii="PMingLiU"/>
          <w:w w:val="105"/>
        </w:rPr>
        <w:t xml:space="preserve">the </w:t>
      </w:r>
      <w:r w:rsidR="006C1195">
        <w:rPr>
          <w:rFonts w:ascii="PMingLiU"/>
          <w:spacing w:val="36"/>
          <w:w w:val="105"/>
        </w:rPr>
        <w:t xml:space="preserve"> </w:t>
      </w:r>
      <w:r w:rsidR="006C1195">
        <w:rPr>
          <w:rFonts w:ascii="PMingLiU"/>
          <w:w w:val="105"/>
        </w:rPr>
        <w:t xml:space="preserve">plan </w:t>
      </w:r>
      <w:r w:rsidR="006C1195">
        <w:rPr>
          <w:rFonts w:ascii="PMingLiU"/>
          <w:spacing w:val="35"/>
          <w:w w:val="105"/>
        </w:rPr>
        <w:t xml:space="preserve"> </w:t>
      </w:r>
      <w:r w:rsidR="006C1195">
        <w:rPr>
          <w:rFonts w:ascii="PMingLiU"/>
          <w:w w:val="105"/>
        </w:rPr>
        <w:t xml:space="preserve">preparation </w:t>
      </w:r>
      <w:r w:rsidR="006C1195">
        <w:rPr>
          <w:rFonts w:ascii="PMingLiU"/>
          <w:spacing w:val="36"/>
          <w:w w:val="105"/>
        </w:rPr>
        <w:t xml:space="preserve"> </w:t>
      </w:r>
      <w:r w:rsidR="006C1195">
        <w:rPr>
          <w:rFonts w:ascii="PMingLiU"/>
          <w:w w:val="105"/>
        </w:rPr>
        <w:t xml:space="preserve">procedures, </w:t>
      </w:r>
      <w:ins w:id="795" w:author="Chris Prickett" w:date="2017-02-12T16:25:00Z">
        <w:r w:rsidR="004C7C23">
          <w:rPr>
            <w:rFonts w:ascii="PMingLiU"/>
            <w:w w:val="105"/>
          </w:rPr>
          <w:t>the</w:t>
        </w:r>
      </w:ins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 xml:space="preserve">Urban </w:t>
      </w:r>
      <w:r w:rsidR="006C1195">
        <w:rPr>
          <w:rFonts w:ascii="PMingLiU"/>
          <w:spacing w:val="35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Planning</w:t>
      </w:r>
      <w:r w:rsidR="006C1195">
        <w:rPr>
          <w:rFonts w:ascii="PMingLiU"/>
          <w:spacing w:val="34"/>
          <w:w w:val="105"/>
        </w:rPr>
        <w:t xml:space="preserve"> </w:t>
      </w:r>
    </w:p>
    <w:p w14:paraId="185F794C" w14:textId="7C5F3055" w:rsidR="00A8456E" w:rsidRDefault="006C1195" w:rsidP="00676272">
      <w:pPr>
        <w:spacing w:before="15" w:line="291" w:lineRule="auto"/>
        <w:ind w:left="587" w:right="111" w:firstLine="338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w w:val="95"/>
          <w:position w:val="8"/>
          <w:sz w:val="12"/>
        </w:rPr>
        <w:t>13</w:t>
      </w:r>
      <w:r>
        <w:rPr>
          <w:rFonts w:ascii="Century"/>
          <w:w w:val="95"/>
          <w:sz w:val="18"/>
        </w:rPr>
        <w:t>This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is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especially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spacing w:val="-1"/>
          <w:w w:val="95"/>
          <w:sz w:val="18"/>
        </w:rPr>
        <w:t>evident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in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the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agreemen</w:t>
      </w:r>
      <w:r>
        <w:rPr>
          <w:rFonts w:ascii="Century"/>
          <w:spacing w:val="-1"/>
          <w:w w:val="95"/>
          <w:sz w:val="18"/>
        </w:rPr>
        <w:t>ts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and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activities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of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the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authorities</w:t>
      </w:r>
      <w:r>
        <w:rPr>
          <w:rFonts w:ascii="Century"/>
          <w:spacing w:val="-10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around</w:t>
      </w:r>
      <w:ins w:id="796" w:author="Chris Prickett" w:date="2017-02-12T16:24:00Z">
        <w:r w:rsidR="004C7C23">
          <w:rPr>
            <w:rFonts w:ascii="Century"/>
            <w:w w:val="95"/>
            <w:sz w:val="18"/>
          </w:rPr>
          <w:t xml:space="preserve"> the</w:t>
        </w:r>
      </w:ins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Belgrade</w:t>
      </w:r>
      <w:r>
        <w:rPr>
          <w:rFonts w:ascii="Century"/>
          <w:spacing w:val="-10"/>
          <w:w w:val="95"/>
          <w:sz w:val="18"/>
        </w:rPr>
        <w:t xml:space="preserve"> </w:t>
      </w:r>
      <w:r>
        <w:rPr>
          <w:rFonts w:ascii="Century"/>
          <w:spacing w:val="-3"/>
          <w:w w:val="95"/>
          <w:sz w:val="18"/>
        </w:rPr>
        <w:t>W</w:t>
      </w:r>
      <w:r>
        <w:rPr>
          <w:rFonts w:ascii="Century"/>
          <w:spacing w:val="-4"/>
          <w:w w:val="95"/>
          <w:sz w:val="18"/>
        </w:rPr>
        <w:t>aterfron</w:t>
      </w:r>
      <w:r>
        <w:rPr>
          <w:rFonts w:ascii="Century"/>
          <w:spacing w:val="-3"/>
          <w:w w:val="95"/>
          <w:sz w:val="18"/>
        </w:rPr>
        <w:t>t</w:t>
      </w:r>
      <w:r w:rsidR="00676272">
        <w:rPr>
          <w:rFonts w:ascii="Century"/>
          <w:spacing w:val="-3"/>
          <w:w w:val="95"/>
          <w:sz w:val="18"/>
        </w:rPr>
        <w:t xml:space="preserve"> </w:t>
      </w:r>
      <w:r>
        <w:rPr>
          <w:rFonts w:ascii="Century"/>
          <w:spacing w:val="1"/>
          <w:sz w:val="18"/>
        </w:rPr>
        <w:t>Project.</w:t>
      </w:r>
      <w:r>
        <w:rPr>
          <w:rFonts w:ascii="Century"/>
          <w:spacing w:val="-7"/>
          <w:sz w:val="18"/>
        </w:rPr>
        <w:t xml:space="preserve"> </w:t>
      </w:r>
    </w:p>
    <w:p w14:paraId="21BD2051" w14:textId="77777777" w:rsidR="00A8456E" w:rsidRDefault="00A8456E">
      <w:pPr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6F8D96BE" w14:textId="5247B1E7" w:rsidR="00A8456E" w:rsidRPr="00676272" w:rsidRDefault="006C1195" w:rsidP="00676272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Institute</w:t>
      </w:r>
      <w:del w:id="797" w:author="Chris Prickett" w:date="2017-02-12T16:24:00Z">
        <w:r w:rsidDel="004C7C23">
          <w:rPr>
            <w:spacing w:val="6"/>
            <w:w w:val="115"/>
          </w:rPr>
          <w:delText xml:space="preserve"> </w:delText>
        </w:r>
        <w:r w:rsidDel="004C7C23">
          <w:rPr>
            <w:w w:val="115"/>
          </w:rPr>
          <w:delText>has</w:delText>
        </w:r>
      </w:del>
      <w:r>
        <w:rPr>
          <w:spacing w:val="5"/>
          <w:w w:val="115"/>
        </w:rPr>
        <w:t xml:space="preserve"> </w:t>
      </w:r>
      <w:r>
        <w:rPr>
          <w:w w:val="115"/>
        </w:rPr>
        <w:t>usually</w:t>
      </w:r>
      <w:r>
        <w:rPr>
          <w:spacing w:val="5"/>
          <w:w w:val="115"/>
        </w:rPr>
        <w:t xml:space="preserve"> </w:t>
      </w:r>
      <w:ins w:id="798" w:author="Chris Prickett" w:date="2017-02-12T16:24:00Z">
        <w:r w:rsidR="004C7C23">
          <w:rPr>
            <w:spacing w:val="5"/>
            <w:w w:val="115"/>
          </w:rPr>
          <w:t xml:space="preserve">has </w:t>
        </w:r>
      </w:ins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consult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bet</w:t>
      </w:r>
      <w:r>
        <w:rPr>
          <w:spacing w:val="-2"/>
          <w:w w:val="115"/>
        </w:rPr>
        <w:t>ween</w:t>
      </w:r>
      <w:r>
        <w:rPr>
          <w:spacing w:val="5"/>
          <w:w w:val="115"/>
        </w:rPr>
        <w:t xml:space="preserve"> </w:t>
      </w:r>
      <w:r>
        <w:rPr>
          <w:w w:val="115"/>
        </w:rPr>
        <w:t>50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100</w:t>
      </w:r>
      <w:r>
        <w:rPr>
          <w:spacing w:val="5"/>
          <w:w w:val="115"/>
        </w:rPr>
        <w:t xml:space="preserve"> </w:t>
      </w:r>
      <w:r>
        <w:rPr>
          <w:w w:val="115"/>
        </w:rPr>
        <w:t>public</w:t>
      </w:r>
      <w:r>
        <w:rPr>
          <w:spacing w:val="5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5"/>
          <w:w w:val="115"/>
        </w:rPr>
        <w:t xml:space="preserve"> </w:t>
      </w:r>
      <w:ins w:id="799" w:author="Chris Prickett" w:date="2017-02-12T16:25:00Z">
        <w:r w:rsidR="004C7C23">
          <w:rPr>
            <w:spacing w:val="1"/>
            <w:w w:val="115"/>
          </w:rPr>
          <w:t>regarding</w:t>
        </w:r>
      </w:ins>
      <w:del w:id="800" w:author="Chris Prickett" w:date="2017-02-12T16:25:00Z">
        <w:r w:rsidDel="004C7C23">
          <w:rPr>
            <w:w w:val="115"/>
          </w:rPr>
          <w:delText>up</w:delText>
        </w:r>
        <w:r w:rsidDel="004C7C23">
          <w:rPr>
            <w:spacing w:val="1"/>
            <w:w w:val="115"/>
          </w:rPr>
          <w:delText>on</w:delText>
        </w:r>
      </w:del>
      <w:r>
        <w:rPr>
          <w:spacing w:val="5"/>
          <w:w w:val="115"/>
        </w:rPr>
        <w:t xml:space="preserve"> </w:t>
      </w:r>
      <w:r>
        <w:rPr>
          <w:w w:val="115"/>
        </w:rPr>
        <w:t>their</w:t>
      </w:r>
      <w:r>
        <w:rPr>
          <w:spacing w:val="5"/>
          <w:w w:val="115"/>
        </w:rPr>
        <w:t xml:space="preserve"> </w:t>
      </w:r>
      <w:r>
        <w:rPr>
          <w:w w:val="115"/>
        </w:rPr>
        <w:t>require</w:t>
      </w:r>
      <w:r>
        <w:rPr>
          <w:spacing w:val="-3"/>
          <w:w w:val="115"/>
        </w:rPr>
        <w:t>men</w:t>
      </w:r>
      <w:r>
        <w:rPr>
          <w:spacing w:val="-2"/>
          <w:w w:val="115"/>
        </w:rPr>
        <w:t>ts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constraints</w:t>
      </w:r>
      <w:r>
        <w:rPr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planning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2"/>
          <w:w w:val="115"/>
        </w:rPr>
        <w:t>.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case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spacing w:val="-5"/>
          <w:w w:val="115"/>
        </w:rPr>
        <w:t>BWP,</w:t>
      </w:r>
      <w:r>
        <w:rPr>
          <w:spacing w:val="33"/>
          <w:w w:val="116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righ</w:t>
      </w:r>
      <w:r>
        <w:rPr>
          <w:spacing w:val="-2"/>
          <w:w w:val="115"/>
        </w:rPr>
        <w:t>t</w:t>
      </w:r>
      <w:ins w:id="801" w:author="Chris Prickett" w:date="2017-02-12T16:25:00Z">
        <w:r w:rsidR="004C7C23">
          <w:rPr>
            <w:spacing w:val="-2"/>
            <w:w w:val="115"/>
          </w:rPr>
          <w:t xml:space="preserve"> bank of the</w:t>
        </w:r>
      </w:ins>
      <w:r>
        <w:rPr>
          <w:spacing w:val="-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del w:id="802" w:author="Chris Prickett" w:date="2017-02-12T16:26:00Z">
        <w:r w:rsidDel="004C7C23">
          <w:rPr>
            <w:spacing w:val="-3"/>
            <w:w w:val="115"/>
          </w:rPr>
          <w:delText xml:space="preserve"> </w:delText>
        </w:r>
        <w:r w:rsidDel="004C7C23">
          <w:rPr>
            <w:spacing w:val="-1"/>
            <w:w w:val="115"/>
          </w:rPr>
          <w:delText>riv</w:delText>
        </w:r>
        <w:r w:rsidDel="004C7C23">
          <w:rPr>
            <w:spacing w:val="-2"/>
            <w:w w:val="115"/>
          </w:rPr>
          <w:delText>erside</w:delText>
        </w:r>
      </w:del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Belgrade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substantial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-3"/>
          <w:w w:val="115"/>
        </w:rPr>
        <w:t xml:space="preserve"> </w:t>
      </w:r>
      <w:ins w:id="803" w:author="Chris Prickett" w:date="2017-02-12T16:26:00Z">
        <w:r w:rsidR="004C7C23">
          <w:rPr>
            <w:w w:val="115"/>
          </w:rPr>
          <w:t>to</w:t>
        </w:r>
      </w:ins>
      <w:del w:id="804" w:author="Chris Prickett" w:date="2017-02-12T16:26:00Z">
        <w:r w:rsidDel="004C7C23">
          <w:rPr>
            <w:w w:val="115"/>
          </w:rPr>
          <w:delText>for</w:delText>
        </w:r>
      </w:del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sev</w:t>
      </w:r>
      <w:r>
        <w:rPr>
          <w:spacing w:val="-1"/>
          <w:w w:val="115"/>
        </w:rPr>
        <w:t>eral</w:t>
      </w:r>
      <w:r>
        <w:rPr>
          <w:spacing w:val="-3"/>
          <w:w w:val="115"/>
        </w:rPr>
        <w:t xml:space="preserve"> </w:t>
      </w:r>
      <w:r>
        <w:rPr>
          <w:w w:val="115"/>
        </w:rPr>
        <w:t>public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</w:t>
      </w:r>
      <w:r>
        <w:rPr>
          <w:spacing w:val="41"/>
          <w:w w:val="114"/>
        </w:rPr>
        <w:t xml:space="preserve"> </w:t>
      </w:r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Javna</w:t>
      </w:r>
      <w:proofErr w:type="spellEnd"/>
      <w:r>
        <w:rPr>
          <w:spacing w:val="22"/>
          <w:w w:val="115"/>
        </w:rPr>
        <w:t xml:space="preserve"> </w:t>
      </w:r>
      <w:proofErr w:type="spellStart"/>
      <w:r>
        <w:rPr>
          <w:spacing w:val="-1"/>
          <w:w w:val="115"/>
        </w:rPr>
        <w:t>Predu</w:t>
      </w:r>
      <w:r>
        <w:rPr>
          <w:spacing w:val="-2"/>
          <w:w w:val="115"/>
        </w:rPr>
        <w:t>zeca</w:t>
      </w:r>
      <w:proofErr w:type="spellEnd"/>
      <w:r>
        <w:rPr>
          <w:spacing w:val="-2"/>
          <w:w w:val="115"/>
        </w:rPr>
        <w:t>)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utilit</w:t>
      </w:r>
      <w:r>
        <w:rPr>
          <w:spacing w:val="-2"/>
          <w:w w:val="115"/>
        </w:rPr>
        <w:t>y</w:t>
      </w:r>
      <w:r>
        <w:rPr>
          <w:spacing w:val="23"/>
          <w:w w:val="115"/>
        </w:rPr>
        <w:t xml:space="preserve"> </w:t>
      </w:r>
      <w:r>
        <w:rPr>
          <w:w w:val="115"/>
        </w:rPr>
        <w:t>companies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Ja</w:t>
      </w:r>
      <w:r>
        <w:rPr>
          <w:spacing w:val="-3"/>
          <w:w w:val="115"/>
        </w:rPr>
        <w:t>vno-kom</w:t>
      </w:r>
      <w:r>
        <w:rPr>
          <w:spacing w:val="-2"/>
          <w:w w:val="115"/>
        </w:rPr>
        <w:t>unalna</w:t>
      </w:r>
      <w:proofErr w:type="spellEnd"/>
      <w:r>
        <w:rPr>
          <w:spacing w:val="22"/>
          <w:w w:val="115"/>
        </w:rPr>
        <w:t xml:space="preserve"> </w:t>
      </w:r>
      <w:proofErr w:type="spellStart"/>
      <w:r>
        <w:rPr>
          <w:w w:val="115"/>
        </w:rPr>
        <w:t>Preduzeca</w:t>
      </w:r>
      <w:proofErr w:type="spellEnd"/>
      <w:r>
        <w:rPr>
          <w:w w:val="115"/>
        </w:rPr>
        <w:t>),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23"/>
          <w:w w:val="115"/>
        </w:rPr>
        <w:t xml:space="preserve"> </w:t>
      </w:r>
      <w:r>
        <w:rPr>
          <w:w w:val="115"/>
        </w:rPr>
        <w:t>as</w:t>
      </w:r>
      <w:r w:rsidR="00676272">
        <w:rPr>
          <w:w w:val="115"/>
        </w:rPr>
        <w:t>:</w:t>
      </w:r>
    </w:p>
    <w:p w14:paraId="25DCF6A1" w14:textId="77777777" w:rsidR="00A8456E" w:rsidRDefault="00A8456E">
      <w:pPr>
        <w:spacing w:before="11"/>
        <w:rPr>
          <w:rFonts w:ascii="PMingLiU" w:eastAsia="PMingLiU" w:hAnsi="PMingLiU" w:cs="PMingLiU"/>
          <w:sz w:val="16"/>
          <w:szCs w:val="16"/>
        </w:rPr>
      </w:pPr>
    </w:p>
    <w:p w14:paraId="28EE3EDA" w14:textId="77777777" w:rsidR="00A8456E" w:rsidRDefault="006C1195">
      <w:pPr>
        <w:pStyle w:val="BodyText"/>
        <w:numPr>
          <w:ilvl w:val="3"/>
          <w:numId w:val="12"/>
        </w:numPr>
        <w:tabs>
          <w:tab w:val="left" w:pos="1134"/>
        </w:tabs>
        <w:spacing w:before="19" w:line="290" w:lineRule="auto"/>
        <w:ind w:right="112"/>
      </w:pPr>
      <w:r>
        <w:rPr>
          <w:w w:val="115"/>
        </w:rPr>
        <w:t>Coastal</w:t>
      </w:r>
      <w:r>
        <w:rPr>
          <w:spacing w:val="-18"/>
          <w:w w:val="115"/>
        </w:rPr>
        <w:t xml:space="preserve"> </w:t>
      </w:r>
      <w:r>
        <w:rPr>
          <w:w w:val="115"/>
        </w:rPr>
        <w:t>services:</w:t>
      </w:r>
      <w:r>
        <w:rPr>
          <w:spacing w:val="11"/>
          <w:w w:val="115"/>
        </w:rPr>
        <w:t xml:space="preserve"> </w:t>
      </w:r>
      <w:r>
        <w:rPr>
          <w:w w:val="115"/>
        </w:rPr>
        <w:t>Serbia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Water-management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company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Directorate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7"/>
          <w:w w:val="115"/>
        </w:rPr>
        <w:t xml:space="preserve"> </w:t>
      </w:r>
      <w:r>
        <w:rPr>
          <w:w w:val="115"/>
        </w:rPr>
        <w:t>Inland</w:t>
      </w:r>
      <w:r>
        <w:rPr>
          <w:spacing w:val="29"/>
          <w:w w:val="115"/>
        </w:rPr>
        <w:t xml:space="preserve"> </w:t>
      </w:r>
      <w:r>
        <w:rPr>
          <w:spacing w:val="-4"/>
          <w:w w:val="115"/>
        </w:rPr>
        <w:t>Waterwa</w:t>
      </w:r>
      <w:r>
        <w:rPr>
          <w:spacing w:val="-5"/>
          <w:w w:val="115"/>
        </w:rPr>
        <w:t>ys;</w:t>
      </w:r>
    </w:p>
    <w:p w14:paraId="56EE0C28" w14:textId="77777777" w:rsidR="00A8456E" w:rsidRDefault="006C1195">
      <w:pPr>
        <w:pStyle w:val="BodyText"/>
        <w:numPr>
          <w:ilvl w:val="3"/>
          <w:numId w:val="12"/>
        </w:numPr>
        <w:tabs>
          <w:tab w:val="left" w:pos="1134"/>
        </w:tabs>
        <w:spacing w:before="197"/>
      </w:pPr>
      <w:r>
        <w:rPr>
          <w:spacing w:val="-3"/>
          <w:w w:val="115"/>
        </w:rPr>
        <w:t>Railw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</w:t>
      </w:r>
      <w:r>
        <w:rPr>
          <w:spacing w:val="10"/>
          <w:w w:val="115"/>
        </w:rPr>
        <w:t xml:space="preserve"> </w:t>
      </w:r>
      <w:r>
        <w:rPr>
          <w:w w:val="115"/>
        </w:rPr>
        <w:t>transportation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company;</w:t>
      </w:r>
    </w:p>
    <w:p w14:paraId="05554801" w14:textId="77777777" w:rsidR="00A8456E" w:rsidRDefault="006C1195">
      <w:pPr>
        <w:pStyle w:val="BodyText"/>
        <w:numPr>
          <w:ilvl w:val="3"/>
          <w:numId w:val="12"/>
        </w:numPr>
        <w:tabs>
          <w:tab w:val="left" w:pos="1134"/>
        </w:tabs>
        <w:spacing w:before="241"/>
      </w:pPr>
      <w:r>
        <w:rPr>
          <w:w w:val="110"/>
        </w:rPr>
        <w:t>Belgrade</w:t>
      </w:r>
      <w:r>
        <w:rPr>
          <w:spacing w:val="21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aterworks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sew</w:t>
      </w:r>
      <w:r>
        <w:rPr>
          <w:spacing w:val="-1"/>
          <w:w w:val="110"/>
        </w:rPr>
        <w:t>age;</w:t>
      </w:r>
    </w:p>
    <w:p w14:paraId="33B8104D" w14:textId="77777777" w:rsidR="00A8456E" w:rsidRDefault="006C1195">
      <w:pPr>
        <w:pStyle w:val="BodyText"/>
        <w:numPr>
          <w:ilvl w:val="3"/>
          <w:numId w:val="12"/>
        </w:numPr>
        <w:tabs>
          <w:tab w:val="left" w:pos="1134"/>
        </w:tabs>
        <w:spacing w:before="227"/>
        <w:rPr>
          <w:rFonts w:cs="PMingLiU"/>
          <w:sz w:val="16"/>
          <w:szCs w:val="16"/>
        </w:rPr>
      </w:pPr>
      <w:r>
        <w:rPr>
          <w:w w:val="110"/>
        </w:rPr>
        <w:t>Belgrade</w:t>
      </w:r>
      <w:r>
        <w:rPr>
          <w:spacing w:val="24"/>
          <w:w w:val="110"/>
        </w:rPr>
        <w:t xml:space="preserve"> </w:t>
      </w:r>
      <w:r>
        <w:rPr>
          <w:w w:val="110"/>
        </w:rPr>
        <w:t>Land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25"/>
          <w:w w:val="110"/>
        </w:rPr>
        <w:t xml:space="preserve"> </w:t>
      </w:r>
      <w:r>
        <w:rPr>
          <w:w w:val="110"/>
        </w:rPr>
        <w:t>agency;</w:t>
      </w:r>
      <w:r>
        <w:rPr>
          <w:w w:val="110"/>
          <w:position w:val="8"/>
          <w:sz w:val="16"/>
        </w:rPr>
        <w:t>14</w:t>
      </w:r>
    </w:p>
    <w:p w14:paraId="37562DD1" w14:textId="77777777" w:rsidR="00A8456E" w:rsidRDefault="00A8456E">
      <w:pPr>
        <w:spacing w:before="13"/>
        <w:rPr>
          <w:rFonts w:ascii="PMingLiU" w:eastAsia="PMingLiU" w:hAnsi="PMingLiU" w:cs="PMingLiU"/>
        </w:rPr>
      </w:pPr>
    </w:p>
    <w:p w14:paraId="00288E96" w14:textId="5BBE06DA" w:rsidR="00A8456E" w:rsidRDefault="006C1195">
      <w:pPr>
        <w:pStyle w:val="BodyText"/>
        <w:spacing w:line="293" w:lineRule="auto"/>
        <w:ind w:firstLine="338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-11"/>
          <w:w w:val="115"/>
        </w:rPr>
        <w:t xml:space="preserve"> </w:t>
      </w:r>
      <w:r>
        <w:rPr>
          <w:w w:val="115"/>
        </w:rPr>
        <w:t>important</w:t>
      </w:r>
      <w:r>
        <w:rPr>
          <w:spacing w:val="-10"/>
          <w:w w:val="115"/>
        </w:rPr>
        <w:t xml:space="preserve"> </w:t>
      </w:r>
      <w:r>
        <w:rPr>
          <w:w w:val="115"/>
        </w:rPr>
        <w:t>question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their</w:t>
      </w:r>
      <w:r>
        <w:rPr>
          <w:spacing w:val="-12"/>
          <w:w w:val="115"/>
        </w:rPr>
        <w:t xml:space="preserve"> </w:t>
      </w:r>
      <w:r>
        <w:rPr>
          <w:w w:val="115"/>
        </w:rPr>
        <w:t>articulation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discrepancy</w:t>
      </w:r>
      <w:r>
        <w:rPr>
          <w:spacing w:val="26"/>
          <w:w w:val="112"/>
        </w:rPr>
        <w:t xml:space="preserve"> </w:t>
      </w:r>
      <w:ins w:id="805" w:author="Chris Prickett" w:date="2017-02-12T16:26:00Z">
        <w:r w:rsidR="004C7C23">
          <w:rPr>
            <w:w w:val="115"/>
          </w:rPr>
          <w:t>between</w:t>
        </w:r>
      </w:ins>
      <w:del w:id="806" w:author="Chris Prickett" w:date="2017-02-12T16:26:00Z">
        <w:r w:rsidDel="004C7C23">
          <w:rPr>
            <w:w w:val="115"/>
          </w:rPr>
          <w:delText>of</w:delText>
        </w:r>
      </w:del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real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formal</w:t>
      </w:r>
      <w:r>
        <w:rPr>
          <w:spacing w:val="-4"/>
          <w:w w:val="115"/>
        </w:rPr>
        <w:t xml:space="preserve"> </w:t>
      </w:r>
      <w:r>
        <w:rPr>
          <w:w w:val="115"/>
        </w:rPr>
        <w:t>role</w:t>
      </w:r>
      <w:r>
        <w:rPr>
          <w:spacing w:val="-3"/>
          <w:w w:val="115"/>
        </w:rPr>
        <w:t xml:space="preserve"> </w:t>
      </w:r>
      <w:r>
        <w:rPr>
          <w:w w:val="115"/>
        </w:rPr>
        <w:t>they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tak</w:t>
      </w:r>
      <w:r>
        <w:rPr>
          <w:spacing w:val="-3"/>
          <w:w w:val="115"/>
        </w:rPr>
        <w:t xml:space="preserve">e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cycles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urban</w:t>
      </w:r>
      <w:r>
        <w:rPr>
          <w:spacing w:val="-3"/>
          <w:w w:val="115"/>
        </w:rPr>
        <w:t xml:space="preserve"> </w:t>
      </w:r>
      <w:r>
        <w:rPr>
          <w:w w:val="115"/>
        </w:rPr>
        <w:t>planning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tation.</w:t>
      </w:r>
    </w:p>
    <w:p w14:paraId="2EF2B3EF" w14:textId="77777777" w:rsidR="00A8456E" w:rsidRDefault="00A8456E">
      <w:pPr>
        <w:spacing w:before="6"/>
        <w:rPr>
          <w:rFonts w:ascii="PMingLiU" w:eastAsia="PMingLiU" w:hAnsi="PMingLiU" w:cs="PMingLiU"/>
          <w:sz w:val="24"/>
          <w:szCs w:val="24"/>
        </w:rPr>
      </w:pPr>
    </w:p>
    <w:p w14:paraId="2FEDAE72" w14:textId="35B05D9F" w:rsidR="008E62C8" w:rsidRDefault="006C1195">
      <w:pPr>
        <w:pStyle w:val="BodyText"/>
        <w:spacing w:line="291" w:lineRule="auto"/>
        <w:ind w:right="111"/>
        <w:jc w:val="both"/>
        <w:rPr>
          <w:spacing w:val="59"/>
          <w:w w:val="105"/>
        </w:rPr>
      </w:pPr>
      <w:r>
        <w:rPr>
          <w:rFonts w:ascii="Georgia" w:eastAsia="Georgia" w:hAnsi="Georgia" w:cs="Georgia"/>
          <w:b/>
          <w:bCs/>
          <w:w w:val="105"/>
        </w:rPr>
        <w:t>Supportive/secondary</w:t>
      </w:r>
      <w:r>
        <w:rPr>
          <w:rFonts w:ascii="Georgia" w:eastAsia="Georgia" w:hAnsi="Georgia" w:cs="Georgia"/>
          <w:b/>
          <w:bCs/>
          <w:spacing w:val="28"/>
          <w:w w:val="105"/>
        </w:rPr>
        <w:t xml:space="preserve"> </w:t>
      </w:r>
      <w:r>
        <w:rPr>
          <w:rFonts w:ascii="Georgia" w:eastAsia="Georgia" w:hAnsi="Georgia" w:cs="Georgia"/>
          <w:b/>
          <w:bCs/>
          <w:spacing w:val="-3"/>
          <w:w w:val="105"/>
        </w:rPr>
        <w:t>networks</w:t>
      </w:r>
      <w:ins w:id="807" w:author="Chris Prickett" w:date="2017-02-12T16:27:00Z">
        <w:r w:rsidR="004C7C23">
          <w:rPr>
            <w:rFonts w:ascii="Georgia" w:eastAsia="Georgia" w:hAnsi="Georgia" w:cs="Georgia"/>
            <w:b/>
            <w:bCs/>
            <w:spacing w:val="-3"/>
            <w:w w:val="105"/>
          </w:rPr>
          <w:t>:</w:t>
        </w:r>
      </w:ins>
      <w:r>
        <w:rPr>
          <w:rFonts w:ascii="Georgia" w:eastAsia="Georgia" w:hAnsi="Georgia" w:cs="Georgia"/>
          <w:b/>
          <w:bCs/>
          <w:spacing w:val="31"/>
          <w:w w:val="105"/>
        </w:rPr>
        <w:t xml:space="preserve"> </w:t>
      </w:r>
      <w:r>
        <w:rPr>
          <w:w w:val="105"/>
        </w:rPr>
        <w:t>Another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very</w:t>
      </w:r>
      <w:r>
        <w:rPr>
          <w:spacing w:val="15"/>
          <w:w w:val="105"/>
        </w:rPr>
        <w:t xml:space="preserve"> </w:t>
      </w:r>
      <w:r>
        <w:rPr>
          <w:w w:val="105"/>
        </w:rPr>
        <w:t>important</w:t>
      </w:r>
      <w:r>
        <w:rPr>
          <w:spacing w:val="15"/>
          <w:w w:val="105"/>
        </w:rPr>
        <w:t xml:space="preserve"> </w:t>
      </w:r>
      <w:r>
        <w:rPr>
          <w:w w:val="105"/>
        </w:rPr>
        <w:t>issue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stabilizing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destabilizing</w:t>
      </w:r>
      <w:r>
        <w:rPr>
          <w:spacing w:val="44"/>
          <w:w w:val="105"/>
        </w:rPr>
        <w:t xml:space="preserve"> </w:t>
      </w:r>
      <w:r>
        <w:rPr>
          <w:w w:val="105"/>
        </w:rPr>
        <w:t>agency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urban</w:t>
      </w:r>
      <w:r>
        <w:rPr>
          <w:spacing w:val="45"/>
          <w:w w:val="105"/>
        </w:rPr>
        <w:t xml:space="preserve"> </w:t>
      </w:r>
      <w:r>
        <w:rPr>
          <w:w w:val="105"/>
        </w:rPr>
        <w:t>space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actual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relationship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space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6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itself</w:t>
      </w:r>
      <w:r>
        <w:rPr>
          <w:spacing w:val="28"/>
          <w:w w:val="105"/>
        </w:rPr>
        <w:t xml:space="preserve"> </w:t>
      </w:r>
      <w:r>
        <w:rPr>
          <w:w w:val="105"/>
        </w:rPr>
        <w:t>incorporate</w:t>
      </w:r>
      <w:ins w:id="808" w:author="Chris Prickett" w:date="2017-02-12T16:27:00Z">
        <w:r w:rsidR="004C7C23">
          <w:rPr>
            <w:w w:val="105"/>
          </w:rPr>
          <w:t>d</w:t>
        </w:r>
      </w:ins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actor’s</w:t>
      </w:r>
      <w:r>
        <w:rPr>
          <w:spacing w:val="29"/>
          <w:w w:val="105"/>
        </w:rPr>
        <w:t xml:space="preserve"> </w:t>
      </w:r>
      <w:r>
        <w:rPr>
          <w:w w:val="105"/>
        </w:rPr>
        <w:t>nature.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extended</w:t>
      </w:r>
      <w:r>
        <w:rPr>
          <w:spacing w:val="28"/>
          <w:w w:val="105"/>
        </w:rPr>
        <w:t xml:space="preserve"> </w:t>
      </w:r>
      <w:r>
        <w:rPr>
          <w:w w:val="105"/>
        </w:rPr>
        <w:t>list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urban</w:t>
      </w:r>
      <w:r>
        <w:rPr>
          <w:spacing w:val="30"/>
          <w:w w:val="105"/>
        </w:rPr>
        <w:t xml:space="preserve"> </w:t>
      </w:r>
      <w:r>
        <w:rPr>
          <w:w w:val="105"/>
        </w:rPr>
        <w:t>functions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identi</w:t>
      </w:r>
      <w:del w:id="809" w:author="Chris Prickett" w:date="2017-02-12T16:27:00Z">
        <w:r w:rsidDel="004C7C23">
          <w:rPr>
            <w:spacing w:val="-1"/>
            <w:w w:val="105"/>
          </w:rPr>
          <w:delText>-</w:delText>
        </w:r>
        <w:r w:rsidDel="004C7C23">
          <w:rPr>
            <w:spacing w:val="29"/>
            <w:w w:val="118"/>
          </w:rPr>
          <w:delText xml:space="preserve"> </w:delText>
        </w:r>
      </w:del>
      <w:r>
        <w:rPr>
          <w:w w:val="105"/>
        </w:rPr>
        <w:t>fied</w:t>
      </w:r>
      <w:r>
        <w:rPr>
          <w:spacing w:val="49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Savamala</w:t>
      </w:r>
      <w:r>
        <w:rPr>
          <w:spacing w:val="50"/>
          <w:w w:val="105"/>
        </w:rPr>
        <w:t xml:space="preserve"> </w:t>
      </w:r>
      <w:r>
        <w:rPr>
          <w:w w:val="105"/>
        </w:rPr>
        <w:t>through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qualitative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inquiry</w:t>
      </w:r>
      <w:r>
        <w:rPr>
          <w:rFonts w:cs="PMingLiU"/>
          <w:spacing w:val="-1"/>
          <w:w w:val="105"/>
          <w:position w:val="8"/>
          <w:sz w:val="16"/>
          <w:szCs w:val="16"/>
        </w:rPr>
        <w:t>15</w:t>
      </w:r>
      <w:r>
        <w:rPr>
          <w:spacing w:val="-2"/>
          <w:w w:val="105"/>
        </w:rPr>
        <w:t>.</w:t>
      </w:r>
      <w:r>
        <w:rPr>
          <w:spacing w:val="59"/>
          <w:w w:val="115"/>
        </w:rPr>
        <w:t xml:space="preserve"> </w:t>
      </w:r>
      <w:r>
        <w:rPr>
          <w:w w:val="105"/>
        </w:rPr>
        <w:t>Apart</w:t>
      </w:r>
      <w:r>
        <w:rPr>
          <w:spacing w:val="56"/>
          <w:w w:val="105"/>
        </w:rPr>
        <w:t xml:space="preserve"> </w:t>
      </w:r>
      <w:r>
        <w:rPr>
          <w:w w:val="105"/>
        </w:rPr>
        <w:t>from</w:t>
      </w:r>
      <w:r>
        <w:rPr>
          <w:spacing w:val="57"/>
          <w:w w:val="105"/>
        </w:rPr>
        <w:t xml:space="preserve"> </w:t>
      </w:r>
      <w:r>
        <w:rPr>
          <w:w w:val="105"/>
        </w:rPr>
        <w:t>primary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functions,</w:t>
      </w:r>
      <w:r>
        <w:rPr>
          <w:w w:val="105"/>
        </w:rPr>
        <w:t xml:space="preserve"> </w:t>
      </w:r>
      <w:del w:id="810" w:author="Chris Prickett" w:date="2017-02-12T16:59:00Z">
        <w:r w:rsidDel="004D2577">
          <w:rPr>
            <w:w w:val="105"/>
          </w:rPr>
          <w:delText xml:space="preserve"> </w:delText>
        </w:r>
      </w:del>
      <w:r>
        <w:rPr>
          <w:spacing w:val="-2"/>
          <w:w w:val="105"/>
        </w:rPr>
        <w:t>which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56"/>
          <w:w w:val="105"/>
        </w:rPr>
        <w:t xml:space="preserve"> </w:t>
      </w:r>
      <w:r>
        <w:rPr>
          <w:w w:val="105"/>
        </w:rPr>
        <w:t>case</w:t>
      </w:r>
      <w:r>
        <w:rPr>
          <w:spacing w:val="57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serve</w:t>
      </w:r>
      <w:r>
        <w:rPr>
          <w:spacing w:val="57"/>
          <w:w w:val="105"/>
        </w:rPr>
        <w:t xml:space="preserve"> </w:t>
      </w:r>
      <w:r>
        <w:rPr>
          <w:w w:val="105"/>
        </w:rPr>
        <w:t>as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secondary,</w:t>
      </w:r>
      <w:r>
        <w:rPr>
          <w:w w:val="105"/>
        </w:rPr>
        <w:t xml:space="preserve">  the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secondary</w:t>
      </w:r>
      <w:r>
        <w:rPr>
          <w:spacing w:val="57"/>
          <w:w w:val="117"/>
        </w:rPr>
        <w:t xml:space="preserve"> </w:t>
      </w:r>
      <w:r>
        <w:rPr>
          <w:spacing w:val="-2"/>
          <w:w w:val="105"/>
        </w:rPr>
        <w:t>networks</w:t>
      </w:r>
      <w:r>
        <w:rPr>
          <w:spacing w:val="57"/>
          <w:w w:val="105"/>
        </w:rPr>
        <w:t xml:space="preserve"> </w:t>
      </w:r>
      <w:r>
        <w:rPr>
          <w:w w:val="105"/>
        </w:rPr>
        <w:t>are</w:t>
      </w:r>
      <w:r>
        <w:rPr>
          <w:spacing w:val="58"/>
          <w:w w:val="105"/>
        </w:rPr>
        <w:t xml:space="preserve"> </w:t>
      </w:r>
      <w:r>
        <w:rPr>
          <w:w w:val="105"/>
        </w:rPr>
        <w:t>summarized</w:t>
      </w:r>
      <w:r>
        <w:rPr>
          <w:spacing w:val="57"/>
          <w:w w:val="105"/>
        </w:rPr>
        <w:t xml:space="preserve"> </w:t>
      </w:r>
      <w:del w:id="811" w:author="Chris Prickett" w:date="2017-02-12T16:28:00Z">
        <w:r w:rsidDel="004C7C23">
          <w:rPr>
            <w:w w:val="105"/>
          </w:rPr>
          <w:delText>to</w:delText>
        </w:r>
        <w:r w:rsidDel="004C7C23">
          <w:rPr>
            <w:spacing w:val="58"/>
            <w:w w:val="105"/>
          </w:rPr>
          <w:delText xml:space="preserve"> </w:delText>
        </w:r>
      </w:del>
      <w:r>
        <w:rPr>
          <w:w w:val="105"/>
        </w:rPr>
        <w:t>separate</w:t>
      </w:r>
      <w:ins w:id="812" w:author="Chris Prickett" w:date="2017-02-12T16:28:00Z">
        <w:r w:rsidR="004C7C23">
          <w:rPr>
            <w:w w:val="105"/>
          </w:rPr>
          <w:t>ly</w:t>
        </w:r>
      </w:ins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8"/>
          <w:w w:val="105"/>
        </w:rPr>
        <w:t xml:space="preserve"> </w:t>
      </w:r>
      <w:ins w:id="813" w:author="Chris Prickett" w:date="2017-02-12T16:28:00Z">
        <w:r w:rsidR="004C7C23">
          <w:rPr>
            <w:spacing w:val="58"/>
            <w:w w:val="105"/>
          </w:rPr>
          <w:t xml:space="preserve">also </w:t>
        </w:r>
      </w:ins>
      <w:r>
        <w:rPr>
          <w:spacing w:val="-3"/>
          <w:w w:val="105"/>
        </w:rPr>
        <w:t>involve</w:t>
      </w:r>
      <w:del w:id="814" w:author="Chris Prickett" w:date="2017-02-12T16:28:00Z">
        <w:r w:rsidDel="004C7C23">
          <w:rPr>
            <w:spacing w:val="57"/>
            <w:w w:val="105"/>
          </w:rPr>
          <w:delText xml:space="preserve"> </w:delText>
        </w:r>
        <w:r w:rsidDel="004C7C23">
          <w:rPr>
            <w:w w:val="105"/>
          </w:rPr>
          <w:delText>also</w:delText>
        </w:r>
      </w:del>
      <w:r>
        <w:rPr>
          <w:w w:val="105"/>
        </w:rPr>
        <w:t>:</w:t>
      </w:r>
      <w:r>
        <w:rPr>
          <w:spacing w:val="39"/>
          <w:w w:val="105"/>
        </w:rPr>
        <w:t xml:space="preserve"> </w:t>
      </w:r>
      <w:r>
        <w:rPr>
          <w:w w:val="105"/>
        </w:rPr>
        <w:t>urban</w:t>
      </w:r>
      <w:r>
        <w:rPr>
          <w:spacing w:val="58"/>
          <w:w w:val="105"/>
        </w:rPr>
        <w:t xml:space="preserve"> </w:t>
      </w:r>
      <w:r>
        <w:rPr>
          <w:w w:val="105"/>
        </w:rPr>
        <w:t>related,</w:t>
      </w:r>
      <w:r>
        <w:rPr>
          <w:spacing w:val="57"/>
          <w:w w:val="105"/>
        </w:rPr>
        <w:t xml:space="preserve"> </w:t>
      </w:r>
      <w:r>
        <w:rPr>
          <w:w w:val="105"/>
        </w:rPr>
        <w:t>space</w:t>
      </w:r>
      <w:r>
        <w:rPr>
          <w:spacing w:val="58"/>
          <w:w w:val="105"/>
        </w:rPr>
        <w:t xml:space="preserve"> </w:t>
      </w:r>
      <w:r>
        <w:rPr>
          <w:w w:val="105"/>
        </w:rPr>
        <w:t>related,</w:t>
      </w:r>
      <w:r>
        <w:rPr>
          <w:spacing w:val="57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23"/>
        </w:rPr>
        <w:t xml:space="preserve"> </w:t>
      </w:r>
      <w:r>
        <w:rPr>
          <w:w w:val="105"/>
        </w:rPr>
        <w:t>related,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non-governmental,</w:t>
      </w:r>
      <w:r>
        <w:rPr>
          <w:spacing w:val="12"/>
          <w:w w:val="105"/>
        </w:rPr>
        <w:t xml:space="preserve"> </w:t>
      </w:r>
      <w:r>
        <w:rPr>
          <w:w w:val="105"/>
        </w:rPr>
        <w:t>infrastructural,</w:t>
      </w:r>
      <w:r>
        <w:rPr>
          <w:spacing w:val="12"/>
          <w:w w:val="105"/>
        </w:rPr>
        <w:t xml:space="preserve"> </w:t>
      </w:r>
      <w:r>
        <w:rPr>
          <w:w w:val="105"/>
        </w:rPr>
        <w:t>services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transportation</w:t>
      </w:r>
      <w:r>
        <w:rPr>
          <w:spacing w:val="8"/>
          <w:w w:val="105"/>
        </w:rPr>
        <w:t xml:space="preserve"> </w:t>
      </w:r>
      <w:r>
        <w:rPr>
          <w:w w:val="105"/>
        </w:rPr>
        <w:t>related</w:t>
      </w:r>
      <w:r>
        <w:rPr>
          <w:spacing w:val="5"/>
          <w:w w:val="105"/>
        </w:rPr>
        <w:t xml:space="preserve"> </w:t>
      </w:r>
      <w:r>
        <w:rPr>
          <w:w w:val="105"/>
        </w:rPr>
        <w:t>issues</w:t>
      </w:r>
      <w:r>
        <w:rPr>
          <w:spacing w:val="-2"/>
          <w:w w:val="105"/>
        </w:rPr>
        <w:t>.</w:t>
      </w:r>
      <w:r>
        <w:rPr>
          <w:spacing w:val="49"/>
          <w:w w:val="105"/>
        </w:rPr>
        <w:t xml:space="preserve"> </w:t>
      </w:r>
      <w:del w:id="815" w:author="Chris Prickett" w:date="2017-02-12T16:29:00Z">
        <w:r w:rsidDel="004C7C23">
          <w:rPr>
            <w:w w:val="105"/>
          </w:rPr>
          <w:delText>Besides</w:delText>
        </w:r>
      </w:del>
      <w:ins w:id="816" w:author="Chris Prickett" w:date="2017-02-12T16:29:00Z">
        <w:r w:rsidR="004C7C23">
          <w:rPr>
            <w:w w:val="105"/>
          </w:rPr>
          <w:t>In addition</w:t>
        </w:r>
      </w:ins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57"/>
          <w:w w:val="105"/>
        </w:rPr>
        <w:t xml:space="preserve"> </w:t>
      </w:r>
      <w:r>
        <w:rPr>
          <w:w w:val="105"/>
        </w:rPr>
        <w:t>added</w:t>
      </w:r>
      <w:r>
        <w:rPr>
          <w:spacing w:val="59"/>
          <w:w w:val="105"/>
        </w:rPr>
        <w:t xml:space="preserve"> </w:t>
      </w:r>
    </w:p>
    <w:p w14:paraId="4C4A0C60" w14:textId="4DAEA918" w:rsidR="00A8456E" w:rsidRDefault="006C1195">
      <w:pPr>
        <w:pStyle w:val="BodyText"/>
        <w:spacing w:line="291" w:lineRule="auto"/>
        <w:ind w:right="111"/>
        <w:jc w:val="both"/>
      </w:pPr>
      <w:r>
        <w:rPr>
          <w:w w:val="105"/>
        </w:rPr>
        <w:t>categories</w:t>
      </w:r>
      <w:r>
        <w:rPr>
          <w:spacing w:val="59"/>
          <w:w w:val="105"/>
        </w:rPr>
        <w:t xml:space="preserve"> </w:t>
      </w:r>
      <w:r>
        <w:rPr>
          <w:w w:val="105"/>
        </w:rPr>
        <w:t>are</w:t>
      </w:r>
      <w:ins w:id="817" w:author="Chris Prickett" w:date="2017-02-12T16:29:00Z">
        <w:r w:rsidR="004C7C23">
          <w:rPr>
            <w:w w:val="105"/>
          </w:rPr>
          <w:t xml:space="preserve"> a</w:t>
        </w:r>
      </w:ins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59"/>
          <w:w w:val="105"/>
        </w:rPr>
        <w:t xml:space="preserve"> </w:t>
      </w:r>
      <w:r w:rsidR="008E62C8">
        <w:rPr>
          <w:w w:val="105"/>
        </w:rPr>
        <w:t>stabiliz</w:t>
      </w:r>
      <w:r>
        <w:rPr>
          <w:w w:val="105"/>
        </w:rPr>
        <w:t xml:space="preserve">ing/destabilizing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source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agency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Savamala.</w:t>
      </w:r>
    </w:p>
    <w:p w14:paraId="4FC9AB38" w14:textId="0D817136" w:rsidR="00A8456E" w:rsidRDefault="006C1195" w:rsidP="008E62C8">
      <w:pPr>
        <w:pStyle w:val="BodyText"/>
        <w:spacing w:before="17" w:line="293" w:lineRule="auto"/>
        <w:ind w:right="111" w:firstLine="338"/>
        <w:jc w:val="both"/>
        <w:rPr>
          <w:rFonts w:cs="PMingLiU"/>
          <w:sz w:val="20"/>
          <w:szCs w:val="20"/>
        </w:rPr>
      </w:pP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these</w:t>
      </w:r>
      <w:r>
        <w:rPr>
          <w:spacing w:val="-9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-8"/>
          <w:w w:val="115"/>
        </w:rPr>
        <w:t xml:space="preserve"> </w:t>
      </w:r>
      <w:r>
        <w:rPr>
          <w:w w:val="115"/>
        </w:rPr>
        <w:t>it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crucial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men</w:t>
      </w:r>
      <w:r>
        <w:rPr>
          <w:spacing w:val="-1"/>
          <w:w w:val="115"/>
        </w:rPr>
        <w:t>tion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how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rising</w:t>
      </w:r>
      <w:r>
        <w:rPr>
          <w:spacing w:val="-9"/>
          <w:w w:val="115"/>
        </w:rPr>
        <w:t xml:space="preserve"> </w:t>
      </w:r>
      <w:r>
        <w:rPr>
          <w:w w:val="115"/>
        </w:rPr>
        <w:t>global</w:t>
      </w:r>
      <w:r>
        <w:rPr>
          <w:spacing w:val="-9"/>
          <w:w w:val="115"/>
        </w:rPr>
        <w:t xml:space="preserve"> </w:t>
      </w:r>
      <w:r>
        <w:rPr>
          <w:w w:val="115"/>
        </w:rPr>
        <w:t>trend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practice-</w:t>
      </w:r>
      <w:r>
        <w:rPr>
          <w:spacing w:val="23"/>
          <w:w w:val="113"/>
        </w:rPr>
        <w:t xml:space="preserve"> </w:t>
      </w:r>
      <w:r>
        <w:rPr>
          <w:w w:val="115"/>
        </w:rPr>
        <w:t>based</w:t>
      </w:r>
      <w:r>
        <w:rPr>
          <w:spacing w:val="-26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-25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education,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-25"/>
          <w:w w:val="115"/>
        </w:rPr>
        <w:t xml:space="preserve"> </w:t>
      </w:r>
      <w:r>
        <w:rPr>
          <w:w w:val="115"/>
        </w:rPr>
        <w:t>is</w:t>
      </w:r>
      <w:r>
        <w:rPr>
          <w:spacing w:val="-26"/>
          <w:w w:val="115"/>
        </w:rPr>
        <w:t xml:space="preserve"> </w:t>
      </w:r>
      <w:r>
        <w:rPr>
          <w:w w:val="115"/>
        </w:rPr>
        <w:t>coming</w:t>
      </w:r>
      <w:r>
        <w:rPr>
          <w:spacing w:val="-25"/>
          <w:w w:val="115"/>
        </w:rPr>
        <w:t xml:space="preserve"> </w:t>
      </w:r>
      <w:ins w:id="818" w:author="Chris Prickett" w:date="2017-02-12T16:31:00Z">
        <w:r w:rsidR="00FD3020">
          <w:rPr>
            <w:spacing w:val="-25"/>
            <w:w w:val="115"/>
          </w:rPr>
          <w:t xml:space="preserve">from </w:t>
        </w:r>
      </w:ins>
      <w:r>
        <w:rPr>
          <w:w w:val="115"/>
        </w:rPr>
        <w:t>outside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formal</w:t>
      </w:r>
      <w:r>
        <w:rPr>
          <w:spacing w:val="-25"/>
          <w:w w:val="115"/>
        </w:rPr>
        <w:t xml:space="preserve"> </w:t>
      </w:r>
      <w:r>
        <w:rPr>
          <w:w w:val="115"/>
        </w:rPr>
        <w:t>institutions,</w:t>
      </w:r>
      <w:r>
        <w:rPr>
          <w:spacing w:val="-22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-26"/>
          <w:w w:val="115"/>
        </w:rPr>
        <w:t xml:space="preserve"> </w:t>
      </w:r>
      <w:r>
        <w:rPr>
          <w:w w:val="115"/>
        </w:rPr>
        <w:t>also</w:t>
      </w:r>
      <w:r>
        <w:rPr>
          <w:spacing w:val="-25"/>
          <w:w w:val="115"/>
        </w:rPr>
        <w:t xml:space="preserve"> </w:t>
      </w:r>
      <w:r>
        <w:rPr>
          <w:w w:val="115"/>
        </w:rPr>
        <w:t>entered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 xml:space="preserve">amala </w:t>
      </w:r>
      <w:r>
        <w:rPr>
          <w:w w:val="115"/>
        </w:rPr>
        <w:t>through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ini</w:t>
      </w:r>
      <w:r>
        <w:rPr>
          <w:spacing w:val="-1"/>
          <w:w w:val="115"/>
        </w:rPr>
        <w:t>tiativ</w:t>
      </w:r>
      <w:r>
        <w:rPr>
          <w:spacing w:val="-2"/>
          <w:w w:val="115"/>
        </w:rPr>
        <w:t>es</w:t>
      </w:r>
      <w:r>
        <w:rPr>
          <w:spacing w:val="-4"/>
          <w:w w:val="115"/>
        </w:rPr>
        <w:t xml:space="preserve"> </w:t>
      </w:r>
      <w:ins w:id="819" w:author="Chris Prickett" w:date="2017-02-12T16:31:00Z">
        <w:r w:rsidR="00FD3020">
          <w:rPr>
            <w:spacing w:val="-2"/>
            <w:w w:val="115"/>
          </w:rPr>
          <w:t>of the</w:t>
        </w:r>
      </w:ins>
      <w:del w:id="820" w:author="Chris Prickett" w:date="2017-02-12T16:31:00Z">
        <w:r w:rsidDel="00FD3020">
          <w:rPr>
            <w:spacing w:val="-2"/>
            <w:w w:val="115"/>
          </w:rPr>
          <w:delText>from</w:delText>
        </w:r>
      </w:del>
      <w:r>
        <w:rPr>
          <w:spacing w:val="-4"/>
          <w:w w:val="115"/>
        </w:rPr>
        <w:t xml:space="preserve"> </w:t>
      </w:r>
      <w:r>
        <w:rPr>
          <w:spacing w:val="1"/>
          <w:w w:val="115"/>
        </w:rPr>
        <w:t>Goethe</w:t>
      </w:r>
      <w:r>
        <w:rPr>
          <w:spacing w:val="-4"/>
          <w:w w:val="115"/>
        </w:rPr>
        <w:t xml:space="preserve"> </w:t>
      </w:r>
      <w:r>
        <w:rPr>
          <w:w w:val="115"/>
        </w:rPr>
        <w:t>Institute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(international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actor), </w:t>
      </w:r>
      <w:proofErr w:type="spellStart"/>
      <w:r>
        <w:rPr>
          <w:w w:val="115"/>
        </w:rPr>
        <w:t>Mikser</w:t>
      </w:r>
      <w:proofErr w:type="spellEnd"/>
      <w:r>
        <w:rPr>
          <w:spacing w:val="39"/>
          <w:w w:val="109"/>
        </w:rPr>
        <w:t xml:space="preserve"> </w:t>
      </w:r>
      <w:r>
        <w:rPr>
          <w:w w:val="115"/>
        </w:rPr>
        <w:t>House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K</w:t>
      </w:r>
      <w:r>
        <w:rPr>
          <w:spacing w:val="-3"/>
          <w:w w:val="115"/>
        </w:rPr>
        <w:t>C</w:t>
      </w:r>
      <w:r>
        <w:rPr>
          <w:spacing w:val="2"/>
          <w:w w:val="115"/>
        </w:rPr>
        <w:t xml:space="preserve"> </w:t>
      </w:r>
      <w:r>
        <w:rPr>
          <w:w w:val="115"/>
        </w:rPr>
        <w:t>Grad</w:t>
      </w:r>
      <w:r>
        <w:rPr>
          <w:spacing w:val="3"/>
          <w:w w:val="115"/>
        </w:rPr>
        <w:t xml:space="preserve"> </w:t>
      </w:r>
      <w:r>
        <w:rPr>
          <w:w w:val="115"/>
        </w:rPr>
        <w:t>(national</w:t>
      </w:r>
      <w:r>
        <w:rPr>
          <w:spacing w:val="2"/>
          <w:w w:val="115"/>
        </w:rPr>
        <w:t xml:space="preserve"> </w:t>
      </w:r>
      <w:r>
        <w:rPr>
          <w:w w:val="115"/>
        </w:rPr>
        <w:t>actors).</w:t>
      </w:r>
      <w:r>
        <w:rPr>
          <w:spacing w:val="27"/>
          <w:w w:val="115"/>
        </w:rPr>
        <w:t xml:space="preserve"> </w:t>
      </w:r>
      <w:r>
        <w:rPr>
          <w:w w:val="115"/>
        </w:rPr>
        <w:t>These</w:t>
      </w:r>
      <w:r>
        <w:rPr>
          <w:spacing w:val="3"/>
          <w:w w:val="115"/>
        </w:rPr>
        <w:t xml:space="preserve"> </w:t>
      </w:r>
      <w:r>
        <w:rPr>
          <w:w w:val="115"/>
        </w:rPr>
        <w:t>actors</w:t>
      </w:r>
      <w:r>
        <w:rPr>
          <w:spacing w:val="4"/>
          <w:w w:val="115"/>
        </w:rPr>
        <w:t xml:space="preserve"> </w:t>
      </w:r>
      <w:r>
        <w:rPr>
          <w:w w:val="115"/>
        </w:rPr>
        <w:t>gather</w:t>
      </w:r>
      <w:r>
        <w:rPr>
          <w:spacing w:val="3"/>
          <w:w w:val="115"/>
        </w:rPr>
        <w:t xml:space="preserve"> </w:t>
      </w:r>
      <w:r>
        <w:rPr>
          <w:w w:val="115"/>
        </w:rPr>
        <w:t>cultural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workers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associations,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-23"/>
          <w:w w:val="115"/>
        </w:rPr>
        <w:t xml:space="preserve"> </w:t>
      </w:r>
      <w:r>
        <w:rPr>
          <w:w w:val="115"/>
        </w:rPr>
        <w:t>academics,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architects,</w:t>
      </w:r>
      <w:r>
        <w:rPr>
          <w:spacing w:val="-21"/>
          <w:w w:val="115"/>
        </w:rPr>
        <w:t xml:space="preserve"> </w:t>
      </w:r>
      <w:r>
        <w:rPr>
          <w:w w:val="115"/>
        </w:rPr>
        <w:t>designers,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spacing w:val="-3"/>
          <w:w w:val="115"/>
        </w:rPr>
        <w:t>young</w:t>
      </w:r>
      <w:r>
        <w:rPr>
          <w:spacing w:val="-22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eople</w:t>
      </w:r>
      <w:r>
        <w:rPr>
          <w:spacing w:val="-23"/>
          <w:w w:val="115"/>
        </w:rPr>
        <w:t xml:space="preserve"> </w:t>
      </w: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general</w:t>
      </w:r>
      <w:r>
        <w:rPr>
          <w:spacing w:val="-22"/>
          <w:w w:val="115"/>
        </w:rPr>
        <w:t xml:space="preserve"> </w:t>
      </w:r>
      <w:r>
        <w:rPr>
          <w:w w:val="115"/>
        </w:rPr>
        <w:t>around</w:t>
      </w:r>
      <w:r>
        <w:rPr>
          <w:spacing w:val="-23"/>
          <w:w w:val="115"/>
        </w:rPr>
        <w:t xml:space="preserve"> </w:t>
      </w:r>
      <w:r>
        <w:rPr>
          <w:w w:val="115"/>
        </w:rPr>
        <w:t>methodological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(School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20"/>
          <w:w w:val="115"/>
        </w:rPr>
        <w:t xml:space="preserve"> </w:t>
      </w:r>
      <w:r>
        <w:rPr>
          <w:w w:val="115"/>
        </w:rPr>
        <w:t>practices),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educativ</w:t>
      </w:r>
      <w:r>
        <w:rPr>
          <w:spacing w:val="-2"/>
          <w:w w:val="115"/>
        </w:rPr>
        <w:t>e</w:t>
      </w:r>
      <w:r>
        <w:rPr>
          <w:spacing w:val="-20"/>
          <w:w w:val="115"/>
        </w:rPr>
        <w:t xml:space="preserve"> </w:t>
      </w:r>
      <w:r>
        <w:rPr>
          <w:w w:val="115"/>
        </w:rPr>
        <w:t>(The</w:t>
      </w:r>
      <w:r>
        <w:rPr>
          <w:spacing w:val="-20"/>
          <w:w w:val="115"/>
        </w:rPr>
        <w:t xml:space="preserve"> </w:t>
      </w:r>
      <w:r>
        <w:rPr>
          <w:w w:val="115"/>
        </w:rPr>
        <w:t>game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spacing w:val="-3"/>
          <w:w w:val="115"/>
        </w:rPr>
        <w:t>Sav</w:t>
      </w:r>
      <w:r>
        <w:rPr>
          <w:spacing w:val="-2"/>
          <w:w w:val="115"/>
        </w:rPr>
        <w:t>amala),</w:t>
      </w:r>
      <w:r>
        <w:rPr>
          <w:spacing w:val="-18"/>
          <w:w w:val="115"/>
        </w:rPr>
        <w:t xml:space="preserve"> </w:t>
      </w:r>
      <w:r>
        <w:rPr>
          <w:w w:val="115"/>
        </w:rPr>
        <w:t>participatory</w:t>
      </w:r>
      <w:r>
        <w:rPr>
          <w:spacing w:val="-20"/>
          <w:w w:val="115"/>
        </w:rPr>
        <w:t xml:space="preserve"> </w:t>
      </w:r>
      <w:r>
        <w:rPr>
          <w:w w:val="115"/>
        </w:rPr>
        <w:t>(My</w:t>
      </w:r>
      <w:r>
        <w:rPr>
          <w:spacing w:val="29"/>
          <w:w w:val="112"/>
        </w:rPr>
        <w:t xml:space="preserve"> </w:t>
      </w:r>
      <w:r>
        <w:rPr>
          <w:w w:val="115"/>
        </w:rPr>
        <w:t>piece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Sav</w:t>
      </w:r>
      <w:r>
        <w:rPr>
          <w:spacing w:val="-2"/>
          <w:w w:val="115"/>
        </w:rPr>
        <w:t>amala),</w:t>
      </w:r>
      <w:r>
        <w:rPr>
          <w:spacing w:val="11"/>
          <w:w w:val="115"/>
        </w:rPr>
        <w:t xml:space="preserve"> </w:t>
      </w:r>
      <w:r>
        <w:rPr>
          <w:w w:val="115"/>
        </w:rPr>
        <w:t>practice-based</w:t>
      </w:r>
      <w:r>
        <w:rPr>
          <w:spacing w:val="8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Urbego</w:t>
      </w:r>
      <w:proofErr w:type="spellEnd"/>
      <w:r>
        <w:rPr>
          <w:w w:val="115"/>
        </w:rPr>
        <w:t>),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urban</w:t>
      </w:r>
      <w:r>
        <w:rPr>
          <w:spacing w:val="8"/>
          <w:w w:val="115"/>
        </w:rPr>
        <w:t xml:space="preserve"> </w:t>
      </w:r>
      <w:r>
        <w:rPr>
          <w:w w:val="115"/>
        </w:rPr>
        <w:t>related</w:t>
      </w:r>
      <w:r>
        <w:rPr>
          <w:spacing w:val="8"/>
          <w:w w:val="115"/>
        </w:rPr>
        <w:t xml:space="preserve"> </w:t>
      </w:r>
      <w:r>
        <w:rPr>
          <w:w w:val="115"/>
        </w:rPr>
        <w:t>activities</w:t>
      </w:r>
      <w:r w:rsidR="008E62C8">
        <w:rPr>
          <w:spacing w:val="8"/>
          <w:w w:val="115"/>
        </w:rPr>
        <w:t>.</w:t>
      </w:r>
    </w:p>
    <w:p w14:paraId="06BA7636" w14:textId="6A9FA166" w:rsidR="008E62C8" w:rsidRDefault="006C1195" w:rsidP="00A13764">
      <w:pPr>
        <w:pStyle w:val="BodyText"/>
        <w:spacing w:line="289" w:lineRule="auto"/>
        <w:ind w:right="111" w:firstLine="338"/>
        <w:jc w:val="both"/>
        <w:rPr>
          <w:rFonts w:ascii="Kozuka Mincho Pr6N L"/>
          <w:spacing w:val="2"/>
          <w:position w:val="8"/>
          <w:sz w:val="12"/>
        </w:rPr>
      </w:pPr>
      <w:r>
        <w:rPr>
          <w:spacing w:val="-3"/>
          <w:w w:val="110"/>
        </w:rPr>
        <w:t>Moreo</w:t>
      </w:r>
      <w:r>
        <w:rPr>
          <w:spacing w:val="-2"/>
          <w:w w:val="110"/>
        </w:rPr>
        <w:t>ver,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relationality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space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1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as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kept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41"/>
          <w:w w:val="110"/>
        </w:rPr>
        <w:t xml:space="preserve"> </w:t>
      </w:r>
      <w:r>
        <w:rPr>
          <w:w w:val="110"/>
        </w:rPr>
        <w:t>all</w:t>
      </w:r>
      <w:r>
        <w:rPr>
          <w:spacing w:val="41"/>
          <w:w w:val="110"/>
        </w:rPr>
        <w:t xml:space="preserve"> </w:t>
      </w:r>
      <w:r>
        <w:rPr>
          <w:w w:val="110"/>
        </w:rPr>
        <w:t>as</w:t>
      </w:r>
      <w:r>
        <w:rPr>
          <w:spacing w:val="41"/>
          <w:w w:val="110"/>
        </w:rPr>
        <w:t xml:space="preserve"> </w:t>
      </w:r>
      <w:ins w:id="821" w:author="Chris Prickett" w:date="2017-02-12T16:34:00Z">
        <w:r w:rsidR="00FD3020">
          <w:rPr>
            <w:w w:val="110"/>
          </w:rPr>
          <w:t>a</w:t>
        </w:r>
      </w:ins>
      <w:del w:id="822" w:author="Chris Prickett" w:date="2017-02-12T16:34:00Z">
        <w:r w:rsidDel="00FD3020">
          <w:rPr>
            <w:w w:val="110"/>
          </w:rPr>
          <w:delText>the</w:delText>
        </w:r>
      </w:del>
      <w:r>
        <w:rPr>
          <w:spacing w:val="41"/>
          <w:w w:val="110"/>
        </w:rPr>
        <w:t xml:space="preserve"> </w:t>
      </w:r>
      <w:r>
        <w:rPr>
          <w:w w:val="110"/>
        </w:rPr>
        <w:t>question</w:t>
      </w:r>
      <w:r>
        <w:rPr>
          <w:spacing w:val="47"/>
          <w:w w:val="113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resources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either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or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alternativ</w:t>
      </w:r>
      <w:r>
        <w:rPr>
          <w:spacing w:val="-2"/>
          <w:w w:val="110"/>
        </w:rPr>
        <w:t>e</w:t>
      </w:r>
      <w:r>
        <w:rPr>
          <w:spacing w:val="38"/>
          <w:w w:val="110"/>
        </w:rPr>
        <w:t xml:space="preserve"> </w:t>
      </w:r>
      <w:r>
        <w:rPr>
          <w:w w:val="110"/>
        </w:rPr>
        <w:t>culture,</w:t>
      </w:r>
      <w:r>
        <w:rPr>
          <w:spacing w:val="41"/>
          <w:w w:val="110"/>
        </w:rPr>
        <w:t xml:space="preserve"> </w:t>
      </w:r>
      <w:r>
        <w:rPr>
          <w:w w:val="110"/>
        </w:rPr>
        <w:t>artists,</w:t>
      </w:r>
      <w:r>
        <w:rPr>
          <w:spacing w:val="42"/>
          <w:w w:val="110"/>
        </w:rPr>
        <w:t xml:space="preserve"> </w:t>
      </w:r>
      <w:r>
        <w:rPr>
          <w:w w:val="110"/>
        </w:rPr>
        <w:t>social</w:t>
      </w:r>
      <w:r>
        <w:rPr>
          <w:spacing w:val="37"/>
          <w:w w:val="110"/>
        </w:rPr>
        <w:t xml:space="preserve"> </w:t>
      </w:r>
      <w:r>
        <w:rPr>
          <w:w w:val="110"/>
        </w:rPr>
        <w:t>organizations,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service-oriented</w:t>
      </w:r>
      <w:r>
        <w:rPr>
          <w:spacing w:val="46"/>
          <w:w w:val="119"/>
        </w:rPr>
        <w:t xml:space="preserve"> </w:t>
      </w:r>
      <w:r>
        <w:rPr>
          <w:spacing w:val="-1"/>
          <w:w w:val="110"/>
        </w:rPr>
        <w:t>entrepreneurs</w:t>
      </w:r>
      <w:r>
        <w:rPr>
          <w:spacing w:val="-1"/>
          <w:w w:val="110"/>
          <w:position w:val="8"/>
          <w:sz w:val="16"/>
        </w:rPr>
        <w:t>16</w:t>
      </w:r>
      <w:r>
        <w:rPr>
          <w:spacing w:val="5"/>
          <w:w w:val="110"/>
          <w:position w:val="8"/>
          <w:sz w:val="16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en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residents.</w:t>
      </w:r>
      <w:r>
        <w:rPr>
          <w:spacing w:val="62"/>
          <w:w w:val="110"/>
        </w:rPr>
        <w:t xml:space="preserve"> </w:t>
      </w:r>
      <w:r>
        <w:rPr>
          <w:w w:val="110"/>
        </w:rPr>
        <w:t>They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24"/>
          <w:w w:val="110"/>
        </w:rPr>
        <w:t xml:space="preserve"> </w:t>
      </w:r>
      <w:ins w:id="823" w:author="Chris Prickett" w:date="2017-02-12T16:35:00Z">
        <w:r w:rsidR="00FD3020">
          <w:rPr>
            <w:spacing w:val="24"/>
            <w:w w:val="110"/>
          </w:rPr>
          <w:t xml:space="preserve">all </w:t>
        </w:r>
      </w:ins>
      <w:r>
        <w:rPr>
          <w:w w:val="110"/>
        </w:rPr>
        <w:t>b</w:t>
      </w:r>
      <w:r>
        <w:rPr>
          <w:spacing w:val="1"/>
          <w:w w:val="110"/>
        </w:rPr>
        <w:t>een</w:t>
      </w:r>
      <w:del w:id="824" w:author="Chris Prickett" w:date="2017-02-12T16:35:00Z">
        <w:r w:rsidDel="00FD3020">
          <w:rPr>
            <w:spacing w:val="24"/>
            <w:w w:val="110"/>
          </w:rPr>
          <w:delText xml:space="preserve"> </w:delText>
        </w:r>
        <w:r w:rsidDel="00FD3020">
          <w:rPr>
            <w:w w:val="110"/>
          </w:rPr>
          <w:delText>all</w:delText>
        </w:r>
      </w:del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need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space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their</w:t>
      </w:r>
      <w:r>
        <w:rPr>
          <w:spacing w:val="37"/>
          <w:w w:val="118"/>
        </w:rPr>
        <w:t xml:space="preserve"> </w:t>
      </w:r>
      <w:r>
        <w:rPr>
          <w:w w:val="110"/>
        </w:rPr>
        <w:t>rather</w:t>
      </w:r>
      <w:r>
        <w:rPr>
          <w:spacing w:val="62"/>
          <w:w w:val="110"/>
        </w:rPr>
        <w:t xml:space="preserve"> </w:t>
      </w:r>
      <w:r>
        <w:rPr>
          <w:spacing w:val="-1"/>
          <w:w w:val="110"/>
        </w:rPr>
        <w:t>diverse</w:t>
      </w:r>
      <w:r>
        <w:rPr>
          <w:w w:val="110"/>
        </w:rPr>
        <w:t xml:space="preserve">  </w:t>
      </w:r>
      <w:r>
        <w:rPr>
          <w:spacing w:val="-1"/>
          <w:w w:val="110"/>
        </w:rPr>
        <w:t>interests</w:t>
      </w:r>
      <w:r>
        <w:rPr>
          <w:w w:val="110"/>
        </w:rPr>
        <w:t xml:space="preserve">).  </w:t>
      </w:r>
      <w:r>
        <w:rPr>
          <w:spacing w:val="34"/>
          <w:w w:val="110"/>
        </w:rPr>
        <w:t xml:space="preserve"> </w:t>
      </w:r>
      <w:r>
        <w:rPr>
          <w:w w:val="110"/>
        </w:rPr>
        <w:t>In  this</w:t>
      </w:r>
      <w:r>
        <w:rPr>
          <w:spacing w:val="62"/>
          <w:w w:val="110"/>
        </w:rPr>
        <w:t xml:space="preserve"> </w:t>
      </w:r>
      <w:r>
        <w:rPr>
          <w:w w:val="110"/>
        </w:rPr>
        <w:t>respect,</w:t>
      </w:r>
      <w:r w:rsidR="00A13764">
        <w:rPr>
          <w:w w:val="110"/>
        </w:rPr>
        <w:t xml:space="preserve"> </w:t>
      </w:r>
      <w:r w:rsidR="00A13764">
        <w:rPr>
          <w:w w:val="115"/>
        </w:rPr>
        <w:t>the</w:t>
      </w:r>
      <w:r w:rsidR="00A13764">
        <w:rPr>
          <w:spacing w:val="33"/>
          <w:w w:val="115"/>
        </w:rPr>
        <w:t xml:space="preserve"> </w:t>
      </w:r>
      <w:r w:rsidR="00A13764">
        <w:rPr>
          <w:w w:val="115"/>
        </w:rPr>
        <w:t>actions</w:t>
      </w:r>
      <w:r w:rsidR="00A13764">
        <w:rPr>
          <w:spacing w:val="34"/>
          <w:w w:val="115"/>
        </w:rPr>
        <w:t xml:space="preserve"> </w:t>
      </w:r>
      <w:r w:rsidR="00A13764">
        <w:rPr>
          <w:w w:val="115"/>
        </w:rPr>
        <w:t>of</w:t>
      </w:r>
      <w:r w:rsidR="00A13764">
        <w:rPr>
          <w:spacing w:val="33"/>
          <w:w w:val="115"/>
        </w:rPr>
        <w:t xml:space="preserve"> </w:t>
      </w:r>
      <w:r w:rsidR="00A13764">
        <w:rPr>
          <w:w w:val="115"/>
        </w:rPr>
        <w:t>the</w:t>
      </w:r>
      <w:r w:rsidR="00A13764">
        <w:rPr>
          <w:spacing w:val="33"/>
          <w:w w:val="115"/>
        </w:rPr>
        <w:t xml:space="preserve"> </w:t>
      </w:r>
      <w:r w:rsidR="00A13764">
        <w:rPr>
          <w:spacing w:val="-3"/>
          <w:w w:val="115"/>
        </w:rPr>
        <w:t>non-governmen</w:t>
      </w:r>
      <w:r w:rsidR="00A13764">
        <w:rPr>
          <w:spacing w:val="-2"/>
          <w:w w:val="115"/>
        </w:rPr>
        <w:t xml:space="preserve">tal </w:t>
      </w:r>
      <w:r w:rsidR="00A13764">
        <w:rPr>
          <w:w w:val="115"/>
        </w:rPr>
        <w:t>sector</w:t>
      </w:r>
    </w:p>
    <w:p w14:paraId="3A55BA8D" w14:textId="52F046A1" w:rsidR="008E62C8" w:rsidRDefault="000747F7">
      <w:pPr>
        <w:spacing w:before="36" w:line="288" w:lineRule="exact"/>
        <w:ind w:left="763"/>
        <w:rPr>
          <w:rFonts w:ascii="Kozuka Mincho Pr6N L"/>
          <w:spacing w:val="2"/>
          <w:position w:val="8"/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192" behindDoc="1" locked="0" layoutInCell="1" allowOverlap="1" wp14:anchorId="049F59A9" wp14:editId="250F31A5">
                <wp:simplePos x="0" y="0"/>
                <wp:positionH relativeFrom="page">
                  <wp:posOffset>1440180</wp:posOffset>
                </wp:positionH>
                <wp:positionV relativeFrom="paragraph">
                  <wp:posOffset>173355</wp:posOffset>
                </wp:positionV>
                <wp:extent cx="2160270" cy="1270"/>
                <wp:effectExtent l="11430" t="11430" r="9525" b="6350"/>
                <wp:wrapNone/>
                <wp:docPr id="181" name="Group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125"/>
                          <a:chExt cx="3402" cy="2"/>
                        </a:xfrm>
                      </wpg:grpSpPr>
                      <wps:wsp>
                        <wps:cNvPr id="182" name="Freeform 1204"/>
                        <wps:cNvSpPr>
                          <a:spLocks/>
                        </wps:cNvSpPr>
                        <wps:spPr bwMode="auto">
                          <a:xfrm>
                            <a:off x="2268" y="125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26" style="position:absolute;margin-left:113.4pt;margin-top:13.65pt;width:170.1pt;height:.1pt;z-index:-46288;mso-position-horizontal-relative:page" coordorigin="2268,125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">
                <v:shape id="Freeform 1204" o:spid="_x0000_s1027" style="position:absolute;left:2268;top:125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lOsMA&#10;AADcAAAADwAAAGRycy9kb3ducmV2LnhtbERP22oCMRB9L/gPYQRfimbrQ9XVKItQrVCKtw8YN7MX&#10;3EyWTdTVrzcFoW9zONeZLVpTiSs1rrSs4GMQgSBOrS45V3A8fPXHIJxH1lhZJgV3crCYd95mGGt7&#10;4x1d9z4XIYRdjAoK7+tYSpcWZNANbE0cuMw2Bn2ATS51g7cQbio5jKJPabDk0FBgTcuC0vP+YhSc&#10;N6dsErnR4TfPVslj/b5Nqp9EqV63TaYgPLX+X/xyf+swfzyEv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8lOsMAAADcAAAADwAAAAAAAAAAAAAAAACYAgAAZHJzL2Rv&#10;d25yZXYueG1sUEsFBgAAAAAEAAQA9QAAAIg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</w:p>
    <w:p w14:paraId="05E29143" w14:textId="77777777" w:rsidR="00A8456E" w:rsidRDefault="006C1195">
      <w:pPr>
        <w:spacing w:before="36" w:line="288" w:lineRule="exact"/>
        <w:ind w:left="763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2"/>
          <w:position w:val="8"/>
          <w:sz w:val="12"/>
        </w:rPr>
        <w:t>14</w:t>
      </w:r>
      <w:r>
        <w:rPr>
          <w:rFonts w:ascii="Century"/>
          <w:spacing w:val="2"/>
          <w:sz w:val="18"/>
        </w:rPr>
        <w:t>as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financial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2"/>
          <w:sz w:val="18"/>
        </w:rPr>
        <w:t>managemen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office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2"/>
          <w:sz w:val="18"/>
        </w:rPr>
        <w:t>real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estate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3"/>
          <w:sz w:val="18"/>
        </w:rPr>
        <w:t>cit</w:t>
      </w:r>
      <w:r>
        <w:rPr>
          <w:rFonts w:ascii="Century"/>
          <w:spacing w:val="-2"/>
          <w:sz w:val="18"/>
        </w:rPr>
        <w:t>y</w:t>
      </w:r>
    </w:p>
    <w:p w14:paraId="5FEB693E" w14:textId="77777777" w:rsidR="00A8456E" w:rsidRDefault="006C1195">
      <w:pPr>
        <w:spacing w:before="22" w:line="284" w:lineRule="exact"/>
        <w:ind w:left="587" w:firstLine="175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w w:val="95"/>
          <w:position w:val="8"/>
          <w:sz w:val="12"/>
        </w:rPr>
        <w:t>15</w:t>
      </w:r>
      <w:r>
        <w:rPr>
          <w:rFonts w:ascii="Century"/>
          <w:spacing w:val="1"/>
          <w:w w:val="95"/>
          <w:sz w:val="18"/>
        </w:rPr>
        <w:t>These</w:t>
      </w:r>
      <w:r>
        <w:rPr>
          <w:rFonts w:ascii="Century"/>
          <w:spacing w:val="4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function</w:t>
      </w:r>
      <w:r>
        <w:rPr>
          <w:rFonts w:ascii="Century"/>
          <w:spacing w:val="6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are:</w:t>
      </w:r>
      <w:r>
        <w:rPr>
          <w:rFonts w:ascii="Century"/>
          <w:spacing w:val="24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culture,</w:t>
      </w:r>
      <w:r>
        <w:rPr>
          <w:rFonts w:ascii="Century"/>
          <w:spacing w:val="5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transport,</w:t>
      </w:r>
      <w:r>
        <w:rPr>
          <w:rFonts w:ascii="Century"/>
          <w:spacing w:val="5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commercial,</w:t>
      </w:r>
      <w:r>
        <w:rPr>
          <w:rFonts w:ascii="Century"/>
          <w:spacing w:val="5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abandoned</w:t>
      </w:r>
      <w:r>
        <w:rPr>
          <w:rFonts w:ascii="Century"/>
          <w:spacing w:val="4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areas,</w:t>
      </w:r>
      <w:r>
        <w:rPr>
          <w:rFonts w:ascii="Century"/>
          <w:spacing w:val="5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leisure,</w:t>
      </w:r>
      <w:r>
        <w:rPr>
          <w:rFonts w:ascii="Century"/>
          <w:spacing w:val="5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residen</w:t>
      </w:r>
      <w:r>
        <w:rPr>
          <w:rFonts w:ascii="Century"/>
          <w:spacing w:val="-1"/>
          <w:w w:val="95"/>
          <w:sz w:val="18"/>
        </w:rPr>
        <w:t>tial,</w:t>
      </w:r>
      <w:r>
        <w:rPr>
          <w:rFonts w:ascii="Century"/>
          <w:spacing w:val="6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educational,</w:t>
      </w:r>
      <w:r>
        <w:rPr>
          <w:rFonts w:ascii="Century"/>
          <w:spacing w:val="2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public</w:t>
      </w:r>
      <w:r>
        <w:rPr>
          <w:rFonts w:ascii="Century"/>
          <w:spacing w:val="1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services</w:t>
      </w:r>
      <w:r>
        <w:rPr>
          <w:rFonts w:ascii="Century"/>
          <w:spacing w:val="1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and industrial</w:t>
      </w:r>
    </w:p>
    <w:p w14:paraId="65314850" w14:textId="77777777" w:rsidR="00A8456E" w:rsidRDefault="006C1195">
      <w:pPr>
        <w:spacing w:line="221" w:lineRule="exact"/>
        <w:ind w:left="587" w:firstLine="175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1"/>
          <w:position w:val="8"/>
          <w:sz w:val="12"/>
        </w:rPr>
        <w:t>16</w:t>
      </w:r>
      <w:r>
        <w:rPr>
          <w:rFonts w:ascii="Century"/>
          <w:spacing w:val="1"/>
          <w:sz w:val="18"/>
        </w:rPr>
        <w:t>The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founder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a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pacing w:val="-3"/>
          <w:sz w:val="18"/>
        </w:rPr>
        <w:t>bike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tour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pacing w:val="-2"/>
          <w:sz w:val="18"/>
        </w:rPr>
        <w:t>compan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indicated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that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pacing w:val="-4"/>
          <w:sz w:val="18"/>
        </w:rPr>
        <w:t>Sa</w:t>
      </w:r>
      <w:r>
        <w:rPr>
          <w:rFonts w:ascii="Century"/>
          <w:spacing w:val="-3"/>
          <w:sz w:val="18"/>
        </w:rPr>
        <w:t>v</w:t>
      </w:r>
      <w:r>
        <w:rPr>
          <w:rFonts w:ascii="Century"/>
          <w:spacing w:val="-4"/>
          <w:sz w:val="18"/>
        </w:rPr>
        <w:t>amala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perfect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z w:val="18"/>
        </w:rPr>
        <w:t>place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his</w:t>
      </w:r>
      <w:r>
        <w:rPr>
          <w:rFonts w:ascii="Century"/>
          <w:spacing w:val="-5"/>
          <w:sz w:val="18"/>
        </w:rPr>
        <w:t xml:space="preserve"> </w:t>
      </w:r>
      <w:r>
        <w:rPr>
          <w:rFonts w:ascii="Century"/>
          <w:sz w:val="18"/>
        </w:rPr>
        <w:t>business,</w:t>
      </w:r>
    </w:p>
    <w:p w14:paraId="2EB00845" w14:textId="77777777" w:rsidR="00A8456E" w:rsidRDefault="006C1195">
      <w:pPr>
        <w:spacing w:before="68"/>
        <w:ind w:left="587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lastRenderedPageBreak/>
        <w:t>because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its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location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densit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1"/>
          <w:sz w:val="18"/>
        </w:rPr>
        <w:t>tou</w:t>
      </w:r>
      <w:r>
        <w:rPr>
          <w:rFonts w:ascii="Century"/>
          <w:spacing w:val="-2"/>
          <w:sz w:val="18"/>
        </w:rPr>
        <w:t>rist-oriented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activities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proofErr w:type="spellStart"/>
      <w:r>
        <w:rPr>
          <w:rFonts w:ascii="Century"/>
          <w:sz w:val="18"/>
        </w:rPr>
        <w:t>neighbourhood</w:t>
      </w:r>
      <w:proofErr w:type="spellEnd"/>
      <w:r>
        <w:rPr>
          <w:rFonts w:ascii="Century"/>
          <w:sz w:val="18"/>
        </w:rPr>
        <w:t>.</w:t>
      </w:r>
      <w:r>
        <w:rPr>
          <w:rFonts w:ascii="Century"/>
          <w:spacing w:val="-3"/>
          <w:sz w:val="18"/>
        </w:rPr>
        <w:t xml:space="preserve"> </w:t>
      </w:r>
    </w:p>
    <w:p w14:paraId="323A056D" w14:textId="77777777" w:rsidR="00A8456E" w:rsidRDefault="00A8456E">
      <w:pPr>
        <w:spacing w:before="7"/>
        <w:rPr>
          <w:rFonts w:ascii="Century" w:eastAsia="Century" w:hAnsi="Century" w:cs="Century"/>
          <w:sz w:val="6"/>
          <w:szCs w:val="6"/>
        </w:rPr>
      </w:pPr>
    </w:p>
    <w:p w14:paraId="76EEEF93" w14:textId="77777777" w:rsidR="00A8456E" w:rsidRDefault="00A8456E">
      <w:pPr>
        <w:spacing w:line="200" w:lineRule="atLeast"/>
        <w:rPr>
          <w:rFonts w:ascii="Century" w:eastAsia="Century" w:hAnsi="Century" w:cs="Century"/>
          <w:sz w:val="20"/>
          <w:szCs w:val="20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4769D775" w14:textId="0D6AB585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has</w:t>
      </w:r>
      <w:r>
        <w:rPr>
          <w:spacing w:val="33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33"/>
          <w:w w:val="115"/>
        </w:rPr>
        <w:t xml:space="preserve"> </w:t>
      </w:r>
      <w:r>
        <w:rPr>
          <w:spacing w:val="-1"/>
          <w:w w:val="115"/>
        </w:rPr>
        <w:t>mark</w:t>
      </w:r>
      <w:r>
        <w:rPr>
          <w:spacing w:val="-2"/>
          <w:w w:val="115"/>
        </w:rPr>
        <w:t>ed</w:t>
      </w:r>
      <w:r>
        <w:rPr>
          <w:spacing w:val="33"/>
          <w:w w:val="115"/>
        </w:rPr>
        <w:t xml:space="preserve"> </w:t>
      </w:r>
      <w:r>
        <w:rPr>
          <w:w w:val="115"/>
        </w:rPr>
        <w:t>as</w:t>
      </w:r>
      <w:r>
        <w:rPr>
          <w:spacing w:val="34"/>
          <w:w w:val="115"/>
        </w:rPr>
        <w:t xml:space="preserve"> </w:t>
      </w:r>
      <w:r>
        <w:rPr>
          <w:w w:val="115"/>
        </w:rPr>
        <w:t>limited</w:t>
      </w:r>
      <w:r>
        <w:rPr>
          <w:spacing w:val="33"/>
          <w:w w:val="115"/>
        </w:rPr>
        <w:t xml:space="preserve"> </w:t>
      </w:r>
      <w:r>
        <w:rPr>
          <w:w w:val="115"/>
        </w:rPr>
        <w:t>as</w:t>
      </w:r>
      <w:r>
        <w:rPr>
          <w:spacing w:val="33"/>
          <w:w w:val="115"/>
        </w:rPr>
        <w:t xml:space="preserve"> </w:t>
      </w:r>
      <w:r>
        <w:rPr>
          <w:w w:val="115"/>
        </w:rPr>
        <w:t>it</w:t>
      </w:r>
      <w:r>
        <w:rPr>
          <w:spacing w:val="33"/>
          <w:w w:val="115"/>
        </w:rPr>
        <w:t xml:space="preserve"> </w:t>
      </w:r>
      <w:r>
        <w:rPr>
          <w:spacing w:val="-3"/>
          <w:w w:val="115"/>
        </w:rPr>
        <w:t>was</w:t>
      </w:r>
      <w:r>
        <w:rPr>
          <w:spacing w:val="33"/>
          <w:w w:val="115"/>
        </w:rPr>
        <w:t xml:space="preserve"> </w:t>
      </w:r>
      <w:r>
        <w:rPr>
          <w:w w:val="115"/>
        </w:rPr>
        <w:t>not</w:t>
      </w:r>
      <w:r>
        <w:rPr>
          <w:spacing w:val="31"/>
          <w:w w:val="119"/>
        </w:rPr>
        <w:t xml:space="preserve"> </w:t>
      </w:r>
      <w:r>
        <w:rPr>
          <w:w w:val="115"/>
        </w:rPr>
        <w:t>participatory</w:t>
      </w:r>
      <w:r>
        <w:rPr>
          <w:spacing w:val="-19"/>
          <w:w w:val="115"/>
        </w:rPr>
        <w:t xml:space="preserve"> </w:t>
      </w:r>
      <w:r>
        <w:rPr>
          <w:w w:val="115"/>
        </w:rPr>
        <w:t>enough</w:t>
      </w:r>
      <w:r>
        <w:rPr>
          <w:spacing w:val="-19"/>
          <w:w w:val="115"/>
        </w:rPr>
        <w:t xml:space="preserve"> </w:t>
      </w:r>
      <w:r>
        <w:rPr>
          <w:w w:val="115"/>
        </w:rPr>
        <w:t>nor</w:t>
      </w:r>
      <w:r>
        <w:rPr>
          <w:spacing w:val="-18"/>
          <w:w w:val="115"/>
        </w:rPr>
        <w:t xml:space="preserve"> </w:t>
      </w:r>
      <w:r>
        <w:rPr>
          <w:w w:val="115"/>
        </w:rPr>
        <w:t>enough</w:t>
      </w:r>
      <w:r>
        <w:rPr>
          <w:spacing w:val="-18"/>
          <w:w w:val="115"/>
        </w:rPr>
        <w:t xml:space="preserve"> </w:t>
      </w:r>
      <w:r>
        <w:rPr>
          <w:w w:val="115"/>
        </w:rPr>
        <w:t>bottom-up</w:t>
      </w:r>
      <w:r>
        <w:rPr>
          <w:spacing w:val="-18"/>
          <w:w w:val="115"/>
        </w:rPr>
        <w:t xml:space="preserve"> </w:t>
      </w:r>
      <w:r>
        <w:rPr>
          <w:w w:val="115"/>
        </w:rPr>
        <w:t>-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activities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19"/>
          <w:w w:val="115"/>
        </w:rPr>
        <w:t xml:space="preserve"> </w:t>
      </w:r>
      <w:r>
        <w:rPr>
          <w:w w:val="115"/>
        </w:rPr>
        <w:t>coming</w:t>
      </w:r>
      <w:r>
        <w:rPr>
          <w:spacing w:val="-18"/>
          <w:w w:val="115"/>
        </w:rPr>
        <w:t xml:space="preserve"> </w:t>
      </w:r>
      <w:r>
        <w:rPr>
          <w:w w:val="115"/>
        </w:rPr>
        <w:t>from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7"/>
          <w:w w:val="110"/>
        </w:rPr>
        <w:t xml:space="preserve"> </w:t>
      </w:r>
      <w:r>
        <w:rPr>
          <w:spacing w:val="-3"/>
          <w:w w:val="115"/>
        </w:rPr>
        <w:t>comm</w:t>
      </w:r>
      <w:r>
        <w:rPr>
          <w:spacing w:val="-2"/>
          <w:w w:val="115"/>
        </w:rPr>
        <w:t>unit</w:t>
      </w:r>
      <w:r>
        <w:rPr>
          <w:spacing w:val="-3"/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did</w:t>
      </w:r>
      <w:r>
        <w:rPr>
          <w:spacing w:val="11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pre</w:t>
      </w:r>
      <w:r>
        <w:rPr>
          <w:spacing w:val="-2"/>
          <w:w w:val="115"/>
        </w:rPr>
        <w:t>sen</w:t>
      </w:r>
      <w:r>
        <w:rPr>
          <w:spacing w:val="-1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12"/>
          <w:w w:val="115"/>
        </w:rPr>
        <w:t xml:space="preserve"> </w:t>
      </w:r>
      <w:commentRangeStart w:id="825"/>
      <w:commentRangeStart w:id="826"/>
      <w:r>
        <w:rPr>
          <w:w w:val="115"/>
        </w:rPr>
        <w:t>needs</w:t>
      </w:r>
      <w:r>
        <w:rPr>
          <w:spacing w:val="11"/>
          <w:w w:val="115"/>
        </w:rPr>
        <w:t xml:space="preserve"> </w:t>
      </w:r>
      <w:ins w:id="827" w:author="anturija" w:date="2017-02-13T21:56:00Z">
        <w:r w:rsidR="003A4ACD">
          <w:rPr>
            <w:spacing w:val="11"/>
            <w:w w:val="115"/>
          </w:rPr>
          <w:t>(</w:t>
        </w:r>
      </w:ins>
      <w:del w:id="828" w:author="anturija" w:date="2017-02-13T21:56:00Z">
        <w:r w:rsidDel="003A4ACD">
          <w:rPr>
            <w:spacing w:val="-2"/>
            <w:w w:val="115"/>
          </w:rPr>
          <w:delText>in</w:delText>
        </w:r>
        <w:r w:rsidDel="003A4ACD">
          <w:rPr>
            <w:spacing w:val="-1"/>
            <w:w w:val="115"/>
          </w:rPr>
          <w:delText>ter</w:delText>
        </w:r>
        <w:r w:rsidDel="003A4ACD">
          <w:rPr>
            <w:spacing w:val="-2"/>
            <w:w w:val="115"/>
          </w:rPr>
          <w:delText>view</w:delText>
        </w:r>
        <w:r w:rsidDel="003A4ACD">
          <w:rPr>
            <w:spacing w:val="12"/>
            <w:w w:val="115"/>
          </w:rPr>
          <w:delText xml:space="preserve"> </w:delText>
        </w:r>
        <w:r w:rsidDel="003A4ACD">
          <w:rPr>
            <w:w w:val="115"/>
          </w:rPr>
          <w:delText>citizen,</w:delText>
        </w:r>
        <w:r w:rsidDel="003A4ACD">
          <w:rPr>
            <w:spacing w:val="11"/>
            <w:w w:val="115"/>
          </w:rPr>
          <w:delText xml:space="preserve"> </w:delText>
        </w:r>
        <w:r w:rsidDel="003A4ACD">
          <w:rPr>
            <w:spacing w:val="-2"/>
            <w:w w:val="115"/>
          </w:rPr>
          <w:delText>pri</w:delText>
        </w:r>
        <w:r w:rsidDel="003A4ACD">
          <w:rPr>
            <w:spacing w:val="-3"/>
            <w:w w:val="115"/>
          </w:rPr>
          <w:delText>v</w:delText>
        </w:r>
        <w:r w:rsidDel="003A4ACD">
          <w:rPr>
            <w:spacing w:val="-2"/>
            <w:w w:val="115"/>
          </w:rPr>
          <w:delText>ate</w:delText>
        </w:r>
        <w:commentRangeEnd w:id="825"/>
        <w:r w:rsidR="00FD3020" w:rsidDel="003A4ACD">
          <w:rPr>
            <w:rStyle w:val="CommentReference"/>
            <w:rFonts w:asciiTheme="minorHAnsi" w:eastAsiaTheme="minorHAnsi" w:hAnsiTheme="minorHAnsi"/>
          </w:rPr>
          <w:commentReference w:id="825"/>
        </w:r>
      </w:del>
      <w:commentRangeEnd w:id="826"/>
      <w:ins w:id="829" w:author="anturija" w:date="2017-02-13T21:56:00Z">
        <w:r w:rsidR="003A4ACD">
          <w:rPr>
            <w:spacing w:val="-2"/>
            <w:w w:val="115"/>
          </w:rPr>
          <w:t>)</w:t>
        </w:r>
      </w:ins>
      <w:r w:rsidR="00FD3020">
        <w:rPr>
          <w:rStyle w:val="CommentReference"/>
          <w:rFonts w:asciiTheme="minorHAnsi" w:eastAsiaTheme="minorHAnsi" w:hAnsiTheme="minorHAnsi"/>
        </w:rPr>
        <w:commentReference w:id="826"/>
      </w:r>
      <w:r>
        <w:rPr>
          <w:spacing w:val="-2"/>
          <w:w w:val="115"/>
        </w:rPr>
        <w:t>.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frame</w:t>
      </w:r>
      <w:del w:id="830" w:author="Chris Prickett" w:date="2017-02-12T16:36:00Z">
        <w:r w:rsidR="00A13764" w:rsidDel="00FD3020">
          <w:rPr>
            <w:spacing w:val="-2"/>
            <w:w w:val="115"/>
          </w:rPr>
          <w:delText xml:space="preserve"> </w:delText>
        </w:r>
      </w:del>
      <w:r>
        <w:rPr>
          <w:spacing w:val="-2"/>
          <w:w w:val="115"/>
        </w:rPr>
        <w:t>work</w:t>
      </w:r>
      <w:r>
        <w:rPr>
          <w:spacing w:val="31"/>
          <w:w w:val="112"/>
        </w:rPr>
        <w:t xml:space="preserve"> </w:t>
      </w:r>
      <w:r>
        <w:rPr>
          <w:w w:val="115"/>
        </w:rPr>
        <w:t>of</w:t>
      </w:r>
      <w:ins w:id="831" w:author="Chris Prickett" w:date="2017-02-12T16:37:00Z">
        <w:r w:rsidR="00FD3020">
          <w:rPr>
            <w:w w:val="115"/>
          </w:rPr>
          <w:t xml:space="preserve"> what were</w:t>
        </w:r>
      </w:ins>
      <w:r>
        <w:rPr>
          <w:w w:val="115"/>
        </w:rPr>
        <w:t xml:space="preserve"> initially</w:t>
      </w:r>
      <w:r>
        <w:rPr>
          <w:spacing w:val="1"/>
          <w:w w:val="115"/>
        </w:rPr>
        <w:t xml:space="preserve"> </w:t>
      </w:r>
      <w:r>
        <w:rPr>
          <w:w w:val="115"/>
        </w:rPr>
        <w:t>announced</w:t>
      </w:r>
      <w:ins w:id="832" w:author="Chris Prickett" w:date="2017-02-12T16:37:00Z">
        <w:r w:rsidR="00FD3020">
          <w:rPr>
            <w:w w:val="115"/>
          </w:rPr>
          <w:t xml:space="preserve"> as</w:t>
        </w:r>
      </w:ins>
      <w:r>
        <w:rPr>
          <w:spacing w:val="1"/>
          <w:w w:val="115"/>
        </w:rPr>
        <w:t xml:space="preserve"> </w:t>
      </w:r>
      <w:r>
        <w:rPr>
          <w:w w:val="115"/>
        </w:rPr>
        <w:t>bottom-up actions</w:t>
      </w:r>
      <w:r>
        <w:rPr>
          <w:spacing w:val="1"/>
          <w:w w:val="115"/>
        </w:rPr>
        <w:t xml:space="preserve"> </w:t>
      </w:r>
      <w:del w:id="833" w:author="Chris Prickett" w:date="2017-02-12T16:37:00Z">
        <w:r w:rsidDel="00FD3020">
          <w:rPr>
            <w:w w:val="115"/>
          </w:rPr>
          <w:delText>has</w:delText>
        </w:r>
        <w:r w:rsidDel="00FD3020">
          <w:rPr>
            <w:spacing w:val="1"/>
            <w:w w:val="115"/>
          </w:rPr>
          <w:delText xml:space="preserve"> </w:delText>
        </w:r>
        <w:r w:rsidDel="00FD3020">
          <w:rPr>
            <w:w w:val="115"/>
          </w:rPr>
          <w:delText>b</w:delText>
        </w:r>
        <w:r w:rsidDel="00FD3020">
          <w:rPr>
            <w:spacing w:val="1"/>
            <w:w w:val="115"/>
          </w:rPr>
          <w:delText>ee</w:delText>
        </w:r>
        <w:r w:rsidDel="00FD3020">
          <w:rPr>
            <w:w w:val="115"/>
          </w:rPr>
          <w:delText>n</w:delText>
        </w:r>
      </w:del>
      <w:ins w:id="834" w:author="Chris Prickett" w:date="2017-02-12T16:37:00Z">
        <w:r w:rsidR="00FD3020">
          <w:rPr>
            <w:w w:val="115"/>
          </w:rPr>
          <w:t>were</w:t>
        </w:r>
      </w:ins>
      <w:r>
        <w:rPr>
          <w:w w:val="115"/>
        </w:rPr>
        <w:t xml:space="preserve"> actually</w:t>
      </w:r>
      <w:r>
        <w:rPr>
          <w:spacing w:val="2"/>
          <w:w w:val="115"/>
        </w:rPr>
        <w:t xml:space="preserve"> </w:t>
      </w:r>
      <w:r>
        <w:rPr>
          <w:w w:val="115"/>
        </w:rPr>
        <w:t>rather</w:t>
      </w:r>
      <w:r>
        <w:rPr>
          <w:spacing w:val="1"/>
          <w:w w:val="115"/>
        </w:rPr>
        <w:t xml:space="preserve"> </w:t>
      </w:r>
      <w:r>
        <w:rPr>
          <w:w w:val="115"/>
        </w:rPr>
        <w:t>imposed from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top-</w:t>
      </w:r>
      <w:r>
        <w:rPr>
          <w:spacing w:val="28"/>
          <w:w w:val="116"/>
        </w:rPr>
        <w:t xml:space="preserve"> </w:t>
      </w:r>
      <w:r>
        <w:rPr>
          <w:spacing w:val="-3"/>
          <w:w w:val="115"/>
        </w:rPr>
        <w:t>down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del w:id="835" w:author="Chris Prickett" w:date="2017-02-12T16:38:00Z">
        <w:r w:rsidDel="00FD3020">
          <w:rPr>
            <w:spacing w:val="7"/>
            <w:w w:val="115"/>
          </w:rPr>
          <w:delText xml:space="preserve"> </w:delText>
        </w:r>
        <w:r w:rsidDel="00FD3020">
          <w:rPr>
            <w:w w:val="115"/>
          </w:rPr>
          <w:delText>the</w:delText>
        </w:r>
      </w:del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6"/>
          <w:w w:val="115"/>
        </w:rPr>
        <w:t xml:space="preserve"> </w:t>
      </w:r>
      <w:r>
        <w:rPr>
          <w:w w:val="115"/>
        </w:rPr>
        <w:t>actors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7"/>
          <w:w w:val="115"/>
        </w:rPr>
        <w:t xml:space="preserve"> </w:t>
      </w:r>
      <w:r>
        <w:rPr>
          <w:w w:val="115"/>
        </w:rPr>
        <w:t>action</w:t>
      </w:r>
      <w:r>
        <w:rPr>
          <w:spacing w:val="8"/>
          <w:w w:val="115"/>
        </w:rPr>
        <w:t xml:space="preserve"> </w:t>
      </w:r>
      <w:r>
        <w:rPr>
          <w:w w:val="115"/>
        </w:rPr>
        <w:t>distributors.</w:t>
      </w:r>
    </w:p>
    <w:p w14:paraId="427B837D" w14:textId="77777777" w:rsidR="00A8456E" w:rsidRDefault="006C1195">
      <w:pPr>
        <w:pStyle w:val="BodyText"/>
        <w:spacing w:before="15" w:line="290" w:lineRule="auto"/>
        <w:ind w:right="111" w:firstLine="338"/>
        <w:jc w:val="both"/>
      </w:pPr>
      <w:r>
        <w:rPr>
          <w:spacing w:val="-3"/>
          <w:w w:val="115"/>
        </w:rPr>
        <w:t>Finally,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issue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infrastru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ture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(connectivity)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transportation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(accessibilit</w:t>
      </w:r>
      <w:r>
        <w:rPr>
          <w:spacing w:val="-1"/>
          <w:w w:val="115"/>
        </w:rPr>
        <w:t>y)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5"/>
          <w:w w:val="112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5"/>
          <w:w w:val="115"/>
        </w:rPr>
        <w:t xml:space="preserve"> </w:t>
      </w:r>
      <w:r>
        <w:rPr>
          <w:w w:val="115"/>
        </w:rPr>
        <w:t>terms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mark</w:t>
      </w:r>
      <w:r>
        <w:rPr>
          <w:spacing w:val="-2"/>
          <w:w w:val="115"/>
        </w:rPr>
        <w:t>ed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materialization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urbanit</w:t>
      </w:r>
      <w:r>
        <w:rPr>
          <w:spacing w:val="-2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location</w:t>
      </w:r>
      <w:r>
        <w:rPr>
          <w:spacing w:val="-2"/>
          <w:w w:val="115"/>
        </w:rPr>
        <w:t>.</w:t>
      </w:r>
      <w:r>
        <w:rPr>
          <w:spacing w:val="34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this</w:t>
      </w:r>
      <w:r>
        <w:rPr>
          <w:spacing w:val="27"/>
          <w:w w:val="115"/>
        </w:rPr>
        <w:t xml:space="preserve"> </w:t>
      </w:r>
      <w:r>
        <w:rPr>
          <w:w w:val="115"/>
        </w:rPr>
        <w:t>manner,</w:t>
      </w:r>
      <w:r>
        <w:rPr>
          <w:spacing w:val="34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28"/>
          <w:w w:val="115"/>
        </w:rPr>
        <w:t xml:space="preserve"> </w:t>
      </w:r>
      <w:r>
        <w:rPr>
          <w:w w:val="115"/>
        </w:rPr>
        <w:t>has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28"/>
          <w:w w:val="115"/>
        </w:rPr>
        <w:t xml:space="preserve"> </w:t>
      </w:r>
      <w:r>
        <w:rPr>
          <w:w w:val="115"/>
        </w:rPr>
        <w:t>importance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57"/>
          <w:w w:val="117"/>
        </w:rPr>
        <w:t xml:space="preserve"> </w:t>
      </w:r>
      <w:r>
        <w:rPr>
          <w:w w:val="115"/>
        </w:rPr>
        <w:t>high</w:t>
      </w:r>
      <w:r>
        <w:rPr>
          <w:spacing w:val="1"/>
          <w:w w:val="115"/>
        </w:rPr>
        <w:t xml:space="preserve"> </w:t>
      </w:r>
      <w:r>
        <w:rPr>
          <w:w w:val="115"/>
        </w:rPr>
        <w:t>rank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5"/>
          <w:w w:val="115"/>
        </w:rPr>
        <w:t>cit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w w:val="115"/>
        </w:rPr>
        <w:t>but</w:t>
      </w:r>
      <w:r>
        <w:rPr>
          <w:spacing w:val="2"/>
          <w:w w:val="115"/>
        </w:rPr>
        <w:t xml:space="preserve"> </w:t>
      </w:r>
      <w:r>
        <w:rPr>
          <w:w w:val="115"/>
        </w:rPr>
        <w:t>according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artificial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2"/>
          <w:w w:val="115"/>
        </w:rPr>
        <w:t xml:space="preserve"> </w:t>
      </w:r>
      <w:r>
        <w:rPr>
          <w:w w:val="115"/>
        </w:rPr>
        <w:t>conditions</w:t>
      </w:r>
      <w:r>
        <w:rPr>
          <w:w w:val="115"/>
          <w:position w:val="8"/>
          <w:sz w:val="16"/>
        </w:rPr>
        <w:t>17</w:t>
      </w:r>
      <w:r>
        <w:rPr>
          <w:spacing w:val="29"/>
          <w:w w:val="115"/>
          <w:position w:val="8"/>
          <w:sz w:val="16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real-estate</w:t>
      </w:r>
      <w:r>
        <w:rPr>
          <w:spacing w:val="21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Belgrade,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actual</w:t>
      </w:r>
      <w:r>
        <w:rPr>
          <w:spacing w:val="-20"/>
          <w:w w:val="115"/>
        </w:rPr>
        <w:t xml:space="preserve"> </w:t>
      </w:r>
      <w:r>
        <w:rPr>
          <w:spacing w:val="-4"/>
          <w:w w:val="115"/>
        </w:rPr>
        <w:t>value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land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building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sto</w:t>
      </w:r>
      <w:r>
        <w:rPr>
          <w:spacing w:val="-2"/>
          <w:w w:val="115"/>
        </w:rPr>
        <w:t>ck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does</w:t>
      </w:r>
      <w:r>
        <w:rPr>
          <w:spacing w:val="-20"/>
          <w:w w:val="115"/>
        </w:rPr>
        <w:t xml:space="preserve"> </w:t>
      </w:r>
      <w:r>
        <w:rPr>
          <w:w w:val="115"/>
        </w:rPr>
        <w:t>not</w:t>
      </w:r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alw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ys</w:t>
      </w:r>
      <w:r>
        <w:rPr>
          <w:spacing w:val="-19"/>
          <w:w w:val="115"/>
        </w:rPr>
        <w:t xml:space="preserve"> </w:t>
      </w:r>
      <w:r>
        <w:rPr>
          <w:w w:val="115"/>
        </w:rPr>
        <w:t>correspond</w:t>
      </w:r>
      <w:r>
        <w:rPr>
          <w:spacing w:val="29"/>
          <w:w w:val="113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real,</w:t>
      </w:r>
      <w:r>
        <w:rPr>
          <w:spacing w:val="8"/>
          <w:w w:val="115"/>
        </w:rPr>
        <w:t xml:space="preserve"> </w:t>
      </w:r>
      <w:r>
        <w:rPr>
          <w:w w:val="115"/>
        </w:rPr>
        <w:t>material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value</w:t>
      </w:r>
      <w:r>
        <w:rPr>
          <w:spacing w:val="8"/>
          <w:w w:val="115"/>
        </w:rPr>
        <w:t xml:space="preserve"> </w:t>
      </w:r>
      <w:r>
        <w:rPr>
          <w:w w:val="115"/>
        </w:rPr>
        <w:t>(</w:t>
      </w:r>
      <w:r>
        <w:rPr>
          <w:w w:val="115"/>
          <w:highlight w:val="yellow"/>
        </w:rPr>
        <w:t>r</w:t>
      </w:r>
      <w:r>
        <w:rPr>
          <w:w w:val="115"/>
        </w:rPr>
        <w:t>ef).</w:t>
      </w:r>
    </w:p>
    <w:p w14:paraId="1770200A" w14:textId="1DF58941" w:rsidR="00A8456E" w:rsidRDefault="006C1195">
      <w:pPr>
        <w:pStyle w:val="BodyText"/>
        <w:spacing w:before="60" w:line="294" w:lineRule="auto"/>
        <w:ind w:right="111" w:firstLine="338"/>
        <w:jc w:val="both"/>
      </w:pPr>
      <w:r>
        <w:rPr>
          <w:rFonts w:ascii="Georgia" w:eastAsia="Georgia" w:hAnsi="Georgia" w:cs="Georgia"/>
          <w:b/>
          <w:bCs/>
          <w:w w:val="95"/>
        </w:rPr>
        <w:t>Stabilizing</w:t>
      </w:r>
      <w:r>
        <w:rPr>
          <w:rFonts w:ascii="Georgia" w:eastAsia="Georgia" w:hAnsi="Georgia" w:cs="Georgia"/>
          <w:b/>
          <w:bCs/>
          <w:spacing w:val="19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and</w:t>
      </w:r>
      <w:r>
        <w:rPr>
          <w:rFonts w:ascii="Georgia" w:eastAsia="Georgia" w:hAnsi="Georgia" w:cs="Georgia"/>
          <w:b/>
          <w:bCs/>
          <w:spacing w:val="20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destabilizing</w:t>
      </w:r>
      <w:r>
        <w:rPr>
          <w:rFonts w:ascii="Georgia" w:eastAsia="Georgia" w:hAnsi="Georgia" w:cs="Georgia"/>
          <w:b/>
          <w:bCs/>
          <w:spacing w:val="19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agency</w:t>
      </w:r>
      <w:r>
        <w:rPr>
          <w:rFonts w:ascii="Georgia" w:eastAsia="Georgia" w:hAnsi="Georgia" w:cs="Georgia"/>
          <w:b/>
          <w:bCs/>
          <w:spacing w:val="19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of</w:t>
      </w:r>
      <w:r>
        <w:rPr>
          <w:rFonts w:ascii="Georgia" w:eastAsia="Georgia" w:hAnsi="Georgia" w:cs="Georgia"/>
          <w:b/>
          <w:bCs/>
          <w:spacing w:val="20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functional</w:t>
      </w:r>
      <w:r>
        <w:rPr>
          <w:rFonts w:ascii="Georgia" w:eastAsia="Georgia" w:hAnsi="Georgia" w:cs="Georgia"/>
          <w:b/>
          <w:bCs/>
          <w:spacing w:val="20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and</w:t>
      </w:r>
      <w:r>
        <w:rPr>
          <w:rFonts w:ascii="Georgia" w:eastAsia="Georgia" w:hAnsi="Georgia" w:cs="Georgia"/>
          <w:b/>
          <w:bCs/>
          <w:spacing w:val="20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supportive</w:t>
      </w:r>
      <w:r>
        <w:rPr>
          <w:rFonts w:ascii="Georgia" w:eastAsia="Georgia" w:hAnsi="Georgia" w:cs="Georgia"/>
          <w:b/>
          <w:bCs/>
          <w:spacing w:val="20"/>
          <w:w w:val="95"/>
        </w:rPr>
        <w:t xml:space="preserve"> </w:t>
      </w:r>
      <w:r>
        <w:rPr>
          <w:rFonts w:ascii="Georgia" w:eastAsia="Georgia" w:hAnsi="Georgia" w:cs="Georgia"/>
          <w:b/>
          <w:bCs/>
          <w:spacing w:val="-2"/>
          <w:w w:val="95"/>
        </w:rPr>
        <w:t>netw</w:t>
      </w:r>
      <w:r>
        <w:rPr>
          <w:rFonts w:ascii="Georgia" w:eastAsia="Georgia" w:hAnsi="Georgia" w:cs="Georgia"/>
          <w:b/>
          <w:bCs/>
          <w:spacing w:val="-3"/>
          <w:w w:val="95"/>
        </w:rPr>
        <w:t>orks</w:t>
      </w:r>
      <w:ins w:id="836" w:author="Chris Prickett" w:date="2017-02-12T16:39:00Z">
        <w:r w:rsidR="00FD3020">
          <w:rPr>
            <w:rFonts w:ascii="Georgia" w:eastAsia="Georgia" w:hAnsi="Georgia" w:cs="Georgia"/>
            <w:b/>
            <w:bCs/>
            <w:spacing w:val="-3"/>
            <w:w w:val="95"/>
          </w:rPr>
          <w:t>:</w:t>
        </w:r>
      </w:ins>
      <w:r>
        <w:rPr>
          <w:rFonts w:ascii="Georgia" w:eastAsia="Georgia" w:hAnsi="Georgia" w:cs="Georgia"/>
          <w:b/>
          <w:bCs/>
          <w:spacing w:val="21"/>
          <w:w w:val="90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tracing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interactions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del w:id="837" w:author="Chris Prickett" w:date="2017-02-12T17:00:00Z">
        <w:r w:rsidDel="004D2577">
          <w:rPr>
            <w:w w:val="105"/>
          </w:rPr>
          <w:delText xml:space="preserve"> </w:delText>
        </w:r>
      </w:del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interconnections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among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actors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collected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through </w:t>
      </w:r>
      <w:r>
        <w:rPr>
          <w:spacing w:val="3"/>
          <w:w w:val="105"/>
        </w:rPr>
        <w:t xml:space="preserve"> </w:t>
      </w:r>
      <w:r>
        <w:rPr>
          <w:w w:val="105"/>
        </w:rPr>
        <w:t>participatory</w:t>
      </w:r>
      <w:r>
        <w:rPr>
          <w:spacing w:val="30"/>
          <w:w w:val="105"/>
        </w:rPr>
        <w:t xml:space="preserve"> </w:t>
      </w:r>
      <w:r>
        <w:rPr>
          <w:w w:val="105"/>
        </w:rPr>
        <w:t>action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research</w:t>
      </w:r>
      <w:r>
        <w:rPr>
          <w:spacing w:val="31"/>
          <w:w w:val="105"/>
        </w:rPr>
        <w:t xml:space="preserve"> </w:t>
      </w:r>
      <w:r>
        <w:rPr>
          <w:w w:val="105"/>
        </w:rPr>
        <w:t>methods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(Table</w:t>
      </w:r>
      <w:r>
        <w:rPr>
          <w:spacing w:val="33"/>
          <w:w w:val="105"/>
        </w:rPr>
        <w:t xml:space="preserve"> </w:t>
      </w:r>
      <w:r>
        <w:rPr>
          <w:w w:val="105"/>
        </w:rPr>
        <w:t>3),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revealed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various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so</w:t>
      </w:r>
      <w:r>
        <w:rPr>
          <w:w w:val="105"/>
        </w:rPr>
        <w:t>cial</w:t>
      </w:r>
      <w:r>
        <w:rPr>
          <w:spacing w:val="31"/>
          <w:w w:val="105"/>
        </w:rPr>
        <w:t xml:space="preserve"> </w:t>
      </w:r>
      <w:r>
        <w:rPr>
          <w:w w:val="105"/>
        </w:rPr>
        <w:t>manifestations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1"/>
        </w:rPr>
        <w:t xml:space="preserve"> </w:t>
      </w:r>
      <w:r>
        <w:rPr>
          <w:w w:val="105"/>
        </w:rPr>
        <w:t>these</w:t>
      </w:r>
      <w:r>
        <w:rPr>
          <w:spacing w:val="40"/>
          <w:w w:val="105"/>
        </w:rPr>
        <w:t xml:space="preserve"> </w:t>
      </w:r>
      <w:r>
        <w:rPr>
          <w:w w:val="105"/>
        </w:rPr>
        <w:t>actors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have</w:t>
      </w:r>
      <w:ins w:id="838" w:author="Chris Prickett" w:date="2017-02-12T16:39:00Z">
        <w:r w:rsidR="00FD3020">
          <w:rPr>
            <w:spacing w:val="-4"/>
            <w:w w:val="105"/>
          </w:rPr>
          <w:t xml:space="preserve"> a</w:t>
        </w:r>
      </w:ins>
      <w:r>
        <w:rPr>
          <w:spacing w:val="42"/>
          <w:w w:val="105"/>
        </w:rPr>
        <w:t xml:space="preserve"> </w:t>
      </w:r>
      <w:r>
        <w:rPr>
          <w:w w:val="105"/>
        </w:rPr>
        <w:t>double</w:t>
      </w:r>
      <w:r>
        <w:rPr>
          <w:spacing w:val="42"/>
          <w:w w:val="105"/>
        </w:rPr>
        <w:t xml:space="preserve"> </w:t>
      </w:r>
      <w:r>
        <w:rPr>
          <w:w w:val="105"/>
        </w:rPr>
        <w:t>effect.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either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work</w:t>
      </w:r>
      <w:r>
        <w:rPr>
          <w:spacing w:val="42"/>
          <w:w w:val="105"/>
        </w:rPr>
        <w:t xml:space="preserve"> </w:t>
      </w:r>
      <w:r>
        <w:rPr>
          <w:w w:val="105"/>
        </w:rPr>
        <w:t>stabilizing</w:t>
      </w:r>
      <w:r>
        <w:rPr>
          <w:spacing w:val="42"/>
          <w:w w:val="105"/>
        </w:rPr>
        <w:t xml:space="preserve"> </w:t>
      </w:r>
      <w:r>
        <w:rPr>
          <w:w w:val="105"/>
        </w:rPr>
        <w:t>(practice-based</w:t>
      </w:r>
      <w:r>
        <w:rPr>
          <w:spacing w:val="38"/>
          <w:w w:val="105"/>
        </w:rPr>
        <w:t xml:space="preserve"> </w:t>
      </w:r>
      <w:r>
        <w:rPr>
          <w:w w:val="105"/>
        </w:rPr>
        <w:t>urban</w:t>
      </w:r>
      <w:r>
        <w:rPr>
          <w:spacing w:val="42"/>
          <w:w w:val="105"/>
        </w:rPr>
        <w:t xml:space="preserve"> </w:t>
      </w:r>
      <w:r>
        <w:rPr>
          <w:w w:val="105"/>
        </w:rPr>
        <w:t>related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research)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(de)stabilizing</w:t>
      </w:r>
      <w:r>
        <w:rPr>
          <w:spacing w:val="3"/>
          <w:w w:val="105"/>
        </w:rPr>
        <w:t xml:space="preserve"> </w:t>
      </w:r>
      <w:r>
        <w:rPr>
          <w:w w:val="105"/>
        </w:rPr>
        <w:t>(public</w:t>
      </w:r>
      <w:r>
        <w:rPr>
          <w:spacing w:val="6"/>
          <w:w w:val="105"/>
        </w:rPr>
        <w:t xml:space="preserve"> </w:t>
      </w:r>
      <w:r>
        <w:rPr>
          <w:spacing w:val="-1"/>
          <w:w w:val="110"/>
        </w:rPr>
        <w:t>utility</w:t>
      </w:r>
      <w:r>
        <w:rPr>
          <w:w w:val="110"/>
        </w:rPr>
        <w:t xml:space="preserve">  </w:t>
      </w:r>
      <w:r>
        <w:rPr>
          <w:w w:val="105"/>
        </w:rPr>
        <w:t>companies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planning,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non-governmental</w:t>
      </w:r>
      <w:r>
        <w:rPr>
          <w:spacing w:val="33"/>
          <w:w w:val="123"/>
        </w:rPr>
        <w:t xml:space="preserve"> </w:t>
      </w:r>
      <w:r>
        <w:rPr>
          <w:w w:val="105"/>
        </w:rPr>
        <w:t>actions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Savamala).</w:t>
      </w:r>
      <w:r>
        <w:rPr>
          <w:spacing w:val="5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ways</w:t>
      </w:r>
      <w:r>
        <w:rPr>
          <w:spacing w:val="18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del w:id="839" w:author="Chris Prickett" w:date="2017-02-12T16:40:00Z">
        <w:r w:rsidDel="00FD3020">
          <w:rPr>
            <w:w w:val="105"/>
          </w:rPr>
          <w:delText>are</w:delText>
        </w:r>
        <w:r w:rsidDel="00FD3020">
          <w:rPr>
            <w:spacing w:val="18"/>
            <w:w w:val="105"/>
          </w:rPr>
          <w:delText xml:space="preserve"> </w:delText>
        </w:r>
        <w:r w:rsidDel="00FD3020">
          <w:rPr>
            <w:w w:val="105"/>
          </w:rPr>
          <w:delText>offering</w:delText>
        </w:r>
      </w:del>
      <w:ins w:id="840" w:author="Chris Prickett" w:date="2017-02-12T16:40:00Z">
        <w:r w:rsidR="00FD3020">
          <w:rPr>
            <w:w w:val="105"/>
          </w:rPr>
          <w:t>offer</w:t>
        </w:r>
      </w:ins>
      <w:r>
        <w:rPr>
          <w:spacing w:val="20"/>
          <w:w w:val="105"/>
        </w:rPr>
        <w:t xml:space="preserve"> </w:t>
      </w:r>
      <w:r>
        <w:rPr>
          <w:w w:val="105"/>
        </w:rPr>
        <w:t>another</w:t>
      </w:r>
      <w:r>
        <w:rPr>
          <w:spacing w:val="19"/>
          <w:w w:val="105"/>
        </w:rPr>
        <w:t xml:space="preserve"> </w:t>
      </w:r>
      <w:r>
        <w:rPr>
          <w:w w:val="105"/>
        </w:rPr>
        <w:t>”reading”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so</w:t>
      </w:r>
      <w:r>
        <w:rPr>
          <w:w w:val="105"/>
        </w:rPr>
        <w:t>cial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world</w:t>
      </w:r>
      <w:r>
        <w:rPr>
          <w:spacing w:val="29"/>
          <w:w w:val="112"/>
        </w:rPr>
        <w:t xml:space="preserve"> </w:t>
      </w:r>
      <w:r>
        <w:rPr>
          <w:w w:val="105"/>
        </w:rPr>
        <w:t xml:space="preserve">in 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Savamala.</w:t>
      </w:r>
    </w:p>
    <w:p w14:paraId="4389DA01" w14:textId="0707C7B4" w:rsidR="00A8456E" w:rsidRDefault="006C1195">
      <w:pPr>
        <w:pStyle w:val="BodyText"/>
        <w:spacing w:before="14" w:line="293" w:lineRule="auto"/>
        <w:ind w:right="111" w:firstLine="338"/>
        <w:jc w:val="both"/>
      </w:pP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vities</w:t>
      </w:r>
      <w:r>
        <w:rPr>
          <w:w w:val="115"/>
        </w:rPr>
        <w:t xml:space="preserve"> </w:t>
      </w:r>
      <w:r>
        <w:rPr>
          <w:spacing w:val="-2"/>
          <w:w w:val="115"/>
        </w:rPr>
        <w:t>tak</w:t>
      </w:r>
      <w:r>
        <w:rPr>
          <w:spacing w:val="-3"/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up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"/>
          <w:w w:val="115"/>
        </w:rPr>
        <w:t xml:space="preserve"> </w:t>
      </w:r>
      <w:ins w:id="841" w:author="Chris Prickett" w:date="2017-02-12T16:40:00Z">
        <w:r w:rsidR="00FD3020">
          <w:rPr>
            <w:spacing w:val="1"/>
            <w:w w:val="115"/>
          </w:rPr>
          <w:t xml:space="preserve">the </w:t>
        </w:r>
      </w:ins>
      <w:r>
        <w:rPr>
          <w:spacing w:val="-3"/>
          <w:w w:val="115"/>
        </w:rPr>
        <w:t>non-governmen</w:t>
      </w:r>
      <w:r>
        <w:rPr>
          <w:spacing w:val="-2"/>
          <w:w w:val="115"/>
        </w:rPr>
        <w:t>tal</w:t>
      </w:r>
      <w:r>
        <w:rPr>
          <w:spacing w:val="-1"/>
          <w:w w:val="115"/>
        </w:rPr>
        <w:t xml:space="preserve"> </w:t>
      </w:r>
      <w:r>
        <w:rPr>
          <w:w w:val="115"/>
        </w:rPr>
        <w:t>sector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w w:val="115"/>
        </w:rPr>
        <w:t xml:space="preserve"> actors provided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2"/>
          <w:w w:val="115"/>
        </w:rPr>
        <w:t xml:space="preserve"> </w:t>
      </w:r>
      <w:r>
        <w:rPr>
          <w:w w:val="115"/>
        </w:rPr>
        <w:t>elaborated</w:t>
      </w:r>
      <w:r>
        <w:rPr>
          <w:spacing w:val="14"/>
          <w:w w:val="115"/>
        </w:rPr>
        <w:t xml:space="preserve"> </w:t>
      </w:r>
      <w:r>
        <w:rPr>
          <w:w w:val="115"/>
        </w:rPr>
        <w:t>picture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what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3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2"/>
          <w:w w:val="115"/>
        </w:rPr>
        <w:t xml:space="preserve"> </w:t>
      </w:r>
      <w:r>
        <w:rPr>
          <w:w w:val="115"/>
        </w:rPr>
        <w:t>found</w:t>
      </w:r>
      <w:r>
        <w:rPr>
          <w:spacing w:val="13"/>
          <w:w w:val="115"/>
        </w:rPr>
        <w:t xml:space="preserve"> </w:t>
      </w:r>
      <w:r>
        <w:rPr>
          <w:w w:val="115"/>
        </w:rPr>
        <w:t>on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ground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how</w:t>
      </w:r>
      <w:r>
        <w:rPr>
          <w:spacing w:val="13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w w:val="115"/>
        </w:rPr>
        <w:t>can</w:t>
      </w:r>
      <w:r>
        <w:rPr>
          <w:spacing w:val="13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2"/>
          <w:w w:val="115"/>
        </w:rPr>
        <w:t xml:space="preserve"> </w:t>
      </w:r>
      <w:r>
        <w:rPr>
          <w:w w:val="115"/>
        </w:rPr>
        <w:t>put</w:t>
      </w:r>
      <w:r>
        <w:rPr>
          <w:spacing w:val="28"/>
          <w:w w:val="123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action</w:t>
      </w:r>
      <w:r>
        <w:rPr>
          <w:spacing w:val="-30"/>
          <w:w w:val="115"/>
        </w:rPr>
        <w:t xml:space="preserve"> </w:t>
      </w:r>
      <w:r>
        <w:rPr>
          <w:w w:val="115"/>
        </w:rPr>
        <w:t>with</w:t>
      </w:r>
      <w:r>
        <w:rPr>
          <w:spacing w:val="-30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inimal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financial</w:t>
      </w:r>
      <w:r>
        <w:rPr>
          <w:spacing w:val="-30"/>
          <w:w w:val="115"/>
        </w:rPr>
        <w:t xml:space="preserve"> </w:t>
      </w:r>
      <w:r>
        <w:rPr>
          <w:w w:val="115"/>
        </w:rPr>
        <w:t>means.</w:t>
      </w:r>
      <w:r>
        <w:rPr>
          <w:spacing w:val="-19"/>
          <w:w w:val="115"/>
        </w:rPr>
        <w:t xml:space="preserve"> </w:t>
      </w:r>
      <w:r>
        <w:rPr>
          <w:w w:val="115"/>
        </w:rPr>
        <w:t>An</w:t>
      </w:r>
      <w:r>
        <w:rPr>
          <w:spacing w:val="-30"/>
          <w:w w:val="115"/>
        </w:rPr>
        <w:t xml:space="preserve"> </w:t>
      </w:r>
      <w:r>
        <w:rPr>
          <w:w w:val="115"/>
        </w:rPr>
        <w:t>example</w:t>
      </w:r>
      <w:r>
        <w:rPr>
          <w:spacing w:val="-30"/>
          <w:w w:val="115"/>
        </w:rPr>
        <w:t xml:space="preserve"> </w:t>
      </w:r>
      <w:r>
        <w:rPr>
          <w:w w:val="115"/>
        </w:rPr>
        <w:t>is</w:t>
      </w:r>
      <w:r>
        <w:rPr>
          <w:spacing w:val="-30"/>
          <w:w w:val="115"/>
        </w:rPr>
        <w:t xml:space="preserve"> </w:t>
      </w:r>
      <w:r>
        <w:rPr>
          <w:rFonts w:ascii="Arial"/>
          <w:i/>
          <w:w w:val="115"/>
        </w:rPr>
        <w:t>The</w:t>
      </w:r>
      <w:r>
        <w:rPr>
          <w:rFonts w:ascii="Arial"/>
          <w:i/>
          <w:spacing w:val="-32"/>
          <w:w w:val="115"/>
        </w:rPr>
        <w:t xml:space="preserve"> </w:t>
      </w:r>
      <w:r>
        <w:rPr>
          <w:rFonts w:ascii="Arial"/>
          <w:i/>
          <w:spacing w:val="-4"/>
          <w:w w:val="115"/>
        </w:rPr>
        <w:t>Model</w:t>
      </w:r>
      <w:r>
        <w:rPr>
          <w:rFonts w:ascii="Arial"/>
          <w:i/>
          <w:spacing w:val="-32"/>
          <w:w w:val="115"/>
        </w:rPr>
        <w:t xml:space="preserve"> </w:t>
      </w:r>
      <w:r>
        <w:rPr>
          <w:rFonts w:ascii="Arial"/>
          <w:i/>
          <w:w w:val="115"/>
        </w:rPr>
        <w:t>of</w:t>
      </w:r>
      <w:r>
        <w:rPr>
          <w:rFonts w:ascii="Arial"/>
          <w:i/>
          <w:spacing w:val="-32"/>
          <w:w w:val="115"/>
        </w:rPr>
        <w:t xml:space="preserve"> </w:t>
      </w:r>
      <w:r>
        <w:rPr>
          <w:rFonts w:ascii="Arial"/>
          <w:i/>
          <w:w w:val="115"/>
        </w:rPr>
        <w:t>Savamala</w:t>
      </w:r>
      <w:r>
        <w:rPr>
          <w:rFonts w:ascii="Arial"/>
          <w:i/>
          <w:spacing w:val="-26"/>
          <w:w w:val="115"/>
        </w:rPr>
        <w:t xml:space="preserve"> </w:t>
      </w:r>
      <w:r>
        <w:rPr>
          <w:spacing w:val="1"/>
          <w:w w:val="115"/>
        </w:rPr>
        <w:t>projec</w:t>
      </w:r>
      <w:r>
        <w:rPr>
          <w:w w:val="115"/>
        </w:rPr>
        <w:t>t</w:t>
      </w:r>
      <w:r>
        <w:rPr>
          <w:spacing w:val="49"/>
          <w:w w:val="147"/>
        </w:rPr>
        <w:t xml:space="preserve"> </w:t>
      </w:r>
      <w:r>
        <w:rPr>
          <w:w w:val="115"/>
        </w:rPr>
        <w:t>within</w:t>
      </w:r>
      <w:r>
        <w:rPr>
          <w:spacing w:val="13"/>
          <w:w w:val="115"/>
        </w:rPr>
        <w:t xml:space="preserve"> </w:t>
      </w:r>
      <w:ins w:id="842" w:author="Chris Prickett" w:date="2017-02-12T16:40:00Z">
        <w:r w:rsidR="00852C6C">
          <w:rPr>
            <w:spacing w:val="13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13"/>
          <w:w w:val="115"/>
        </w:rPr>
        <w:t xml:space="preserve"> </w:t>
      </w:r>
      <w:r>
        <w:rPr>
          <w:w w:val="115"/>
        </w:rPr>
        <w:t>Incubator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vided</w:t>
      </w:r>
      <w:del w:id="843" w:author="Chris Prickett" w:date="2017-02-12T16:40:00Z">
        <w:r w:rsidDel="00852C6C">
          <w:rPr>
            <w:spacing w:val="13"/>
            <w:w w:val="115"/>
          </w:rPr>
          <w:delText xml:space="preserve"> </w:delText>
        </w:r>
        <w:r w:rsidDel="00852C6C">
          <w:rPr>
            <w:w w:val="115"/>
          </w:rPr>
          <w:delText>a</w:delText>
        </w:r>
      </w:del>
      <w:r>
        <w:rPr>
          <w:spacing w:val="12"/>
          <w:w w:val="115"/>
        </w:rPr>
        <w:t xml:space="preserve"> </w:t>
      </w:r>
      <w:r>
        <w:rPr>
          <w:w w:val="115"/>
        </w:rPr>
        <w:t>detailed</w:t>
      </w:r>
      <w:r>
        <w:rPr>
          <w:spacing w:val="12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w w:val="115"/>
        </w:rPr>
        <w:t>on</w:t>
      </w:r>
      <w:r>
        <w:rPr>
          <w:spacing w:val="12"/>
          <w:w w:val="115"/>
        </w:rPr>
        <w:t xml:space="preserve"> </w:t>
      </w:r>
      <w:ins w:id="844" w:author="Chris Prickett" w:date="2017-02-12T16:41:00Z">
        <w:r w:rsidR="00852C6C">
          <w:rPr>
            <w:spacing w:val="12"/>
            <w:w w:val="115"/>
          </w:rPr>
          <w:t xml:space="preserve">the </w:t>
        </w:r>
      </w:ins>
      <w:r>
        <w:rPr>
          <w:spacing w:val="-1"/>
          <w:w w:val="115"/>
        </w:rPr>
        <w:t>ph</w:t>
      </w:r>
      <w:r>
        <w:rPr>
          <w:spacing w:val="-2"/>
          <w:w w:val="115"/>
        </w:rPr>
        <w:t>ysical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12"/>
          <w:w w:val="115"/>
        </w:rPr>
        <w:t xml:space="preserve"> </w:t>
      </w:r>
      <w:r>
        <w:rPr>
          <w:w w:val="115"/>
        </w:rPr>
        <w:t>structure</w:t>
      </w:r>
      <w:r>
        <w:rPr>
          <w:spacing w:val="27"/>
          <w:w w:val="119"/>
        </w:rPr>
        <w:t xml:space="preserve"> </w:t>
      </w:r>
      <w:r>
        <w:rPr>
          <w:w w:val="115"/>
        </w:rPr>
        <w:t>of</w:t>
      </w:r>
      <w:r>
        <w:rPr>
          <w:spacing w:val="19"/>
          <w:w w:val="115"/>
        </w:rPr>
        <w:t xml:space="preserve"> </w:t>
      </w:r>
      <w:ins w:id="845" w:author="Chris Prickett" w:date="2017-02-12T16:41:00Z">
        <w:r w:rsidR="00852C6C">
          <w:rPr>
            <w:w w:val="115"/>
          </w:rPr>
          <w:t>five</w:t>
        </w:r>
      </w:ins>
      <w:del w:id="846" w:author="Chris Prickett" w:date="2017-02-12T16:41:00Z">
        <w:r w:rsidDel="00852C6C">
          <w:rPr>
            <w:w w:val="115"/>
          </w:rPr>
          <w:delText>5</w:delText>
        </w:r>
      </w:del>
      <w:r>
        <w:rPr>
          <w:spacing w:val="19"/>
          <w:w w:val="115"/>
        </w:rPr>
        <w:t xml:space="preserve"> </w:t>
      </w:r>
      <w:r>
        <w:rPr>
          <w:w w:val="115"/>
        </w:rPr>
        <w:t>streets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spacing w:val="-1"/>
          <w:w w:val="115"/>
        </w:rPr>
        <w:t>ph</w:t>
      </w:r>
      <w:r>
        <w:rPr>
          <w:spacing w:val="-2"/>
          <w:w w:val="115"/>
        </w:rPr>
        <w:t>ysic</w:t>
      </w:r>
      <w:r>
        <w:rPr>
          <w:spacing w:val="-1"/>
          <w:w w:val="115"/>
        </w:rPr>
        <w:t>al</w:t>
      </w:r>
      <w:r>
        <w:rPr>
          <w:spacing w:val="19"/>
          <w:w w:val="115"/>
        </w:rPr>
        <w:t xml:space="preserve"> </w:t>
      </w:r>
      <w:r>
        <w:rPr>
          <w:spacing w:val="1"/>
          <w:w w:val="115"/>
        </w:rPr>
        <w:t>model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ts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area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saturate</w:t>
      </w:r>
      <w:ins w:id="847" w:author="Chris Prickett" w:date="2017-02-12T16:41:00Z">
        <w:r w:rsidR="00852C6C">
          <w:rPr>
            <w:w w:val="115"/>
          </w:rPr>
          <w:t>s</w:t>
        </w:r>
      </w:ins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repre</w:t>
      </w:r>
      <w:r>
        <w:rPr>
          <w:spacing w:val="-2"/>
          <w:w w:val="115"/>
        </w:rPr>
        <w:t>sen</w:t>
      </w:r>
      <w:r>
        <w:rPr>
          <w:spacing w:val="-1"/>
          <w:w w:val="115"/>
        </w:rPr>
        <w:t>ted</w:t>
      </w:r>
      <w:r>
        <w:rPr>
          <w:spacing w:val="23"/>
          <w:w w:val="115"/>
        </w:rPr>
        <w:t xml:space="preserve"> </w:t>
      </w:r>
      <w:r>
        <w:rPr>
          <w:w w:val="115"/>
        </w:rPr>
        <w:t>built</w:t>
      </w:r>
      <w:r>
        <w:rPr>
          <w:spacing w:val="23"/>
          <w:w w:val="115"/>
        </w:rPr>
        <w:t xml:space="preserve"> </w:t>
      </w:r>
      <w:r>
        <w:rPr>
          <w:w w:val="115"/>
        </w:rPr>
        <w:t>structures</w:t>
      </w:r>
      <w:r>
        <w:rPr>
          <w:spacing w:val="23"/>
          <w:w w:val="115"/>
        </w:rPr>
        <w:t xml:space="preserve"> </w:t>
      </w:r>
      <w:r>
        <w:rPr>
          <w:w w:val="115"/>
        </w:rPr>
        <w:t>with</w:t>
      </w:r>
      <w:r>
        <w:rPr>
          <w:spacing w:val="23"/>
          <w:w w:val="115"/>
        </w:rPr>
        <w:t xml:space="preserve"> </w:t>
      </w:r>
      <w:r>
        <w:rPr>
          <w:w w:val="115"/>
        </w:rPr>
        <w:t>parallel</w:t>
      </w:r>
      <w:r>
        <w:rPr>
          <w:spacing w:val="23"/>
          <w:w w:val="115"/>
        </w:rPr>
        <w:t xml:space="preserve"> </w:t>
      </w:r>
      <w:r>
        <w:rPr>
          <w:w w:val="115"/>
        </w:rPr>
        <w:t>data</w:t>
      </w:r>
      <w:r>
        <w:rPr>
          <w:spacing w:val="23"/>
          <w:w w:val="115"/>
        </w:rPr>
        <w:t xml:space="preserve"> </w:t>
      </w:r>
      <w:r>
        <w:rPr>
          <w:w w:val="115"/>
        </w:rPr>
        <w:t>on</w:t>
      </w:r>
      <w:r>
        <w:rPr>
          <w:spacing w:val="2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23"/>
          <w:w w:val="115"/>
        </w:rPr>
        <w:t xml:space="preserve"> </w:t>
      </w:r>
      <w:r>
        <w:rPr>
          <w:w w:val="115"/>
        </w:rPr>
        <w:t>structure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7"/>
        </w:rPr>
        <w:t xml:space="preserve"> </w:t>
      </w:r>
      <w:r>
        <w:rPr>
          <w:spacing w:val="-2"/>
          <w:w w:val="115"/>
        </w:rPr>
        <w:t>knowledge</w:t>
      </w:r>
      <w:r>
        <w:rPr>
          <w:spacing w:val="6"/>
          <w:w w:val="115"/>
        </w:rPr>
        <w:t xml:space="preserve"> </w:t>
      </w:r>
      <w:r>
        <w:rPr>
          <w:w w:val="115"/>
        </w:rPr>
        <w:t>about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quarter.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Model</w:t>
      </w:r>
      <w:r>
        <w:rPr>
          <w:spacing w:val="5"/>
          <w:w w:val="115"/>
        </w:rPr>
        <w:t xml:space="preserve"> </w:t>
      </w:r>
      <w:del w:id="848" w:author="Chris Prickett" w:date="2017-02-12T16:41:00Z">
        <w:r w:rsidDel="00852C6C">
          <w:rPr>
            <w:w w:val="115"/>
          </w:rPr>
          <w:delText>has</w:delText>
        </w:r>
        <w:r w:rsidDel="00852C6C">
          <w:rPr>
            <w:spacing w:val="5"/>
            <w:w w:val="115"/>
          </w:rPr>
          <w:delText xml:space="preserve"> </w:delText>
        </w:r>
        <w:r w:rsidDel="00852C6C">
          <w:rPr>
            <w:w w:val="115"/>
          </w:rPr>
          <w:delText>b</w:delText>
        </w:r>
        <w:r w:rsidDel="00852C6C">
          <w:rPr>
            <w:spacing w:val="1"/>
            <w:w w:val="115"/>
          </w:rPr>
          <w:delText>een</w:delText>
        </w:r>
      </w:del>
      <w:ins w:id="849" w:author="Chris Prickett" w:date="2017-02-12T16:41:00Z">
        <w:r w:rsidR="00852C6C">
          <w:rPr>
            <w:w w:val="115"/>
          </w:rPr>
          <w:t>was</w:t>
        </w:r>
      </w:ins>
      <w:r>
        <w:rPr>
          <w:spacing w:val="6"/>
          <w:w w:val="115"/>
        </w:rPr>
        <w:t xml:space="preserve"> </w:t>
      </w:r>
      <w:r>
        <w:rPr>
          <w:w w:val="115"/>
        </w:rPr>
        <w:t>exhibited</w:t>
      </w:r>
      <w:r>
        <w:rPr>
          <w:spacing w:val="6"/>
          <w:w w:val="115"/>
        </w:rPr>
        <w:t xml:space="preserve"> </w:t>
      </w:r>
      <w:ins w:id="850" w:author="Chris Prickett" w:date="2017-02-12T16:41:00Z">
        <w:r w:rsidR="00852C6C">
          <w:rPr>
            <w:w w:val="115"/>
          </w:rPr>
          <w:t>to the</w:t>
        </w:r>
      </w:ins>
      <w:del w:id="851" w:author="Chris Prickett" w:date="2017-02-12T16:41:00Z">
        <w:r w:rsidDel="00852C6C">
          <w:rPr>
            <w:w w:val="115"/>
          </w:rPr>
          <w:delText>for</w:delText>
        </w:r>
      </w:del>
      <w:r>
        <w:rPr>
          <w:spacing w:val="6"/>
          <w:w w:val="115"/>
        </w:rPr>
        <w:t xml:space="preserve"> </w:t>
      </w:r>
      <w:r>
        <w:rPr>
          <w:w w:val="115"/>
        </w:rPr>
        <w:t>public</w:t>
      </w:r>
      <w:r>
        <w:rPr>
          <w:spacing w:val="5"/>
          <w:w w:val="115"/>
        </w:rPr>
        <w:t xml:space="preserve"> </w:t>
      </w:r>
      <w:del w:id="852" w:author="Chris Prickett" w:date="2017-02-12T16:42:00Z">
        <w:r w:rsidDel="00852C6C">
          <w:rPr>
            <w:spacing w:val="-1"/>
            <w:w w:val="115"/>
          </w:rPr>
          <w:delText>duri</w:delText>
        </w:r>
        <w:r w:rsidDel="00852C6C">
          <w:rPr>
            <w:spacing w:val="-2"/>
            <w:w w:val="115"/>
          </w:rPr>
          <w:delText>ng</w:delText>
        </w:r>
        <w:r w:rsidDel="00852C6C">
          <w:rPr>
            <w:spacing w:val="6"/>
            <w:w w:val="115"/>
          </w:rPr>
          <w:delText xml:space="preserve"> </w:delText>
        </w:r>
        <w:r w:rsidDel="00852C6C">
          <w:rPr>
            <w:w w:val="115"/>
          </w:rPr>
          <w:delText>around</w:delText>
        </w:r>
        <w:r w:rsidDel="00852C6C">
          <w:rPr>
            <w:spacing w:val="6"/>
            <w:w w:val="115"/>
          </w:rPr>
          <w:delText xml:space="preserve"> </w:delText>
        </w:r>
        <w:r w:rsidDel="00852C6C">
          <w:rPr>
            <w:w w:val="115"/>
          </w:rPr>
          <w:delText>2</w:delText>
        </w:r>
      </w:del>
      <w:ins w:id="853" w:author="Chris Prickett" w:date="2017-02-12T16:42:00Z">
        <w:r w:rsidR="00852C6C">
          <w:rPr>
            <w:spacing w:val="-1"/>
            <w:w w:val="115"/>
          </w:rPr>
          <w:t>for about two</w:t>
        </w:r>
      </w:ins>
      <w:r>
        <w:rPr>
          <w:spacing w:val="22"/>
          <w:w w:val="105"/>
        </w:rPr>
        <w:t xml:space="preserve"> </w:t>
      </w:r>
      <w:r>
        <w:rPr>
          <w:spacing w:val="-3"/>
          <w:w w:val="115"/>
        </w:rPr>
        <w:t>years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aim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expose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knowledge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vide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time-space-data</w:t>
      </w:r>
      <w:r>
        <w:rPr>
          <w:spacing w:val="-8"/>
          <w:w w:val="115"/>
        </w:rPr>
        <w:t xml:space="preserve"> </w:t>
      </w:r>
      <w:r>
        <w:rPr>
          <w:w w:val="115"/>
        </w:rPr>
        <w:t>vision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9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w w:val="115"/>
        </w:rPr>
        <w:t>.</w:t>
      </w:r>
      <w:r>
        <w:rPr>
          <w:spacing w:val="21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7"/>
          <w:w w:val="115"/>
        </w:rPr>
        <w:t xml:space="preserve"> </w:t>
      </w:r>
      <w:r>
        <w:rPr>
          <w:w w:val="115"/>
        </w:rPr>
        <w:t>activities,</w:t>
      </w:r>
      <w:r>
        <w:rPr>
          <w:spacing w:val="-4"/>
          <w:w w:val="115"/>
        </w:rPr>
        <w:t xml:space="preserve"> </w:t>
      </w:r>
      <w:proofErr w:type="spellStart"/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ins w:id="854" w:author="Chris Prickett" w:date="2017-02-12T16:42:00Z">
        <w:r w:rsidR="00852C6C">
          <w:rPr>
            <w:spacing w:val="-3"/>
            <w:w w:val="115"/>
          </w:rPr>
          <w:t>’s</w:t>
        </w:r>
      </w:ins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vivid</w:t>
      </w:r>
      <w:r>
        <w:rPr>
          <w:spacing w:val="-7"/>
          <w:w w:val="115"/>
        </w:rPr>
        <w:t xml:space="preserve"> </w:t>
      </w:r>
      <w:r>
        <w:rPr>
          <w:w w:val="115"/>
        </w:rPr>
        <w:t>cultural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6"/>
          <w:w w:val="115"/>
        </w:rPr>
        <w:t xml:space="preserve"> </w:t>
      </w:r>
      <w:r>
        <w:rPr>
          <w:w w:val="115"/>
        </w:rPr>
        <w:t>supported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51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layer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verifie</w:t>
      </w:r>
      <w:r>
        <w:rPr>
          <w:spacing w:val="-1"/>
          <w:w w:val="115"/>
        </w:rPr>
        <w:t>d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elaborated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knowledge.</w:t>
      </w:r>
    </w:p>
    <w:p w14:paraId="1A7D1EF3" w14:textId="344EF82C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7"/>
          <w:w w:val="110"/>
        </w:rPr>
        <w:t xml:space="preserve"> </w:t>
      </w:r>
      <w:r>
        <w:rPr>
          <w:w w:val="110"/>
        </w:rPr>
        <w:t>hand,</w:t>
      </w:r>
      <w:r>
        <w:rPr>
          <w:spacing w:val="28"/>
          <w:w w:val="110"/>
        </w:rPr>
        <w:t xml:space="preserve"> </w:t>
      </w: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utility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companies</w:t>
      </w:r>
      <w:r>
        <w:rPr>
          <w:spacing w:val="28"/>
          <w:w w:val="110"/>
        </w:rPr>
        <w:t xml:space="preserve"> </w:t>
      </w:r>
      <w:r>
        <w:rPr>
          <w:w w:val="110"/>
        </w:rPr>
        <w:t>directly</w:t>
      </w:r>
      <w:r>
        <w:rPr>
          <w:spacing w:val="27"/>
          <w:w w:val="110"/>
        </w:rPr>
        <w:t xml:space="preserve"> </w:t>
      </w:r>
      <w:r>
        <w:rPr>
          <w:w w:val="110"/>
        </w:rPr>
        <w:t>influenced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BWP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hose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20"/>
        </w:rPr>
        <w:t xml:space="preserve"> </w:t>
      </w:r>
      <w:r>
        <w:rPr>
          <w:spacing w:val="-2"/>
          <w:w w:val="110"/>
        </w:rPr>
        <w:t>stay</w:t>
      </w:r>
      <w:r>
        <w:rPr>
          <w:spacing w:val="1"/>
          <w:w w:val="110"/>
        </w:rPr>
        <w:t xml:space="preserve"> </w:t>
      </w:r>
      <w:ins w:id="855" w:author="Chris Prickett" w:date="2017-02-12T16:42:00Z">
        <w:r w:rsidR="00852C6C">
          <w:rPr>
            <w:w w:val="110"/>
          </w:rPr>
          <w:t>quiet</w:t>
        </w:r>
      </w:ins>
      <w:del w:id="856" w:author="Chris Prickett" w:date="2017-02-12T16:42:00Z">
        <w:r w:rsidDel="00852C6C">
          <w:rPr>
            <w:w w:val="110"/>
          </w:rPr>
          <w:delText>quite</w:delText>
        </w:r>
      </w:del>
      <w:r>
        <w:rPr>
          <w:spacing w:val="2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actions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threatens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their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property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activities 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ins w:id="857" w:author="Chris Prickett" w:date="2017-02-12T16:43:00Z">
        <w:r w:rsidR="00852C6C">
          <w:rPr>
            <w:w w:val="110"/>
          </w:rPr>
          <w:t>, in general,</w:t>
        </w:r>
      </w:ins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>endanger</w:t>
      </w:r>
      <w:r>
        <w:rPr>
          <w:spacing w:val="23"/>
          <w:w w:val="113"/>
        </w:rPr>
        <w:t xml:space="preserve"> </w:t>
      </w:r>
      <w:ins w:id="858" w:author="Chris Prickett" w:date="2017-02-12T16:43:00Z">
        <w:r w:rsidR="00852C6C">
          <w:rPr>
            <w:spacing w:val="23"/>
            <w:w w:val="113"/>
          </w:rPr>
          <w:t xml:space="preserve">the </w:t>
        </w:r>
      </w:ins>
      <w:r>
        <w:rPr>
          <w:w w:val="110"/>
        </w:rPr>
        <w:t>public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interest</w:t>
      </w:r>
      <w:del w:id="859" w:author="Chris Prickett" w:date="2017-02-12T16:43:00Z">
        <w:r w:rsidDel="00852C6C">
          <w:rPr>
            <w:spacing w:val="34"/>
            <w:w w:val="110"/>
          </w:rPr>
          <w:delText xml:space="preserve"> </w:delText>
        </w:r>
        <w:r w:rsidDel="00852C6C">
          <w:rPr>
            <w:w w:val="110"/>
          </w:rPr>
          <w:delText>in</w:delText>
        </w:r>
        <w:r w:rsidDel="00852C6C">
          <w:rPr>
            <w:spacing w:val="35"/>
            <w:w w:val="110"/>
          </w:rPr>
          <w:delText xml:space="preserve"> </w:delText>
        </w:r>
        <w:r w:rsidDel="00852C6C">
          <w:rPr>
            <w:w w:val="110"/>
          </w:rPr>
          <w:delText>general</w:delText>
        </w:r>
      </w:del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oice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ins w:id="860" w:author="Chris Prickett" w:date="2017-02-12T16:43:00Z">
        <w:r w:rsidR="00852C6C">
          <w:rPr>
            <w:w w:val="110"/>
          </w:rPr>
          <w:t>the c</w:t>
        </w:r>
      </w:ins>
      <w:del w:id="861" w:author="Chris Prickett" w:date="2017-02-12T16:43:00Z">
        <w:r w:rsidDel="00852C6C">
          <w:rPr>
            <w:w w:val="110"/>
          </w:rPr>
          <w:delText>C</w:delText>
        </w:r>
      </w:del>
      <w:r>
        <w:rPr>
          <w:w w:val="110"/>
        </w:rPr>
        <w:t>oastal</w:t>
      </w:r>
      <w:r>
        <w:rPr>
          <w:spacing w:val="35"/>
          <w:w w:val="110"/>
        </w:rPr>
        <w:t xml:space="preserve"> </w:t>
      </w:r>
      <w:r>
        <w:rPr>
          <w:w w:val="110"/>
        </w:rPr>
        <w:t>services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35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ee</w:t>
      </w:r>
      <w:r>
        <w:rPr>
          <w:w w:val="110"/>
        </w:rPr>
        <w:t>n</w:t>
      </w:r>
      <w:r>
        <w:rPr>
          <w:spacing w:val="35"/>
          <w:w w:val="110"/>
        </w:rPr>
        <w:t xml:space="preserve"> </w:t>
      </w:r>
      <w:r>
        <w:rPr>
          <w:w w:val="110"/>
        </w:rPr>
        <w:t>publicly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ard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2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case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illegal</w:t>
      </w:r>
      <w:r>
        <w:rPr>
          <w:spacing w:val="32"/>
          <w:w w:val="110"/>
        </w:rPr>
        <w:t xml:space="preserve"> </w:t>
      </w:r>
      <w:r>
        <w:rPr>
          <w:w w:val="110"/>
        </w:rPr>
        <w:t>coast</w:t>
      </w:r>
      <w:r>
        <w:rPr>
          <w:spacing w:val="31"/>
          <w:w w:val="110"/>
        </w:rPr>
        <w:t xml:space="preserve"> </w:t>
      </w:r>
      <w:r>
        <w:rPr>
          <w:w w:val="110"/>
        </w:rPr>
        <w:t>fortification.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Similarly,</w:t>
      </w:r>
      <w:r>
        <w:rPr>
          <w:spacing w:val="34"/>
          <w:w w:val="110"/>
        </w:rPr>
        <w:t xml:space="preserve"> </w:t>
      </w:r>
      <w:ins w:id="862" w:author="Chris Prickett" w:date="2017-02-12T16:43:00Z">
        <w:r w:rsidR="00852C6C">
          <w:rPr>
            <w:spacing w:val="-2"/>
            <w:w w:val="110"/>
          </w:rPr>
          <w:t>the r</w:t>
        </w:r>
      </w:ins>
      <w:del w:id="863" w:author="Chris Prickett" w:date="2017-02-12T16:43:00Z">
        <w:r w:rsidDel="00852C6C">
          <w:rPr>
            <w:spacing w:val="-2"/>
            <w:w w:val="110"/>
          </w:rPr>
          <w:delText>R</w:delText>
        </w:r>
      </w:del>
      <w:r>
        <w:rPr>
          <w:spacing w:val="-2"/>
          <w:w w:val="110"/>
        </w:rPr>
        <w:t>ailway</w:t>
      </w:r>
      <w:r>
        <w:rPr>
          <w:spacing w:val="32"/>
          <w:w w:val="110"/>
        </w:rPr>
        <w:t xml:space="preserve"> </w:t>
      </w:r>
      <w:r>
        <w:rPr>
          <w:w w:val="110"/>
        </w:rPr>
        <w:t>transportation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company</w:t>
      </w:r>
      <w:r>
        <w:rPr>
          <w:spacing w:val="32"/>
          <w:w w:val="110"/>
        </w:rPr>
        <w:t xml:space="preserve"> </w:t>
      </w:r>
      <w:r>
        <w:rPr>
          <w:w w:val="110"/>
        </w:rPr>
        <w:t>did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9"/>
        </w:rPr>
        <w:t xml:space="preserve"> </w:t>
      </w:r>
      <w:r>
        <w:rPr>
          <w:w w:val="110"/>
        </w:rPr>
        <w:t>react</w:t>
      </w:r>
      <w:del w:id="864" w:author="Chris Prickett" w:date="2017-02-12T16:44:00Z">
        <w:r w:rsidDel="00852C6C">
          <w:rPr>
            <w:w w:val="110"/>
          </w:rPr>
          <w:delText>ed</w:delText>
        </w:r>
      </w:del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o</w:t>
      </w:r>
      <w:r>
        <w:rPr>
          <w:spacing w:val="-4"/>
          <w:w w:val="110"/>
        </w:rPr>
        <w:t>ver</w:t>
      </w:r>
      <w:r>
        <w:rPr>
          <w:spacing w:val="15"/>
          <w:w w:val="110"/>
        </w:rPr>
        <w:t xml:space="preserve"> </w:t>
      </w:r>
      <w:r>
        <w:rPr>
          <w:w w:val="110"/>
        </w:rPr>
        <w:t>Lex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specialis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land</w:t>
      </w:r>
      <w:r>
        <w:rPr>
          <w:spacing w:val="15"/>
          <w:w w:val="110"/>
        </w:rPr>
        <w:t xml:space="preserve"> </w:t>
      </w:r>
      <w:r>
        <w:rPr>
          <w:w w:val="110"/>
        </w:rPr>
        <w:t>offered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foreign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investor,</w:t>
      </w:r>
      <w:r>
        <w:rPr>
          <w:spacing w:val="16"/>
          <w:w w:val="110"/>
        </w:rPr>
        <w:t xml:space="preserve"> </w:t>
      </w:r>
      <w:del w:id="865" w:author="Chris Prickett" w:date="2017-02-12T16:44:00Z">
        <w:r w:rsidDel="00852C6C">
          <w:rPr>
            <w:w w:val="110"/>
          </w:rPr>
          <w:delText>whose</w:delText>
        </w:r>
        <w:r w:rsidDel="00852C6C">
          <w:rPr>
            <w:spacing w:val="15"/>
            <w:w w:val="110"/>
          </w:rPr>
          <w:delText xml:space="preserve"> </w:delText>
        </w:r>
      </w:del>
      <w:ins w:id="866" w:author="Chris Prickett" w:date="2017-02-12T16:44:00Z">
        <w:r w:rsidR="00852C6C">
          <w:rPr>
            <w:w w:val="110"/>
          </w:rPr>
          <w:t>a</w:t>
        </w:r>
        <w:r w:rsidR="00852C6C">
          <w:rPr>
            <w:spacing w:val="15"/>
            <w:w w:val="110"/>
          </w:rPr>
          <w:t xml:space="preserve"> </w:t>
        </w:r>
      </w:ins>
      <w:r>
        <w:rPr>
          <w:w w:val="110"/>
        </w:rPr>
        <w:t>large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part</w:t>
      </w:r>
      <w:r>
        <w:rPr>
          <w:spacing w:val="16"/>
          <w:w w:val="110"/>
        </w:rPr>
        <w:t xml:space="preserve"> </w:t>
      </w:r>
      <w:ins w:id="867" w:author="Chris Prickett" w:date="2017-02-12T16:44:00Z">
        <w:r w:rsidR="00852C6C">
          <w:rPr>
            <w:w w:val="110"/>
          </w:rPr>
          <w:t>of which is</w:t>
        </w:r>
      </w:ins>
      <w:del w:id="868" w:author="Chris Prickett" w:date="2017-02-12T16:44:00Z">
        <w:r w:rsidDel="00852C6C">
          <w:rPr>
            <w:w w:val="110"/>
          </w:rPr>
          <w:delText>is</w:delText>
        </w:r>
      </w:del>
      <w:r>
        <w:rPr>
          <w:spacing w:val="37"/>
          <w:w w:val="106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property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ins w:id="869" w:author="Chris Prickett" w:date="2017-02-12T16:45:00Z">
        <w:r w:rsidR="00852C6C">
          <w:rPr>
            <w:w w:val="110"/>
          </w:rPr>
          <w:t>railway</w:t>
        </w:r>
      </w:ins>
      <w:del w:id="870" w:author="Chris Prickett" w:date="2017-02-12T16:45:00Z">
        <w:r w:rsidDel="00852C6C">
          <w:rPr>
            <w:w w:val="110"/>
          </w:rPr>
          <w:delText>said</w:delText>
        </w:r>
      </w:del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company.</w:t>
      </w:r>
      <w:r>
        <w:rPr>
          <w:spacing w:val="51"/>
          <w:w w:val="110"/>
        </w:rPr>
        <w:t xml:space="preserve"> </w:t>
      </w:r>
      <w:r>
        <w:rPr>
          <w:spacing w:val="-1"/>
          <w:w w:val="110"/>
        </w:rPr>
        <w:t>Whil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ins w:id="871" w:author="Chris Prickett" w:date="2017-02-12T16:45:00Z">
        <w:r w:rsidR="00852C6C">
          <w:rPr>
            <w:w w:val="110"/>
          </w:rPr>
          <w:t>usual</w:t>
        </w:r>
      </w:ins>
      <w:del w:id="872" w:author="Chris Prickett" w:date="2017-02-12T16:45:00Z">
        <w:r w:rsidDel="00852C6C">
          <w:rPr>
            <w:w w:val="110"/>
          </w:rPr>
          <w:delText>regular</w:delText>
        </w:r>
      </w:del>
      <w:r>
        <w:rPr>
          <w:spacing w:val="12"/>
          <w:w w:val="110"/>
        </w:rPr>
        <w:t xml:space="preserve"> </w:t>
      </w:r>
      <w:proofErr w:type="spellStart"/>
      <w:r>
        <w:rPr>
          <w:spacing w:val="-1"/>
          <w:w w:val="110"/>
        </w:rPr>
        <w:t>behaviour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ins w:id="873" w:author="Chris Prickett" w:date="2017-02-12T16:45:00Z">
        <w:r w:rsidR="00852C6C">
          <w:rPr>
            <w:w w:val="110"/>
          </w:rPr>
          <w:t>these</w:t>
        </w:r>
      </w:ins>
      <w:del w:id="874" w:author="Chris Prickett" w:date="2017-02-12T16:45:00Z">
        <w:r w:rsidDel="00852C6C">
          <w:rPr>
            <w:w w:val="110"/>
          </w:rPr>
          <w:delText>this</w:delText>
        </w:r>
      </w:del>
      <w:r>
        <w:rPr>
          <w:spacing w:val="12"/>
          <w:w w:val="110"/>
        </w:rPr>
        <w:t xml:space="preserve"> </w:t>
      </w:r>
      <w:r>
        <w:rPr>
          <w:w w:val="110"/>
        </w:rPr>
        <w:t>actors,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2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case</w:t>
      </w:r>
      <w:r>
        <w:rPr>
          <w:spacing w:val="18"/>
          <w:w w:val="110"/>
        </w:rPr>
        <w:t xml:space="preserve"> </w:t>
      </w:r>
      <w:r>
        <w:rPr>
          <w:w w:val="110"/>
        </w:rPr>
        <w:t>they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contributed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destabilizing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procedures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ho</w:t>
      </w:r>
      <w:r>
        <w:rPr>
          <w:spacing w:val="-4"/>
          <w:w w:val="110"/>
        </w:rPr>
        <w:t>w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planning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adm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nister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57"/>
          <w:w w:val="117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managed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Belgrade.</w:t>
      </w:r>
    </w:p>
    <w:p w14:paraId="4D1907CC" w14:textId="2216F251" w:rsidR="00A8456E" w:rsidRDefault="000747F7">
      <w:pPr>
        <w:spacing w:before="3" w:line="305" w:lineRule="auto"/>
        <w:ind w:left="587" w:right="111" w:firstLine="175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336" behindDoc="1" locked="0" layoutInCell="1" allowOverlap="1" wp14:anchorId="703F52A7" wp14:editId="1EB1B26E">
                <wp:simplePos x="0" y="0"/>
                <wp:positionH relativeFrom="page">
                  <wp:posOffset>1440180</wp:posOffset>
                </wp:positionH>
                <wp:positionV relativeFrom="paragraph">
                  <wp:posOffset>58420</wp:posOffset>
                </wp:positionV>
                <wp:extent cx="2160270" cy="1270"/>
                <wp:effectExtent l="11430" t="10795" r="9525" b="6985"/>
                <wp:wrapNone/>
                <wp:docPr id="179" name="Group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92"/>
                          <a:chExt cx="3402" cy="2"/>
                        </a:xfrm>
                      </wpg:grpSpPr>
                      <wps:wsp>
                        <wps:cNvPr id="180" name="Freeform 1119"/>
                        <wps:cNvSpPr>
                          <a:spLocks/>
                        </wps:cNvSpPr>
                        <wps:spPr bwMode="auto">
                          <a:xfrm>
                            <a:off x="2268" y="92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8" o:spid="_x0000_s1026" style="position:absolute;margin-left:113.4pt;margin-top:4.6pt;width:170.1pt;height:.1pt;z-index:-46144;mso-position-horizontal-relative:page" coordorigin="2268,92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">
                <v:shape id="Freeform 1119" o:spid="_x0000_s1027" style="position:absolute;left:2268;top:92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e1scA&#10;AADcAAAADwAAAGRycy9kb3ducmV2LnhtbESPzWoCQRCE74LvMLSQi+isOUSzcZRFyB+IGPUBOju9&#10;P7jTs+xMdJOnTx8Eb91UddXXy3XvGnWhLtSeDcymCSji3NuaSwOn4+tkASpEZIuNZzLwSwHWq+Fg&#10;ian1V/6iyyGWSkI4pGigirFNtQ55RQ7D1LfEohW+cxhl7UptO7xKuGv0Y5I8aYc1S0OFLW0qys+H&#10;H2fg/PldPCdhftyVxVv29z7eZ802M+Zh1GcvoCL18W6+XX9YwV8Ivj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xHtbHAAAA3AAAAA8AAAAAAAAAAAAAAAAAmAIAAGRy&#10;cy9kb3ducmV2LnhtbFBLBQYAAAAABAAEAPUAAACM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Kozuka Mincho Pr6N L"/>
          <w:spacing w:val="1"/>
          <w:position w:val="8"/>
          <w:sz w:val="12"/>
        </w:rPr>
        <w:t>17</w:t>
      </w:r>
      <w:r w:rsidR="006C1195">
        <w:rPr>
          <w:rFonts w:ascii="Century"/>
          <w:spacing w:val="1"/>
          <w:sz w:val="18"/>
        </w:rPr>
        <w:t>The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approach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urban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land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regulation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Belgrade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Serbia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more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administrative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than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marke</w:t>
      </w:r>
      <w:r w:rsidR="006C1195">
        <w:rPr>
          <w:rFonts w:ascii="Century"/>
          <w:spacing w:val="-1"/>
          <w:sz w:val="18"/>
        </w:rPr>
        <w:t>t-</w:t>
      </w:r>
      <w:r w:rsidR="006C1195">
        <w:rPr>
          <w:rFonts w:ascii="Century"/>
          <w:spacing w:val="44"/>
          <w:w w:val="10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oriented,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3"/>
          <w:sz w:val="18"/>
        </w:rPr>
        <w:t>et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construction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land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managemen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t</w:t>
      </w:r>
      <w:r w:rsidR="006C1195">
        <w:rPr>
          <w:rFonts w:ascii="Century"/>
          <w:spacing w:val="-3"/>
          <w:sz w:val="18"/>
        </w:rPr>
        <w:t>akes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place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according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real-estate</w:t>
      </w:r>
      <w:r w:rsidR="006C1195">
        <w:rPr>
          <w:rFonts w:ascii="Century"/>
          <w:spacing w:val="-4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market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rules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(</w:t>
      </w:r>
      <w:r w:rsidR="006C1195">
        <w:rPr>
          <w:rFonts w:ascii="Century Gothic"/>
          <w:b/>
          <w:sz w:val="18"/>
        </w:rPr>
        <w:t>??</w:t>
      </w:r>
      <w:r w:rsidR="006C1195">
        <w:rPr>
          <w:rFonts w:ascii="Century"/>
          <w:sz w:val="18"/>
        </w:rPr>
        <w:t>).</w:t>
      </w:r>
      <w:r w:rsidR="006C1195">
        <w:rPr>
          <w:rFonts w:ascii="Century"/>
          <w:spacing w:val="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25"/>
          <w:w w:val="99"/>
          <w:sz w:val="18"/>
        </w:rPr>
        <w:t xml:space="preserve"> </w:t>
      </w:r>
      <w:r w:rsidR="006C1195">
        <w:rPr>
          <w:rFonts w:ascii="Century"/>
          <w:sz w:val="18"/>
        </w:rPr>
        <w:t>series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instruments</w:t>
      </w:r>
      <w:r w:rsidR="006C1195">
        <w:rPr>
          <w:rFonts w:ascii="Century"/>
          <w:spacing w:val="-11"/>
          <w:sz w:val="18"/>
        </w:rPr>
        <w:t xml:space="preserve"> </w:t>
      </w:r>
      <w:del w:id="875" w:author="Chris Prickett" w:date="2017-02-12T16:47:00Z">
        <w:r w:rsidR="006C1195" w:rsidDel="00852C6C">
          <w:rPr>
            <w:rFonts w:ascii="Century"/>
            <w:sz w:val="18"/>
          </w:rPr>
          <w:delText>are</w:delText>
        </w:r>
        <w:r w:rsidR="006C1195" w:rsidDel="00852C6C">
          <w:rPr>
            <w:rFonts w:ascii="Century"/>
            <w:spacing w:val="-10"/>
            <w:sz w:val="18"/>
          </w:rPr>
          <w:delText xml:space="preserve"> </w:delText>
        </w:r>
        <w:r w:rsidR="006C1195" w:rsidDel="00852C6C">
          <w:rPr>
            <w:rFonts w:ascii="Century"/>
            <w:spacing w:val="-2"/>
            <w:sz w:val="18"/>
          </w:rPr>
          <w:delText>working</w:delText>
        </w:r>
      </w:del>
      <w:ins w:id="876" w:author="Chris Prickett" w:date="2017-02-12T16:47:00Z">
        <w:r w:rsidR="00852C6C">
          <w:rPr>
            <w:rFonts w:ascii="Century"/>
            <w:sz w:val="18"/>
          </w:rPr>
          <w:t>work</w:t>
        </w:r>
      </w:ins>
      <w:r w:rsidR="006C1195">
        <w:rPr>
          <w:rFonts w:ascii="Century"/>
          <w:spacing w:val="-10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1"/>
          <w:sz w:val="18"/>
        </w:rPr>
        <w:t xml:space="preserve"> </w:t>
      </w:r>
      <w:proofErr w:type="spellStart"/>
      <w:r w:rsidR="006C1195">
        <w:rPr>
          <w:rFonts w:ascii="Century"/>
          <w:spacing w:val="-3"/>
          <w:sz w:val="18"/>
        </w:rPr>
        <w:t>fa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our</w:t>
      </w:r>
      <w:proofErr w:type="spellEnd"/>
      <w:r w:rsidR="006C1195">
        <w:rPr>
          <w:rFonts w:ascii="Century"/>
          <w:spacing w:val="-10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0"/>
          <w:sz w:val="18"/>
        </w:rPr>
        <w:t xml:space="preserve"> </w:t>
      </w:r>
      <w:r w:rsidR="006C1195">
        <w:rPr>
          <w:rFonts w:ascii="Century"/>
          <w:sz w:val="18"/>
        </w:rPr>
        <w:t>real,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functional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real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estate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market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rules:</w:t>
      </w:r>
      <w:r w:rsidR="006C1195">
        <w:rPr>
          <w:rFonts w:ascii="Century"/>
          <w:spacing w:val="6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conv</w:t>
      </w:r>
      <w:r w:rsidR="006C1195">
        <w:rPr>
          <w:rFonts w:ascii="Century"/>
          <w:spacing w:val="-2"/>
          <w:sz w:val="18"/>
        </w:rPr>
        <w:t>ersion</w:t>
      </w:r>
      <w:r w:rsidR="006C1195">
        <w:rPr>
          <w:rFonts w:ascii="Century"/>
          <w:spacing w:val="-10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28"/>
          <w:w w:val="98"/>
          <w:sz w:val="18"/>
        </w:rPr>
        <w:t xml:space="preserve"> </w:t>
      </w:r>
      <w:r w:rsidR="006C1195">
        <w:rPr>
          <w:rFonts w:ascii="Century"/>
          <w:sz w:val="18"/>
        </w:rPr>
        <w:t>land-use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rights,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leaseholds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urban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(construction)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land,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no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taxation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land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ren</w:t>
      </w:r>
      <w:r w:rsidR="006C1195">
        <w:rPr>
          <w:rFonts w:ascii="Century"/>
          <w:spacing w:val="-2"/>
          <w:sz w:val="18"/>
        </w:rPr>
        <w:t>t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etc.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z w:val="18"/>
        </w:rPr>
        <w:t>(ibid.).</w:t>
      </w:r>
    </w:p>
    <w:p w14:paraId="544D0DCD" w14:textId="77777777" w:rsidR="00A8456E" w:rsidRDefault="00A8456E">
      <w:pPr>
        <w:spacing w:line="305" w:lineRule="auto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2B175282" w14:textId="77777777" w:rsidR="00A8456E" w:rsidRDefault="006C1195">
      <w:pPr>
        <w:pStyle w:val="Heading2"/>
        <w:numPr>
          <w:ilvl w:val="2"/>
          <w:numId w:val="12"/>
        </w:numPr>
        <w:tabs>
          <w:tab w:val="left" w:pos="1410"/>
        </w:tabs>
        <w:spacing w:before="35"/>
        <w:jc w:val="both"/>
        <w:rPr>
          <w:b w:val="0"/>
          <w:bCs w:val="0"/>
        </w:rPr>
      </w:pPr>
      <w:r>
        <w:rPr>
          <w:w w:val="90"/>
        </w:rPr>
        <w:lastRenderedPageBreak/>
        <w:t xml:space="preserve">Urban </w:t>
      </w:r>
      <w:r>
        <w:rPr>
          <w:spacing w:val="18"/>
          <w:w w:val="90"/>
        </w:rPr>
        <w:t xml:space="preserve"> </w:t>
      </w:r>
      <w:r>
        <w:rPr>
          <w:spacing w:val="-1"/>
          <w:w w:val="90"/>
        </w:rPr>
        <w:t>assemblages</w:t>
      </w:r>
    </w:p>
    <w:p w14:paraId="38C50152" w14:textId="6AF9766B" w:rsidR="00A8456E" w:rsidRDefault="006C1195">
      <w:pPr>
        <w:pStyle w:val="BodyText"/>
        <w:spacing w:before="196" w:line="293" w:lineRule="auto"/>
        <w:ind w:right="112"/>
        <w:jc w:val="both"/>
      </w:pPr>
      <w:r>
        <w:rPr>
          <w:w w:val="110"/>
        </w:rPr>
        <w:t>After</w:t>
      </w:r>
      <w:r>
        <w:rPr>
          <w:spacing w:val="32"/>
          <w:w w:val="110"/>
        </w:rPr>
        <w:t xml:space="preserve"> </w:t>
      </w:r>
      <w:del w:id="877" w:author="Chris Prickett" w:date="2017-02-12T16:47:00Z">
        <w:r w:rsidDel="00852C6C">
          <w:rPr>
            <w:spacing w:val="-2"/>
            <w:w w:val="110"/>
          </w:rPr>
          <w:delText>having</w:delText>
        </w:r>
        <w:r w:rsidDel="00852C6C">
          <w:rPr>
            <w:spacing w:val="30"/>
            <w:w w:val="110"/>
          </w:rPr>
          <w:delText xml:space="preserve"> </w:delText>
        </w:r>
        <w:r w:rsidDel="00852C6C">
          <w:rPr>
            <w:w w:val="110"/>
          </w:rPr>
          <w:delText>illustrated</w:delText>
        </w:r>
      </w:del>
      <w:ins w:id="878" w:author="Chris Prickett" w:date="2017-02-12T16:47:00Z">
        <w:r w:rsidR="00852C6C">
          <w:rPr>
            <w:spacing w:val="-2"/>
            <w:w w:val="110"/>
          </w:rPr>
          <w:t>illustrating</w:t>
        </w:r>
      </w:ins>
      <w:r>
        <w:rPr>
          <w:spacing w:val="31"/>
          <w:w w:val="110"/>
        </w:rPr>
        <w:t xml:space="preserve"> </w:t>
      </w:r>
      <w:ins w:id="879" w:author="Chris Prickett" w:date="2017-02-12T16:48:00Z">
        <w:r w:rsidR="00852C6C">
          <w:rPr>
            <w:spacing w:val="31"/>
            <w:w w:val="110"/>
          </w:rPr>
          <w:t xml:space="preserve">the </w:t>
        </w:r>
      </w:ins>
      <w:r>
        <w:rPr>
          <w:spacing w:val="-3"/>
          <w:w w:val="110"/>
        </w:rPr>
        <w:t>Savamala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urban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environment</w:t>
      </w:r>
      <w:r>
        <w:rPr>
          <w:spacing w:val="31"/>
          <w:w w:val="110"/>
        </w:rPr>
        <w:t xml:space="preserve"> </w:t>
      </w:r>
      <w:r>
        <w:rPr>
          <w:w w:val="110"/>
        </w:rPr>
        <w:t>through</w:t>
      </w:r>
      <w:r>
        <w:rPr>
          <w:spacing w:val="30"/>
          <w:w w:val="110"/>
        </w:rPr>
        <w:t xml:space="preserve"> </w:t>
      </w:r>
      <w:ins w:id="880" w:author="Chris Prickett" w:date="2017-02-12T16:48:00Z">
        <w:r w:rsidR="00852C6C">
          <w:rPr>
            <w:spacing w:val="30"/>
            <w:w w:val="110"/>
          </w:rPr>
          <w:t xml:space="preserve">the </w:t>
        </w:r>
      </w:ins>
      <w:r>
        <w:rPr>
          <w:w w:val="110"/>
        </w:rPr>
        <w:t>actors,</w:t>
      </w:r>
      <w:r>
        <w:rPr>
          <w:spacing w:val="34"/>
          <w:w w:val="110"/>
        </w:rPr>
        <w:t xml:space="preserve"> </w:t>
      </w:r>
      <w:r>
        <w:rPr>
          <w:w w:val="110"/>
        </w:rPr>
        <w:t>their</w:t>
      </w:r>
      <w:r>
        <w:rPr>
          <w:spacing w:val="31"/>
          <w:w w:val="110"/>
        </w:rPr>
        <w:t xml:space="preserve"> </w:t>
      </w:r>
      <w:r>
        <w:rPr>
          <w:w w:val="110"/>
        </w:rPr>
        <w:t>figuration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7"/>
        </w:rPr>
        <w:t xml:space="preserve"> </w:t>
      </w:r>
      <w:r>
        <w:rPr>
          <w:spacing w:val="-3"/>
          <w:w w:val="110"/>
        </w:rPr>
        <w:t>agency,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complexity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7"/>
          <w:w w:val="110"/>
        </w:rPr>
        <w:t xml:space="preserve"> </w:t>
      </w:r>
      <w:r>
        <w:rPr>
          <w:w w:val="110"/>
        </w:rPr>
        <w:t>urban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interpreted</w:t>
      </w:r>
      <w:r>
        <w:rPr>
          <w:spacing w:val="17"/>
          <w:w w:val="110"/>
        </w:rPr>
        <w:t xml:space="preserve"> </w:t>
      </w:r>
      <w:r>
        <w:rPr>
          <w:w w:val="110"/>
        </w:rPr>
        <w:t>through</w:t>
      </w:r>
      <w:r>
        <w:rPr>
          <w:spacing w:val="16"/>
          <w:w w:val="110"/>
        </w:rPr>
        <w:t xml:space="preserve"> </w:t>
      </w:r>
      <w:r>
        <w:rPr>
          <w:w w:val="110"/>
        </w:rPr>
        <w:t>node-link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reality</w:t>
      </w:r>
      <w:r w:rsidR="00A13764">
        <w:rPr>
          <w:spacing w:val="-1"/>
          <w:w w:val="110"/>
        </w:rPr>
        <w:t xml:space="preserve">. </w:t>
      </w:r>
      <w:r>
        <w:rPr>
          <w:spacing w:val="-4"/>
          <w:w w:val="110"/>
        </w:rPr>
        <w:t>Taking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account</w:t>
      </w:r>
      <w:ins w:id="881" w:author="Chris Prickett" w:date="2017-02-12T16:48:00Z">
        <w:r w:rsidR="00852C6C">
          <w:rPr>
            <w:spacing w:val="-1"/>
            <w:w w:val="110"/>
          </w:rPr>
          <w:t xml:space="preserve"> the</w:t>
        </w:r>
      </w:ins>
      <w:r>
        <w:rPr>
          <w:spacing w:val="44"/>
          <w:w w:val="110"/>
        </w:rPr>
        <w:t xml:space="preserve"> </w:t>
      </w:r>
      <w:r>
        <w:rPr>
          <w:w w:val="110"/>
        </w:rPr>
        <w:t>post-socialist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context,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pressur</w:t>
      </w:r>
      <w:r>
        <w:rPr>
          <w:spacing w:val="-2"/>
          <w:w w:val="110"/>
        </w:rPr>
        <w:t>e</w:t>
      </w:r>
      <w:r>
        <w:rPr>
          <w:spacing w:val="44"/>
          <w:w w:val="110"/>
        </w:rPr>
        <w:t xml:space="preserve"> </w:t>
      </w:r>
      <w:r>
        <w:rPr>
          <w:w w:val="110"/>
        </w:rPr>
        <w:t>from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67"/>
          <w:w w:val="120"/>
        </w:rPr>
        <w:t xml:space="preserve"> </w:t>
      </w:r>
      <w:r>
        <w:rPr>
          <w:spacing w:val="-2"/>
          <w:w w:val="110"/>
        </w:rPr>
        <w:t>investors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ins w:id="882" w:author="Chris Prickett" w:date="2017-02-12T16:48:00Z">
        <w:r w:rsidR="00852C6C">
          <w:rPr>
            <w:spacing w:val="42"/>
            <w:w w:val="110"/>
          </w:rPr>
          <w:t xml:space="preserve">the </w:t>
        </w:r>
      </w:ins>
      <w:r>
        <w:rPr>
          <w:w w:val="110"/>
        </w:rPr>
        <w:t>articulation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civic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initiativ</w:t>
      </w:r>
      <w:r>
        <w:rPr>
          <w:spacing w:val="-2"/>
          <w:w w:val="110"/>
        </w:rPr>
        <w:t>es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participation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spacing w:val="-3"/>
          <w:w w:val="110"/>
        </w:rPr>
        <w:t>Savamala,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37"/>
          <w:w w:val="112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translations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identified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refer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rent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layers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decision-making.</w:t>
      </w:r>
    </w:p>
    <w:p w14:paraId="78D07430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700647A0" w14:textId="73DEE854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0"/>
        </w:rPr>
        <w:t>These</w:t>
      </w:r>
      <w:r>
        <w:rPr>
          <w:spacing w:val="9"/>
          <w:w w:val="110"/>
        </w:rPr>
        <w:t xml:space="preserve"> </w:t>
      </w:r>
      <w:r>
        <w:rPr>
          <w:w w:val="110"/>
        </w:rPr>
        <w:t>translations</w:t>
      </w:r>
      <w:r>
        <w:rPr>
          <w:spacing w:val="8"/>
          <w:w w:val="110"/>
        </w:rPr>
        <w:t xml:space="preserve"> </w:t>
      </w:r>
      <w:r>
        <w:rPr>
          <w:w w:val="110"/>
        </w:rPr>
        <w:t>consider</w:t>
      </w:r>
      <w:r>
        <w:rPr>
          <w:spacing w:val="9"/>
          <w:w w:val="110"/>
        </w:rPr>
        <w:t xml:space="preserve"> </w:t>
      </w:r>
      <w:ins w:id="883" w:author="Chris Prickett" w:date="2017-02-12T16:49:00Z">
        <w:r w:rsidR="00852C6C">
          <w:rPr>
            <w:spacing w:val="9"/>
            <w:w w:val="110"/>
          </w:rPr>
          <w:t xml:space="preserve">the </w:t>
        </w:r>
      </w:ins>
      <w:r>
        <w:rPr>
          <w:spacing w:val="-2"/>
          <w:w w:val="110"/>
        </w:rPr>
        <w:t>centrality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actors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ins w:id="884" w:author="Chris Prickett" w:date="2017-02-12T16:49:00Z">
        <w:r w:rsidR="00852C6C">
          <w:rPr>
            <w:spacing w:val="10"/>
            <w:w w:val="110"/>
          </w:rPr>
          <w:t xml:space="preserve">the </w:t>
        </w:r>
      </w:ins>
      <w:r>
        <w:rPr>
          <w:w w:val="110"/>
        </w:rPr>
        <w:t>nature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ins w:id="885" w:author="Chris Prickett" w:date="2017-02-12T16:49:00Z">
        <w:r w:rsidR="00852C6C">
          <w:rPr>
            <w:spacing w:val="9"/>
            <w:w w:val="110"/>
          </w:rPr>
          <w:t xml:space="preserve">the </w:t>
        </w:r>
      </w:ins>
      <w:r>
        <w:rPr>
          <w:w w:val="110"/>
        </w:rPr>
        <w:t>links</w:t>
      </w:r>
      <w:r>
        <w:rPr>
          <w:spacing w:val="10"/>
          <w:w w:val="110"/>
        </w:rPr>
        <w:t xml:space="preserve"> </w:t>
      </w:r>
      <w:r>
        <w:rPr>
          <w:w w:val="110"/>
        </w:rPr>
        <w:t>among</w:t>
      </w:r>
      <w:r>
        <w:rPr>
          <w:spacing w:val="9"/>
          <w:w w:val="110"/>
        </w:rPr>
        <w:t xml:space="preserve"> </w:t>
      </w:r>
      <w:r>
        <w:rPr>
          <w:w w:val="110"/>
        </w:rPr>
        <w:t>them.</w:t>
      </w:r>
      <w:r>
        <w:rPr>
          <w:spacing w:val="5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27"/>
          <w:w w:val="117"/>
        </w:rPr>
        <w:t xml:space="preserve"> </w:t>
      </w:r>
      <w:r>
        <w:rPr>
          <w:w w:val="110"/>
        </w:rPr>
        <w:t>sense</w:t>
      </w:r>
      <w:r>
        <w:rPr>
          <w:spacing w:val="12"/>
          <w:w w:val="110"/>
        </w:rPr>
        <w:t xml:space="preserve"> </w:t>
      </w:r>
      <w:r>
        <w:rPr>
          <w:w w:val="110"/>
        </w:rPr>
        <w:t>they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represent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”assemblage”</w:t>
      </w:r>
      <w:r>
        <w:rPr>
          <w:spacing w:val="12"/>
          <w:w w:val="110"/>
        </w:rPr>
        <w:t xml:space="preserve"> </w:t>
      </w:r>
      <w:r>
        <w:rPr>
          <w:w w:val="110"/>
        </w:rPr>
        <w:t>process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agency</w:t>
      </w:r>
      <w:r>
        <w:rPr>
          <w:spacing w:val="13"/>
          <w:w w:val="110"/>
        </w:rPr>
        <w:t xml:space="preserve"> </w:t>
      </w:r>
      <w:r>
        <w:rPr>
          <w:w w:val="110"/>
        </w:rPr>
        <w:t>dissemination.</w:t>
      </w:r>
      <w:r>
        <w:rPr>
          <w:spacing w:val="57"/>
          <w:w w:val="110"/>
        </w:rPr>
        <w:t xml:space="preserve"> </w:t>
      </w:r>
      <w:r>
        <w:rPr>
          <w:w w:val="110"/>
        </w:rPr>
        <w:t>These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verarch</w:t>
      </w:r>
      <w:r>
        <w:rPr>
          <w:w w:val="110"/>
        </w:rPr>
        <w:t>ing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urban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assemblage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2"/>
          <w:w w:val="110"/>
        </w:rPr>
        <w:t xml:space="preserve"> </w:t>
      </w:r>
      <w:r>
        <w:rPr>
          <w:w w:val="110"/>
        </w:rPr>
        <w:t>are:</w:t>
      </w:r>
      <w:r>
        <w:rPr>
          <w:spacing w:val="61"/>
          <w:w w:val="110"/>
        </w:rPr>
        <w:t xml:space="preserve"> </w:t>
      </w:r>
      <w:r>
        <w:rPr>
          <w:spacing w:val="-1"/>
          <w:w w:val="110"/>
        </w:rPr>
        <w:t>management,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verification,</w:t>
      </w:r>
      <w:r>
        <w:rPr>
          <w:spacing w:val="24"/>
          <w:w w:val="110"/>
        </w:rPr>
        <w:t xml:space="preserve"> </w:t>
      </w:r>
      <w:r>
        <w:rPr>
          <w:w w:val="110"/>
        </w:rPr>
        <w:t>consult</w:t>
      </w:r>
      <w:ins w:id="886" w:author="Chris Prickett" w:date="2017-02-12T16:50:00Z">
        <w:r w:rsidR="00852C6C">
          <w:rPr>
            <w:w w:val="110"/>
          </w:rPr>
          <w:t>ation</w:t>
        </w:r>
      </w:ins>
      <w:del w:id="887" w:author="Chris Prickett" w:date="2017-02-12T16:50:00Z">
        <w:r w:rsidDel="00852C6C">
          <w:rPr>
            <w:w w:val="110"/>
          </w:rPr>
          <w:delText>ing</w:delText>
        </w:r>
      </w:del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45"/>
          <w:w w:val="116"/>
        </w:rPr>
        <w:t xml:space="preserve"> </w:t>
      </w:r>
      <w:r>
        <w:rPr>
          <w:w w:val="110"/>
        </w:rPr>
        <w:t>planning,</w:t>
      </w:r>
      <w:r>
        <w:rPr>
          <w:spacing w:val="18"/>
          <w:w w:val="110"/>
        </w:rPr>
        <w:t xml:space="preserve"> </w:t>
      </w:r>
      <w:r>
        <w:rPr>
          <w:w w:val="110"/>
        </w:rPr>
        <w:t>construction,</w:t>
      </w:r>
      <w:r>
        <w:rPr>
          <w:spacing w:val="19"/>
          <w:w w:val="110"/>
        </w:rPr>
        <w:t xml:space="preserve"> </w:t>
      </w:r>
      <w:r>
        <w:rPr>
          <w:w w:val="110"/>
        </w:rPr>
        <w:t>regulation,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control,</w:t>
      </w:r>
      <w:r>
        <w:rPr>
          <w:spacing w:val="18"/>
          <w:w w:val="110"/>
        </w:rPr>
        <w:t xml:space="preserve"> </w:t>
      </w:r>
      <w:r>
        <w:rPr>
          <w:w w:val="110"/>
        </w:rPr>
        <w:t>finances,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implementation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12"/>
          <w:w w:val="110"/>
        </w:rPr>
        <w:t xml:space="preserve"> </w:t>
      </w:r>
      <w:r>
        <w:rPr>
          <w:w w:val="110"/>
        </w:rPr>
        <w:t>aspect</w:t>
      </w:r>
      <w:r>
        <w:rPr>
          <w:spacing w:val="12"/>
          <w:w w:val="110"/>
        </w:rPr>
        <w:t xml:space="preserve"> </w:t>
      </w:r>
      <w:r w:rsidR="00A13764">
        <w:rPr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w w:val="110"/>
        </w:rPr>
        <w:t>.</w:t>
      </w:r>
      <w:r>
        <w:rPr>
          <w:spacing w:val="57"/>
          <w:w w:val="110"/>
        </w:rPr>
        <w:t xml:space="preserve"> </w:t>
      </w:r>
      <w:r>
        <w:rPr>
          <w:w w:val="110"/>
        </w:rPr>
        <w:t>They</w:t>
      </w:r>
      <w:r>
        <w:rPr>
          <w:spacing w:val="10"/>
          <w:w w:val="110"/>
        </w:rPr>
        <w:t xml:space="preserve"> </w:t>
      </w:r>
      <w:r>
        <w:rPr>
          <w:w w:val="110"/>
        </w:rPr>
        <w:t>encompass</w:t>
      </w:r>
      <w:r>
        <w:rPr>
          <w:spacing w:val="10"/>
          <w:w w:val="110"/>
        </w:rPr>
        <w:t xml:space="preserve"> </w:t>
      </w:r>
      <w:ins w:id="888" w:author="Chris Prickett" w:date="2017-02-12T16:50:00Z">
        <w:r w:rsidR="004D2577">
          <w:rPr>
            <w:spacing w:val="10"/>
            <w:w w:val="110"/>
          </w:rPr>
          <w:t xml:space="preserve">a </w:t>
        </w:r>
      </w:ins>
      <w:r>
        <w:rPr>
          <w:spacing w:val="-1"/>
          <w:w w:val="110"/>
        </w:rPr>
        <w:t>significant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85"/>
          <w:w w:val="113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humans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non-humans,</w:t>
      </w:r>
      <w:r>
        <w:rPr>
          <w:spacing w:val="20"/>
          <w:w w:val="110"/>
        </w:rPr>
        <w:t xml:space="preserve"> </w:t>
      </w:r>
      <w:r>
        <w:rPr>
          <w:w w:val="110"/>
        </w:rPr>
        <w:t>their</w:t>
      </w:r>
      <w:r>
        <w:rPr>
          <w:spacing w:val="18"/>
          <w:w w:val="110"/>
        </w:rPr>
        <w:t xml:space="preserve"> </w:t>
      </w:r>
      <w:r>
        <w:rPr>
          <w:w w:val="110"/>
        </w:rPr>
        <w:t>actions,</w:t>
      </w:r>
      <w:r>
        <w:rPr>
          <w:spacing w:val="20"/>
          <w:w w:val="110"/>
        </w:rPr>
        <w:t xml:space="preserve"> </w:t>
      </w:r>
      <w:r>
        <w:rPr>
          <w:w w:val="110"/>
        </w:rPr>
        <w:t>agencies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forces.</w:t>
      </w:r>
      <w:r>
        <w:rPr>
          <w:spacing w:val="50"/>
          <w:w w:val="110"/>
        </w:rPr>
        <w:t xml:space="preserve"> </w:t>
      </w:r>
      <w:r>
        <w:rPr>
          <w:w w:val="110"/>
        </w:rPr>
        <w:t>They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figuration</w:t>
      </w:r>
      <w:r>
        <w:rPr>
          <w:spacing w:val="28"/>
          <w:w w:val="112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Savamala,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allo</w:t>
      </w:r>
      <w:r>
        <w:rPr>
          <w:spacing w:val="-2"/>
          <w:w w:val="110"/>
        </w:rPr>
        <w:t>ws</w:t>
      </w:r>
      <w:r>
        <w:rPr>
          <w:spacing w:val="13"/>
          <w:w w:val="110"/>
        </w:rPr>
        <w:t xml:space="preserve"> </w:t>
      </w:r>
      <w:ins w:id="889" w:author="Chris Prickett" w:date="2017-02-12T16:50:00Z">
        <w:r w:rsidR="004D2577">
          <w:rPr>
            <w:spacing w:val="13"/>
            <w:w w:val="110"/>
          </w:rPr>
          <w:t xml:space="preserve">the </w:t>
        </w:r>
      </w:ins>
      <w:r>
        <w:rPr>
          <w:w w:val="110"/>
        </w:rPr>
        <w:t>outlining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tracing</w:t>
      </w:r>
      <w:r>
        <w:rPr>
          <w:spacing w:val="11"/>
          <w:w w:val="110"/>
        </w:rPr>
        <w:t xml:space="preserve"> </w:t>
      </w:r>
      <w:ins w:id="890" w:author="Chris Prickett" w:date="2017-02-12T16:51:00Z">
        <w:r w:rsidR="004D2577">
          <w:rPr>
            <w:spacing w:val="11"/>
            <w:w w:val="110"/>
          </w:rPr>
          <w:t xml:space="preserve">of </w:t>
        </w:r>
      </w:ins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any</w:t>
      </w:r>
      <w:r>
        <w:rPr>
          <w:spacing w:val="12"/>
          <w:w w:val="110"/>
        </w:rPr>
        <w:t xml:space="preserve"> </w:t>
      </w:r>
      <w:r>
        <w:rPr>
          <w:w w:val="110"/>
        </w:rPr>
        <w:t>political,</w:t>
      </w:r>
      <w:r>
        <w:rPr>
          <w:spacing w:val="17"/>
          <w:w w:val="110"/>
        </w:rPr>
        <w:t xml:space="preserve"> </w:t>
      </w:r>
      <w:r>
        <w:rPr>
          <w:w w:val="110"/>
        </w:rPr>
        <w:t>economic</w:t>
      </w:r>
      <w:r>
        <w:rPr>
          <w:spacing w:val="37"/>
          <w:w w:val="108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cultural</w:t>
      </w:r>
      <w:r>
        <w:rPr>
          <w:spacing w:val="30"/>
          <w:w w:val="110"/>
        </w:rPr>
        <w:t xml:space="preserve"> </w:t>
      </w:r>
      <w:r>
        <w:rPr>
          <w:w w:val="110"/>
        </w:rPr>
        <w:t>repercussions</w:t>
      </w:r>
      <w:r>
        <w:rPr>
          <w:spacing w:val="30"/>
          <w:w w:val="110"/>
        </w:rPr>
        <w:t xml:space="preserve"> </w:t>
      </w:r>
      <w:r>
        <w:rPr>
          <w:w w:val="110"/>
        </w:rPr>
        <w:t>among</w:t>
      </w:r>
      <w:r>
        <w:rPr>
          <w:spacing w:val="30"/>
          <w:w w:val="110"/>
        </w:rPr>
        <w:t xml:space="preserve"> </w:t>
      </w:r>
      <w:r>
        <w:rPr>
          <w:w w:val="110"/>
        </w:rPr>
        <w:t>them.</w:t>
      </w:r>
    </w:p>
    <w:p w14:paraId="3BF6BE6F" w14:textId="35BCA8D4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0"/>
        </w:rPr>
        <w:t>As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result,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full</w:t>
      </w:r>
      <w:r>
        <w:rPr>
          <w:spacing w:val="34"/>
          <w:w w:val="110"/>
        </w:rPr>
        <w:t xml:space="preserve"> </w:t>
      </w:r>
      <w:r>
        <w:rPr>
          <w:w w:val="110"/>
        </w:rPr>
        <w:t>congregation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urban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assemblage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reveals</w:t>
      </w:r>
      <w:r>
        <w:rPr>
          <w:spacing w:val="23"/>
          <w:w w:val="109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42"/>
          <w:w w:val="110"/>
        </w:rPr>
        <w:t xml:space="preserve"> </w:t>
      </w:r>
      <w:r>
        <w:rPr>
          <w:w w:val="110"/>
        </w:rPr>
        <w:t>order</w:t>
      </w:r>
      <w:ins w:id="891" w:author="Chris Prickett" w:date="2017-02-12T16:52:00Z">
        <w:r w:rsidR="004D2577">
          <w:rPr>
            <w:w w:val="110"/>
          </w:rPr>
          <w:t>s</w:t>
        </w:r>
      </w:ins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2"/>
          <w:w w:val="110"/>
        </w:rPr>
        <w:t xml:space="preserve"> </w:t>
      </w:r>
      <w:r>
        <w:rPr>
          <w:w w:val="110"/>
        </w:rPr>
        <w:t>things/actors.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From</w:t>
      </w:r>
      <w:r>
        <w:rPr>
          <w:spacing w:val="43"/>
          <w:w w:val="110"/>
        </w:rPr>
        <w:t xml:space="preserve"> </w:t>
      </w:r>
      <w:r>
        <w:rPr>
          <w:w w:val="110"/>
        </w:rPr>
        <w:t>Latour’s</w:t>
      </w:r>
      <w:r>
        <w:rPr>
          <w:spacing w:val="42"/>
          <w:w w:val="110"/>
        </w:rPr>
        <w:t xml:space="preserve"> </w:t>
      </w:r>
      <w:r>
        <w:rPr>
          <w:w w:val="110"/>
        </w:rPr>
        <w:t>perspective</w:t>
      </w:r>
      <w:r>
        <w:rPr>
          <w:spacing w:val="43"/>
          <w:w w:val="110"/>
        </w:rPr>
        <w:t xml:space="preserve"> </w:t>
      </w:r>
      <w:ins w:id="892" w:author="Chris Prickett" w:date="2017-02-12T16:52:00Z">
        <w:r w:rsidR="004D2577">
          <w:rPr>
            <w:w w:val="110"/>
          </w:rPr>
          <w:t>on</w:t>
        </w:r>
      </w:ins>
      <w:del w:id="893" w:author="Chris Prickett" w:date="2017-02-12T16:52:00Z">
        <w:r w:rsidDel="004D2577">
          <w:rPr>
            <w:w w:val="110"/>
          </w:rPr>
          <w:delText>of</w:delText>
        </w:r>
      </w:del>
      <w:r>
        <w:rPr>
          <w:spacing w:val="42"/>
          <w:w w:val="110"/>
        </w:rPr>
        <w:t xml:space="preserve"> </w:t>
      </w:r>
      <w:r>
        <w:rPr>
          <w:spacing w:val="-2"/>
          <w:w w:val="110"/>
        </w:rPr>
        <w:t>ho</w:t>
      </w:r>
      <w:r>
        <w:rPr>
          <w:spacing w:val="-3"/>
          <w:w w:val="110"/>
        </w:rPr>
        <w:t>w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42"/>
          <w:w w:val="110"/>
        </w:rPr>
        <w:t xml:space="preserve"> </w:t>
      </w:r>
      <w:r>
        <w:rPr>
          <w:spacing w:val="-3"/>
          <w:w w:val="110"/>
        </w:rPr>
        <w:t>may</w:t>
      </w:r>
      <w:r>
        <w:rPr>
          <w:spacing w:val="43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3"/>
          <w:w w:val="105"/>
        </w:rPr>
        <w:t xml:space="preserve"> </w:t>
      </w:r>
      <w:r>
        <w:rPr>
          <w:spacing w:val="-1"/>
          <w:w w:val="110"/>
        </w:rPr>
        <w:t>reassembled,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50"/>
          <w:w w:val="110"/>
        </w:rPr>
        <w:t xml:space="preserve"> </w:t>
      </w:r>
      <w:r>
        <w:rPr>
          <w:w w:val="110"/>
        </w:rPr>
        <w:t>is</w:t>
      </w:r>
      <w:r>
        <w:rPr>
          <w:spacing w:val="49"/>
          <w:w w:val="110"/>
        </w:rPr>
        <w:t xml:space="preserve"> </w:t>
      </w:r>
      <w:ins w:id="894" w:author="Chris Prickett" w:date="2017-02-12T16:52:00Z">
        <w:r w:rsidR="004D2577">
          <w:rPr>
            <w:spacing w:val="49"/>
            <w:w w:val="110"/>
          </w:rPr>
          <w:t xml:space="preserve">a </w:t>
        </w:r>
      </w:ins>
      <w:r>
        <w:rPr>
          <w:w w:val="110"/>
        </w:rPr>
        <w:t>certain</w:t>
      </w:r>
      <w:r>
        <w:rPr>
          <w:spacing w:val="50"/>
          <w:w w:val="110"/>
        </w:rPr>
        <w:t xml:space="preserve"> </w:t>
      </w:r>
      <w:r>
        <w:rPr>
          <w:w w:val="110"/>
        </w:rPr>
        <w:t>redistribution</w:t>
      </w:r>
      <w:r>
        <w:rPr>
          <w:spacing w:val="48"/>
          <w:w w:val="110"/>
        </w:rPr>
        <w:t xml:space="preserve"> </w:t>
      </w:r>
      <w:r>
        <w:rPr>
          <w:w w:val="110"/>
        </w:rPr>
        <w:t>of</w:t>
      </w:r>
      <w:r>
        <w:rPr>
          <w:spacing w:val="50"/>
          <w:w w:val="110"/>
        </w:rPr>
        <w:t xml:space="preserve"> </w:t>
      </w:r>
      <w:ins w:id="895" w:author="Chris Prickett" w:date="2017-02-12T16:53:00Z">
        <w:r w:rsidR="004D2577">
          <w:rPr>
            <w:spacing w:val="50"/>
            <w:w w:val="110"/>
          </w:rPr>
          <w:t xml:space="preserve">the </w:t>
        </w:r>
      </w:ins>
      <w:r>
        <w:rPr>
          <w:w w:val="110"/>
        </w:rPr>
        <w:t>decision-making</w:t>
      </w:r>
      <w:r>
        <w:rPr>
          <w:spacing w:val="49"/>
          <w:w w:val="110"/>
        </w:rPr>
        <w:t xml:space="preserve"> </w:t>
      </w:r>
      <w:r>
        <w:rPr>
          <w:spacing w:val="-3"/>
          <w:w w:val="110"/>
        </w:rPr>
        <w:t>layers</w:t>
      </w:r>
      <w:r>
        <w:rPr>
          <w:spacing w:val="49"/>
          <w:w w:val="110"/>
        </w:rPr>
        <w:t xml:space="preserve"> </w:t>
      </w:r>
      <w:ins w:id="896" w:author="Chris Prickett" w:date="2017-02-12T16:52:00Z">
        <w:r w:rsidR="004D2577">
          <w:rPr>
            <w:w w:val="110"/>
          </w:rPr>
          <w:t>in</w:t>
        </w:r>
      </w:ins>
      <w:del w:id="897" w:author="Chris Prickett" w:date="2017-02-12T16:52:00Z">
        <w:r w:rsidDel="004D2577">
          <w:rPr>
            <w:w w:val="110"/>
          </w:rPr>
          <w:delText>on</w:delText>
        </w:r>
      </w:del>
      <w:r>
        <w:rPr>
          <w:spacing w:val="50"/>
          <w:w w:val="110"/>
        </w:rPr>
        <w:t xml:space="preserve"> </w:t>
      </w:r>
      <w:del w:id="898" w:author="Chris Prickett" w:date="2017-02-12T16:53:00Z">
        <w:r w:rsidDel="004D2577">
          <w:rPr>
            <w:w w:val="110"/>
          </w:rPr>
          <w:delText>the</w:delText>
        </w:r>
        <w:r w:rsidDel="004D2577">
          <w:rPr>
            <w:spacing w:val="48"/>
            <w:w w:val="110"/>
          </w:rPr>
          <w:delText xml:space="preserve"> </w:delText>
        </w:r>
        <w:r w:rsidDel="004D2577">
          <w:rPr>
            <w:spacing w:val="-1"/>
            <w:w w:val="110"/>
          </w:rPr>
          <w:delText>mentioned</w:delText>
        </w:r>
      </w:del>
      <w:ins w:id="899" w:author="Chris Prickett" w:date="2017-02-12T16:53:00Z">
        <w:r w:rsidR="004D2577">
          <w:rPr>
            <w:w w:val="110"/>
          </w:rPr>
          <w:t>this</w:t>
        </w:r>
      </w:ins>
      <w:r>
        <w:rPr>
          <w:spacing w:val="33"/>
          <w:w w:val="114"/>
        </w:rPr>
        <w:t xml:space="preserve"> </w:t>
      </w:r>
      <w:r>
        <w:rPr>
          <w:w w:val="110"/>
        </w:rPr>
        <w:t>case</w:t>
      </w:r>
      <w:r>
        <w:rPr>
          <w:spacing w:val="22"/>
          <w:w w:val="110"/>
        </w:rPr>
        <w:t xml:space="preserve"> </w:t>
      </w:r>
      <w:r>
        <w:rPr>
          <w:w w:val="110"/>
        </w:rPr>
        <w:t>study</w:t>
      </w:r>
      <w:r>
        <w:rPr>
          <w:spacing w:val="24"/>
          <w:w w:val="110"/>
        </w:rPr>
        <w:t xml:space="preserve"> </w:t>
      </w:r>
      <w:r>
        <w:rPr>
          <w:w w:val="110"/>
        </w:rPr>
        <w:t>(</w:t>
      </w:r>
      <w:r>
        <w:rPr>
          <w:rFonts w:ascii="Georgia" w:eastAsia="Georgia" w:hAnsi="Georgia" w:cs="Georgia"/>
          <w:b/>
          <w:bCs/>
          <w:w w:val="110"/>
        </w:rPr>
        <w:t>?</w:t>
      </w:r>
      <w:r>
        <w:rPr>
          <w:w w:val="110"/>
        </w:rPr>
        <w:t>):</w:t>
      </w:r>
    </w:p>
    <w:p w14:paraId="03F4852A" w14:textId="77777777" w:rsidR="00A8456E" w:rsidRDefault="006C1195">
      <w:pPr>
        <w:pStyle w:val="BodyText"/>
        <w:numPr>
          <w:ilvl w:val="0"/>
          <w:numId w:val="5"/>
        </w:numPr>
        <w:tabs>
          <w:tab w:val="left" w:pos="1134"/>
        </w:tabs>
        <w:spacing w:before="167"/>
      </w:pPr>
      <w:r>
        <w:rPr>
          <w:w w:val="105"/>
        </w:rPr>
        <w:t>”localize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gl</w:t>
      </w:r>
      <w:r>
        <w:rPr>
          <w:spacing w:val="-2"/>
          <w:w w:val="105"/>
        </w:rPr>
        <w:t>obal”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(governance)</w:t>
      </w:r>
    </w:p>
    <w:p w14:paraId="56A551C1" w14:textId="40AD2E21" w:rsidR="00A8456E" w:rsidRDefault="006C1195">
      <w:pPr>
        <w:pStyle w:val="BodyText"/>
        <w:spacing w:before="64" w:line="293" w:lineRule="auto"/>
        <w:ind w:left="1133" w:right="111"/>
        <w:jc w:val="both"/>
      </w:pPr>
      <w:r>
        <w:rPr>
          <w:spacing w:val="-2"/>
          <w:w w:val="115"/>
        </w:rPr>
        <w:t>Interestingly,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main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agen</w:t>
      </w:r>
      <w:r>
        <w:rPr>
          <w:spacing w:val="-1"/>
          <w:w w:val="115"/>
        </w:rPr>
        <w:t>ts</w:t>
      </w:r>
      <w:r>
        <w:rPr>
          <w:spacing w:val="36"/>
          <w:w w:val="115"/>
        </w:rPr>
        <w:t xml:space="preserve"> </w:t>
      </w:r>
      <w:ins w:id="900" w:author="Chris Prickett" w:date="2017-02-12T16:53:00Z">
        <w:r w:rsidR="004D2577">
          <w:rPr>
            <w:w w:val="115"/>
          </w:rPr>
          <w:t>in</w:t>
        </w:r>
      </w:ins>
      <w:del w:id="901" w:author="Chris Prickett" w:date="2017-02-12T16:53:00Z">
        <w:r w:rsidDel="004D2577">
          <w:rPr>
            <w:w w:val="115"/>
          </w:rPr>
          <w:delText>of</w:delText>
        </w:r>
      </w:del>
      <w:r>
        <w:rPr>
          <w:spacing w:val="36"/>
          <w:w w:val="115"/>
        </w:rPr>
        <w:t xml:space="preserve"> </w:t>
      </w:r>
      <w:r>
        <w:rPr>
          <w:w w:val="115"/>
        </w:rPr>
        <w:t>setting</w:t>
      </w:r>
      <w:r>
        <w:rPr>
          <w:spacing w:val="36"/>
          <w:w w:val="115"/>
        </w:rPr>
        <w:t xml:space="preserve"> </w:t>
      </w:r>
      <w:r>
        <w:rPr>
          <w:w w:val="115"/>
        </w:rPr>
        <w:t>up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real</w:t>
      </w:r>
      <w:r>
        <w:rPr>
          <w:spacing w:val="35"/>
          <w:w w:val="115"/>
        </w:rPr>
        <w:t xml:space="preserve"> </w:t>
      </w:r>
      <w:r>
        <w:rPr>
          <w:spacing w:val="-3"/>
          <w:w w:val="115"/>
        </w:rPr>
        <w:t>environmen</w:t>
      </w:r>
      <w:r>
        <w:rPr>
          <w:spacing w:val="-2"/>
          <w:w w:val="115"/>
        </w:rPr>
        <w:t>t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6"/>
          <w:w w:val="115"/>
        </w:rPr>
        <w:t xml:space="preserve"> </w:t>
      </w:r>
      <w:ins w:id="902" w:author="Chris Prickett" w:date="2017-02-12T16:53:00Z">
        <w:r w:rsidR="004D2577">
          <w:rPr>
            <w:spacing w:val="36"/>
            <w:w w:val="115"/>
          </w:rPr>
          <w:t xml:space="preserve">the </w:t>
        </w:r>
      </w:ins>
      <w:r>
        <w:rPr>
          <w:w w:val="115"/>
        </w:rPr>
        <w:t>new</w:t>
      </w:r>
      <w:r>
        <w:rPr>
          <w:spacing w:val="36"/>
          <w:w w:val="115"/>
        </w:rPr>
        <w:t xml:space="preserve"> </w:t>
      </w:r>
      <w:r>
        <w:rPr>
          <w:w w:val="115"/>
        </w:rPr>
        <w:t>transitional</w:t>
      </w:r>
      <w:r>
        <w:rPr>
          <w:spacing w:val="7"/>
          <w:w w:val="115"/>
        </w:rPr>
        <w:t xml:space="preserve"> </w:t>
      </w:r>
      <w:r>
        <w:rPr>
          <w:w w:val="115"/>
        </w:rPr>
        <w:t>circumstances</w:t>
      </w:r>
      <w:r>
        <w:rPr>
          <w:spacing w:val="8"/>
          <w:w w:val="115"/>
        </w:rPr>
        <w:t xml:space="preserve"> </w:t>
      </w:r>
      <w:r>
        <w:rPr>
          <w:w w:val="115"/>
        </w:rPr>
        <w:t>(</w:t>
      </w:r>
      <w:ins w:id="903" w:author="Chris Prickett" w:date="2017-02-12T16:54:00Z">
        <w:r w:rsidR="004D2577">
          <w:rPr>
            <w:w w:val="115"/>
          </w:rPr>
          <w:t xml:space="preserve">the </w:t>
        </w:r>
      </w:ins>
      <w:r>
        <w:rPr>
          <w:w w:val="115"/>
        </w:rPr>
        <w:t>neoliberal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market,</w:t>
      </w:r>
      <w:r>
        <w:rPr>
          <w:spacing w:val="11"/>
          <w:w w:val="115"/>
        </w:rPr>
        <w:t xml:space="preserve"> </w:t>
      </w:r>
      <w:r>
        <w:rPr>
          <w:w w:val="115"/>
        </w:rPr>
        <w:t>democratization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ins w:id="904" w:author="Chris Prickett" w:date="2017-02-12T16:54:00Z">
        <w:r w:rsidR="004D2577">
          <w:rPr>
            <w:spacing w:val="9"/>
            <w:w w:val="115"/>
          </w:rPr>
          <w:t xml:space="preserve">the </w:t>
        </w:r>
      </w:ins>
      <w:r>
        <w:rPr>
          <w:spacing w:val="1"/>
          <w:w w:val="115"/>
        </w:rPr>
        <w:t>social</w:t>
      </w:r>
      <w:r>
        <w:rPr>
          <w:spacing w:val="8"/>
          <w:w w:val="115"/>
        </w:rPr>
        <w:t xml:space="preserve"> </w:t>
      </w:r>
      <w:r>
        <w:rPr>
          <w:w w:val="115"/>
        </w:rPr>
        <w:t>realm)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spacing w:val="-5"/>
          <w:w w:val="115"/>
        </w:rPr>
        <w:t>Sava</w:t>
      </w:r>
      <w:del w:id="905" w:author="Chris Prickett" w:date="2017-02-12T16:54:00Z">
        <w:r w:rsidDel="004D2577">
          <w:rPr>
            <w:spacing w:val="-5"/>
            <w:w w:val="115"/>
          </w:rPr>
          <w:delText>-</w:delText>
        </w:r>
        <w:r w:rsidDel="004D2577">
          <w:rPr>
            <w:spacing w:val="27"/>
            <w:w w:val="113"/>
          </w:rPr>
          <w:delText xml:space="preserve"> </w:delText>
        </w:r>
      </w:del>
      <w:r>
        <w:rPr>
          <w:w w:val="115"/>
        </w:rPr>
        <w:t>mala,</w:t>
      </w:r>
      <w:r>
        <w:rPr>
          <w:spacing w:val="51"/>
          <w:w w:val="115"/>
        </w:rPr>
        <w:t xml:space="preserve"> </w:t>
      </w:r>
      <w:r>
        <w:rPr>
          <w:w w:val="115"/>
        </w:rPr>
        <w:t>do</w:t>
      </w:r>
      <w:r>
        <w:rPr>
          <w:spacing w:val="42"/>
          <w:w w:val="115"/>
        </w:rPr>
        <w:t xml:space="preserve"> </w:t>
      </w:r>
      <w:r>
        <w:rPr>
          <w:w w:val="115"/>
        </w:rPr>
        <w:t>not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1"/>
          <w:w w:val="115"/>
        </w:rPr>
        <w:t>iginate</w:t>
      </w:r>
      <w:r>
        <w:rPr>
          <w:spacing w:val="42"/>
          <w:w w:val="115"/>
        </w:rPr>
        <w:t xml:space="preserve"> </w:t>
      </w:r>
      <w:r>
        <w:rPr>
          <w:spacing w:val="-3"/>
          <w:w w:val="115"/>
        </w:rPr>
        <w:t>locally</w:t>
      </w:r>
      <w:r>
        <w:rPr>
          <w:spacing w:val="-2"/>
          <w:w w:val="115"/>
        </w:rPr>
        <w:t>,</w:t>
      </w:r>
      <w:r>
        <w:rPr>
          <w:spacing w:val="52"/>
          <w:w w:val="115"/>
        </w:rPr>
        <w:t xml:space="preserve"> </w:t>
      </w:r>
      <w:r>
        <w:rPr>
          <w:w w:val="115"/>
        </w:rPr>
        <w:t>but</w:t>
      </w:r>
      <w:r>
        <w:rPr>
          <w:spacing w:val="41"/>
          <w:w w:val="115"/>
        </w:rPr>
        <w:t xml:space="preserve"> </w:t>
      </w:r>
      <w:r>
        <w:rPr>
          <w:w w:val="115"/>
        </w:rPr>
        <w:t>come</w:t>
      </w:r>
      <w:r>
        <w:rPr>
          <w:spacing w:val="42"/>
          <w:w w:val="115"/>
        </w:rPr>
        <w:t xml:space="preserve"> </w:t>
      </w:r>
      <w:r>
        <w:rPr>
          <w:w w:val="115"/>
        </w:rPr>
        <w:t>from</w:t>
      </w:r>
      <w:r>
        <w:rPr>
          <w:spacing w:val="41"/>
          <w:w w:val="115"/>
        </w:rPr>
        <w:t xml:space="preserve"> </w:t>
      </w:r>
      <w:r>
        <w:rPr>
          <w:w w:val="115"/>
        </w:rPr>
        <w:t>either</w:t>
      </w:r>
      <w:r>
        <w:rPr>
          <w:spacing w:val="42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40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estors/in</w:t>
      </w:r>
      <w:r>
        <w:rPr>
          <w:spacing w:val="-3"/>
          <w:w w:val="115"/>
        </w:rPr>
        <w:t>vestmen</w:t>
      </w:r>
      <w:r>
        <w:rPr>
          <w:spacing w:val="-2"/>
          <w:w w:val="115"/>
        </w:rPr>
        <w:t>t</w:t>
      </w:r>
      <w:r>
        <w:rPr>
          <w:spacing w:val="34"/>
          <w:w w:val="115"/>
        </w:rPr>
        <w:t xml:space="preserve"> </w:t>
      </w:r>
      <w:r>
        <w:rPr>
          <w:w w:val="115"/>
        </w:rPr>
        <w:t>funds</w:t>
      </w:r>
      <w:r>
        <w:rPr>
          <w:spacing w:val="35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ening</w:t>
      </w:r>
      <w:r>
        <w:rPr>
          <w:spacing w:val="34"/>
          <w:w w:val="115"/>
        </w:rPr>
        <w:t xml:space="preserve"> </w:t>
      </w:r>
      <w:r>
        <w:rPr>
          <w:w w:val="115"/>
        </w:rPr>
        <w:t>in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4"/>
          <w:w w:val="115"/>
        </w:rPr>
        <w:t xml:space="preserve"> </w:t>
      </w:r>
      <w:r>
        <w:rPr>
          <w:w w:val="115"/>
        </w:rPr>
        <w:t>real-estate</w:t>
      </w:r>
      <w:r>
        <w:rPr>
          <w:spacing w:val="34"/>
          <w:w w:val="115"/>
        </w:rPr>
        <w:t xml:space="preserve"> </w:t>
      </w:r>
      <w:r>
        <w:rPr>
          <w:w w:val="115"/>
        </w:rPr>
        <w:t>or</w:t>
      </w:r>
      <w:r>
        <w:rPr>
          <w:spacing w:val="34"/>
          <w:w w:val="115"/>
        </w:rPr>
        <w:t xml:space="preserve"> </w:t>
      </w:r>
      <w:r>
        <w:rPr>
          <w:w w:val="115"/>
        </w:rPr>
        <w:t>from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33"/>
          <w:w w:val="115"/>
        </w:rPr>
        <w:t xml:space="preserve"> </w:t>
      </w:r>
      <w:r>
        <w:rPr>
          <w:w w:val="115"/>
        </w:rPr>
        <w:t>for</w:t>
      </w:r>
      <w:del w:id="906" w:author="Chris Prickett" w:date="2017-02-12T16:54:00Z">
        <w:r w:rsidDel="004D2577">
          <w:rPr>
            <w:w w:val="115"/>
          </w:rPr>
          <w:delText>-</w:delText>
        </w:r>
        <w:r w:rsidDel="004D2577">
          <w:rPr>
            <w:spacing w:val="57"/>
            <w:w w:val="107"/>
          </w:rPr>
          <w:delText xml:space="preserve"> </w:delText>
        </w:r>
      </w:del>
      <w:r>
        <w:rPr>
          <w:w w:val="115"/>
        </w:rPr>
        <w:t>mal/informal</w:t>
      </w:r>
      <w:r>
        <w:rPr>
          <w:spacing w:val="2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NGOs</w:t>
      </w:r>
      <w:r>
        <w:rPr>
          <w:spacing w:val="2"/>
          <w:w w:val="115"/>
        </w:rPr>
        <w:t xml:space="preserve"> </w:t>
      </w:r>
      <w:r>
        <w:rPr>
          <w:w w:val="115"/>
        </w:rPr>
        <w:t>engaged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ins w:id="907" w:author="Chris Prickett" w:date="2017-02-12T16:54:00Z">
        <w:r w:rsidR="004D2577">
          <w:rPr>
            <w:w w:val="115"/>
          </w:rPr>
          <w:t xml:space="preserve"> what is</w:t>
        </w:r>
      </w:ins>
      <w:del w:id="908" w:author="Chris Prickett" w:date="2017-02-12T16:54:00Z">
        <w:r w:rsidDel="004D2577">
          <w:rPr>
            <w:w w:val="115"/>
          </w:rPr>
          <w:delText>,</w:delText>
        </w:r>
      </w:del>
      <w:r>
        <w:rPr>
          <w:spacing w:val="3"/>
          <w:w w:val="115"/>
        </w:rPr>
        <w:t xml:space="preserve"> </w:t>
      </w:r>
      <w:r>
        <w:rPr>
          <w:w w:val="115"/>
        </w:rPr>
        <w:t>popularly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known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del w:id="909" w:author="Chris Prickett" w:date="2017-02-12T16:55:00Z">
        <w:r w:rsidDel="004D2577">
          <w:rPr>
            <w:w w:val="115"/>
          </w:rPr>
          <w:delText>,</w:delText>
        </w:r>
      </w:del>
      <w:r>
        <w:rPr>
          <w:spacing w:val="3"/>
          <w:w w:val="115"/>
        </w:rPr>
        <w:t xml:space="preserve"> </w:t>
      </w:r>
      <w:r>
        <w:rPr>
          <w:w w:val="115"/>
        </w:rPr>
        <w:t>bottom-up</w:t>
      </w:r>
      <w:r>
        <w:rPr>
          <w:spacing w:val="28"/>
          <w:w w:val="117"/>
        </w:rPr>
        <w:t xml:space="preserve"> </w:t>
      </w:r>
      <w:r>
        <w:rPr>
          <w:w w:val="115"/>
        </w:rPr>
        <w:t>activities.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these</w:t>
      </w:r>
      <w:r>
        <w:rPr>
          <w:spacing w:val="-19"/>
          <w:w w:val="115"/>
        </w:rPr>
        <w:t xml:space="preserve"> </w:t>
      </w:r>
      <w:r>
        <w:rPr>
          <w:w w:val="115"/>
        </w:rPr>
        <w:t>actors,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18"/>
          <w:w w:val="115"/>
        </w:rPr>
        <w:t xml:space="preserve"> </w:t>
      </w:r>
      <w:r>
        <w:rPr>
          <w:w w:val="115"/>
        </w:rPr>
        <w:t>though</w:t>
      </w:r>
      <w:r>
        <w:rPr>
          <w:spacing w:val="-19"/>
          <w:w w:val="115"/>
        </w:rPr>
        <w:t xml:space="preserve"> </w:t>
      </w:r>
      <w:del w:id="910" w:author="Chris Prickett" w:date="2017-02-12T16:56:00Z">
        <w:r w:rsidDel="004D2577">
          <w:rPr>
            <w:w w:val="115"/>
          </w:rPr>
          <w:delText>it</w:delText>
        </w:r>
        <w:r w:rsidDel="004D2577">
          <w:rPr>
            <w:spacing w:val="-18"/>
            <w:w w:val="115"/>
          </w:rPr>
          <w:delText xml:space="preserve"> </w:delText>
        </w:r>
        <w:r w:rsidDel="004D2577">
          <w:rPr>
            <w:w w:val="115"/>
          </w:rPr>
          <w:delText>is</w:delText>
        </w:r>
      </w:del>
      <w:del w:id="911" w:author="Chris Prickett" w:date="2017-02-12T16:55:00Z">
        <w:r w:rsidDel="004D2577">
          <w:rPr>
            <w:spacing w:val="-18"/>
            <w:w w:val="115"/>
          </w:rPr>
          <w:delText xml:space="preserve"> </w:delText>
        </w:r>
      </w:del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its</w:t>
      </w:r>
      <w:r>
        <w:rPr>
          <w:spacing w:val="-18"/>
          <w:w w:val="115"/>
        </w:rPr>
        <w:t xml:space="preserve"> </w:t>
      </w:r>
      <w:r>
        <w:rPr>
          <w:w w:val="115"/>
        </w:rPr>
        <w:t>actualization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(real-e</w:t>
      </w:r>
      <w:r>
        <w:rPr>
          <w:spacing w:val="-1"/>
          <w:w w:val="115"/>
        </w:rPr>
        <w:t>state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bottom-up)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ins w:id="912" w:author="Chris Prickett" w:date="2017-02-12T16:56:00Z">
        <w:r w:rsidR="004D2577">
          <w:rPr>
            <w:w w:val="115"/>
          </w:rPr>
          <w:t>in fact</w:t>
        </w:r>
      </w:ins>
      <w:del w:id="913" w:author="Chris Prickett" w:date="2017-02-12T16:56:00Z">
        <w:r w:rsidDel="004D2577">
          <w:rPr>
            <w:w w:val="115"/>
          </w:rPr>
          <w:delText>actually</w:delText>
        </w:r>
      </w:del>
      <w:r>
        <w:rPr>
          <w:spacing w:val="8"/>
          <w:w w:val="115"/>
        </w:rPr>
        <w:t xml:space="preserve"> </w:t>
      </w:r>
      <w:r>
        <w:rPr>
          <w:w w:val="115"/>
        </w:rPr>
        <w:t>effectuated</w:t>
      </w:r>
      <w:r>
        <w:rPr>
          <w:spacing w:val="8"/>
          <w:w w:val="115"/>
        </w:rPr>
        <w:t xml:space="preserve"> </w:t>
      </w:r>
      <w:r>
        <w:rPr>
          <w:w w:val="115"/>
        </w:rPr>
        <w:t>through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same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41"/>
          <w:w w:val="111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conduct: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financial</w:t>
      </w:r>
      <w:r>
        <w:rPr>
          <w:spacing w:val="-1"/>
          <w:w w:val="115"/>
        </w:rPr>
        <w:t>,</w:t>
      </w:r>
      <w:r>
        <w:rPr>
          <w:spacing w:val="11"/>
          <w:w w:val="115"/>
        </w:rPr>
        <w:t xml:space="preserve"> </w:t>
      </w:r>
      <w:r>
        <w:rPr>
          <w:w w:val="115"/>
        </w:rPr>
        <w:t>managerial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tation.</w:t>
      </w:r>
      <w:r>
        <w:rPr>
          <w:spacing w:val="4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realit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,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hese</w:t>
      </w:r>
      <w:r>
        <w:rPr>
          <w:spacing w:val="8"/>
          <w:w w:val="115"/>
        </w:rPr>
        <w:t xml:space="preserve"> </w:t>
      </w:r>
      <w:r>
        <w:rPr>
          <w:w w:val="115"/>
        </w:rPr>
        <w:t>actors</w:t>
      </w:r>
      <w:r>
        <w:rPr>
          <w:spacing w:val="9"/>
          <w:w w:val="115"/>
        </w:rPr>
        <w:t xml:space="preserve"> </w:t>
      </w:r>
      <w:r>
        <w:rPr>
          <w:w w:val="115"/>
        </w:rPr>
        <w:t>also</w:t>
      </w:r>
      <w:r>
        <w:rPr>
          <w:spacing w:val="55"/>
          <w:w w:val="109"/>
        </w:rPr>
        <w:t xml:space="preserve"> </w:t>
      </w:r>
      <w:r>
        <w:rPr>
          <w:w w:val="115"/>
        </w:rPr>
        <w:t>act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del w:id="914" w:author="Chris Prickett" w:date="2017-02-12T16:56:00Z">
        <w:r w:rsidDel="004D2577">
          <w:rPr>
            <w:spacing w:val="-1"/>
            <w:w w:val="115"/>
          </w:rPr>
          <w:delText xml:space="preserve"> </w:delText>
        </w:r>
        <w:r w:rsidDel="004D2577">
          <w:rPr>
            <w:w w:val="115"/>
          </w:rPr>
          <w:delText>a</w:delText>
        </w:r>
      </w:del>
      <w:r>
        <w:rPr>
          <w:spacing w:val="-1"/>
          <w:w w:val="115"/>
        </w:rPr>
        <w:t xml:space="preserve"> </w:t>
      </w:r>
      <w:r>
        <w:rPr>
          <w:w w:val="115"/>
        </w:rPr>
        <w:t>supreme</w:t>
      </w:r>
      <w:r>
        <w:rPr>
          <w:spacing w:val="-1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-1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odies,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type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top-do</w:t>
      </w:r>
      <w:r>
        <w:rPr>
          <w:spacing w:val="-2"/>
          <w:w w:val="115"/>
        </w:rPr>
        <w:t>wn</w:t>
      </w:r>
      <w:r>
        <w:rPr>
          <w:spacing w:val="-1"/>
          <w:w w:val="115"/>
        </w:rPr>
        <w:t xml:space="preserve"> authorit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 xml:space="preserve"> </w:t>
      </w:r>
      <w:r>
        <w:rPr>
          <w:w w:val="115"/>
        </w:rPr>
        <w:t>instating</w:t>
      </w:r>
      <w:r>
        <w:rPr>
          <w:spacing w:val="28"/>
          <w:w w:val="117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issue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influence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important</w:t>
      </w:r>
      <w:r>
        <w:rPr>
          <w:spacing w:val="-2"/>
          <w:w w:val="115"/>
        </w:rPr>
        <w:t xml:space="preserve"> </w:t>
      </w:r>
      <w:r>
        <w:rPr>
          <w:w w:val="115"/>
        </w:rPr>
        <w:t>question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2"/>
          <w:w w:val="115"/>
        </w:rPr>
        <w:t xml:space="preserve"> con</w:t>
      </w:r>
      <w:r>
        <w:rPr>
          <w:spacing w:val="-1"/>
          <w:w w:val="115"/>
        </w:rPr>
        <w:t>text.</w:t>
      </w:r>
    </w:p>
    <w:p w14:paraId="1F3E4D7B" w14:textId="77777777" w:rsidR="00A8456E" w:rsidRDefault="006C1195">
      <w:pPr>
        <w:pStyle w:val="BodyText"/>
        <w:numPr>
          <w:ilvl w:val="0"/>
          <w:numId w:val="5"/>
        </w:numPr>
        <w:tabs>
          <w:tab w:val="left" w:pos="1134"/>
        </w:tabs>
        <w:spacing w:before="169"/>
      </w:pPr>
      <w:r>
        <w:rPr>
          <w:w w:val="110"/>
        </w:rPr>
        <w:t>”re-distribute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local”</w:t>
      </w:r>
      <w:r>
        <w:rPr>
          <w:spacing w:val="-29"/>
          <w:w w:val="110"/>
        </w:rPr>
        <w:t xml:space="preserve"> </w:t>
      </w:r>
      <w:r>
        <w:rPr>
          <w:w w:val="110"/>
        </w:rPr>
        <w:t>(operationalization)</w:t>
      </w:r>
    </w:p>
    <w:p w14:paraId="342F1E88" w14:textId="1606F390" w:rsidR="00A8456E" w:rsidRDefault="006C1195">
      <w:pPr>
        <w:pStyle w:val="BodyText"/>
        <w:spacing w:before="64" w:line="293" w:lineRule="auto"/>
        <w:ind w:left="1133" w:right="111"/>
        <w:jc w:val="both"/>
      </w:pPr>
      <w:r>
        <w:rPr>
          <w:w w:val="115"/>
        </w:rPr>
        <w:t>Recognized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spacing w:val="1"/>
          <w:w w:val="115"/>
        </w:rPr>
        <w:t xml:space="preserve"> </w:t>
      </w:r>
      <w:r>
        <w:rPr>
          <w:w w:val="115"/>
        </w:rPr>
        <w:t>urban</w:t>
      </w:r>
      <w:r>
        <w:rPr>
          <w:spacing w:val="1"/>
          <w:w w:val="115"/>
        </w:rPr>
        <w:t xml:space="preserve"> </w:t>
      </w:r>
      <w:r>
        <w:rPr>
          <w:w w:val="115"/>
        </w:rPr>
        <w:t>planning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ins w:id="915" w:author="Chris Prickett" w:date="2017-02-12T17:01:00Z">
        <w:r w:rsidR="000805F2">
          <w:rPr>
            <w:spacing w:val="1"/>
            <w:w w:val="115"/>
          </w:rPr>
          <w:t xml:space="preserve">the </w:t>
        </w:r>
      </w:ins>
      <w:r>
        <w:rPr>
          <w:w w:val="115"/>
        </w:rPr>
        <w:t>planning,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regulatory,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7"/>
        </w:rPr>
        <w:t xml:space="preserve"> </w:t>
      </w:r>
      <w:r>
        <w:rPr>
          <w:w w:val="115"/>
        </w:rPr>
        <w:t>consulting</w:t>
      </w:r>
      <w:r>
        <w:rPr>
          <w:spacing w:val="27"/>
          <w:w w:val="115"/>
        </w:rPr>
        <w:t xml:space="preserve"> </w:t>
      </w:r>
      <w:r>
        <w:rPr>
          <w:w w:val="115"/>
        </w:rPr>
        <w:t>urban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asse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blage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works.</w:t>
      </w:r>
      <w:r>
        <w:rPr>
          <w:spacing w:val="31"/>
          <w:w w:val="115"/>
        </w:rPr>
        <w:t xml:space="preserve"> </w:t>
      </w:r>
      <w:r>
        <w:rPr>
          <w:w w:val="115"/>
        </w:rPr>
        <w:t>Instead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w w:val="115"/>
        </w:rPr>
        <w:t>instating</w:t>
      </w:r>
      <w:r>
        <w:rPr>
          <w:spacing w:val="26"/>
          <w:w w:val="115"/>
        </w:rPr>
        <w:t xml:space="preserve"> </w:t>
      </w:r>
      <w:r>
        <w:rPr>
          <w:w w:val="115"/>
        </w:rPr>
        <w:t>urban</w:t>
      </w:r>
      <w:r>
        <w:rPr>
          <w:spacing w:val="27"/>
          <w:w w:val="115"/>
        </w:rPr>
        <w:t xml:space="preserve"> </w:t>
      </w:r>
      <w:r>
        <w:rPr>
          <w:w w:val="115"/>
        </w:rPr>
        <w:t>strategies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23"/>
          <w:w w:val="117"/>
        </w:rPr>
        <w:t xml:space="preserve"> </w:t>
      </w:r>
      <w:r>
        <w:rPr>
          <w:w w:val="115"/>
        </w:rPr>
        <w:t>distributing</w:t>
      </w:r>
      <w:r>
        <w:rPr>
          <w:spacing w:val="-10"/>
          <w:w w:val="115"/>
        </w:rPr>
        <w:t xml:space="preserve"> </w:t>
      </w:r>
      <w:r>
        <w:rPr>
          <w:w w:val="115"/>
        </w:rPr>
        <w:t>tactical</w:t>
      </w:r>
      <w:r>
        <w:rPr>
          <w:spacing w:val="-9"/>
          <w:w w:val="115"/>
        </w:rPr>
        <w:t xml:space="preserve"> </w:t>
      </w:r>
      <w:r>
        <w:rPr>
          <w:w w:val="115"/>
        </w:rPr>
        <w:t>operations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9"/>
          <w:w w:val="115"/>
        </w:rPr>
        <w:t xml:space="preserve"> </w:t>
      </w:r>
      <w:r>
        <w:rPr>
          <w:w w:val="115"/>
        </w:rPr>
        <w:t>space</w:t>
      </w:r>
      <w:ins w:id="916" w:author="Chris Prickett" w:date="2017-02-12T17:02:00Z">
        <w:r w:rsidR="000805F2">
          <w:rPr>
            <w:w w:val="115"/>
          </w:rPr>
          <w:t>,</w:t>
        </w:r>
      </w:ins>
      <w:del w:id="917" w:author="Chris Prickett" w:date="2017-02-12T17:02:00Z">
        <w:r w:rsidDel="000805F2">
          <w:rPr>
            <w:w w:val="115"/>
          </w:rPr>
          <w:delText>;</w:delText>
        </w:r>
      </w:del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pillars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45"/>
          <w:w w:val="118"/>
        </w:rPr>
        <w:t xml:space="preserve"> </w:t>
      </w:r>
      <w:r>
        <w:rPr>
          <w:w w:val="115"/>
        </w:rPr>
        <w:t>regulatory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fr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ework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Serbia,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case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6"/>
          <w:w w:val="115"/>
        </w:rPr>
        <w:t>S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v</w:t>
      </w:r>
      <w:r>
        <w:rPr>
          <w:spacing w:val="-5"/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ins w:id="918" w:author="Chris Prickett" w:date="2017-02-12T17:02:00Z">
        <w:r w:rsidR="000805F2">
          <w:rPr>
            <w:spacing w:val="-2"/>
            <w:w w:val="115"/>
          </w:rPr>
          <w:t>,</w:t>
        </w:r>
      </w:ins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>ok</w:t>
      </w:r>
      <w:r>
        <w:rPr>
          <w:spacing w:val="33"/>
          <w:w w:val="108"/>
        </w:rPr>
        <w:t xml:space="preserve"> </w:t>
      </w:r>
      <w:ins w:id="919" w:author="Chris Prickett" w:date="2017-02-12T17:02:00Z">
        <w:r w:rsidR="000805F2">
          <w:rPr>
            <w:spacing w:val="33"/>
            <w:w w:val="108"/>
          </w:rPr>
          <w:t xml:space="preserve">a </w:t>
        </w:r>
      </w:ins>
      <w:r>
        <w:rPr>
          <w:w w:val="115"/>
        </w:rPr>
        <w:t>completely</w:t>
      </w:r>
      <w:r>
        <w:rPr>
          <w:spacing w:val="-3"/>
          <w:w w:val="115"/>
        </w:rPr>
        <w:t xml:space="preserve"> </w:t>
      </w:r>
      <w:r>
        <w:rPr>
          <w:w w:val="115"/>
        </w:rPr>
        <w:t>subordinate</w:t>
      </w:r>
      <w:r>
        <w:rPr>
          <w:spacing w:val="-2"/>
          <w:w w:val="115"/>
        </w:rPr>
        <w:t xml:space="preserve"> </w:t>
      </w:r>
      <w:r>
        <w:rPr>
          <w:w w:val="115"/>
        </w:rPr>
        <w:t>position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acted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executive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ody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private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40"/>
          <w:w w:val="117"/>
        </w:rPr>
        <w:t xml:space="preserve"> </w:t>
      </w:r>
      <w:r>
        <w:rPr>
          <w:w w:val="110"/>
        </w:rPr>
        <w:t>defined</w:t>
      </w:r>
      <w:r>
        <w:rPr>
          <w:spacing w:val="-6"/>
          <w:w w:val="110"/>
        </w:rPr>
        <w:t xml:space="preserve"> </w:t>
      </w:r>
      <w:r>
        <w:rPr>
          <w:w w:val="110"/>
        </w:rPr>
        <w:t>elsewhere.</w:t>
      </w:r>
    </w:p>
    <w:p w14:paraId="0EB31FC0" w14:textId="77777777" w:rsidR="00A8456E" w:rsidRDefault="006C1195">
      <w:pPr>
        <w:pStyle w:val="BodyText"/>
        <w:numPr>
          <w:ilvl w:val="0"/>
          <w:numId w:val="5"/>
        </w:numPr>
        <w:tabs>
          <w:tab w:val="left" w:pos="1134"/>
        </w:tabs>
        <w:spacing w:before="169"/>
      </w:pPr>
      <w:r>
        <w:rPr>
          <w:w w:val="105"/>
        </w:rPr>
        <w:t>”connecting</w:t>
      </w:r>
      <w:r>
        <w:rPr>
          <w:spacing w:val="-3"/>
          <w:w w:val="105"/>
        </w:rPr>
        <w:t xml:space="preserve"> </w:t>
      </w:r>
      <w:r>
        <w:rPr>
          <w:w w:val="105"/>
        </w:rPr>
        <w:t>sites”</w:t>
      </w:r>
      <w:r>
        <w:rPr>
          <w:spacing w:val="-2"/>
          <w:w w:val="105"/>
        </w:rPr>
        <w:t xml:space="preserve"> </w:t>
      </w:r>
      <w:r>
        <w:rPr>
          <w:w w:val="105"/>
        </w:rPr>
        <w:t>(actualization)</w:t>
      </w:r>
    </w:p>
    <w:p w14:paraId="08D5C226" w14:textId="1079D188" w:rsidR="006C1195" w:rsidRDefault="006C1195" w:rsidP="006C1195">
      <w:pPr>
        <w:pStyle w:val="BodyText"/>
        <w:spacing w:before="64"/>
        <w:ind w:left="1133"/>
        <w:jc w:val="both"/>
        <w:rPr>
          <w:spacing w:val="-7"/>
          <w:w w:val="115"/>
        </w:rPr>
      </w:pPr>
      <w:r>
        <w:rPr>
          <w:spacing w:val="-3"/>
          <w:w w:val="115"/>
        </w:rPr>
        <w:t>Finally,</w:t>
      </w:r>
      <w:r>
        <w:rPr>
          <w:spacing w:val="-14"/>
          <w:w w:val="115"/>
        </w:rPr>
        <w:t xml:space="preserve"> </w:t>
      </w:r>
      <w:r>
        <w:rPr>
          <w:w w:val="115"/>
        </w:rPr>
        <w:t>what</w:t>
      </w:r>
      <w:r>
        <w:rPr>
          <w:spacing w:val="-15"/>
          <w:w w:val="115"/>
        </w:rPr>
        <w:t xml:space="preserve"> </w:t>
      </w:r>
      <w:r>
        <w:rPr>
          <w:w w:val="115"/>
        </w:rPr>
        <w:t>happens</w:t>
      </w:r>
      <w:r>
        <w:rPr>
          <w:spacing w:val="-16"/>
          <w:w w:val="115"/>
        </w:rPr>
        <w:t xml:space="preserve"> </w:t>
      </w:r>
      <w:r>
        <w:rPr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site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ins w:id="920" w:author="Chris Prickett" w:date="2017-02-12T17:03:00Z">
        <w:r w:rsidR="000805F2">
          <w:rPr>
            <w:spacing w:val="-15"/>
            <w:w w:val="115"/>
          </w:rPr>
          <w:t xml:space="preserve">the </w:t>
        </w:r>
      </w:ins>
      <w:r>
        <w:rPr>
          <w:spacing w:val="-2"/>
          <w:w w:val="115"/>
        </w:rPr>
        <w:t>fragmen</w:t>
      </w:r>
      <w:r>
        <w:rPr>
          <w:spacing w:val="-1"/>
          <w:w w:val="115"/>
        </w:rPr>
        <w:t>tation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spaces</w:t>
      </w:r>
      <w:r>
        <w:rPr>
          <w:spacing w:val="-17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lastRenderedPageBreak/>
        <w:t>levels.</w:t>
      </w:r>
      <w:r>
        <w:rPr>
          <w:spacing w:val="10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far-end</w:t>
      </w:r>
      <w:r>
        <w:rPr>
          <w:spacing w:val="-13"/>
          <w:w w:val="115"/>
        </w:rPr>
        <w:t xml:space="preserve"> </w:t>
      </w:r>
      <w:r>
        <w:rPr>
          <w:w w:val="115"/>
        </w:rPr>
        <w:t>decision</w:t>
      </w:r>
      <w:ins w:id="921" w:author="Chris Prickett" w:date="2017-02-12T18:42:00Z">
        <w:r w:rsidR="00080BC1">
          <w:rPr>
            <w:spacing w:val="-13"/>
            <w:w w:val="115"/>
          </w:rPr>
          <w:t>-</w:t>
        </w:r>
      </w:ins>
      <w:del w:id="922" w:author="Chris Prickett" w:date="2017-02-12T18:42:00Z">
        <w:r w:rsidDel="00080BC1">
          <w:rPr>
            <w:spacing w:val="-13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actualized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terms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Belgrade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Water</w:t>
      </w:r>
      <w:r>
        <w:rPr>
          <w:spacing w:val="-4"/>
          <w:w w:val="115"/>
        </w:rPr>
        <w:t>fron</w:t>
      </w:r>
      <w:r>
        <w:rPr>
          <w:spacing w:val="-3"/>
          <w:w w:val="115"/>
        </w:rPr>
        <w:t>t</w:t>
      </w:r>
      <w:r>
        <w:rPr>
          <w:spacing w:val="-13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13"/>
          <w:w w:val="115"/>
        </w:rPr>
        <w:t xml:space="preserve"> </w:t>
      </w:r>
      <w:r>
        <w:rPr>
          <w:w w:val="115"/>
        </w:rPr>
        <w:t>activities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(assemblage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ork)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13"/>
          <w:w w:val="115"/>
        </w:rPr>
        <w:t xml:space="preserve"> </w:t>
      </w:r>
      <w:r>
        <w:rPr>
          <w:w w:val="115"/>
        </w:rPr>
        <w:t>administration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projects,</w:t>
      </w:r>
      <w:r>
        <w:rPr>
          <w:spacing w:val="22"/>
          <w:w w:val="114"/>
        </w:rPr>
        <w:t xml:space="preserve"> </w:t>
      </w:r>
      <w:r>
        <w:rPr>
          <w:spacing w:val="-3"/>
          <w:w w:val="115"/>
        </w:rPr>
        <w:t>even</w:t>
      </w:r>
      <w:r>
        <w:rPr>
          <w:spacing w:val="-2"/>
          <w:w w:val="115"/>
        </w:rPr>
        <w:t>ts,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activities</w:t>
      </w:r>
      <w:r>
        <w:rPr>
          <w:spacing w:val="-13"/>
          <w:w w:val="115"/>
        </w:rPr>
        <w:t xml:space="preserve"> </w:t>
      </w:r>
      <w:r>
        <w:rPr>
          <w:w w:val="115"/>
        </w:rPr>
        <w:t>prepared</w:t>
      </w:r>
      <w:r>
        <w:rPr>
          <w:spacing w:val="-15"/>
          <w:w w:val="115"/>
        </w:rPr>
        <w:t xml:space="preserve"> 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w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>y</w:t>
      </w:r>
      <w:ins w:id="923" w:author="Chris Prickett" w:date="2017-02-12T17:03:00Z">
        <w:r w:rsidR="000805F2">
          <w:rPr>
            <w:spacing w:val="-6"/>
            <w:w w:val="115"/>
          </w:rPr>
          <w:t xml:space="preserve"> from</w:t>
        </w:r>
      </w:ins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are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citizen</w:t>
      </w:r>
      <w:r>
        <w:rPr>
          <w:spacing w:val="-15"/>
          <w:w w:val="115"/>
        </w:rPr>
        <w:t xml:space="preserve"> </w:t>
      </w:r>
      <w:r>
        <w:rPr>
          <w:w w:val="115"/>
        </w:rPr>
        <w:t>opinions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needs</w:t>
      </w:r>
      <w:r>
        <w:rPr>
          <w:spacing w:val="-15"/>
          <w:w w:val="115"/>
        </w:rPr>
        <w:t xml:space="preserve"> </w:t>
      </w:r>
      <w:r>
        <w:rPr>
          <w:w w:val="115"/>
        </w:rPr>
        <w:t>(citizen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</w:t>
      </w:r>
      <w:r>
        <w:rPr>
          <w:spacing w:val="-2"/>
          <w:w w:val="115"/>
        </w:rPr>
        <w:t>view).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both</w:t>
      </w:r>
      <w:r>
        <w:rPr>
          <w:spacing w:val="-7"/>
          <w:w w:val="115"/>
        </w:rPr>
        <w:t xml:space="preserve"> </w:t>
      </w:r>
      <w:r>
        <w:rPr>
          <w:w w:val="115"/>
        </w:rPr>
        <w:t>cases</w:t>
      </w:r>
      <w:r>
        <w:rPr>
          <w:spacing w:val="-8"/>
          <w:w w:val="115"/>
        </w:rPr>
        <w:t xml:space="preserve"> </w:t>
      </w:r>
      <w:r>
        <w:rPr>
          <w:w w:val="115"/>
        </w:rPr>
        <w:t>(real-estate</w:t>
      </w:r>
      <w:r>
        <w:rPr>
          <w:spacing w:val="-7"/>
          <w:w w:val="115"/>
        </w:rPr>
        <w:t xml:space="preserve"> </w:t>
      </w:r>
      <w:r>
        <w:rPr>
          <w:w w:val="115"/>
        </w:rPr>
        <w:t>transformations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bottom-up</w:t>
      </w:r>
      <w:r>
        <w:rPr>
          <w:spacing w:val="-7"/>
          <w:w w:val="115"/>
        </w:rPr>
        <w:t xml:space="preserve"> </w:t>
      </w:r>
    </w:p>
    <w:p w14:paraId="0B85E487" w14:textId="77777777" w:rsidR="00A8456E" w:rsidRDefault="006C1195" w:rsidP="006C1195">
      <w:pPr>
        <w:pStyle w:val="BodyText"/>
        <w:spacing w:before="64"/>
        <w:ind w:left="1133"/>
        <w:jc w:val="both"/>
      </w:pPr>
      <w:r>
        <w:rPr>
          <w:w w:val="115"/>
        </w:rPr>
        <w:t>activities),</w:t>
      </w:r>
      <w:r>
        <w:rPr>
          <w:spacing w:val="26"/>
          <w:w w:val="115"/>
        </w:rPr>
        <w:t xml:space="preserve"> </w:t>
      </w:r>
      <w:r>
        <w:rPr>
          <w:w w:val="115"/>
        </w:rPr>
        <w:t>there</w:t>
      </w:r>
      <w:r>
        <w:rPr>
          <w:spacing w:val="-7"/>
          <w:w w:val="115"/>
        </w:rPr>
        <w:t xml:space="preserve"> </w:t>
      </w:r>
      <w:r>
        <w:rPr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w w:val="115"/>
        </w:rPr>
        <w:t>certain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tro</w:t>
      </w:r>
      <w:r>
        <w:rPr>
          <w:spacing w:val="-3"/>
          <w:w w:val="115"/>
        </w:rPr>
        <w:t>versies</w:t>
      </w:r>
      <w:r>
        <w:rPr>
          <w:spacing w:val="-6"/>
          <w:w w:val="115"/>
        </w:rPr>
        <w:t xml:space="preserve"> </w:t>
      </w:r>
      <w:r>
        <w:rPr>
          <w:w w:val="115"/>
        </w:rPr>
        <w:t>raised</w:t>
      </w:r>
      <w:r>
        <w:rPr>
          <w:spacing w:val="-7"/>
          <w:w w:val="115"/>
        </w:rPr>
        <w:t xml:space="preserve"> </w:t>
      </w:r>
      <w:r>
        <w:rPr>
          <w:w w:val="115"/>
        </w:rPr>
        <w:t>from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amenabilit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-6"/>
          <w:w w:val="115"/>
        </w:rPr>
        <w:t xml:space="preserve"> </w:t>
      </w:r>
      <w:r>
        <w:rPr>
          <w:w w:val="115"/>
        </w:rPr>
        <w:t>net</w:t>
      </w:r>
      <w:del w:id="924" w:author="Chris Prickett" w:date="2017-02-12T17:03:00Z">
        <w:r w:rsidDel="000805F2">
          <w:rPr>
            <w:w w:val="115"/>
          </w:rPr>
          <w:delText>-</w:delText>
        </w:r>
        <w:r w:rsidDel="000805F2">
          <w:rPr>
            <w:spacing w:val="33"/>
            <w:w w:val="116"/>
          </w:rPr>
          <w:delText xml:space="preserve"> </w:delText>
        </w:r>
      </w:del>
      <w:r>
        <w:rPr>
          <w:spacing w:val="-3"/>
          <w:w w:val="115"/>
        </w:rPr>
        <w:t>works</w:t>
      </w:r>
      <w:r>
        <w:rPr>
          <w:spacing w:val="-13"/>
          <w:w w:val="115"/>
        </w:rPr>
        <w:t xml:space="preserve"> </w:t>
      </w:r>
      <w:r>
        <w:rPr>
          <w:w w:val="115"/>
        </w:rPr>
        <w:t>through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influences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(international-state/national-city/regional-</w:t>
      </w:r>
      <w:r>
        <w:rPr>
          <w:spacing w:val="71"/>
          <w:w w:val="115"/>
        </w:rPr>
        <w:t xml:space="preserve"> </w:t>
      </w:r>
      <w:r>
        <w:rPr>
          <w:w w:val="115"/>
        </w:rPr>
        <w:t>local),</w:t>
      </w:r>
      <w:r>
        <w:rPr>
          <w:spacing w:val="-4"/>
          <w:w w:val="115"/>
        </w:rPr>
        <w:t xml:space="preserve"> </w:t>
      </w:r>
      <w:r>
        <w:rPr>
          <w:w w:val="115"/>
        </w:rPr>
        <w:t>or,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other</w:t>
      </w:r>
      <w:r>
        <w:rPr>
          <w:spacing w:val="-3"/>
          <w:w w:val="115"/>
        </w:rPr>
        <w:t xml:space="preserve"> words, </w:t>
      </w:r>
      <w:r>
        <w:rPr>
          <w:w w:val="115"/>
        </w:rPr>
        <w:t>directional</w:t>
      </w:r>
      <w:r>
        <w:rPr>
          <w:spacing w:val="-4"/>
          <w:w w:val="115"/>
        </w:rPr>
        <w:t xml:space="preserve"> </w:t>
      </w:r>
      <w:r>
        <w:rPr>
          <w:w w:val="115"/>
        </w:rPr>
        <w:t>subordination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4"/>
          <w:w w:val="115"/>
        </w:rPr>
        <w:t xml:space="preserve"> </w:t>
      </w:r>
      <w:r>
        <w:rPr>
          <w:w w:val="115"/>
        </w:rPr>
        <w:t>top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down.</w:t>
      </w:r>
    </w:p>
    <w:p w14:paraId="2A9CD5C7" w14:textId="77777777" w:rsidR="00A8456E" w:rsidRDefault="00A8456E">
      <w:pPr>
        <w:spacing w:before="6"/>
        <w:rPr>
          <w:rFonts w:ascii="PMingLiU" w:eastAsia="PMingLiU" w:hAnsi="PMingLiU" w:cs="PMingLiU"/>
          <w:sz w:val="19"/>
          <w:szCs w:val="19"/>
        </w:rPr>
      </w:pPr>
    </w:p>
    <w:p w14:paraId="5DC1F8C0" w14:textId="1D05B3EA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0"/>
        </w:rPr>
        <w:t>Urban</w:t>
      </w:r>
      <w:r>
        <w:rPr>
          <w:spacing w:val="47"/>
          <w:w w:val="110"/>
        </w:rPr>
        <w:t xml:space="preserve"> </w:t>
      </w:r>
      <w:r>
        <w:rPr>
          <w:spacing w:val="-1"/>
          <w:w w:val="110"/>
        </w:rPr>
        <w:t>assemblage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orks,</w:t>
      </w:r>
      <w:r>
        <w:rPr>
          <w:spacing w:val="52"/>
          <w:w w:val="110"/>
        </w:rPr>
        <w:t xml:space="preserve"> </w:t>
      </w:r>
      <w:r>
        <w:rPr>
          <w:w w:val="110"/>
        </w:rPr>
        <w:t>when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approached</w:t>
      </w:r>
      <w:r>
        <w:rPr>
          <w:spacing w:val="47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ins w:id="925" w:author="Chris Prickett" w:date="2017-02-12T17:04:00Z">
        <w:r w:rsidR="000805F2">
          <w:rPr>
            <w:w w:val="110"/>
          </w:rPr>
          <w:t>their</w:t>
        </w:r>
      </w:ins>
      <w:del w:id="926" w:author="Chris Prickett" w:date="2017-02-12T17:04:00Z">
        <w:r w:rsidDel="000805F2">
          <w:rPr>
            <w:w w:val="110"/>
          </w:rPr>
          <w:delText>its</w:delText>
        </w:r>
      </w:del>
      <w:r>
        <w:rPr>
          <w:spacing w:val="46"/>
          <w:w w:val="110"/>
        </w:rPr>
        <w:t xml:space="preserve"> </w:t>
      </w:r>
      <w:r>
        <w:rPr>
          <w:spacing w:val="-3"/>
          <w:w w:val="110"/>
        </w:rPr>
        <w:t>totality,</w:t>
      </w:r>
      <w:r>
        <w:rPr>
          <w:spacing w:val="52"/>
          <w:w w:val="110"/>
        </w:rPr>
        <w:t xml:space="preserve"> </w:t>
      </w:r>
      <w:r>
        <w:rPr>
          <w:spacing w:val="-1"/>
          <w:w w:val="110"/>
        </w:rPr>
        <w:t>represent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processual</w:t>
      </w:r>
      <w:r>
        <w:rPr>
          <w:spacing w:val="43"/>
          <w:w w:val="109"/>
        </w:rPr>
        <w:t xml:space="preserve"> </w:t>
      </w:r>
      <w:r>
        <w:rPr>
          <w:w w:val="110"/>
        </w:rPr>
        <w:t>construction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through</w:t>
      </w:r>
      <w:r>
        <w:rPr>
          <w:spacing w:val="15"/>
          <w:w w:val="110"/>
        </w:rPr>
        <w:t xml:space="preserve"> </w:t>
      </w:r>
      <w:ins w:id="927" w:author="Chris Prickett" w:date="2017-02-12T17:05:00Z">
        <w:r w:rsidR="000805F2">
          <w:rPr>
            <w:spacing w:val="15"/>
            <w:w w:val="110"/>
          </w:rPr>
          <w:t xml:space="preserve">the </w:t>
        </w:r>
      </w:ins>
      <w:r>
        <w:rPr>
          <w:w w:val="110"/>
        </w:rPr>
        <w:t>ANT</w:t>
      </w:r>
      <w:r>
        <w:rPr>
          <w:spacing w:val="15"/>
          <w:w w:val="110"/>
        </w:rPr>
        <w:t xml:space="preserve"> </w:t>
      </w:r>
      <w:r>
        <w:rPr>
          <w:w w:val="110"/>
        </w:rPr>
        <w:t>lens.</w:t>
      </w:r>
      <w:r>
        <w:rPr>
          <w:spacing w:val="61"/>
          <w:w w:val="110"/>
        </w:rPr>
        <w:t xml:space="preserve"> </w:t>
      </w:r>
      <w:r>
        <w:rPr>
          <w:spacing w:val="-3"/>
          <w:w w:val="110"/>
        </w:rPr>
        <w:t>Namely,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combination</w:t>
      </w:r>
      <w:r>
        <w:rPr>
          <w:spacing w:val="51"/>
          <w:w w:val="116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external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57"/>
          <w:w w:val="110"/>
        </w:rPr>
        <w:t xml:space="preserve"> </w:t>
      </w:r>
      <w:r>
        <w:rPr>
          <w:spacing w:val="-1"/>
          <w:w w:val="110"/>
        </w:rPr>
        <w:t>(assemblages)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55"/>
          <w:w w:val="110"/>
        </w:rPr>
        <w:t xml:space="preserve"> </w:t>
      </w:r>
      <w:r>
        <w:rPr>
          <w:spacing w:val="-1"/>
          <w:w w:val="110"/>
        </w:rPr>
        <w:t>internal</w:t>
      </w:r>
      <w:r>
        <w:rPr>
          <w:spacing w:val="55"/>
          <w:w w:val="110"/>
        </w:rPr>
        <w:t xml:space="preserve"> </w:t>
      </w:r>
      <w:r>
        <w:rPr>
          <w:w w:val="110"/>
        </w:rPr>
        <w:t>ones</w:t>
      </w:r>
      <w:r>
        <w:rPr>
          <w:spacing w:val="55"/>
          <w:w w:val="110"/>
        </w:rPr>
        <w:t xml:space="preserve"> </w:t>
      </w:r>
      <w:r>
        <w:rPr>
          <w:w w:val="110"/>
        </w:rPr>
        <w:t>(</w:t>
      </w:r>
      <w:ins w:id="928" w:author="Chris Prickett" w:date="2017-02-12T17:05:00Z">
        <w:r w:rsidR="000805F2">
          <w:rPr>
            <w:w w:val="110"/>
          </w:rPr>
          <w:t xml:space="preserve">the </w:t>
        </w:r>
      </w:ins>
      <w:r>
        <w:rPr>
          <w:w w:val="110"/>
        </w:rPr>
        <w:t>nature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ins w:id="929" w:author="Chris Prickett" w:date="2017-02-12T17:05:00Z">
        <w:r w:rsidR="000805F2">
          <w:rPr>
            <w:spacing w:val="55"/>
            <w:w w:val="110"/>
          </w:rPr>
          <w:t xml:space="preserve">the </w:t>
        </w:r>
      </w:ins>
      <w:r>
        <w:rPr>
          <w:w w:val="110"/>
        </w:rPr>
        <w:t>actors)</w:t>
      </w:r>
      <w:r>
        <w:rPr>
          <w:spacing w:val="56"/>
          <w:w w:val="110"/>
        </w:rPr>
        <w:t xml:space="preserve"> </w:t>
      </w:r>
      <w:r>
        <w:rPr>
          <w:w w:val="110"/>
        </w:rPr>
        <w:t>holds</w:t>
      </w:r>
      <w:r>
        <w:rPr>
          <w:spacing w:val="55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w w:val="110"/>
        </w:rPr>
        <w:t>itself</w:t>
      </w:r>
      <w:r>
        <w:rPr>
          <w:spacing w:val="21"/>
          <w:w w:val="110"/>
        </w:rPr>
        <w:t xml:space="preserve"> </w:t>
      </w:r>
      <w:ins w:id="930" w:author="Chris Prickett" w:date="2017-02-12T17:05:00Z">
        <w:r w:rsidR="000805F2">
          <w:rPr>
            <w:spacing w:val="21"/>
            <w:w w:val="110"/>
          </w:rPr>
          <w:t xml:space="preserve">the </w:t>
        </w:r>
      </w:ins>
      <w:r>
        <w:rPr>
          <w:w w:val="110"/>
        </w:rPr>
        <w:t>actualization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ins w:id="931" w:author="Chris Prickett" w:date="2017-02-12T17:05:00Z">
        <w:r w:rsidR="000805F2">
          <w:rPr>
            <w:spacing w:val="33"/>
            <w:w w:val="110"/>
          </w:rPr>
          <w:t xml:space="preserve">the </w:t>
        </w:r>
      </w:ins>
      <w:r>
        <w:rPr>
          <w:spacing w:val="1"/>
          <w:w w:val="110"/>
        </w:rPr>
        <w:t>social</w:t>
      </w:r>
      <w:r>
        <w:rPr>
          <w:spacing w:val="33"/>
          <w:w w:val="110"/>
        </w:rPr>
        <w:t xml:space="preserve"> </w:t>
      </w:r>
      <w:r>
        <w:rPr>
          <w:w w:val="110"/>
        </w:rPr>
        <w:t>relations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er,</w:t>
      </w:r>
      <w:r>
        <w:rPr>
          <w:spacing w:val="36"/>
          <w:w w:val="110"/>
        </w:rPr>
        <w:t xml:space="preserve"> </w:t>
      </w:r>
      <w:r>
        <w:rPr>
          <w:w w:val="110"/>
        </w:rPr>
        <w:t>influence,</w:t>
      </w:r>
      <w:r>
        <w:rPr>
          <w:spacing w:val="35"/>
          <w:w w:val="110"/>
        </w:rPr>
        <w:t xml:space="preserve"> </w:t>
      </w:r>
      <w:r>
        <w:rPr>
          <w:w w:val="110"/>
        </w:rPr>
        <w:t>class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capital</w:t>
      </w:r>
      <w:ins w:id="932" w:author="Chris Prickett" w:date="2017-02-12T17:05:00Z">
        <w:r w:rsidR="000805F2">
          <w:rPr>
            <w:w w:val="110"/>
          </w:rPr>
          <w:t>,</w:t>
        </w:r>
      </w:ins>
      <w:r>
        <w:rPr>
          <w:spacing w:val="33"/>
          <w:w w:val="110"/>
        </w:rPr>
        <w:t xml:space="preserve"> </w:t>
      </w:r>
      <w:r>
        <w:rPr>
          <w:w w:val="110"/>
        </w:rPr>
        <w:t>rather</w:t>
      </w:r>
      <w:r>
        <w:rPr>
          <w:spacing w:val="33"/>
          <w:w w:val="110"/>
        </w:rPr>
        <w:t xml:space="preserve"> </w:t>
      </w:r>
      <w:r>
        <w:rPr>
          <w:w w:val="110"/>
        </w:rPr>
        <w:t>than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having</w:t>
      </w:r>
      <w:r>
        <w:rPr>
          <w:spacing w:val="25"/>
          <w:w w:val="110"/>
        </w:rPr>
        <w:t xml:space="preserve"> </w:t>
      </w:r>
      <w:ins w:id="933" w:author="Chris Prickett" w:date="2017-02-12T17:06:00Z">
        <w:r w:rsidR="000805F2">
          <w:rPr>
            <w:w w:val="110"/>
          </w:rPr>
          <w:t>that</w:t>
        </w:r>
      </w:ins>
      <w:del w:id="934" w:author="Chris Prickett" w:date="2017-02-12T17:06:00Z">
        <w:r w:rsidDel="000805F2">
          <w:rPr>
            <w:w w:val="110"/>
          </w:rPr>
          <w:delText>it</w:delText>
        </w:r>
      </w:del>
      <w:r>
        <w:rPr>
          <w:spacing w:val="38"/>
          <w:w w:val="110"/>
        </w:rPr>
        <w:t xml:space="preserve"> </w:t>
      </w:r>
      <w:r>
        <w:rPr>
          <w:w w:val="110"/>
        </w:rPr>
        <w:t>as</w:t>
      </w:r>
      <w:r>
        <w:rPr>
          <w:spacing w:val="39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tarting</w:t>
      </w:r>
      <w:r>
        <w:rPr>
          <w:spacing w:val="39"/>
          <w:w w:val="110"/>
        </w:rPr>
        <w:t xml:space="preserve"> </w:t>
      </w:r>
      <w:r>
        <w:rPr>
          <w:w w:val="110"/>
        </w:rPr>
        <w:t>point.</w:t>
      </w:r>
      <w:r>
        <w:rPr>
          <w:spacing w:val="30"/>
          <w:w w:val="110"/>
        </w:rPr>
        <w:t xml:space="preserve"> </w:t>
      </w:r>
      <w:r>
        <w:rPr>
          <w:spacing w:val="-5"/>
          <w:w w:val="110"/>
        </w:rPr>
        <w:t>From</w:t>
      </w:r>
      <w:r>
        <w:rPr>
          <w:spacing w:val="39"/>
          <w:w w:val="110"/>
        </w:rPr>
        <w:t xml:space="preserve"> </w:t>
      </w:r>
      <w:r>
        <w:rPr>
          <w:w w:val="110"/>
        </w:rPr>
        <w:t>this</w:t>
      </w:r>
      <w:r>
        <w:rPr>
          <w:spacing w:val="38"/>
          <w:w w:val="110"/>
        </w:rPr>
        <w:t xml:space="preserve"> </w:t>
      </w:r>
      <w:r>
        <w:rPr>
          <w:w w:val="110"/>
        </w:rPr>
        <w:t>perspective,</w:t>
      </w:r>
      <w:r>
        <w:rPr>
          <w:spacing w:val="42"/>
          <w:w w:val="110"/>
        </w:rPr>
        <w:t xml:space="preserve"> </w:t>
      </w:r>
      <w:r>
        <w:rPr>
          <w:w w:val="110"/>
        </w:rPr>
        <w:t>ANT</w:t>
      </w:r>
      <w:r>
        <w:rPr>
          <w:spacing w:val="38"/>
          <w:w w:val="110"/>
        </w:rPr>
        <w:t xml:space="preserve"> </w:t>
      </w:r>
      <w:r>
        <w:rPr>
          <w:w w:val="110"/>
        </w:rPr>
        <w:t>analysis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ins w:id="935" w:author="Chris Prickett" w:date="2017-02-12T17:06:00Z">
        <w:r w:rsidR="000805F2">
          <w:rPr>
            <w:spacing w:val="38"/>
            <w:w w:val="110"/>
          </w:rPr>
          <w:t xml:space="preserve">the </w:t>
        </w:r>
      </w:ins>
      <w:r>
        <w:rPr>
          <w:spacing w:val="-3"/>
          <w:w w:val="110"/>
        </w:rPr>
        <w:t>Savamala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63"/>
          <w:w w:val="117"/>
        </w:rPr>
        <w:t xml:space="preserve"> </w:t>
      </w:r>
      <w:r>
        <w:rPr>
          <w:spacing w:val="-1"/>
          <w:w w:val="110"/>
        </w:rPr>
        <w:t>contains</w:t>
      </w:r>
      <w:r>
        <w:rPr>
          <w:spacing w:val="40"/>
          <w:w w:val="110"/>
        </w:rPr>
        <w:t xml:space="preserve"> </w:t>
      </w:r>
      <w:r>
        <w:rPr>
          <w:spacing w:val="-1"/>
          <w:w w:val="110"/>
        </w:rPr>
        <w:t>answers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spacing w:val="-3"/>
          <w:w w:val="110"/>
        </w:rPr>
        <w:t>ho</w:t>
      </w:r>
      <w:r>
        <w:rPr>
          <w:spacing w:val="-4"/>
          <w:w w:val="110"/>
        </w:rPr>
        <w:t>w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40"/>
          <w:w w:val="110"/>
        </w:rPr>
        <w:t xml:space="preserve"> </w:t>
      </w:r>
      <w:r>
        <w:rPr>
          <w:w w:val="110"/>
        </w:rPr>
        <w:t>certain</w:t>
      </w:r>
      <w:r>
        <w:rPr>
          <w:spacing w:val="40"/>
          <w:w w:val="110"/>
        </w:rPr>
        <w:t xml:space="preserve"> </w:t>
      </w:r>
      <w:r>
        <w:rPr>
          <w:w w:val="110"/>
        </w:rPr>
        <w:t>urban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dev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lopment</w:t>
      </w:r>
      <w:r>
        <w:rPr>
          <w:spacing w:val="40"/>
          <w:w w:val="110"/>
        </w:rPr>
        <w:t xml:space="preserve"> </w:t>
      </w:r>
      <w:r>
        <w:rPr>
          <w:w w:val="110"/>
        </w:rPr>
        <w:t>prospects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ins w:id="936" w:author="Chris Prickett" w:date="2017-02-12T17:07:00Z">
        <w:r w:rsidR="000805F2">
          <w:rPr>
            <w:spacing w:val="40"/>
            <w:w w:val="110"/>
          </w:rPr>
          <w:t xml:space="preserve">this </w:t>
        </w:r>
      </w:ins>
      <w:r>
        <w:rPr>
          <w:w w:val="110"/>
        </w:rPr>
        <w:t>post-socialist</w:t>
      </w:r>
      <w:r>
        <w:rPr>
          <w:spacing w:val="61"/>
          <w:w w:val="113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come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22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eing.</w:t>
      </w:r>
    </w:p>
    <w:p w14:paraId="7570C632" w14:textId="77777777" w:rsidR="00A8456E" w:rsidRDefault="00A8456E">
      <w:pPr>
        <w:rPr>
          <w:rFonts w:ascii="PMingLiU" w:eastAsia="PMingLiU" w:hAnsi="PMingLiU" w:cs="PMingLiU"/>
        </w:rPr>
      </w:pPr>
    </w:p>
    <w:p w14:paraId="02707450" w14:textId="77777777" w:rsidR="00A8456E" w:rsidRDefault="006C1195">
      <w:pPr>
        <w:pStyle w:val="Heading1"/>
        <w:numPr>
          <w:ilvl w:val="1"/>
          <w:numId w:val="4"/>
        </w:numPr>
        <w:tabs>
          <w:tab w:val="left" w:pos="1323"/>
        </w:tabs>
        <w:ind w:hanging="735"/>
        <w:jc w:val="both"/>
        <w:rPr>
          <w:b w:val="0"/>
          <w:bCs w:val="0"/>
        </w:rPr>
      </w:pPr>
      <w:r>
        <w:t>Urban</w:t>
      </w:r>
      <w:r>
        <w:rPr>
          <w:spacing w:val="-11"/>
        </w:rPr>
        <w:t xml:space="preserve"> </w:t>
      </w:r>
      <w:r>
        <w:rPr>
          <w:spacing w:val="-2"/>
        </w:rPr>
        <w:t>Assemblage</w:t>
      </w:r>
      <w:r>
        <w:rPr>
          <w:spacing w:val="-10"/>
        </w:rPr>
        <w:t xml:space="preserve"> </w:t>
      </w:r>
      <w:r>
        <w:t>Map</w:t>
      </w:r>
    </w:p>
    <w:p w14:paraId="2F2AD630" w14:textId="77777777" w:rsidR="00A8456E" w:rsidRDefault="00A8456E">
      <w:pPr>
        <w:spacing w:before="2"/>
        <w:rPr>
          <w:rFonts w:ascii="Georgia" w:eastAsia="Georgia" w:hAnsi="Georgia" w:cs="Georgia"/>
          <w:b/>
          <w:bCs/>
          <w:sz w:val="23"/>
          <w:szCs w:val="23"/>
        </w:rPr>
      </w:pPr>
    </w:p>
    <w:p w14:paraId="1967C0F7" w14:textId="05702C27" w:rsidR="00A8456E" w:rsidRDefault="006C1195">
      <w:pPr>
        <w:pStyle w:val="BodyText"/>
        <w:spacing w:line="293" w:lineRule="auto"/>
        <w:ind w:right="111"/>
        <w:jc w:val="both"/>
      </w:pPr>
      <w:r>
        <w:rPr>
          <w:spacing w:val="-5"/>
          <w:w w:val="115"/>
        </w:rPr>
        <w:t>A</w:t>
      </w:r>
      <w:r>
        <w:rPr>
          <w:spacing w:val="-4"/>
          <w:w w:val="115"/>
        </w:rPr>
        <w:t>t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final</w:t>
      </w:r>
      <w:r>
        <w:rPr>
          <w:spacing w:val="6"/>
          <w:w w:val="115"/>
        </w:rPr>
        <w:t xml:space="preserve"> </w:t>
      </w:r>
      <w:r>
        <w:rPr>
          <w:w w:val="115"/>
        </w:rPr>
        <w:t>stage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ANT</w:t>
      </w:r>
      <w:r>
        <w:rPr>
          <w:spacing w:val="6"/>
          <w:w w:val="115"/>
        </w:rPr>
        <w:t xml:space="preserve"> </w:t>
      </w:r>
      <w:r>
        <w:rPr>
          <w:w w:val="115"/>
        </w:rPr>
        <w:t>analysis,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tribution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proje</w:t>
      </w:r>
      <w:r>
        <w:rPr>
          <w:w w:val="115"/>
        </w:rPr>
        <w:t>ct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translation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what</w:t>
      </w:r>
      <w:r>
        <w:rPr>
          <w:spacing w:val="15"/>
          <w:w w:val="115"/>
        </w:rPr>
        <w:t xml:space="preserve"> </w:t>
      </w:r>
      <w:ins w:id="937" w:author="Chris Prickett" w:date="2017-02-12T17:07:00Z">
        <w:r w:rsidR="000805F2">
          <w:rPr>
            <w:spacing w:val="-5"/>
            <w:w w:val="115"/>
          </w:rPr>
          <w:t>has</w:t>
        </w:r>
      </w:ins>
      <w:del w:id="938" w:author="Chris Prickett" w:date="2017-02-12T17:07:00Z">
        <w:r w:rsidDel="000805F2">
          <w:rPr>
            <w:spacing w:val="-4"/>
            <w:w w:val="115"/>
          </w:rPr>
          <w:delText>ha</w:delText>
        </w:r>
        <w:r w:rsidDel="000805F2">
          <w:rPr>
            <w:spacing w:val="-5"/>
            <w:w w:val="115"/>
          </w:rPr>
          <w:delText>ve</w:delText>
        </w:r>
      </w:del>
      <w:r>
        <w:rPr>
          <w:spacing w:val="1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ceived</w:t>
      </w:r>
      <w:r>
        <w:rPr>
          <w:spacing w:val="15"/>
          <w:w w:val="115"/>
        </w:rPr>
        <w:t xml:space="preserve"> </w:t>
      </w:r>
      <w:r>
        <w:rPr>
          <w:w w:val="115"/>
        </w:rPr>
        <w:t>through</w:t>
      </w:r>
      <w:ins w:id="939" w:author="Chris Prickett" w:date="2017-02-12T17:07:00Z">
        <w:r w:rsidR="000805F2">
          <w:rPr>
            <w:w w:val="115"/>
          </w:rPr>
          <w:t xml:space="preserve"> the</w:t>
        </w:r>
      </w:ins>
      <w:r>
        <w:rPr>
          <w:spacing w:val="16"/>
          <w:w w:val="115"/>
        </w:rPr>
        <w:t xml:space="preserve"> </w:t>
      </w:r>
      <w:r>
        <w:rPr>
          <w:w w:val="115"/>
        </w:rPr>
        <w:t>5-step</w:t>
      </w:r>
      <w:r>
        <w:rPr>
          <w:spacing w:val="16"/>
          <w:w w:val="115"/>
        </w:rPr>
        <w:t xml:space="preserve"> </w:t>
      </w:r>
      <w:r>
        <w:rPr>
          <w:w w:val="115"/>
        </w:rPr>
        <w:t>ANT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17"/>
          <w:w w:val="115"/>
        </w:rPr>
        <w:t xml:space="preserve"> </w:t>
      </w:r>
      <w:r>
        <w:rPr>
          <w:w w:val="115"/>
        </w:rPr>
        <w:t>urban</w:t>
      </w:r>
      <w:r>
        <w:rPr>
          <w:spacing w:val="39"/>
          <w:w w:val="118"/>
        </w:rPr>
        <w:t xml:space="preserve"> </w:t>
      </w:r>
      <w:r>
        <w:rPr>
          <w:spacing w:val="-2"/>
          <w:w w:val="115"/>
        </w:rPr>
        <w:t xml:space="preserve">complexity </w:t>
      </w:r>
      <w:r>
        <w:rPr>
          <w:spacing w:val="-3"/>
          <w:w w:val="115"/>
        </w:rPr>
        <w:t>on</w:t>
      </w:r>
      <w:r>
        <w:rPr>
          <w:spacing w:val="-2"/>
          <w:w w:val="115"/>
        </w:rPr>
        <w:t xml:space="preserve">to </w:t>
      </w:r>
      <w:r>
        <w:rPr>
          <w:w w:val="115"/>
        </w:rPr>
        <w:t>its</w:t>
      </w:r>
      <w:r>
        <w:rPr>
          <w:spacing w:val="-2"/>
          <w:w w:val="115"/>
        </w:rPr>
        <w:t xml:space="preserve"> </w:t>
      </w:r>
      <w:r>
        <w:rPr>
          <w:w w:val="115"/>
        </w:rPr>
        <w:t>visual</w:t>
      </w:r>
      <w:r>
        <w:rPr>
          <w:spacing w:val="-2"/>
          <w:w w:val="115"/>
        </w:rPr>
        <w:t xml:space="preserve"> </w:t>
      </w:r>
      <w:r>
        <w:rPr>
          <w:w w:val="115"/>
        </w:rPr>
        <w:t>map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ANT</w:t>
      </w:r>
      <w:r>
        <w:rPr>
          <w:spacing w:val="-1"/>
          <w:w w:val="115"/>
        </w:rPr>
        <w:t xml:space="preserve"> </w:t>
      </w:r>
      <w:r>
        <w:rPr>
          <w:w w:val="115"/>
        </w:rPr>
        <w:t>relations.</w:t>
      </w:r>
    </w:p>
    <w:p w14:paraId="3C627FD3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29CE8F0E" w14:textId="6E3AE9A7" w:rsidR="00A8456E" w:rsidRDefault="006C1195" w:rsidP="006C1195">
      <w:pPr>
        <w:pStyle w:val="BodyText"/>
        <w:spacing w:line="293" w:lineRule="auto"/>
        <w:ind w:right="110" w:firstLine="338"/>
        <w:jc w:val="both"/>
      </w:pPr>
      <w:r>
        <w:rPr>
          <w:w w:val="115"/>
        </w:rPr>
        <w:t>Data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1"/>
          <w:w w:val="115"/>
        </w:rPr>
        <w:t xml:space="preserve"> </w:t>
      </w:r>
      <w:r>
        <w:rPr>
          <w:w w:val="115"/>
        </w:rPr>
        <w:t>collected</w:t>
      </w:r>
      <w:r>
        <w:rPr>
          <w:spacing w:val="-21"/>
          <w:w w:val="115"/>
        </w:rPr>
        <w:t xml:space="preserve"> </w:t>
      </w:r>
      <w:r>
        <w:rPr>
          <w:w w:val="115"/>
        </w:rPr>
        <w:t>from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text-based</w:t>
      </w:r>
      <w:r>
        <w:rPr>
          <w:spacing w:val="-22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knowledge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also</w:t>
      </w:r>
      <w:r>
        <w:rPr>
          <w:spacing w:val="-20"/>
          <w:w w:val="115"/>
        </w:rPr>
        <w:t xml:space="preserve"> </w:t>
      </w:r>
      <w:r>
        <w:rPr>
          <w:w w:val="115"/>
        </w:rPr>
        <w:t>traced</w:t>
      </w:r>
      <w:r>
        <w:rPr>
          <w:spacing w:val="-22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0"/>
        </w:rPr>
        <w:t xml:space="preserve"> </w:t>
      </w:r>
      <w:r>
        <w:rPr>
          <w:spacing w:val="-4"/>
          <w:w w:val="115"/>
        </w:rPr>
        <w:t>relev</w:t>
      </w:r>
      <w:r>
        <w:rPr>
          <w:spacing w:val="-3"/>
          <w:w w:val="115"/>
        </w:rPr>
        <w:t>ant</w:t>
      </w:r>
      <w:r>
        <w:rPr>
          <w:spacing w:val="5"/>
          <w:w w:val="115"/>
        </w:rPr>
        <w:t xml:space="preserve"> </w:t>
      </w:r>
      <w:r>
        <w:rPr>
          <w:w w:val="115"/>
        </w:rPr>
        <w:t>influences,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terpretations</w:t>
      </w:r>
      <w:r>
        <w:rPr>
          <w:spacing w:val="6"/>
          <w:w w:val="115"/>
        </w:rPr>
        <w:t xml:space="preserve"> </w:t>
      </w:r>
      <w:ins w:id="940" w:author="Chris Prickett" w:date="2017-02-12T17:08:00Z">
        <w:r w:rsidR="000805F2">
          <w:rPr>
            <w:w w:val="115"/>
          </w:rPr>
          <w:t>of</w:t>
        </w:r>
      </w:ins>
      <w:del w:id="941" w:author="Chris Prickett" w:date="2017-02-12T17:08:00Z">
        <w:r w:rsidDel="000805F2">
          <w:rPr>
            <w:w w:val="115"/>
          </w:rPr>
          <w:delText>on</w:delText>
        </w:r>
      </w:del>
      <w:r>
        <w:rPr>
          <w:spacing w:val="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42"/>
          <w:w w:val="115"/>
        </w:rPr>
        <w:t xml:space="preserve"> </w:t>
      </w:r>
      <w:ins w:id="942" w:author="Chris Prickett" w:date="2017-02-12T17:09:00Z">
        <w:r w:rsidR="000805F2">
          <w:rPr>
            <w:w w:val="115"/>
          </w:rPr>
          <w:t>The a</w:t>
        </w:r>
      </w:ins>
      <w:del w:id="943" w:author="Chris Prickett" w:date="2017-02-12T17:09:00Z">
        <w:r w:rsidDel="000805F2">
          <w:rPr>
            <w:w w:val="115"/>
          </w:rPr>
          <w:delText>A</w:delText>
        </w:r>
      </w:del>
      <w:r>
        <w:rPr>
          <w:w w:val="115"/>
        </w:rPr>
        <w:t>gency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relation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ips</w:t>
      </w:r>
      <w:r>
        <w:rPr>
          <w:spacing w:val="73"/>
          <w:w w:val="110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del w:id="944" w:author="Chris Prickett" w:date="2017-02-12T17:08:00Z">
        <w:r w:rsidDel="000805F2">
          <w:rPr>
            <w:spacing w:val="-2"/>
            <w:w w:val="115"/>
          </w:rPr>
          <w:delText>ab</w:delText>
        </w:r>
        <w:r w:rsidDel="000805F2">
          <w:rPr>
            <w:spacing w:val="-3"/>
            <w:w w:val="115"/>
          </w:rPr>
          <w:delText>ove</w:delText>
        </w:r>
        <w:r w:rsidDel="000805F2">
          <w:rPr>
            <w:spacing w:val="26"/>
            <w:w w:val="115"/>
          </w:rPr>
          <w:delText xml:space="preserve"> </w:delText>
        </w:r>
      </w:del>
      <w:del w:id="945" w:author="Chris Prickett" w:date="2017-02-12T17:09:00Z">
        <w:r w:rsidDel="000805F2">
          <w:rPr>
            <w:spacing w:val="-2"/>
            <w:w w:val="115"/>
          </w:rPr>
          <w:delText>chosen</w:delText>
        </w:r>
        <w:r w:rsidDel="000805F2">
          <w:rPr>
            <w:spacing w:val="27"/>
            <w:w w:val="115"/>
          </w:rPr>
          <w:delText xml:space="preserve"> </w:delText>
        </w:r>
      </w:del>
      <w:r>
        <w:rPr>
          <w:spacing w:val="-1"/>
          <w:w w:val="115"/>
        </w:rPr>
        <w:t>human/non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human</w:t>
      </w:r>
      <w:r>
        <w:rPr>
          <w:spacing w:val="26"/>
          <w:w w:val="115"/>
        </w:rPr>
        <w:t xml:space="preserve"> </w:t>
      </w:r>
      <w:r>
        <w:rPr>
          <w:w w:val="115"/>
        </w:rPr>
        <w:t>actors</w:t>
      </w:r>
      <w:r>
        <w:rPr>
          <w:spacing w:val="27"/>
          <w:w w:val="115"/>
        </w:rPr>
        <w:t xml:space="preserve"> </w:t>
      </w:r>
      <w:ins w:id="946" w:author="Chris Prickett" w:date="2017-02-12T17:09:00Z">
        <w:r w:rsidR="000805F2">
          <w:rPr>
            <w:spacing w:val="27"/>
            <w:w w:val="115"/>
          </w:rPr>
          <w:t xml:space="preserve">chosen here </w:t>
        </w:r>
      </w:ins>
      <w:r>
        <w:rPr>
          <w:w w:val="115"/>
        </w:rPr>
        <w:t>are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trac</w:t>
      </w:r>
      <w:r>
        <w:rPr>
          <w:spacing w:val="-3"/>
          <w:w w:val="115"/>
        </w:rPr>
        <w:t>ked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7"/>
          <w:w w:val="115"/>
        </w:rPr>
        <w:t xml:space="preserve"> </w:t>
      </w:r>
      <w:r>
        <w:rPr>
          <w:w w:val="115"/>
        </w:rPr>
        <w:t>their</w:t>
      </w:r>
      <w:r>
        <w:rPr>
          <w:spacing w:val="26"/>
          <w:w w:val="115"/>
        </w:rPr>
        <w:t xml:space="preserve"> </w:t>
      </w:r>
      <w:r>
        <w:rPr>
          <w:w w:val="115"/>
        </w:rPr>
        <w:t>associations</w:t>
      </w:r>
      <w:r>
        <w:rPr>
          <w:spacing w:val="27"/>
          <w:w w:val="115"/>
        </w:rPr>
        <w:t xml:space="preserve"> </w:t>
      </w:r>
      <w:r>
        <w:rPr>
          <w:w w:val="115"/>
        </w:rPr>
        <w:t>within</w:t>
      </w:r>
      <w:r>
        <w:rPr>
          <w:spacing w:val="25"/>
          <w:w w:val="114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 xml:space="preserve"> levels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decision</w:t>
      </w:r>
      <w:ins w:id="947" w:author="Chris Prickett" w:date="2017-02-12T18:43:00Z">
        <w:r w:rsidR="00080BC1">
          <w:rPr>
            <w:spacing w:val="-2"/>
            <w:w w:val="115"/>
          </w:rPr>
          <w:t>-</w:t>
        </w:r>
      </w:ins>
      <w:del w:id="948" w:author="Chris Prickett" w:date="2017-02-12T18:43:00Z">
        <w:r w:rsidDel="00080BC1">
          <w:rPr>
            <w:spacing w:val="-2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(top-do</w:t>
      </w:r>
      <w:r>
        <w:rPr>
          <w:spacing w:val="-2"/>
          <w:w w:val="115"/>
        </w:rPr>
        <w:t>wn</w:t>
      </w:r>
      <w:r>
        <w:rPr>
          <w:spacing w:val="-1"/>
          <w:w w:val="115"/>
        </w:rPr>
        <w:t xml:space="preserve"> </w:t>
      </w:r>
      <w:r>
        <w:rPr>
          <w:w w:val="115"/>
        </w:rPr>
        <w:t>urban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pl</w:t>
      </w:r>
      <w:r>
        <w:rPr>
          <w:spacing w:val="-1"/>
          <w:w w:val="115"/>
        </w:rPr>
        <w:t>anning,</w:t>
      </w:r>
      <w:r>
        <w:rPr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 xml:space="preserve">terest-based </w:t>
      </w:r>
      <w:r>
        <w:rPr>
          <w:w w:val="115"/>
        </w:rPr>
        <w:t>transformations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bottom-up</w:t>
      </w:r>
      <w:r>
        <w:rPr>
          <w:spacing w:val="15"/>
          <w:w w:val="115"/>
        </w:rPr>
        <w:t xml:space="preserve"> </w:t>
      </w:r>
      <w:r>
        <w:rPr>
          <w:w w:val="115"/>
        </w:rPr>
        <w:t>participatory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urban</w:t>
      </w:r>
      <w:r>
        <w:rPr>
          <w:spacing w:val="14"/>
          <w:w w:val="115"/>
        </w:rPr>
        <w:t xml:space="preserve"> </w:t>
      </w:r>
      <w:r>
        <w:rPr>
          <w:w w:val="115"/>
        </w:rPr>
        <w:t>design</w:t>
      </w:r>
      <w:r>
        <w:rPr>
          <w:spacing w:val="14"/>
          <w:w w:val="115"/>
        </w:rPr>
        <w:t xml:space="preserve"> </w:t>
      </w:r>
      <w:r>
        <w:rPr>
          <w:w w:val="115"/>
        </w:rPr>
        <w:t>activities)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visual</w:t>
      </w:r>
      <w:r>
        <w:rPr>
          <w:spacing w:val="14"/>
          <w:w w:val="115"/>
        </w:rPr>
        <w:t xml:space="preserve"> </w:t>
      </w:r>
      <w:r>
        <w:rPr>
          <w:w w:val="115"/>
        </w:rPr>
        <w:t>manner.</w:t>
      </w:r>
      <w:r>
        <w:rPr>
          <w:spacing w:val="52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6"/>
        </w:rPr>
        <w:t xml:space="preserve"> </w:t>
      </w:r>
      <w:r>
        <w:rPr>
          <w:w w:val="115"/>
        </w:rPr>
        <w:t>resulting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</w:t>
      </w:r>
      <w:r>
        <w:rPr>
          <w:spacing w:val="33"/>
          <w:w w:val="115"/>
        </w:rPr>
        <w:t xml:space="preserve"> </w:t>
      </w:r>
      <w:r>
        <w:rPr>
          <w:w w:val="115"/>
        </w:rPr>
        <w:t>map</w:t>
      </w:r>
      <w:r>
        <w:rPr>
          <w:spacing w:val="33"/>
          <w:w w:val="115"/>
        </w:rPr>
        <w:t xml:space="preserve"> </w:t>
      </w:r>
      <w:r>
        <w:rPr>
          <w:w w:val="115"/>
        </w:rPr>
        <w:t>is</w:t>
      </w:r>
      <w:r>
        <w:rPr>
          <w:spacing w:val="32"/>
          <w:w w:val="115"/>
        </w:rPr>
        <w:t xml:space="preserve"> </w:t>
      </w:r>
      <w:r>
        <w:rPr>
          <w:w w:val="115"/>
        </w:rPr>
        <w:t>a</w:t>
      </w:r>
      <w:r>
        <w:rPr>
          <w:spacing w:val="33"/>
          <w:w w:val="115"/>
        </w:rPr>
        <w:t xml:space="preserve"> </w:t>
      </w:r>
      <w:r>
        <w:rPr>
          <w:w w:val="115"/>
        </w:rPr>
        <w:t>node-link</w:t>
      </w:r>
      <w:r>
        <w:rPr>
          <w:spacing w:val="32"/>
          <w:w w:val="115"/>
        </w:rPr>
        <w:t xml:space="preserve"> </w:t>
      </w:r>
      <w:r>
        <w:rPr>
          <w:w w:val="115"/>
        </w:rPr>
        <w:t>illustration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spacing w:val="-3"/>
          <w:w w:val="115"/>
        </w:rPr>
        <w:t>presen</w:t>
      </w:r>
      <w:r>
        <w:rPr>
          <w:spacing w:val="-2"/>
          <w:w w:val="115"/>
        </w:rPr>
        <w:t>t da</w:t>
      </w:r>
      <w:r>
        <w:rPr>
          <w:spacing w:val="-3"/>
          <w:w w:val="115"/>
        </w:rPr>
        <w:t>y</w:t>
      </w:r>
      <w:r>
        <w:rPr>
          <w:spacing w:val="33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34"/>
          <w:w w:val="115"/>
        </w:rPr>
        <w:t xml:space="preserve"> </w:t>
      </w:r>
      <w:r>
        <w:rPr>
          <w:w w:val="115"/>
        </w:rPr>
        <w:t>com</w:t>
      </w:r>
      <w:r>
        <w:rPr>
          <w:spacing w:val="-1"/>
          <w:w w:val="115"/>
        </w:rPr>
        <w:t>plexit</w:t>
      </w:r>
      <w:r>
        <w:rPr>
          <w:spacing w:val="-2"/>
          <w:w w:val="115"/>
        </w:rPr>
        <w:t>y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w w:val="115"/>
        </w:rPr>
        <w:t xml:space="preserve"> 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visualization</w:t>
      </w:r>
      <w:r>
        <w:rPr>
          <w:spacing w:val="20"/>
          <w:w w:val="115"/>
        </w:rPr>
        <w:t xml:space="preserve"> </w:t>
      </w:r>
      <w:r>
        <w:rPr>
          <w:w w:val="115"/>
        </w:rPr>
        <w:t>strategy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w w:val="115"/>
        </w:rPr>
        <w:t>terms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categories</w:t>
      </w:r>
      <w:r>
        <w:rPr>
          <w:spacing w:val="20"/>
          <w:w w:val="115"/>
        </w:rPr>
        <w:t xml:space="preserve"> </w:t>
      </w:r>
      <w:r>
        <w:rPr>
          <w:w w:val="115"/>
        </w:rPr>
        <w:t>comes</w:t>
      </w:r>
      <w:r>
        <w:rPr>
          <w:spacing w:val="20"/>
          <w:w w:val="115"/>
        </w:rPr>
        <w:t xml:space="preserve"> </w:t>
      </w:r>
      <w:r>
        <w:rPr>
          <w:w w:val="115"/>
        </w:rPr>
        <w:t>from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9"/>
        </w:rPr>
        <w:t xml:space="preserve"> </w:t>
      </w:r>
      <w:r>
        <w:rPr>
          <w:w w:val="115"/>
        </w:rPr>
        <w:t>adopted</w:t>
      </w:r>
      <w:r>
        <w:rPr>
          <w:spacing w:val="27"/>
          <w:w w:val="115"/>
        </w:rPr>
        <w:t xml:space="preserve"> </w:t>
      </w:r>
      <w:r>
        <w:rPr>
          <w:w w:val="115"/>
        </w:rPr>
        <w:t>ANT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</w:t>
      </w:r>
      <w:r>
        <w:rPr>
          <w:spacing w:val="-2"/>
          <w:w w:val="115"/>
        </w:rPr>
        <w:t>:</w:t>
      </w:r>
      <w:r>
        <w:rPr>
          <w:w w:val="115"/>
        </w:rPr>
        <w:t xml:space="preserve"> 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26"/>
          <w:w w:val="115"/>
        </w:rPr>
        <w:t xml:space="preserve"> </w:t>
      </w:r>
      <w:r>
        <w:rPr>
          <w:w w:val="115"/>
        </w:rPr>
        <w:t>n</w:t>
      </w:r>
      <w:r>
        <w:rPr>
          <w:spacing w:val="1"/>
          <w:w w:val="115"/>
        </w:rPr>
        <w:t>ode</w:t>
      </w:r>
      <w:r>
        <w:rPr>
          <w:spacing w:val="26"/>
          <w:w w:val="115"/>
        </w:rPr>
        <w:t xml:space="preserve"> </w:t>
      </w:r>
      <w:r>
        <w:rPr>
          <w:w w:val="115"/>
        </w:rPr>
        <w:t>is</w:t>
      </w:r>
      <w:r>
        <w:rPr>
          <w:spacing w:val="26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human/non-human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tit</w:t>
      </w:r>
      <w:r>
        <w:rPr>
          <w:spacing w:val="-3"/>
          <w:w w:val="115"/>
        </w:rPr>
        <w:t>y</w:t>
      </w:r>
      <w:r>
        <w:rPr>
          <w:spacing w:val="27"/>
          <w:w w:val="115"/>
        </w:rPr>
        <w:t xml:space="preserve"> </w:t>
      </w:r>
      <w:r>
        <w:rPr>
          <w:w w:val="115"/>
        </w:rPr>
        <w:t xml:space="preserve">(category: 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nature</w:t>
      </w:r>
      <w:r>
        <w:rPr>
          <w:spacing w:val="26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01"/>
        </w:rPr>
        <w:t xml:space="preserve"> </w:t>
      </w:r>
      <w:r>
        <w:rPr>
          <w:w w:val="115"/>
        </w:rPr>
        <w:t>actors)</w:t>
      </w:r>
      <w:r>
        <w:rPr>
          <w:spacing w:val="10"/>
          <w:w w:val="115"/>
        </w:rPr>
        <w:t xml:space="preserve"> </w:t>
      </w:r>
      <w:r>
        <w:rPr>
          <w:w w:val="115"/>
        </w:rPr>
        <w:t>visually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terpreted</w:t>
      </w:r>
      <w:r>
        <w:rPr>
          <w:spacing w:val="10"/>
          <w:w w:val="115"/>
        </w:rPr>
        <w:t xml:space="preserve"> </w:t>
      </w:r>
      <w:r>
        <w:rPr>
          <w:w w:val="115"/>
        </w:rPr>
        <w:t>through</w:t>
      </w:r>
      <w:r>
        <w:rPr>
          <w:spacing w:val="10"/>
          <w:w w:val="115"/>
        </w:rPr>
        <w:t xml:space="preserve"> </w:t>
      </w:r>
      <w:r>
        <w:rPr>
          <w:w w:val="115"/>
        </w:rPr>
        <w:t>mediator,</w:t>
      </w:r>
      <w:r>
        <w:rPr>
          <w:spacing w:val="12"/>
          <w:w w:val="115"/>
        </w:rPr>
        <w:t xml:space="preserve"> </w:t>
      </w:r>
      <w:r>
        <w:rPr>
          <w:w w:val="115"/>
        </w:rPr>
        <w:t>association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agency</w:t>
      </w:r>
      <w:r>
        <w:rPr>
          <w:spacing w:val="11"/>
          <w:w w:val="115"/>
        </w:rPr>
        <w:t xml:space="preserve"> </w:t>
      </w:r>
      <w:r>
        <w:rPr>
          <w:w w:val="115"/>
        </w:rPr>
        <w:t>properties</w:t>
      </w:r>
      <w:r>
        <w:rPr>
          <w:spacing w:val="10"/>
          <w:w w:val="115"/>
        </w:rPr>
        <w:t xml:space="preserve"> </w:t>
      </w:r>
      <w:r>
        <w:rPr>
          <w:w w:val="115"/>
        </w:rPr>
        <w:t>(nature</w:t>
      </w:r>
      <w:r>
        <w:rPr>
          <w:spacing w:val="30"/>
          <w:w w:val="120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net</w:t>
      </w:r>
      <w:r>
        <w:rPr>
          <w:spacing w:val="-3"/>
          <w:w w:val="115"/>
        </w:rPr>
        <w:t>works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influences)</w:t>
      </w:r>
      <w:r>
        <w:rPr>
          <w:spacing w:val="-2"/>
          <w:w w:val="115"/>
        </w:rPr>
        <w:t xml:space="preserve"> </w:t>
      </w:r>
      <w:r>
        <w:rPr>
          <w:w w:val="115"/>
        </w:rPr>
        <w:t>while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 xml:space="preserve">r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qualit</w:t>
      </w:r>
      <w:r>
        <w:rPr>
          <w:spacing w:val="-2"/>
          <w:w w:val="115"/>
        </w:rPr>
        <w:t xml:space="preserve">y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links</w:t>
      </w:r>
      <w:r>
        <w:rPr>
          <w:spacing w:val="-2"/>
          <w:w w:val="115"/>
        </w:rPr>
        <w:t xml:space="preserve"> </w:t>
      </w:r>
      <w:r>
        <w:rPr>
          <w:w w:val="115"/>
        </w:rPr>
        <w:t>(nature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01"/>
        </w:rPr>
        <w:t xml:space="preserve"> </w:t>
      </w:r>
      <w:r>
        <w:rPr>
          <w:spacing w:val="-2"/>
          <w:w w:val="115"/>
        </w:rPr>
        <w:t>assemblages)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represe</w:t>
      </w:r>
      <w:r>
        <w:rPr>
          <w:spacing w:val="-1"/>
          <w:w w:val="115"/>
        </w:rPr>
        <w:t>nt</w:t>
      </w:r>
      <w:ins w:id="949" w:author="Chris Prickett" w:date="2017-02-12T17:10:00Z">
        <w:r w:rsidR="000805F2">
          <w:rPr>
            <w:spacing w:val="-1"/>
            <w:w w:val="115"/>
          </w:rPr>
          <w:t xml:space="preserve"> the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type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numb</w:t>
      </w:r>
      <w:r>
        <w:rPr>
          <w:spacing w:val="-3"/>
          <w:w w:val="115"/>
        </w:rPr>
        <w:t>er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urban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2"/>
          <w:w w:val="115"/>
        </w:rPr>
        <w:t xml:space="preserve"> </w:t>
      </w:r>
      <w:r>
        <w:rPr>
          <w:w w:val="115"/>
        </w:rPr>
        <w:t>they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tribute</w:t>
      </w:r>
      <w:r>
        <w:rPr>
          <w:spacing w:val="-12"/>
          <w:w w:val="115"/>
        </w:rPr>
        <w:t xml:space="preserve"> </w:t>
      </w:r>
      <w:r>
        <w:rPr>
          <w:w w:val="115"/>
        </w:rPr>
        <w:t>to.</w:t>
      </w:r>
    </w:p>
    <w:p w14:paraId="7452D7E9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2931FEF5" w14:textId="07D0574E" w:rsidR="00A8456E" w:rsidRDefault="006C1195" w:rsidP="006C1195">
      <w:pPr>
        <w:pStyle w:val="BodyText"/>
        <w:spacing w:line="293" w:lineRule="auto"/>
        <w:ind w:right="111" w:firstLine="338"/>
        <w:jc w:val="both"/>
      </w:pP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all,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potential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28"/>
          <w:w w:val="110"/>
        </w:rPr>
        <w:t xml:space="preserve"> </w:t>
      </w:r>
      <w:r>
        <w:rPr>
          <w:w w:val="110"/>
        </w:rPr>
        <w:t>illustration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actor-net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orks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level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2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”the</w:t>
      </w:r>
      <w:r>
        <w:rPr>
          <w:spacing w:val="7"/>
          <w:w w:val="110"/>
        </w:rPr>
        <w:t xml:space="preserve"> </w:t>
      </w:r>
      <w:r>
        <w:rPr>
          <w:w w:val="110"/>
        </w:rPr>
        <w:t>global”.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Moreo</w:t>
      </w:r>
      <w:r>
        <w:rPr>
          <w:spacing w:val="-2"/>
          <w:w w:val="110"/>
        </w:rPr>
        <w:t>ver,</w:t>
      </w:r>
      <w:r>
        <w:rPr>
          <w:spacing w:val="6"/>
          <w:w w:val="110"/>
        </w:rPr>
        <w:t xml:space="preserve"> </w:t>
      </w:r>
      <w:ins w:id="950" w:author="Chris Prickett" w:date="2017-02-12T17:11:00Z">
        <w:r w:rsidR="00C304DD">
          <w:rPr>
            <w:spacing w:val="-2"/>
            <w:w w:val="110"/>
          </w:rPr>
          <w:t xml:space="preserve">this type of </w:t>
        </w:r>
      </w:ins>
      <w:del w:id="951" w:author="Chris Prickett" w:date="2017-02-12T17:11:00Z">
        <w:r w:rsidDel="00C304DD">
          <w:rPr>
            <w:spacing w:val="-2"/>
            <w:w w:val="110"/>
          </w:rPr>
          <w:delText>such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visual</w:t>
      </w:r>
      <w:r>
        <w:rPr>
          <w:spacing w:val="5"/>
          <w:w w:val="110"/>
        </w:rPr>
        <w:t xml:space="preserve"> </w:t>
      </w:r>
      <w:r>
        <w:rPr>
          <w:w w:val="110"/>
        </w:rPr>
        <w:t>map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actors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ins w:id="952" w:author="Chris Prickett" w:date="2017-02-12T17:11:00Z">
        <w:r w:rsidR="00C304DD">
          <w:rPr>
            <w:spacing w:val="5"/>
            <w:w w:val="110"/>
          </w:rPr>
          <w:t xml:space="preserve">the </w:t>
        </w:r>
      </w:ins>
      <w:r>
        <w:rPr>
          <w:w w:val="110"/>
        </w:rPr>
        <w:t>relations</w:t>
      </w:r>
      <w:r>
        <w:rPr>
          <w:spacing w:val="27"/>
          <w:w w:val="114"/>
        </w:rPr>
        <w:t xml:space="preserve"> </w:t>
      </w:r>
      <w:r>
        <w:rPr>
          <w:w w:val="110"/>
        </w:rPr>
        <w:t>they</w:t>
      </w:r>
      <w:r>
        <w:rPr>
          <w:spacing w:val="53"/>
          <w:w w:val="110"/>
        </w:rPr>
        <w:t xml:space="preserve"> </w:t>
      </w:r>
      <w:r>
        <w:rPr>
          <w:w w:val="110"/>
        </w:rPr>
        <w:t>build</w:t>
      </w:r>
      <w:r>
        <w:rPr>
          <w:spacing w:val="53"/>
          <w:w w:val="110"/>
        </w:rPr>
        <w:t xml:space="preserve"> </w:t>
      </w:r>
      <w:r>
        <w:rPr>
          <w:spacing w:val="-1"/>
          <w:w w:val="110"/>
        </w:rPr>
        <w:t>contain</w:t>
      </w:r>
      <w:r>
        <w:rPr>
          <w:spacing w:val="5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1"/>
          <w:w w:val="110"/>
        </w:rPr>
        <w:t xml:space="preserve"> </w:t>
      </w:r>
      <w:r>
        <w:rPr>
          <w:w w:val="110"/>
        </w:rPr>
        <w:t>loaded</w:t>
      </w:r>
      <w:r>
        <w:rPr>
          <w:spacing w:val="52"/>
          <w:w w:val="110"/>
        </w:rPr>
        <w:t xml:space="preserve"> </w:t>
      </w:r>
      <w:r>
        <w:rPr>
          <w:w w:val="110"/>
        </w:rPr>
        <w:t>associations</w:t>
      </w:r>
      <w:r>
        <w:rPr>
          <w:spacing w:val="53"/>
          <w:w w:val="110"/>
        </w:rPr>
        <w:t xml:space="preserve"> </w:t>
      </w:r>
      <w:r>
        <w:rPr>
          <w:w w:val="110"/>
        </w:rPr>
        <w:t>(nature,</w:t>
      </w:r>
      <w:r>
        <w:rPr>
          <w:spacing w:val="60"/>
          <w:w w:val="110"/>
        </w:rPr>
        <w:t xml:space="preserve"> </w:t>
      </w:r>
      <w:r>
        <w:rPr>
          <w:w w:val="110"/>
        </w:rPr>
        <w:t>type,</w:t>
      </w:r>
      <w:r>
        <w:rPr>
          <w:spacing w:val="59"/>
          <w:w w:val="110"/>
        </w:rPr>
        <w:t xml:space="preserve"> </w:t>
      </w:r>
      <w:r>
        <w:rPr>
          <w:w w:val="110"/>
        </w:rPr>
        <w:t>primary</w:t>
      </w:r>
      <w:r>
        <w:rPr>
          <w:spacing w:val="53"/>
          <w:w w:val="110"/>
        </w:rPr>
        <w:t xml:space="preserve"> </w:t>
      </w:r>
      <w:r>
        <w:rPr>
          <w:w w:val="110"/>
        </w:rPr>
        <w:t>&amp;</w:t>
      </w:r>
      <w:r>
        <w:rPr>
          <w:spacing w:val="53"/>
          <w:w w:val="110"/>
        </w:rPr>
        <w:t xml:space="preserve"> </w:t>
      </w:r>
      <w:r>
        <w:rPr>
          <w:w w:val="110"/>
        </w:rPr>
        <w:t>secondary</w:t>
      </w:r>
      <w:r>
        <w:rPr>
          <w:spacing w:val="26"/>
          <w:w w:val="112"/>
        </w:rPr>
        <w:t xml:space="preserve"> </w:t>
      </w:r>
      <w:r>
        <w:rPr>
          <w:w w:val="110"/>
        </w:rPr>
        <w:t>function,</w:t>
      </w:r>
      <w:r>
        <w:rPr>
          <w:spacing w:val="7"/>
          <w:w w:val="110"/>
        </w:rPr>
        <w:t xml:space="preserve"> </w:t>
      </w:r>
      <w:r>
        <w:rPr>
          <w:w w:val="110"/>
        </w:rPr>
        <w:t>scale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influence).</w:t>
      </w:r>
      <w:r>
        <w:rPr>
          <w:spacing w:val="4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actors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nodes</w:t>
      </w:r>
      <w:r>
        <w:rPr>
          <w:spacing w:val="4"/>
          <w:w w:val="110"/>
        </w:rPr>
        <w:t xml:space="preserve"> </w:t>
      </w:r>
      <w:r>
        <w:rPr>
          <w:w w:val="110"/>
        </w:rPr>
        <w:t>whose</w:t>
      </w:r>
      <w:r>
        <w:rPr>
          <w:spacing w:val="6"/>
          <w:w w:val="110"/>
        </w:rPr>
        <w:t xml:space="preserve"> </w:t>
      </w:r>
      <w:r>
        <w:rPr>
          <w:w w:val="110"/>
        </w:rPr>
        <w:t>form</w:t>
      </w:r>
      <w:r>
        <w:rPr>
          <w:spacing w:val="4"/>
          <w:w w:val="110"/>
        </w:rPr>
        <w:t xml:space="preserve"> </w:t>
      </w:r>
      <w:r>
        <w:rPr>
          <w:w w:val="110"/>
        </w:rPr>
        <w:t>depends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their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interme</w:t>
      </w:r>
      <w:r>
        <w:rPr>
          <w:w w:val="110"/>
        </w:rPr>
        <w:t>diary/mediatory</w:t>
      </w:r>
      <w:r>
        <w:rPr>
          <w:spacing w:val="25"/>
          <w:w w:val="110"/>
        </w:rPr>
        <w:t xml:space="preserve"> </w:t>
      </w:r>
      <w:r>
        <w:rPr>
          <w:w w:val="110"/>
        </w:rPr>
        <w:t>role,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ins w:id="953" w:author="Chris Prickett" w:date="2017-02-12T17:11:00Z">
        <w:r w:rsidR="00C304DD">
          <w:rPr>
            <w:w w:val="110"/>
          </w:rPr>
          <w:t>ir</w:t>
        </w:r>
      </w:ins>
      <w:r>
        <w:rPr>
          <w:spacing w:val="25"/>
          <w:w w:val="110"/>
        </w:rPr>
        <w:t xml:space="preserve"> </w:t>
      </w:r>
      <w:r>
        <w:rPr>
          <w:w w:val="110"/>
        </w:rPr>
        <w:t>size</w:t>
      </w:r>
      <w:r>
        <w:rPr>
          <w:spacing w:val="26"/>
          <w:w w:val="110"/>
        </w:rPr>
        <w:t xml:space="preserve"> </w:t>
      </w:r>
      <w:r>
        <w:rPr>
          <w:w w:val="110"/>
        </w:rPr>
        <w:t>indicate</w:t>
      </w:r>
      <w:ins w:id="954" w:author="Chris Prickett" w:date="2017-02-12T17:11:00Z">
        <w:r w:rsidR="00C304DD">
          <w:rPr>
            <w:w w:val="110"/>
          </w:rPr>
          <w:t>s</w:t>
        </w:r>
      </w:ins>
      <w:r>
        <w:rPr>
          <w:spacing w:val="25"/>
          <w:w w:val="110"/>
        </w:rPr>
        <w:t xml:space="preserve"> </w:t>
      </w:r>
      <w:r>
        <w:rPr>
          <w:w w:val="110"/>
        </w:rPr>
        <w:t>influence,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fill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outline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represent</w:t>
      </w:r>
      <w:r>
        <w:rPr>
          <w:spacing w:val="25"/>
          <w:w w:val="110"/>
        </w:rPr>
        <w:t xml:space="preserve"> </w:t>
      </w:r>
      <w:r>
        <w:rPr>
          <w:w w:val="110"/>
        </w:rPr>
        <w:t>their</w:t>
      </w:r>
      <w:r>
        <w:rPr>
          <w:spacing w:val="26"/>
          <w:w w:val="110"/>
        </w:rPr>
        <w:t xml:space="preserve"> </w:t>
      </w:r>
      <w:r>
        <w:rPr>
          <w:w w:val="110"/>
        </w:rPr>
        <w:t>primary</w:t>
      </w:r>
      <w:r>
        <w:rPr>
          <w:spacing w:val="22"/>
          <w:w w:val="115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econdary</w:t>
      </w:r>
      <w:r>
        <w:rPr>
          <w:spacing w:val="23"/>
          <w:w w:val="110"/>
        </w:rPr>
        <w:t xml:space="preserve"> </w:t>
      </w:r>
      <w:r>
        <w:rPr>
          <w:w w:val="110"/>
        </w:rPr>
        <w:t>function,</w:t>
      </w:r>
      <w:r>
        <w:rPr>
          <w:spacing w:val="23"/>
          <w:w w:val="110"/>
        </w:rPr>
        <w:t xml:space="preserve"> </w:t>
      </w:r>
      <w:ins w:id="955" w:author="Chris Prickett" w:date="2017-02-12T17:12:00Z">
        <w:r w:rsidR="00C304DD">
          <w:rPr>
            <w:w w:val="110"/>
          </w:rPr>
          <w:t>their</w:t>
        </w:r>
      </w:ins>
      <w:del w:id="956" w:author="Chris Prickett" w:date="2017-02-12T17:12:00Z">
        <w:r w:rsidDel="00C304DD">
          <w:rPr>
            <w:w w:val="110"/>
          </w:rPr>
          <w:delText>its</w:delText>
        </w:r>
      </w:del>
      <w:r>
        <w:rPr>
          <w:spacing w:val="23"/>
          <w:w w:val="110"/>
        </w:rPr>
        <w:t xml:space="preserve"> </w:t>
      </w:r>
      <w:r>
        <w:rPr>
          <w:w w:val="110"/>
        </w:rPr>
        <w:t>location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cycle</w:t>
      </w:r>
      <w:r>
        <w:rPr>
          <w:spacing w:val="23"/>
          <w:w w:val="110"/>
        </w:rPr>
        <w:t xml:space="preserve"> </w:t>
      </w:r>
      <w:r>
        <w:rPr>
          <w:w w:val="110"/>
        </w:rPr>
        <w:lastRenderedPageBreak/>
        <w:t>corresponds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r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22"/>
          <w:w w:val="110"/>
        </w:rPr>
        <w:t xml:space="preserve"> </w:t>
      </w:r>
      <w:r>
        <w:rPr>
          <w:w w:val="110"/>
        </w:rPr>
        <w:t>function,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7"/>
        </w:rPr>
        <w:t xml:space="preserve"> </w:t>
      </w:r>
      <w:r>
        <w:rPr>
          <w:w w:val="110"/>
        </w:rPr>
        <w:t>the</w:t>
      </w:r>
      <w:ins w:id="957" w:author="Chris Prickett" w:date="2017-02-12T17:12:00Z">
        <w:r w:rsidR="00C304DD">
          <w:rPr>
            <w:w w:val="110"/>
          </w:rPr>
          <w:t>ir</w:t>
        </w:r>
      </w:ins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proximity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center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their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influence. 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connections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een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m</w:t>
      </w:r>
      <w:r>
        <w:t xml:space="preserve"> </w:t>
      </w:r>
      <w:r>
        <w:rPr>
          <w:w w:val="115"/>
        </w:rPr>
        <w:t>are</w:t>
      </w:r>
      <w:r>
        <w:rPr>
          <w:spacing w:val="-35"/>
          <w:w w:val="115"/>
        </w:rPr>
        <w:t xml:space="preserve"> </w:t>
      </w:r>
      <w:r>
        <w:rPr>
          <w:spacing w:val="-2"/>
          <w:w w:val="115"/>
        </w:rPr>
        <w:t>assemblages.</w:t>
      </w:r>
    </w:p>
    <w:p w14:paraId="7E0EB379" w14:textId="77777777" w:rsidR="00A8456E" w:rsidRDefault="00A8456E">
      <w:pPr>
        <w:spacing w:before="11"/>
        <w:rPr>
          <w:rFonts w:ascii="PMingLiU" w:eastAsia="PMingLiU" w:hAnsi="PMingLiU" w:cs="PMingLiU"/>
          <w:sz w:val="31"/>
          <w:szCs w:val="31"/>
        </w:rPr>
      </w:pPr>
    </w:p>
    <w:p w14:paraId="15082B2F" w14:textId="485C89BB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6"/>
          <w:w w:val="115"/>
        </w:rPr>
        <w:t>Y</w:t>
      </w:r>
      <w:r>
        <w:rPr>
          <w:spacing w:val="-5"/>
          <w:w w:val="115"/>
        </w:rPr>
        <w:t>et,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ins w:id="958" w:author="Chris Prickett" w:date="2017-02-12T17:13:00Z">
        <w:r w:rsidR="00C304DD">
          <w:rPr>
            <w:spacing w:val="-2"/>
            <w:w w:val="115"/>
          </w:rPr>
          <w:t xml:space="preserve"> an</w:t>
        </w:r>
      </w:ins>
      <w:r>
        <w:rPr>
          <w:spacing w:val="-2"/>
          <w:w w:val="115"/>
        </w:rPr>
        <w:t xml:space="preserve"> in</w:t>
      </w:r>
      <w:r>
        <w:rPr>
          <w:spacing w:val="-1"/>
          <w:w w:val="115"/>
        </w:rPr>
        <w:t>terpretation</w:t>
      </w:r>
      <w:r>
        <w:rPr>
          <w:spacing w:val="-4"/>
          <w:w w:val="115"/>
        </w:rPr>
        <w:t xml:space="preserve"> </w:t>
      </w:r>
      <w:r>
        <w:rPr>
          <w:w w:val="115"/>
        </w:rPr>
        <w:t>could</w:t>
      </w:r>
      <w:r>
        <w:rPr>
          <w:spacing w:val="-2"/>
          <w:w w:val="115"/>
        </w:rPr>
        <w:t xml:space="preserve"> </w:t>
      </w:r>
      <w:r>
        <w:rPr>
          <w:w w:val="115"/>
        </w:rPr>
        <w:t>not</w:t>
      </w:r>
      <w:r>
        <w:rPr>
          <w:spacing w:val="-4"/>
          <w:w w:val="115"/>
        </w:rPr>
        <w:t xml:space="preserve"> </w:t>
      </w:r>
      <w:r>
        <w:rPr>
          <w:w w:val="115"/>
        </w:rPr>
        <w:t>bias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potential</w:t>
      </w:r>
      <w:r>
        <w:rPr>
          <w:spacing w:val="-3"/>
          <w:w w:val="115"/>
        </w:rPr>
        <w:t xml:space="preserve"> </w:t>
      </w:r>
      <w:r>
        <w:rPr>
          <w:w w:val="115"/>
        </w:rPr>
        <w:t>reader,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3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without</w:t>
      </w:r>
      <w:r>
        <w:rPr>
          <w:spacing w:val="-2"/>
          <w:w w:val="115"/>
        </w:rPr>
        <w:t xml:space="preserve"> an</w:t>
      </w:r>
      <w:r>
        <w:rPr>
          <w:spacing w:val="-3"/>
          <w:w w:val="115"/>
        </w:rPr>
        <w:t xml:space="preserve">y </w:t>
      </w:r>
      <w:r>
        <w:rPr>
          <w:w w:val="115"/>
        </w:rPr>
        <w:t>notion</w:t>
      </w:r>
      <w:r>
        <w:rPr>
          <w:spacing w:val="27"/>
          <w:w w:val="114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value</w:t>
      </w:r>
      <w:r>
        <w:rPr>
          <w:spacing w:val="11"/>
          <w:w w:val="115"/>
        </w:rPr>
        <w:t xml:space="preserve"> </w:t>
      </w:r>
      <w:r>
        <w:rPr>
          <w:w w:val="115"/>
        </w:rPr>
        <w:t>or</w:t>
      </w:r>
      <w:r>
        <w:rPr>
          <w:spacing w:val="12"/>
          <w:w w:val="115"/>
        </w:rPr>
        <w:t xml:space="preserve"> </w:t>
      </w:r>
      <w:r>
        <w:rPr>
          <w:w w:val="115"/>
        </w:rPr>
        <w:t>meaning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ini</w:t>
      </w:r>
      <w:r>
        <w:rPr>
          <w:spacing w:val="-1"/>
          <w:w w:val="115"/>
        </w:rPr>
        <w:t>tially</w:t>
      </w:r>
      <w:r>
        <w:rPr>
          <w:spacing w:val="12"/>
          <w:w w:val="115"/>
        </w:rPr>
        <w:t xml:space="preserve"> </w:t>
      </w:r>
      <w:r>
        <w:rPr>
          <w:w w:val="115"/>
        </w:rPr>
        <w:t>inscribed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it.</w:t>
      </w:r>
      <w:r>
        <w:rPr>
          <w:spacing w:val="57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2"/>
          <w:w w:val="115"/>
        </w:rPr>
        <w:t xml:space="preserve"> </w:t>
      </w:r>
      <w:ins w:id="959" w:author="Chris Prickett" w:date="2017-02-12T17:13:00Z">
        <w:r w:rsidR="00C304DD">
          <w:rPr>
            <w:w w:val="115"/>
          </w:rPr>
          <w:t>might</w:t>
        </w:r>
      </w:ins>
      <w:del w:id="960" w:author="Chris Prickett" w:date="2017-02-12T17:13:00Z">
        <w:r w:rsidDel="00C304DD">
          <w:rPr>
            <w:w w:val="115"/>
          </w:rPr>
          <w:delText>could</w:delText>
        </w:r>
      </w:del>
      <w:r>
        <w:rPr>
          <w:spacing w:val="11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terpreted</w:t>
      </w:r>
      <w:r>
        <w:rPr>
          <w:spacing w:val="55"/>
          <w:w w:val="118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tly</w:t>
      </w:r>
      <w:r>
        <w:rPr>
          <w:spacing w:val="11"/>
          <w:w w:val="115"/>
        </w:rPr>
        <w:t xml:space="preserve"> </w:t>
      </w:r>
      <w:r>
        <w:rPr>
          <w:w w:val="115"/>
        </w:rPr>
        <w:t>according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interpreter’s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background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terest,</w:t>
      </w:r>
      <w:r>
        <w:rPr>
          <w:spacing w:val="15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still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keeping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9"/>
        </w:rPr>
        <w:t xml:space="preserve"> </w:t>
      </w:r>
      <w:r>
        <w:rPr>
          <w:w w:val="115"/>
        </w:rPr>
        <w:t>minimal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amount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4"/>
          <w:w w:val="115"/>
        </w:rPr>
        <w:t xml:space="preserve"> </w:t>
      </w:r>
      <w:r>
        <w:rPr>
          <w:w w:val="115"/>
        </w:rPr>
        <w:t>already</w:t>
      </w:r>
      <w:r>
        <w:rPr>
          <w:spacing w:val="-11"/>
          <w:w w:val="115"/>
        </w:rPr>
        <w:t xml:space="preserve"> </w:t>
      </w:r>
      <w:r>
        <w:rPr>
          <w:w w:val="115"/>
        </w:rPr>
        <w:t>inscribed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how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2"/>
          <w:w w:val="115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visualized.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del w:id="961" w:author="Chris Prickett" w:date="2017-02-12T17:14:00Z">
        <w:r w:rsidDel="00C304DD">
          <w:rPr>
            <w:w w:val="115"/>
          </w:rPr>
          <w:delText>-</w:delText>
        </w:r>
        <w:r w:rsidDel="00C304DD">
          <w:rPr>
            <w:spacing w:val="21"/>
            <w:w w:val="111"/>
          </w:rPr>
          <w:delText xml:space="preserve"> </w:delText>
        </w:r>
      </w:del>
      <w:r>
        <w:rPr>
          <w:w w:val="115"/>
        </w:rPr>
        <w:t>other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qualit</w:t>
      </w:r>
      <w:r>
        <w:rPr>
          <w:spacing w:val="-2"/>
          <w:w w:val="115"/>
        </w:rPr>
        <w:t>y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14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3"/>
          <w:w w:val="115"/>
        </w:rPr>
        <w:t xml:space="preserve"> </w:t>
      </w:r>
      <w:r>
        <w:rPr>
          <w:w w:val="115"/>
        </w:rPr>
        <w:t>its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w w:val="115"/>
        </w:rPr>
        <w:t>saturation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tingency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its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capacit</w:t>
      </w:r>
      <w:r>
        <w:rPr>
          <w:spacing w:val="-2"/>
          <w:w w:val="115"/>
        </w:rPr>
        <w:t>y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tain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9"/>
        </w:rPr>
        <w:t xml:space="preserve"> </w:t>
      </w:r>
      <w:r>
        <w:rPr>
          <w:spacing w:val="-2"/>
          <w:w w:val="115"/>
        </w:rPr>
        <w:t>complexity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worl</w:t>
      </w:r>
      <w:r>
        <w:rPr>
          <w:spacing w:val="-1"/>
          <w:w w:val="115"/>
        </w:rPr>
        <w:t>d.</w:t>
      </w:r>
    </w:p>
    <w:p w14:paraId="756D7839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03AA0DDC" w14:textId="6321D3BE" w:rsidR="00A8456E" w:rsidRPr="000F5685" w:rsidRDefault="006C1195" w:rsidP="000F5685">
      <w:pPr>
        <w:pStyle w:val="BodyText"/>
        <w:spacing w:line="293" w:lineRule="auto"/>
        <w:ind w:right="111" w:firstLine="338"/>
        <w:jc w:val="both"/>
        <w:rPr>
          <w:w w:val="115"/>
        </w:rPr>
      </w:pP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introduction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qualitativ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tuning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nodes-actors</w:t>
      </w:r>
      <w:r>
        <w:rPr>
          <w:spacing w:val="-3"/>
          <w:w w:val="115"/>
        </w:rPr>
        <w:t xml:space="preserve"> gives </w:t>
      </w:r>
      <w:ins w:id="962" w:author="Chris Prickett" w:date="2017-02-12T17:15:00Z">
        <w:r w:rsidR="00C304DD">
          <w:rPr>
            <w:w w:val="115"/>
          </w:rPr>
          <w:t>this diagram</w:t>
        </w:r>
      </w:ins>
      <w:del w:id="963" w:author="Chris Prickett" w:date="2017-02-12T17:15:00Z">
        <w:r w:rsidDel="00C304DD">
          <w:rPr>
            <w:w w:val="115"/>
          </w:rPr>
          <w:delText>it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self-con</w:t>
      </w:r>
      <w:r>
        <w:rPr>
          <w:spacing w:val="-1"/>
          <w:w w:val="115"/>
        </w:rPr>
        <w:t>tain</w:t>
      </w:r>
      <w:r>
        <w:rPr>
          <w:spacing w:val="-2"/>
          <w:w w:val="115"/>
        </w:rPr>
        <w:t>ing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har</w:t>
      </w:r>
      <w:r>
        <w:rPr>
          <w:w w:val="115"/>
        </w:rPr>
        <w:t>acter.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 xml:space="preserve">,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advantage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other</w:t>
      </w:r>
      <w:r>
        <w:rPr>
          <w:spacing w:val="-5"/>
          <w:w w:val="115"/>
        </w:rPr>
        <w:t xml:space="preserve"> </w:t>
      </w:r>
      <w:r>
        <w:rPr>
          <w:w w:val="115"/>
        </w:rPr>
        <w:t>ANT</w:t>
      </w:r>
      <w:r>
        <w:rPr>
          <w:spacing w:val="-5"/>
          <w:w w:val="115"/>
        </w:rPr>
        <w:t xml:space="preserve"> </w:t>
      </w:r>
      <w:r>
        <w:rPr>
          <w:w w:val="115"/>
        </w:rPr>
        <w:t>diagram</w:t>
      </w:r>
      <w:del w:id="964" w:author="Chris Prickett" w:date="2017-02-12T17:16:00Z">
        <w:r w:rsidDel="00C304DD">
          <w:rPr>
            <w:w w:val="115"/>
          </w:rPr>
          <w:delText>me</w:delText>
        </w:r>
      </w:del>
      <w:r>
        <w:rPr>
          <w:w w:val="115"/>
        </w:rPr>
        <w:t>s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4"/>
          <w:w w:val="115"/>
        </w:rPr>
        <w:t xml:space="preserve"> </w:t>
      </w:r>
      <w:r>
        <w:rPr>
          <w:w w:val="115"/>
        </w:rPr>
        <w:t>embodies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ternal</w:t>
      </w:r>
      <w:r>
        <w:rPr>
          <w:spacing w:val="23"/>
          <w:w w:val="118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21"/>
          <w:w w:val="115"/>
        </w:rPr>
        <w:t xml:space="preserve"> </w:t>
      </w:r>
      <w:r>
        <w:rPr>
          <w:w w:val="115"/>
        </w:rPr>
        <w:t>(the</w:t>
      </w:r>
      <w:r>
        <w:rPr>
          <w:spacing w:val="21"/>
          <w:w w:val="115"/>
        </w:rPr>
        <w:t xml:space="preserve"> </w:t>
      </w:r>
      <w:r>
        <w:rPr>
          <w:w w:val="115"/>
        </w:rPr>
        <w:t>nature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ts)</w:t>
      </w:r>
      <w:r>
        <w:rPr>
          <w:spacing w:val="22"/>
          <w:w w:val="115"/>
        </w:rPr>
        <w:t xml:space="preserve"> </w:t>
      </w:r>
      <w:r>
        <w:rPr>
          <w:w w:val="115"/>
        </w:rPr>
        <w:t>as</w:t>
      </w:r>
      <w:r>
        <w:rPr>
          <w:spacing w:val="21"/>
          <w:w w:val="115"/>
        </w:rPr>
        <w:t xml:space="preserve"> </w:t>
      </w:r>
      <w:r>
        <w:rPr>
          <w:spacing w:val="-3"/>
          <w:w w:val="115"/>
        </w:rPr>
        <w:t>well</w:t>
      </w:r>
      <w:r>
        <w:rPr>
          <w:spacing w:val="21"/>
          <w:w w:val="115"/>
        </w:rPr>
        <w:t xml:space="preserve"> </w:t>
      </w:r>
      <w:r>
        <w:rPr>
          <w:w w:val="115"/>
        </w:rPr>
        <w:t>external</w:t>
      </w:r>
      <w:r>
        <w:rPr>
          <w:spacing w:val="22"/>
          <w:w w:val="115"/>
        </w:rPr>
        <w:t xml:space="preserve"> </w:t>
      </w:r>
      <w:r>
        <w:rPr>
          <w:w w:val="115"/>
        </w:rPr>
        <w:t>ones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(assemblages).</w:t>
      </w:r>
      <w:r>
        <w:rPr>
          <w:spacing w:val="22"/>
          <w:w w:val="115"/>
        </w:rPr>
        <w:t xml:space="preserve"> </w:t>
      </w: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r>
        <w:rPr>
          <w:spacing w:val="28"/>
          <w:w w:val="115"/>
        </w:rPr>
        <w:t xml:space="preserve"> </w:t>
      </w:r>
      <w:r>
        <w:rPr>
          <w:w w:val="115"/>
        </w:rPr>
        <w:t>this</w:t>
      </w:r>
      <w:r>
        <w:rPr>
          <w:spacing w:val="39"/>
          <w:w w:val="117"/>
        </w:rPr>
        <w:t xml:space="preserve"> </w:t>
      </w:r>
      <w:r>
        <w:rPr>
          <w:w w:val="115"/>
        </w:rPr>
        <w:t>diagram</w:t>
      </w:r>
      <w:del w:id="965" w:author="Chris Prickett" w:date="2017-02-12T17:16:00Z">
        <w:r w:rsidDel="00C304DD">
          <w:rPr>
            <w:w w:val="115"/>
          </w:rPr>
          <w:delText>me</w:delText>
        </w:r>
      </w:del>
      <w:r>
        <w:rPr>
          <w:spacing w:val="-2"/>
          <w:w w:val="115"/>
        </w:rPr>
        <w:t xml:space="preserve"> </w:t>
      </w:r>
      <w:r>
        <w:rPr>
          <w:w w:val="115"/>
        </w:rPr>
        <w:t>aims</w:t>
      </w:r>
      <w:r>
        <w:rPr>
          <w:spacing w:val="-1"/>
          <w:w w:val="115"/>
        </w:rPr>
        <w:t xml:space="preserve"> </w:t>
      </w:r>
      <w:r>
        <w:rPr>
          <w:w w:val="115"/>
        </w:rPr>
        <w:t>at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 xml:space="preserve">keeping </w:t>
      </w:r>
      <w:ins w:id="966" w:author="Chris Prickett" w:date="2017-02-12T17:16:00Z">
        <w:r w:rsidR="00C304DD">
          <w:rPr>
            <w:spacing w:val="-2"/>
            <w:w w:val="115"/>
          </w:rPr>
          <w:t xml:space="preserve">the </w:t>
        </w:r>
      </w:ins>
      <w:r>
        <w:rPr>
          <w:w w:val="115"/>
        </w:rPr>
        <w:t>relation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spaces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well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1"/>
          <w:w w:val="115"/>
        </w:rPr>
        <w:t xml:space="preserve"> </w:t>
      </w:r>
      <w:r>
        <w:rPr>
          <w:w w:val="115"/>
        </w:rPr>
        <w:t>making</w:t>
      </w:r>
      <w:del w:id="967" w:author="Chris Prickett" w:date="2017-02-12T17:16:00Z">
        <w:r w:rsidDel="00C304DD">
          <w:rPr>
            <w:spacing w:val="-1"/>
            <w:w w:val="115"/>
          </w:rPr>
          <w:delText xml:space="preserve"> </w:delText>
        </w:r>
        <w:r w:rsidDel="00C304DD">
          <w:rPr>
            <w:w w:val="115"/>
          </w:rPr>
          <w:delText>the</w:delText>
        </w:r>
      </w:del>
      <w:r>
        <w:rPr>
          <w:spacing w:val="-2"/>
          <w:w w:val="115"/>
        </w:rPr>
        <w:t xml:space="preserve"> </w:t>
      </w:r>
      <w:r>
        <w:rPr>
          <w:w w:val="115"/>
        </w:rPr>
        <w:t>concrete</w:t>
      </w:r>
      <w:r>
        <w:rPr>
          <w:spacing w:val="-1"/>
          <w:w w:val="115"/>
        </w:rPr>
        <w:t xml:space="preserve"> </w:t>
      </w:r>
      <w:r>
        <w:rPr>
          <w:w w:val="115"/>
        </w:rPr>
        <w:t>spatial</w:t>
      </w:r>
      <w:r>
        <w:rPr>
          <w:spacing w:val="-1"/>
          <w:w w:val="115"/>
        </w:rPr>
        <w:t xml:space="preserve"> </w:t>
      </w:r>
      <w:r>
        <w:rPr>
          <w:w w:val="115"/>
        </w:rPr>
        <w:t>references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social</w:t>
      </w:r>
      <w:r>
        <w:rPr>
          <w:spacing w:val="-9"/>
          <w:w w:val="115"/>
        </w:rPr>
        <w:t xml:space="preserve"> </w:t>
      </w:r>
      <w:r>
        <w:rPr>
          <w:w w:val="115"/>
        </w:rPr>
        <w:t>distributions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(actor-net</w:t>
      </w:r>
      <w:r>
        <w:rPr>
          <w:spacing w:val="-2"/>
          <w:w w:val="115"/>
        </w:rPr>
        <w:t>works)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exact</w:t>
      </w:r>
      <w:r>
        <w:rPr>
          <w:spacing w:val="-9"/>
          <w:w w:val="115"/>
        </w:rPr>
        <w:t xml:space="preserve"> </w:t>
      </w:r>
      <w:r>
        <w:rPr>
          <w:w w:val="115"/>
        </w:rPr>
        <w:t>places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map.</w:t>
      </w:r>
    </w:p>
    <w:p w14:paraId="2DE25ACF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5FC27F47" w14:textId="3AA5E2B2" w:rsidR="00A8456E" w:rsidRDefault="006C1195">
      <w:pPr>
        <w:pStyle w:val="BodyText"/>
        <w:spacing w:line="293" w:lineRule="auto"/>
        <w:ind w:right="110" w:firstLine="338"/>
        <w:jc w:val="both"/>
      </w:pP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sum,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com</w:t>
      </w:r>
      <w:r>
        <w:rPr>
          <w:spacing w:val="-1"/>
          <w:w w:val="115"/>
        </w:rPr>
        <w:t>bination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7"/>
          <w:w w:val="115"/>
        </w:rPr>
        <w:t xml:space="preserve"> </w:t>
      </w:r>
      <w:r>
        <w:rPr>
          <w:w w:val="115"/>
        </w:rPr>
        <w:t>traits</w:t>
      </w:r>
      <w:r>
        <w:rPr>
          <w:spacing w:val="6"/>
          <w:w w:val="115"/>
        </w:rPr>
        <w:t xml:space="preserve"> </w:t>
      </w:r>
      <w:r>
        <w:rPr>
          <w:w w:val="115"/>
        </w:rPr>
        <w:t>facilitates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digitalization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diagram</w:t>
      </w:r>
      <w:del w:id="968" w:author="Chris Prickett" w:date="2017-02-12T17:17:00Z">
        <w:r w:rsidDel="00C304DD">
          <w:rPr>
            <w:w w:val="115"/>
          </w:rPr>
          <w:delText>me</w:delText>
        </w:r>
      </w:del>
      <w:r>
        <w:rPr>
          <w:spacing w:val="26"/>
          <w:w w:val="113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keeps</w:t>
      </w:r>
      <w:r>
        <w:rPr>
          <w:spacing w:val="18"/>
          <w:w w:val="115"/>
        </w:rPr>
        <w:t xml:space="preserve"> </w:t>
      </w:r>
      <w:r>
        <w:rPr>
          <w:w w:val="115"/>
        </w:rPr>
        <w:t>it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ongly</w:t>
      </w:r>
      <w:r>
        <w:rPr>
          <w:spacing w:val="17"/>
          <w:w w:val="115"/>
        </w:rPr>
        <w:t xml:space="preserve"> </w:t>
      </w:r>
      <w:r>
        <w:rPr>
          <w:w w:val="115"/>
        </w:rPr>
        <w:t>related</w:t>
      </w:r>
      <w:r>
        <w:rPr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spacing w:val="-4"/>
          <w:w w:val="115"/>
        </w:rPr>
        <w:t>realit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.</w:t>
      </w:r>
      <w:r>
        <w:rPr>
          <w:w w:val="115"/>
        </w:rPr>
        <w:t xml:space="preserve"> </w:t>
      </w:r>
      <w:r>
        <w:rPr>
          <w:spacing w:val="5"/>
          <w:w w:val="115"/>
        </w:rPr>
        <w:t xml:space="preserve"> </w:t>
      </w:r>
      <w:r>
        <w:rPr>
          <w:w w:val="115"/>
        </w:rPr>
        <w:t>Digitalizing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diagram</w:t>
      </w:r>
      <w:del w:id="969" w:author="Chris Prickett" w:date="2017-02-12T17:17:00Z">
        <w:r w:rsidDel="00C304DD">
          <w:rPr>
            <w:w w:val="115"/>
          </w:rPr>
          <w:delText>me</w:delText>
        </w:r>
      </w:del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18"/>
          <w:w w:val="115"/>
        </w:rPr>
        <w:t xml:space="preserve"> </w:t>
      </w:r>
      <w:r>
        <w:rPr>
          <w:w w:val="115"/>
        </w:rPr>
        <w:t>enable</w:t>
      </w:r>
      <w:r>
        <w:rPr>
          <w:spacing w:val="17"/>
          <w:w w:val="115"/>
        </w:rPr>
        <w:t xml:space="preserve"> </w:t>
      </w:r>
      <w:r>
        <w:rPr>
          <w:w w:val="115"/>
        </w:rPr>
        <w:t>adding</w:t>
      </w:r>
      <w:r>
        <w:rPr>
          <w:spacing w:val="41"/>
          <w:w w:val="10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3rd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di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ension</w:t>
      </w:r>
      <w:r>
        <w:rPr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it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proofErr w:type="spellStart"/>
      <w:r>
        <w:rPr>
          <w:w w:val="115"/>
        </w:rPr>
        <w:t>visualising</w:t>
      </w:r>
      <w:proofErr w:type="spellEnd"/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time</w:t>
      </w:r>
      <w:r>
        <w:rPr>
          <w:spacing w:val="18"/>
          <w:w w:val="115"/>
        </w:rPr>
        <w:t xml:space="preserve"> </w:t>
      </w:r>
      <w:r>
        <w:rPr>
          <w:w w:val="115"/>
        </w:rPr>
        <w:t>component</w:t>
      </w:r>
      <w:r>
        <w:rPr>
          <w:spacing w:val="18"/>
          <w:w w:val="115"/>
        </w:rPr>
        <w:t xml:space="preserve"> </w:t>
      </w:r>
      <w:r>
        <w:rPr>
          <w:w w:val="115"/>
        </w:rPr>
        <w:t>through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stac</w:t>
      </w:r>
      <w:r>
        <w:rPr>
          <w:spacing w:val="-3"/>
          <w:w w:val="115"/>
        </w:rPr>
        <w:t>k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parallel</w:t>
      </w:r>
      <w:r>
        <w:rPr>
          <w:spacing w:val="24"/>
          <w:w w:val="113"/>
        </w:rPr>
        <w:t xml:space="preserve"> </w:t>
      </w:r>
      <w:r>
        <w:rPr>
          <w:spacing w:val="-3"/>
          <w:w w:val="115"/>
        </w:rPr>
        <w:t>layers.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Ev</w:t>
      </w:r>
      <w:r>
        <w:rPr>
          <w:spacing w:val="-3"/>
          <w:w w:val="115"/>
        </w:rPr>
        <w:t>en</w:t>
      </w:r>
      <w:r>
        <w:rPr>
          <w:spacing w:val="2"/>
          <w:w w:val="115"/>
        </w:rPr>
        <w:t xml:space="preserve"> </w:t>
      </w:r>
      <w:r>
        <w:rPr>
          <w:w w:val="115"/>
        </w:rPr>
        <w:t>though</w:t>
      </w:r>
      <w:r>
        <w:rPr>
          <w:spacing w:val="3"/>
          <w:w w:val="115"/>
        </w:rPr>
        <w:t xml:space="preserve"> </w:t>
      </w:r>
      <w:r>
        <w:rPr>
          <w:w w:val="115"/>
        </w:rPr>
        <w:t>piled,</w:t>
      </w:r>
      <w:r>
        <w:rPr>
          <w:spacing w:val="5"/>
          <w:w w:val="115"/>
        </w:rPr>
        <w:t xml:space="preserve"> </w:t>
      </w:r>
      <w:r>
        <w:rPr>
          <w:w w:val="115"/>
        </w:rPr>
        <w:t>these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time-s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ace</w:t>
      </w:r>
      <w:r>
        <w:rPr>
          <w:spacing w:val="3"/>
          <w:w w:val="115"/>
        </w:rPr>
        <w:t xml:space="preserve"> </w:t>
      </w:r>
      <w:r>
        <w:rPr>
          <w:w w:val="115"/>
        </w:rPr>
        <w:t>realms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also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terconnected.</w:t>
      </w:r>
      <w:r>
        <w:rPr>
          <w:spacing w:val="41"/>
          <w:w w:val="114"/>
        </w:rPr>
        <w:t xml:space="preserve"> </w:t>
      </w:r>
      <w:r>
        <w:rPr>
          <w:w w:val="115"/>
        </w:rPr>
        <w:t>Therefore,</w:t>
      </w:r>
      <w:r>
        <w:rPr>
          <w:spacing w:val="-20"/>
          <w:w w:val="115"/>
        </w:rPr>
        <w:t xml:space="preserve"> </w:t>
      </w:r>
      <w:r>
        <w:rPr>
          <w:w w:val="115"/>
        </w:rPr>
        <w:t>it</w:t>
      </w:r>
      <w:r>
        <w:rPr>
          <w:spacing w:val="-24"/>
          <w:w w:val="115"/>
        </w:rPr>
        <w:t xml:space="preserve"> </w:t>
      </w:r>
      <w:r>
        <w:rPr>
          <w:w w:val="115"/>
        </w:rPr>
        <w:t>is</w:t>
      </w:r>
      <w:r>
        <w:rPr>
          <w:spacing w:val="-24"/>
          <w:w w:val="115"/>
        </w:rPr>
        <w:t xml:space="preserve"> </w:t>
      </w:r>
      <w:r>
        <w:rPr>
          <w:w w:val="115"/>
        </w:rPr>
        <w:t>also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essen</w:t>
      </w:r>
      <w:r>
        <w:rPr>
          <w:spacing w:val="-1"/>
          <w:w w:val="115"/>
        </w:rPr>
        <w:t>tial</w:t>
      </w:r>
      <w:r>
        <w:rPr>
          <w:spacing w:val="-25"/>
          <w:w w:val="115"/>
        </w:rPr>
        <w:t xml:space="preserve"> </w:t>
      </w:r>
      <w:r>
        <w:rPr>
          <w:w w:val="115"/>
        </w:rPr>
        <w:t>to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overcome</w:t>
      </w:r>
      <w:ins w:id="970" w:author="Chris Prickett" w:date="2017-02-12T17:18:00Z">
        <w:r w:rsidR="00C304DD">
          <w:rPr>
            <w:spacing w:val="-3"/>
            <w:w w:val="115"/>
          </w:rPr>
          <w:t xml:space="preserve"> such</w:t>
        </w:r>
      </w:ins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tersecting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represen</w:t>
      </w:r>
      <w:r>
        <w:rPr>
          <w:spacing w:val="-1"/>
          <w:w w:val="115"/>
        </w:rPr>
        <w:t>t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social</w:t>
      </w:r>
      <w:r>
        <w:rPr>
          <w:spacing w:val="-24"/>
          <w:w w:val="115"/>
        </w:rPr>
        <w:t xml:space="preserve"> </w:t>
      </w:r>
      <w:r>
        <w:rPr>
          <w:w w:val="115"/>
        </w:rPr>
        <w:t>as</w:t>
      </w:r>
      <w:ins w:id="971" w:author="Chris Prickett" w:date="2017-02-12T17:18:00Z">
        <w:r w:rsidR="00C304DD">
          <w:rPr>
            <w:w w:val="115"/>
          </w:rPr>
          <w:t xml:space="preserve"> a</w:t>
        </w:r>
      </w:ins>
      <w:r>
        <w:rPr>
          <w:spacing w:val="-25"/>
          <w:w w:val="115"/>
        </w:rPr>
        <w:t xml:space="preserve"> </w:t>
      </w:r>
      <w:r>
        <w:rPr>
          <w:spacing w:val="-5"/>
          <w:w w:val="115"/>
        </w:rPr>
        <w:t>con</w:t>
      </w:r>
      <w:r>
        <w:rPr>
          <w:spacing w:val="-4"/>
          <w:w w:val="115"/>
        </w:rPr>
        <w:t>tinuit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,</w:t>
      </w:r>
      <w:r>
        <w:rPr>
          <w:spacing w:val="55"/>
          <w:w w:val="116"/>
        </w:rPr>
        <w:t xml:space="preserve"> </w:t>
      </w:r>
      <w:r>
        <w:rPr>
          <w:w w:val="115"/>
        </w:rPr>
        <w:t>what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actually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realit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.</w:t>
      </w:r>
    </w:p>
    <w:p w14:paraId="4399BCF4" w14:textId="77777777" w:rsidR="00A8456E" w:rsidRDefault="00A8456E">
      <w:pPr>
        <w:spacing w:before="1"/>
        <w:rPr>
          <w:rFonts w:ascii="PMingLiU" w:eastAsia="PMingLiU" w:hAnsi="PMingLiU" w:cs="PMingLiU"/>
          <w:sz w:val="27"/>
          <w:szCs w:val="27"/>
        </w:rPr>
      </w:pPr>
    </w:p>
    <w:p w14:paraId="7BF2C7A3" w14:textId="6BC51C39" w:rsidR="00A8456E" w:rsidRDefault="006C1195">
      <w:pPr>
        <w:pStyle w:val="Heading2"/>
        <w:numPr>
          <w:ilvl w:val="2"/>
          <w:numId w:val="4"/>
        </w:numPr>
        <w:tabs>
          <w:tab w:val="left" w:pos="1410"/>
        </w:tabs>
        <w:jc w:val="both"/>
        <w:rPr>
          <w:b w:val="0"/>
          <w:bCs w:val="0"/>
        </w:rPr>
      </w:pPr>
      <w:r>
        <w:rPr>
          <w:w w:val="95"/>
        </w:rPr>
        <w:t>Mapping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actor-net</w:t>
      </w:r>
      <w:r>
        <w:rPr>
          <w:spacing w:val="-3"/>
          <w:w w:val="95"/>
        </w:rPr>
        <w:t>work</w:t>
      </w:r>
      <w:r>
        <w:rPr>
          <w:spacing w:val="-8"/>
          <w:w w:val="95"/>
        </w:rPr>
        <w:t xml:space="preserve"> </w:t>
      </w:r>
      <w:r>
        <w:rPr>
          <w:w w:val="95"/>
        </w:rPr>
        <w:t>distributions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urban</w:t>
      </w:r>
      <w:r>
        <w:rPr>
          <w:spacing w:val="-7"/>
          <w:w w:val="95"/>
        </w:rPr>
        <w:t xml:space="preserve"> </w:t>
      </w:r>
      <w:r>
        <w:rPr>
          <w:w w:val="95"/>
        </w:rPr>
        <w:t>decision</w:t>
      </w:r>
      <w:ins w:id="972" w:author="Chris Prickett" w:date="2017-02-12T18:43:00Z">
        <w:r w:rsidR="00080BC1">
          <w:rPr>
            <w:spacing w:val="-7"/>
            <w:w w:val="95"/>
          </w:rPr>
          <w:t>-</w:t>
        </w:r>
      </w:ins>
      <w:del w:id="973" w:author="Chris Prickett" w:date="2017-02-12T18:43:00Z">
        <w:r w:rsidDel="00080BC1">
          <w:rPr>
            <w:spacing w:val="-7"/>
            <w:w w:val="95"/>
          </w:rPr>
          <w:delText xml:space="preserve"> </w:delText>
        </w:r>
      </w:del>
      <w:r>
        <w:rPr>
          <w:w w:val="95"/>
        </w:rPr>
        <w:t>making</w:t>
      </w:r>
    </w:p>
    <w:p w14:paraId="2BE1A0BE" w14:textId="77777777" w:rsidR="00A8456E" w:rsidRDefault="006C1195">
      <w:pPr>
        <w:pStyle w:val="BodyText"/>
        <w:spacing w:before="196" w:line="293" w:lineRule="auto"/>
        <w:ind w:right="111"/>
        <w:jc w:val="both"/>
      </w:pPr>
      <w:r>
        <w:rPr>
          <w:w w:val="115"/>
        </w:rPr>
        <w:t>Bearing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mind that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initial</w:t>
      </w:r>
      <w:r>
        <w:rPr>
          <w:spacing w:val="-1"/>
          <w:w w:val="115"/>
        </w:rPr>
        <w:t xml:space="preserve"> </w:t>
      </w:r>
      <w:r>
        <w:rPr>
          <w:w w:val="115"/>
        </w:rPr>
        <w:t>actor/actor groups are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identified</w:t>
      </w:r>
      <w:r>
        <w:rPr>
          <w:spacing w:val="-1"/>
          <w:w w:val="115"/>
        </w:rPr>
        <w:t xml:space="preserve"> </w:t>
      </w:r>
      <w:r>
        <w:rPr>
          <w:w w:val="115"/>
        </w:rPr>
        <w:t>through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morphology</w:t>
      </w:r>
      <w:r>
        <w:rPr>
          <w:spacing w:val="23"/>
          <w:w w:val="110"/>
        </w:rPr>
        <w:t xml:space="preserve"> </w:t>
      </w:r>
      <w:r>
        <w:rPr>
          <w:w w:val="115"/>
        </w:rPr>
        <w:t>of</w:t>
      </w:r>
      <w:r>
        <w:rPr>
          <w:spacing w:val="-26"/>
          <w:w w:val="115"/>
        </w:rPr>
        <w:t xml:space="preserve"> </w:t>
      </w:r>
      <w:r>
        <w:rPr>
          <w:w w:val="115"/>
        </w:rPr>
        <w:t>urban</w:t>
      </w:r>
      <w:r>
        <w:rPr>
          <w:spacing w:val="-25"/>
          <w:w w:val="115"/>
        </w:rPr>
        <w:t xml:space="preserve"> </w:t>
      </w:r>
      <w:r>
        <w:rPr>
          <w:w w:val="115"/>
        </w:rPr>
        <w:t>decision-making,</w:t>
      </w:r>
      <w:r>
        <w:rPr>
          <w:spacing w:val="-23"/>
          <w:w w:val="115"/>
        </w:rPr>
        <w:t xml:space="preserve"> </w:t>
      </w:r>
      <w:r>
        <w:rPr>
          <w:w w:val="115"/>
        </w:rPr>
        <w:t>this</w:t>
      </w:r>
      <w:r>
        <w:rPr>
          <w:spacing w:val="-26"/>
          <w:w w:val="115"/>
        </w:rPr>
        <w:t xml:space="preserve"> </w:t>
      </w:r>
      <w:r>
        <w:rPr>
          <w:spacing w:val="-2"/>
          <w:w w:val="115"/>
        </w:rPr>
        <w:t>extensive</w:t>
      </w:r>
      <w:r>
        <w:rPr>
          <w:spacing w:val="-25"/>
          <w:w w:val="115"/>
        </w:rPr>
        <w:t xml:space="preserve"> </w:t>
      </w:r>
      <w:r>
        <w:rPr>
          <w:w w:val="115"/>
        </w:rPr>
        <w:t>ANT</w:t>
      </w:r>
      <w:r>
        <w:rPr>
          <w:spacing w:val="-25"/>
          <w:w w:val="115"/>
        </w:rPr>
        <w:t xml:space="preserve"> </w:t>
      </w:r>
      <w:r>
        <w:rPr>
          <w:w w:val="115"/>
        </w:rPr>
        <w:t>analysis</w:t>
      </w:r>
      <w:r>
        <w:rPr>
          <w:spacing w:val="-25"/>
          <w:w w:val="115"/>
        </w:rPr>
        <w:t xml:space="preserve"> </w:t>
      </w:r>
      <w:r>
        <w:rPr>
          <w:w w:val="115"/>
        </w:rPr>
        <w:t>has</w:t>
      </w:r>
      <w:r>
        <w:rPr>
          <w:spacing w:val="-25"/>
          <w:w w:val="115"/>
        </w:rPr>
        <w:t xml:space="preserve"> </w:t>
      </w:r>
      <w:r>
        <w:rPr>
          <w:w w:val="115"/>
        </w:rPr>
        <w:t>argued</w:t>
      </w:r>
      <w:r>
        <w:rPr>
          <w:spacing w:val="-25"/>
          <w:w w:val="115"/>
        </w:rPr>
        <w:t xml:space="preserve"> </w:t>
      </w:r>
      <w:r>
        <w:rPr>
          <w:w w:val="115"/>
        </w:rPr>
        <w:t>in</w:t>
      </w:r>
      <w:r>
        <w:rPr>
          <w:spacing w:val="-26"/>
          <w:w w:val="115"/>
        </w:rPr>
        <w:t xml:space="preserve"> </w:t>
      </w:r>
      <w:proofErr w:type="spellStart"/>
      <w:r>
        <w:rPr>
          <w:spacing w:val="-3"/>
          <w:w w:val="115"/>
        </w:rPr>
        <w:t>fav</w:t>
      </w:r>
      <w:r>
        <w:rPr>
          <w:spacing w:val="-2"/>
          <w:w w:val="115"/>
        </w:rPr>
        <w:t>our</w:t>
      </w:r>
      <w:proofErr w:type="spellEnd"/>
      <w:r>
        <w:rPr>
          <w:spacing w:val="-25"/>
          <w:w w:val="115"/>
        </w:rPr>
        <w:t xml:space="preserve"> </w:t>
      </w:r>
      <w:r>
        <w:rPr>
          <w:w w:val="115"/>
        </w:rPr>
        <w:t>of</w:t>
      </w:r>
      <w:r>
        <w:rPr>
          <w:spacing w:val="-25"/>
          <w:w w:val="115"/>
        </w:rPr>
        <w:t xml:space="preserve"> </w:t>
      </w:r>
      <w:r>
        <w:rPr>
          <w:spacing w:val="-2"/>
          <w:w w:val="115"/>
        </w:rPr>
        <w:t>represen</w:t>
      </w:r>
      <w:r>
        <w:rPr>
          <w:spacing w:val="-1"/>
          <w:w w:val="115"/>
        </w:rPr>
        <w:t>ting</w:t>
      </w:r>
      <w:r>
        <w:rPr>
          <w:spacing w:val="28"/>
          <w:w w:val="116"/>
        </w:rPr>
        <w:t xml:space="preserve"> </w:t>
      </w:r>
      <w:r>
        <w:rPr>
          <w:w w:val="115"/>
        </w:rPr>
        <w:t>its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amenability/conduct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terms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ov</w:t>
      </w:r>
      <w:r>
        <w:rPr>
          <w:spacing w:val="-2"/>
          <w:w w:val="115"/>
        </w:rPr>
        <w:t>erlap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collision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differen</w:t>
      </w:r>
      <w:r>
        <w:rPr>
          <w:spacing w:val="-1"/>
          <w:w w:val="115"/>
        </w:rPr>
        <w:t>t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51"/>
          <w:w w:val="110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works.</w:t>
      </w:r>
    </w:p>
    <w:p w14:paraId="09E05B7D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7F22824E" w14:textId="72DFDD86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Most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ins w:id="974" w:author="Chris Prickett" w:date="2017-02-12T17:19:00Z">
        <w:r w:rsidR="00C304DD">
          <w:rPr>
            <w:spacing w:val="26"/>
            <w:w w:val="115"/>
          </w:rPr>
          <w:t xml:space="preserve">the </w:t>
        </w:r>
      </w:ins>
      <w:r>
        <w:rPr>
          <w:w w:val="115"/>
        </w:rPr>
        <w:t>preexisting</w:t>
      </w:r>
      <w:r>
        <w:rPr>
          <w:spacing w:val="27"/>
          <w:w w:val="115"/>
        </w:rPr>
        <w:t xml:space="preserve"> </w:t>
      </w:r>
      <w:r>
        <w:rPr>
          <w:w w:val="115"/>
        </w:rPr>
        <w:t>methodological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approac</w:t>
      </w:r>
      <w:r>
        <w:rPr>
          <w:spacing w:val="-2"/>
          <w:w w:val="115"/>
        </w:rPr>
        <w:t>hes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urban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26"/>
          <w:w w:val="115"/>
        </w:rPr>
        <w:t xml:space="preserve"> </w:t>
      </w:r>
      <w:r>
        <w:rPr>
          <w:w w:val="115"/>
        </w:rPr>
        <w:t>studies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w w:val="115"/>
        </w:rPr>
        <w:t>sider</w:t>
      </w:r>
      <w:r>
        <w:rPr>
          <w:spacing w:val="-9"/>
          <w:w w:val="115"/>
        </w:rPr>
        <w:t xml:space="preserve"> </w:t>
      </w:r>
      <w:r>
        <w:rPr>
          <w:w w:val="115"/>
        </w:rPr>
        <w:t>certain</w:t>
      </w:r>
      <w:r>
        <w:rPr>
          <w:spacing w:val="-8"/>
          <w:w w:val="115"/>
        </w:rPr>
        <w:t xml:space="preserve"> </w:t>
      </w:r>
      <w:r>
        <w:rPr>
          <w:w w:val="115"/>
        </w:rPr>
        <w:t>socially</w:t>
      </w:r>
      <w:r>
        <w:rPr>
          <w:spacing w:val="-7"/>
          <w:w w:val="115"/>
        </w:rPr>
        <w:t xml:space="preserve"> </w:t>
      </w:r>
      <w:r>
        <w:rPr>
          <w:w w:val="115"/>
        </w:rPr>
        <w:t>bounded</w:t>
      </w:r>
      <w:r>
        <w:rPr>
          <w:spacing w:val="-8"/>
          <w:w w:val="115"/>
        </w:rPr>
        <w:t xml:space="preserve"> </w:t>
      </w:r>
      <w:r>
        <w:rPr>
          <w:w w:val="115"/>
        </w:rPr>
        <w:t>explanations</w:t>
      </w:r>
      <w:r>
        <w:rPr>
          <w:spacing w:val="-7"/>
          <w:w w:val="115"/>
        </w:rPr>
        <w:t xml:space="preserve"> </w:t>
      </w:r>
      <w:ins w:id="975" w:author="Chris Prickett" w:date="2017-02-12T17:19:00Z">
        <w:r w:rsidR="00C304DD">
          <w:rPr>
            <w:spacing w:val="-3"/>
            <w:w w:val="115"/>
          </w:rPr>
          <w:t>such as</w:t>
        </w:r>
      </w:ins>
      <w:del w:id="976" w:author="Chris Prickett" w:date="2017-02-12T17:19:00Z">
        <w:r w:rsidDel="00C304DD">
          <w:rPr>
            <w:spacing w:val="-3"/>
            <w:w w:val="115"/>
          </w:rPr>
          <w:delText>like</w:delText>
        </w:r>
      </w:del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dichotomies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importance-influence,</w:t>
      </w:r>
      <w:r>
        <w:rPr>
          <w:spacing w:val="46"/>
          <w:w w:val="111"/>
        </w:rPr>
        <w:t xml:space="preserve"> </w:t>
      </w:r>
      <w:r>
        <w:rPr>
          <w:spacing w:val="-2"/>
          <w:w w:val="115"/>
        </w:rPr>
        <w:t>impact-priorit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ower-in</w:t>
      </w:r>
      <w:r>
        <w:rPr>
          <w:spacing w:val="-1"/>
          <w:w w:val="115"/>
        </w:rPr>
        <w:t>terest,</w:t>
      </w:r>
      <w:r>
        <w:rPr>
          <w:spacing w:val="8"/>
          <w:w w:val="115"/>
        </w:rPr>
        <w:t xml:space="preserve"> </w:t>
      </w:r>
      <w:r>
        <w:rPr>
          <w:w w:val="115"/>
        </w:rPr>
        <w:t>support-opposition,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constructive-destructiv</w:t>
      </w:r>
      <w:r>
        <w:rPr>
          <w:spacing w:val="-2"/>
          <w:w w:val="115"/>
        </w:rPr>
        <w:t>e</w:t>
      </w:r>
      <w:r>
        <w:rPr>
          <w:spacing w:val="9"/>
          <w:w w:val="115"/>
        </w:rPr>
        <w:t xml:space="preserve"> </w:t>
      </w:r>
      <w:r>
        <w:rPr>
          <w:w w:val="115"/>
        </w:rPr>
        <w:t>attitude</w:t>
      </w:r>
      <w:r>
        <w:rPr>
          <w:spacing w:val="67"/>
          <w:w w:val="122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self-con</w:t>
      </w:r>
      <w:r>
        <w:rPr>
          <w:spacing w:val="-1"/>
          <w:w w:val="115"/>
        </w:rPr>
        <w:t>tain</w:t>
      </w:r>
      <w:r>
        <w:rPr>
          <w:spacing w:val="-2"/>
          <w:w w:val="115"/>
        </w:rPr>
        <w:t>ing</w:t>
      </w:r>
      <w:r>
        <w:rPr>
          <w:spacing w:val="4"/>
          <w:w w:val="115"/>
        </w:rPr>
        <w:t xml:space="preserve"> </w:t>
      </w:r>
      <w:r>
        <w:rPr>
          <w:w w:val="115"/>
        </w:rPr>
        <w:t>explanatory</w:t>
      </w:r>
      <w:r>
        <w:rPr>
          <w:spacing w:val="5"/>
          <w:w w:val="115"/>
        </w:rPr>
        <w:t xml:space="preserve"> </w:t>
      </w:r>
      <w:r>
        <w:rPr>
          <w:w w:val="115"/>
        </w:rPr>
        <w:t>categories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mapping</w:t>
      </w:r>
      <w:r>
        <w:rPr>
          <w:spacing w:val="5"/>
          <w:w w:val="115"/>
        </w:rPr>
        <w:t xml:space="preserve"> </w:t>
      </w:r>
      <w:r>
        <w:rPr>
          <w:w w:val="115"/>
        </w:rPr>
        <w:t>actor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stak</w:t>
      </w:r>
      <w:r>
        <w:rPr>
          <w:spacing w:val="-2"/>
          <w:w w:val="115"/>
        </w:rPr>
        <w:t>eholder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</w:t>
      </w:r>
      <w:r>
        <w:rPr>
          <w:spacing w:val="35"/>
          <w:w w:val="147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2"/>
          <w:w w:val="115"/>
        </w:rPr>
        <w:t xml:space="preserve"> </w:t>
      </w:r>
      <w:r>
        <w:rPr>
          <w:w w:val="115"/>
        </w:rPr>
        <w:t>realm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ins w:id="977" w:author="Chris Prickett" w:date="2017-02-12T17:19:00Z">
        <w:r w:rsidR="00C304DD">
          <w:rPr>
            <w:spacing w:val="-3"/>
            <w:w w:val="115"/>
          </w:rPr>
          <w:t xml:space="preserve"> the</w:t>
        </w:r>
      </w:ins>
      <w:r>
        <w:rPr>
          <w:spacing w:val="-2"/>
          <w:w w:val="115"/>
        </w:rPr>
        <w:t xml:space="preserve"> </w:t>
      </w:r>
      <w:r>
        <w:rPr>
          <w:w w:val="115"/>
        </w:rPr>
        <w:t>ANT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 xml:space="preserve">approach </w:t>
      </w:r>
      <w:r>
        <w:rPr>
          <w:w w:val="115"/>
        </w:rPr>
        <w:t>starts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other</w:t>
      </w:r>
      <w:r>
        <w:rPr>
          <w:spacing w:val="-1"/>
          <w:w w:val="115"/>
        </w:rPr>
        <w:t xml:space="preserve"> </w:t>
      </w:r>
      <w:r>
        <w:rPr>
          <w:w w:val="115"/>
        </w:rPr>
        <w:t>end,</w:t>
      </w:r>
      <w:r>
        <w:rPr>
          <w:spacing w:val="-2"/>
          <w:w w:val="115"/>
        </w:rPr>
        <w:t xml:space="preserve"> </w:t>
      </w:r>
      <w:r>
        <w:rPr>
          <w:w w:val="115"/>
        </w:rPr>
        <w:t>flattening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9"/>
        </w:rPr>
        <w:t xml:space="preserve"> </w:t>
      </w:r>
      <w:r>
        <w:rPr>
          <w:spacing w:val="1"/>
          <w:w w:val="115"/>
        </w:rPr>
        <w:t>social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unit</w:t>
      </w:r>
      <w:r>
        <w:rPr>
          <w:spacing w:val="-3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all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-8"/>
          <w:w w:val="115"/>
        </w:rPr>
        <w:t xml:space="preserve"> </w:t>
      </w:r>
      <w:r>
        <w:rPr>
          <w:w w:val="115"/>
        </w:rPr>
        <w:t>actors.</w:t>
      </w:r>
      <w:r>
        <w:rPr>
          <w:spacing w:val="20"/>
          <w:w w:val="115"/>
        </w:rPr>
        <w:t xml:space="preserve"> </w:t>
      </w:r>
      <w:r>
        <w:rPr>
          <w:w w:val="115"/>
        </w:rPr>
        <w:t>Only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afterwards,</w:t>
      </w:r>
      <w:r>
        <w:rPr>
          <w:spacing w:val="-5"/>
          <w:w w:val="115"/>
        </w:rPr>
        <w:t xml:space="preserve"> </w:t>
      </w:r>
      <w:ins w:id="978" w:author="Chris Prickett" w:date="2017-02-12T17:21:00Z">
        <w:r w:rsidR="00695567">
          <w:rPr>
            <w:spacing w:val="-5"/>
            <w:w w:val="115"/>
          </w:rPr>
          <w:t xml:space="preserve">do the </w:t>
        </w:r>
      </w:ins>
      <w:r>
        <w:rPr>
          <w:w w:val="115"/>
        </w:rPr>
        <w:t>generating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37"/>
          <w:w w:val="112"/>
        </w:rPr>
        <w:t xml:space="preserve"> </w:t>
      </w:r>
      <w:r>
        <w:rPr>
          <w:spacing w:val="-2"/>
          <w:w w:val="115"/>
        </w:rPr>
        <w:t>themselves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tain</w:t>
      </w:r>
      <w:del w:id="979" w:author="Chris Prickett" w:date="2017-02-12T17:21:00Z">
        <w:r w:rsidDel="00695567">
          <w:rPr>
            <w:spacing w:val="-3"/>
            <w:w w:val="115"/>
          </w:rPr>
          <w:delText xml:space="preserve"> </w:delText>
        </w:r>
        <w:r w:rsidDel="00695567">
          <w:rPr>
            <w:w w:val="115"/>
          </w:rPr>
          <w:delText>the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"/>
          <w:w w:val="115"/>
        </w:rPr>
        <w:t xml:space="preserve"> </w:t>
      </w:r>
      <w:del w:id="980" w:author="Chris Prickett" w:date="2017-02-12T17:21:00Z">
        <w:r w:rsidDel="00695567">
          <w:rPr>
            <w:w w:val="115"/>
          </w:rPr>
          <w:delText>up</w:delText>
        </w:r>
        <w:r w:rsidDel="00695567">
          <w:rPr>
            <w:spacing w:val="1"/>
            <w:w w:val="115"/>
          </w:rPr>
          <w:delText>on</w:delText>
        </w:r>
        <w:r w:rsidDel="00695567">
          <w:rPr>
            <w:spacing w:val="-3"/>
            <w:w w:val="115"/>
          </w:rPr>
          <w:delText xml:space="preserve"> </w:delText>
        </w:r>
      </w:del>
      <w:ins w:id="981" w:author="Chris Prickett" w:date="2017-02-12T17:21:00Z">
        <w:r w:rsidR="00695567">
          <w:rPr>
            <w:w w:val="115"/>
          </w:rPr>
          <w:t>on</w:t>
        </w:r>
        <w:r w:rsidR="00695567">
          <w:rPr>
            <w:spacing w:val="-3"/>
            <w:w w:val="115"/>
          </w:rPr>
          <w:t xml:space="preserve"> </w:t>
        </w:r>
      </w:ins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2"/>
          <w:w w:val="115"/>
        </w:rPr>
        <w:t xml:space="preserve"> w</w:t>
      </w:r>
      <w:r>
        <w:rPr>
          <w:spacing w:val="-1"/>
          <w:w w:val="115"/>
        </w:rPr>
        <w:t>orld.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manner,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ground-up</w:t>
      </w:r>
      <w:r>
        <w:rPr>
          <w:spacing w:val="25"/>
          <w:w w:val="113"/>
        </w:rPr>
        <w:t xml:space="preserve"> </w:t>
      </w:r>
      <w:r>
        <w:rPr>
          <w:w w:val="115"/>
        </w:rPr>
        <w:t>ANT</w:t>
      </w:r>
      <w:r>
        <w:rPr>
          <w:spacing w:val="-28"/>
          <w:w w:val="115"/>
        </w:rPr>
        <w:t xml:space="preserve"> </w:t>
      </w:r>
      <w:r>
        <w:rPr>
          <w:w w:val="115"/>
        </w:rPr>
        <w:t>analysis</w:t>
      </w:r>
      <w:r>
        <w:rPr>
          <w:spacing w:val="-27"/>
          <w:w w:val="115"/>
        </w:rPr>
        <w:t xml:space="preserve"> </w:t>
      </w:r>
      <w:r>
        <w:rPr>
          <w:w w:val="115"/>
        </w:rPr>
        <w:t>performed</w:t>
      </w:r>
      <w:r>
        <w:rPr>
          <w:spacing w:val="-27"/>
          <w:w w:val="115"/>
        </w:rPr>
        <w:t xml:space="preserve"> </w:t>
      </w:r>
      <w:r>
        <w:rPr>
          <w:w w:val="115"/>
        </w:rPr>
        <w:t>herein</w:t>
      </w:r>
      <w:r>
        <w:rPr>
          <w:spacing w:val="-28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vides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spacing w:val="-2"/>
          <w:w w:val="115"/>
        </w:rPr>
        <w:t>answers</w:t>
      </w:r>
      <w:r>
        <w:rPr>
          <w:spacing w:val="-27"/>
          <w:w w:val="115"/>
        </w:rPr>
        <w:t xml:space="preserve"> </w:t>
      </w:r>
      <w:r>
        <w:rPr>
          <w:w w:val="115"/>
        </w:rPr>
        <w:t>on</w:t>
      </w:r>
      <w:r>
        <w:rPr>
          <w:spacing w:val="-28"/>
          <w:w w:val="115"/>
        </w:rPr>
        <w:t xml:space="preserve"> </w:t>
      </w:r>
      <w:r>
        <w:rPr>
          <w:spacing w:val="-3"/>
          <w:w w:val="115"/>
        </w:rPr>
        <w:t>how</w:t>
      </w:r>
      <w:r>
        <w:rPr>
          <w:spacing w:val="-27"/>
          <w:w w:val="115"/>
        </w:rPr>
        <w:t xml:space="preserve"> </w:t>
      </w:r>
      <w:r>
        <w:rPr>
          <w:w w:val="115"/>
        </w:rPr>
        <w:t>urban</w:t>
      </w:r>
      <w:r>
        <w:rPr>
          <w:spacing w:val="-27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-28"/>
          <w:w w:val="115"/>
        </w:rPr>
        <w:t xml:space="preserve"> </w:t>
      </w:r>
      <w:r>
        <w:rPr>
          <w:w w:val="115"/>
        </w:rPr>
        <w:t>is</w:t>
      </w:r>
      <w:r>
        <w:rPr>
          <w:spacing w:val="-27"/>
          <w:w w:val="115"/>
        </w:rPr>
        <w:t xml:space="preserve"> </w:t>
      </w:r>
      <w:r>
        <w:rPr>
          <w:w w:val="115"/>
        </w:rPr>
        <w:t>processed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ables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argumentation</w:t>
      </w:r>
      <w:r>
        <w:rPr>
          <w:spacing w:val="5"/>
          <w:w w:val="115"/>
        </w:rPr>
        <w:t xml:space="preserve"> </w:t>
      </w:r>
      <w:ins w:id="982" w:author="Chris Prickett" w:date="2017-02-12T17:21:00Z">
        <w:r w:rsidR="00695567">
          <w:rPr>
            <w:w w:val="115"/>
          </w:rPr>
          <w:t>for</w:t>
        </w:r>
      </w:ins>
      <w:del w:id="983" w:author="Chris Prickett" w:date="2017-02-12T17:21:00Z">
        <w:r w:rsidDel="00695567">
          <w:rPr>
            <w:w w:val="115"/>
          </w:rPr>
          <w:delText>on</w:delText>
        </w:r>
      </w:del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why</w:t>
      </w:r>
      <w:r>
        <w:rPr>
          <w:spacing w:val="5"/>
          <w:w w:val="115"/>
        </w:rPr>
        <w:t xml:space="preserve"> </w:t>
      </w:r>
      <w:del w:id="984" w:author="Chris Prickett" w:date="2017-02-12T17:22:00Z">
        <w:r w:rsidDel="00695567">
          <w:rPr>
            <w:spacing w:val="-1"/>
            <w:w w:val="115"/>
          </w:rPr>
          <w:delText>m</w:delText>
        </w:r>
        <w:r w:rsidDel="00695567">
          <w:rPr>
            <w:spacing w:val="-2"/>
            <w:w w:val="115"/>
          </w:rPr>
          <w:delText>en</w:delText>
        </w:r>
        <w:r w:rsidDel="00695567">
          <w:rPr>
            <w:spacing w:val="-1"/>
            <w:w w:val="115"/>
          </w:rPr>
          <w:delText>tioned</w:delText>
        </w:r>
        <w:r w:rsidDel="00695567">
          <w:rPr>
            <w:spacing w:val="6"/>
            <w:w w:val="115"/>
          </w:rPr>
          <w:delText xml:space="preserve"> </w:delText>
        </w:r>
      </w:del>
      <w:ins w:id="985" w:author="Chris Prickett" w:date="2017-02-12T17:22:00Z">
        <w:r w:rsidR="00695567">
          <w:rPr>
            <w:spacing w:val="-1"/>
            <w:w w:val="115"/>
          </w:rPr>
          <w:t>these</w:t>
        </w:r>
        <w:r w:rsidR="00695567">
          <w:rPr>
            <w:spacing w:val="6"/>
            <w:w w:val="115"/>
          </w:rPr>
          <w:t xml:space="preserve"> </w:t>
        </w:r>
      </w:ins>
      <w:r>
        <w:rPr>
          <w:w w:val="115"/>
        </w:rPr>
        <w:t>social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dichotomies</w:t>
      </w:r>
      <w:r>
        <w:rPr>
          <w:spacing w:val="63"/>
          <w:w w:val="112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still</w:t>
      </w:r>
      <w:r>
        <w:rPr>
          <w:spacing w:val="-4"/>
          <w:w w:val="115"/>
        </w:rPr>
        <w:t xml:space="preserve"> </w:t>
      </w:r>
      <w:r>
        <w:rPr>
          <w:w w:val="115"/>
        </w:rPr>
        <w:t>at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stak</w:t>
      </w:r>
      <w:r>
        <w:rPr>
          <w:spacing w:val="-3"/>
          <w:w w:val="115"/>
        </w:rPr>
        <w:t>e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neighbourhoods</w:t>
      </w:r>
      <w:proofErr w:type="spellEnd"/>
      <w:r>
        <w:rPr>
          <w:w w:val="115"/>
        </w:rPr>
        <w:t>.</w:t>
      </w:r>
    </w:p>
    <w:p w14:paraId="69EDD781" w14:textId="6060E02E" w:rsidR="00A8456E" w:rsidRDefault="006C1195">
      <w:pPr>
        <w:pStyle w:val="BodyText"/>
        <w:spacing w:before="15" w:line="293" w:lineRule="auto"/>
        <w:ind w:right="111"/>
        <w:jc w:val="both"/>
      </w:pPr>
      <w:r>
        <w:rPr>
          <w:spacing w:val="-4"/>
          <w:w w:val="115"/>
        </w:rPr>
        <w:t>T</w:t>
      </w:r>
      <w:r>
        <w:rPr>
          <w:spacing w:val="-5"/>
          <w:w w:val="115"/>
        </w:rPr>
        <w:t>able</w:t>
      </w:r>
      <w:r>
        <w:rPr>
          <w:spacing w:val="23"/>
          <w:w w:val="115"/>
        </w:rPr>
        <w:t xml:space="preserve"> </w:t>
      </w:r>
      <w:r>
        <w:rPr>
          <w:w w:val="115"/>
        </w:rPr>
        <w:t>5</w:t>
      </w:r>
      <w:r>
        <w:rPr>
          <w:spacing w:val="23"/>
          <w:w w:val="115"/>
        </w:rPr>
        <w:t xml:space="preserve"> </w:t>
      </w:r>
      <w:r>
        <w:rPr>
          <w:w w:val="115"/>
        </w:rPr>
        <w:t>incorporates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listing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man</w:t>
      </w:r>
      <w:r>
        <w:rPr>
          <w:spacing w:val="-3"/>
          <w:w w:val="115"/>
        </w:rPr>
        <w:t>y</w:t>
      </w:r>
      <w:r>
        <w:rPr>
          <w:spacing w:val="23"/>
          <w:w w:val="115"/>
        </w:rPr>
        <w:t xml:space="preserve"> </w:t>
      </w:r>
      <w:r>
        <w:rPr>
          <w:w w:val="115"/>
        </w:rPr>
        <w:t>actors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(vertical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horizon</w:t>
      </w:r>
      <w:r>
        <w:rPr>
          <w:spacing w:val="-1"/>
          <w:w w:val="115"/>
        </w:rPr>
        <w:t>tal),</w:t>
      </w:r>
      <w:r>
        <w:rPr>
          <w:spacing w:val="28"/>
          <w:w w:val="115"/>
        </w:rPr>
        <w:t xml:space="preserve"> </w:t>
      </w:r>
      <w:ins w:id="986" w:author="Chris Prickett" w:date="2017-02-12T17:22:00Z">
        <w:r w:rsidR="00695567">
          <w:rPr>
            <w:spacing w:val="28"/>
            <w:w w:val="115"/>
          </w:rPr>
          <w:t xml:space="preserve">in </w:t>
        </w:r>
      </w:ins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lastRenderedPageBreak/>
        <w:t>reference</w:t>
      </w:r>
      <w:r>
        <w:rPr>
          <w:spacing w:val="31"/>
          <w:w w:val="109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space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their</w:t>
      </w:r>
      <w:r>
        <w:rPr>
          <w:spacing w:val="23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22"/>
          <w:w w:val="115"/>
        </w:rPr>
        <w:t xml:space="preserve"> </w:t>
      </w:r>
      <w:r>
        <w:rPr>
          <w:w w:val="115"/>
        </w:rPr>
        <w:t>through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morphology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urban</w:t>
      </w:r>
      <w:r>
        <w:rPr>
          <w:spacing w:val="22"/>
          <w:w w:val="115"/>
        </w:rPr>
        <w:t xml:space="preserve"> </w:t>
      </w:r>
      <w:r>
        <w:rPr>
          <w:w w:val="115"/>
        </w:rPr>
        <w:t>decision</w:t>
      </w:r>
    </w:p>
    <w:p w14:paraId="647162BA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6CE564DD" w14:textId="285A4512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making</w:t>
      </w:r>
      <w:r>
        <w:rPr>
          <w:spacing w:val="10"/>
          <w:w w:val="115"/>
        </w:rPr>
        <w:t xml:space="preserve"> </w:t>
      </w:r>
      <w:r>
        <w:rPr>
          <w:w w:val="115"/>
        </w:rPr>
        <w:t>(columns).</w:t>
      </w:r>
      <w:r>
        <w:rPr>
          <w:spacing w:val="49"/>
          <w:w w:val="115"/>
        </w:rPr>
        <w:t xml:space="preserve"> </w:t>
      </w:r>
      <w:r>
        <w:rPr>
          <w:w w:val="115"/>
        </w:rPr>
        <w:t>Through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table,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main</w:t>
      </w:r>
      <w:r>
        <w:rPr>
          <w:spacing w:val="10"/>
          <w:w w:val="115"/>
        </w:rPr>
        <w:t xml:space="preserve"> </w:t>
      </w:r>
      <w:r>
        <w:rPr>
          <w:w w:val="115"/>
        </w:rPr>
        <w:t>agency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action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associated</w:t>
      </w:r>
      <w:r>
        <w:rPr>
          <w:spacing w:val="10"/>
          <w:w w:val="115"/>
        </w:rPr>
        <w:t xml:space="preserve"> </w:t>
      </w:r>
      <w:r>
        <w:rPr>
          <w:w w:val="115"/>
        </w:rPr>
        <w:t>with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9"/>
        </w:rPr>
        <w:t xml:space="preserve"> </w:t>
      </w:r>
      <w:r>
        <w:rPr>
          <w:w w:val="115"/>
        </w:rPr>
        <w:t>actors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ins w:id="987" w:author="Chris Prickett" w:date="2017-02-12T17:23:00Z">
        <w:r w:rsidR="00695567">
          <w:rPr>
            <w:spacing w:val="-9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9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(ro</w:t>
      </w:r>
      <w:r>
        <w:rPr>
          <w:spacing w:val="-2"/>
          <w:w w:val="115"/>
        </w:rPr>
        <w:t>ws).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r>
        <w:rPr>
          <w:spacing w:val="-8"/>
          <w:w w:val="115"/>
        </w:rPr>
        <w:t xml:space="preserve"> </w:t>
      </w:r>
      <w:r>
        <w:rPr>
          <w:w w:val="115"/>
        </w:rPr>
        <w:t>their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terconnections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other</w:t>
      </w:r>
      <w:r>
        <w:rPr>
          <w:spacing w:val="35"/>
          <w:w w:val="116"/>
        </w:rPr>
        <w:t xml:space="preserve"> </w:t>
      </w:r>
      <w:r>
        <w:rPr>
          <w:w w:val="115"/>
        </w:rPr>
        <w:t>actors</w:t>
      </w:r>
      <w:r>
        <w:rPr>
          <w:spacing w:val="10"/>
          <w:w w:val="115"/>
        </w:rPr>
        <w:t xml:space="preserve"> </w:t>
      </w:r>
      <w:r>
        <w:rPr>
          <w:w w:val="115"/>
        </w:rPr>
        <w:t>through</w:t>
      </w:r>
      <w:r>
        <w:rPr>
          <w:spacing w:val="10"/>
          <w:w w:val="115"/>
        </w:rPr>
        <w:t xml:space="preserve"> </w:t>
      </w:r>
      <w:r>
        <w:rPr>
          <w:w w:val="115"/>
        </w:rPr>
        <w:t>urban</w:t>
      </w:r>
      <w:r>
        <w:rPr>
          <w:spacing w:val="11"/>
          <w:w w:val="115"/>
        </w:rPr>
        <w:t xml:space="preserve"> </w:t>
      </w:r>
      <w:r>
        <w:rPr>
          <w:w w:val="115"/>
        </w:rPr>
        <w:t>decision-making</w:t>
      </w:r>
      <w:r>
        <w:rPr>
          <w:spacing w:val="10"/>
          <w:w w:val="115"/>
        </w:rPr>
        <w:t xml:space="preserve"> </w:t>
      </w:r>
      <w:r>
        <w:rPr>
          <w:spacing w:val="-4"/>
          <w:w w:val="115"/>
        </w:rPr>
        <w:t>layers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w w:val="115"/>
        </w:rPr>
        <w:t>also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haracterized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10"/>
          <w:w w:val="115"/>
        </w:rPr>
        <w:t xml:space="preserve"> </w:t>
      </w:r>
      <w:r>
        <w:rPr>
          <w:w w:val="115"/>
        </w:rPr>
        <w:t>effects</w:t>
      </w:r>
      <w:r>
        <w:rPr>
          <w:spacing w:val="27"/>
          <w:w w:val="106"/>
        </w:rPr>
        <w:t xml:space="preserve"> </w:t>
      </w:r>
      <w:r>
        <w:rPr>
          <w:w w:val="115"/>
        </w:rPr>
        <w:t>they</w:t>
      </w:r>
      <w:r>
        <w:rPr>
          <w:spacing w:val="-16"/>
          <w:w w:val="115"/>
        </w:rPr>
        <w:t xml:space="preserve"> </w:t>
      </w:r>
      <w:r>
        <w:rPr>
          <w:w w:val="115"/>
        </w:rPr>
        <w:t>produce</w:t>
      </w:r>
      <w:r>
        <w:rPr>
          <w:spacing w:val="-15"/>
          <w:w w:val="115"/>
        </w:rPr>
        <w:t xml:space="preserve"> </w:t>
      </w:r>
      <w:r>
        <w:rPr>
          <w:w w:val="115"/>
        </w:rPr>
        <w:t>within</w:t>
      </w:r>
      <w:r>
        <w:rPr>
          <w:spacing w:val="-15"/>
          <w:w w:val="115"/>
        </w:rPr>
        <w:t xml:space="preserve"> </w:t>
      </w:r>
      <w:r>
        <w:rPr>
          <w:w w:val="115"/>
        </w:rPr>
        <w:t>these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works</w:t>
      </w:r>
      <w:r>
        <w:rPr>
          <w:spacing w:val="-14"/>
          <w:w w:val="115"/>
        </w:rPr>
        <w:t xml:space="preserve"> </w:t>
      </w:r>
      <w:r>
        <w:rPr>
          <w:w w:val="115"/>
        </w:rPr>
        <w:t>(political,</w:t>
      </w:r>
      <w:r>
        <w:rPr>
          <w:spacing w:val="-13"/>
          <w:w w:val="115"/>
        </w:rPr>
        <w:t xml:space="preserve"> </w:t>
      </w:r>
      <w:r>
        <w:rPr>
          <w:w w:val="115"/>
        </w:rPr>
        <w:t>economic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cultural</w:t>
      </w:r>
      <w:r>
        <w:rPr>
          <w:spacing w:val="-14"/>
          <w:w w:val="115"/>
        </w:rPr>
        <w:t xml:space="preserve"> </w:t>
      </w:r>
      <w:r>
        <w:rPr>
          <w:w w:val="115"/>
        </w:rPr>
        <w:t>aspects:</w:t>
      </w:r>
      <w:r>
        <w:rPr>
          <w:spacing w:val="8"/>
          <w:w w:val="115"/>
        </w:rPr>
        <w:t xml:space="preserve"> </w:t>
      </w:r>
      <w:r>
        <w:rPr>
          <w:w w:val="115"/>
        </w:rPr>
        <w:t>1-22).</w:t>
      </w:r>
    </w:p>
    <w:p w14:paraId="375B76AF" w14:textId="77777777" w:rsidR="00A8456E" w:rsidRDefault="00A8456E">
      <w:pPr>
        <w:spacing w:before="4"/>
        <w:rPr>
          <w:rFonts w:ascii="PMingLiU" w:eastAsia="PMingLiU" w:hAnsi="PMingLiU" w:cs="PMingLiU"/>
          <w:sz w:val="31"/>
          <w:szCs w:val="31"/>
        </w:rPr>
      </w:pPr>
    </w:p>
    <w:p w14:paraId="4AE4EFEA" w14:textId="77777777" w:rsidR="00A8456E" w:rsidRDefault="006C1195">
      <w:pPr>
        <w:pStyle w:val="Heading3"/>
        <w:ind w:left="926" w:firstLine="0"/>
        <w:rPr>
          <w:b w:val="0"/>
          <w:bCs w:val="0"/>
        </w:rPr>
      </w:pPr>
      <w:r>
        <w:rPr>
          <w:w w:val="95"/>
        </w:rPr>
        <w:t>Biased</w:t>
      </w:r>
      <w:r>
        <w:rPr>
          <w:spacing w:val="26"/>
          <w:w w:val="95"/>
        </w:rPr>
        <w:t xml:space="preserve"> </w:t>
      </w:r>
      <w:r>
        <w:rPr>
          <w:w w:val="95"/>
        </w:rPr>
        <w:t>Regulatory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framework</w:t>
      </w:r>
    </w:p>
    <w:p w14:paraId="4BD4C3C4" w14:textId="7051762B" w:rsidR="00A8456E" w:rsidRDefault="006C1195">
      <w:pPr>
        <w:pStyle w:val="BodyText"/>
        <w:spacing w:before="60" w:line="293" w:lineRule="auto"/>
        <w:ind w:right="111"/>
        <w:jc w:val="both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most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obvious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self-eviden</w:t>
      </w:r>
      <w:r>
        <w:rPr>
          <w:spacing w:val="-1"/>
          <w:w w:val="115"/>
        </w:rPr>
        <w:t>t</w:t>
      </w:r>
      <w:r>
        <w:rPr>
          <w:spacing w:val="-9"/>
          <w:w w:val="115"/>
        </w:rPr>
        <w:t xml:space="preserve"> </w:t>
      </w:r>
      <w:r>
        <w:rPr>
          <w:w w:val="115"/>
        </w:rPr>
        <w:t>factor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plan</w:t>
      </w:r>
      <w:r>
        <w:rPr>
          <w:spacing w:val="-2"/>
          <w:w w:val="115"/>
        </w:rPr>
        <w:t>ning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tained</w:t>
      </w:r>
      <w:r>
        <w:rPr>
          <w:spacing w:val="-9"/>
          <w:w w:val="115"/>
        </w:rPr>
        <w:t xml:space="preserve"> </w:t>
      </w:r>
      <w:r>
        <w:rPr>
          <w:w w:val="115"/>
        </w:rPr>
        <w:t>within</w:t>
      </w:r>
      <w:r>
        <w:rPr>
          <w:spacing w:val="43"/>
          <w:w w:val="114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agency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9"/>
          <w:w w:val="115"/>
        </w:rPr>
        <w:t xml:space="preserve"> </w:t>
      </w:r>
      <w:r>
        <w:rPr>
          <w:w w:val="115"/>
        </w:rPr>
        <w:t>actors.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significan</w:t>
      </w:r>
      <w:r>
        <w:rPr>
          <w:spacing w:val="-1"/>
          <w:w w:val="115"/>
        </w:rPr>
        <w:t>t</w:t>
      </w:r>
      <w:r>
        <w:rPr>
          <w:spacing w:val="-10"/>
          <w:w w:val="115"/>
        </w:rPr>
        <w:t xml:space="preserve"> </w:t>
      </w:r>
      <w:r>
        <w:rPr>
          <w:w w:val="115"/>
        </w:rPr>
        <w:t>space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fragmen</w:t>
      </w:r>
      <w:r>
        <w:rPr>
          <w:spacing w:val="-1"/>
          <w:w w:val="115"/>
        </w:rPr>
        <w:t>tation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37"/>
          <w:w w:val="112"/>
        </w:rPr>
        <w:t xml:space="preserve"> </w:t>
      </w:r>
      <w:r>
        <w:rPr>
          <w:w w:val="115"/>
        </w:rPr>
        <w:t>their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ust</w:t>
      </w:r>
      <w:r>
        <w:rPr>
          <w:spacing w:val="-5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w w:val="115"/>
        </w:rPr>
        <w:t>admitted.</w:t>
      </w:r>
      <w:r>
        <w:rPr>
          <w:spacing w:val="27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 xml:space="preserve">, </w:t>
      </w:r>
      <w:r>
        <w:rPr>
          <w:w w:val="115"/>
        </w:rPr>
        <w:t>their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action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almost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exclusively</w:t>
      </w:r>
      <w:r>
        <w:rPr>
          <w:spacing w:val="27"/>
          <w:w w:val="107"/>
        </w:rPr>
        <w:t xml:space="preserve"> </w:t>
      </w:r>
      <w:r>
        <w:rPr>
          <w:spacing w:val="-2"/>
          <w:w w:val="115"/>
        </w:rPr>
        <w:t>orien</w:t>
      </w:r>
      <w:r>
        <w:rPr>
          <w:spacing w:val="-1"/>
          <w:w w:val="115"/>
        </w:rPr>
        <w:t>ted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ards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highly-attractiv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r>
        <w:rPr>
          <w:spacing w:val="10"/>
          <w:w w:val="115"/>
        </w:rPr>
        <w:t xml:space="preserve"> </w:t>
      </w:r>
      <w:r>
        <w:rPr>
          <w:w w:val="115"/>
        </w:rPr>
        <w:t>area,</w:t>
      </w:r>
      <w:r>
        <w:rPr>
          <w:spacing w:val="13"/>
          <w:w w:val="115"/>
        </w:rPr>
        <w:t xml:space="preserve"> </w:t>
      </w:r>
      <w:r>
        <w:rPr>
          <w:w w:val="115"/>
        </w:rPr>
        <w:t>without</w:t>
      </w:r>
      <w:r>
        <w:rPr>
          <w:spacing w:val="11"/>
          <w:w w:val="115"/>
        </w:rPr>
        <w:t xml:space="preserve"> </w:t>
      </w:r>
      <w:r>
        <w:rPr>
          <w:w w:val="115"/>
        </w:rPr>
        <w:t>taking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nto</w:t>
      </w:r>
      <w:r>
        <w:rPr>
          <w:spacing w:val="10"/>
          <w:w w:val="115"/>
        </w:rPr>
        <w:t xml:space="preserve"> </w:t>
      </w:r>
      <w:r>
        <w:rPr>
          <w:w w:val="115"/>
        </w:rPr>
        <w:t>consideration</w:t>
      </w:r>
      <w:r>
        <w:rPr>
          <w:spacing w:val="45"/>
          <w:w w:val="113"/>
        </w:rPr>
        <w:t xml:space="preserve"> </w:t>
      </w:r>
      <w:ins w:id="988" w:author="Chris Prickett" w:date="2017-02-12T17:24:00Z">
        <w:r w:rsidR="00695567">
          <w:rPr>
            <w:spacing w:val="45"/>
            <w:w w:val="113"/>
          </w:rPr>
          <w:t xml:space="preserve">the </w:t>
        </w:r>
      </w:ins>
      <w:r>
        <w:rPr>
          <w:w w:val="115"/>
        </w:rPr>
        <w:t>potential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13"/>
          <w:w w:val="115"/>
        </w:rPr>
        <w:t xml:space="preserve"> </w:t>
      </w:r>
      <w:r>
        <w:rPr>
          <w:w w:val="115"/>
        </w:rPr>
        <w:t>status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ins w:id="989" w:author="Chris Prickett" w:date="2017-02-12T17:24:00Z">
        <w:r w:rsidR="00695567">
          <w:rPr>
            <w:spacing w:val="13"/>
            <w:w w:val="115"/>
          </w:rPr>
          <w:t xml:space="preserve">the </w:t>
        </w:r>
      </w:ins>
      <w:r>
        <w:rPr>
          <w:w w:val="115"/>
        </w:rPr>
        <w:t>already</w:t>
      </w:r>
      <w:r>
        <w:rPr>
          <w:spacing w:val="13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3"/>
          <w:w w:val="115"/>
        </w:rPr>
        <w:t xml:space="preserve"> </w:t>
      </w:r>
      <w:r>
        <w:rPr>
          <w:w w:val="115"/>
        </w:rPr>
        <w:t>civil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cultural</w:t>
      </w:r>
      <w:r>
        <w:rPr>
          <w:spacing w:val="13"/>
          <w:w w:val="115"/>
        </w:rPr>
        <w:t xml:space="preserve"> </w:t>
      </w:r>
      <w:r>
        <w:rPr>
          <w:w w:val="115"/>
        </w:rPr>
        <w:t>agency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9"/>
        </w:rPr>
        <w:t xml:space="preserve"> </w:t>
      </w:r>
      <w:r>
        <w:rPr>
          <w:w w:val="115"/>
        </w:rPr>
        <w:t>upp</w:t>
      </w:r>
      <w:r>
        <w:rPr>
          <w:spacing w:val="1"/>
          <w:w w:val="115"/>
        </w:rPr>
        <w:t>er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</w:p>
    <w:p w14:paraId="3C67154A" w14:textId="1C3446D3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0"/>
        </w:rPr>
        <w:t>As</w:t>
      </w:r>
      <w:r>
        <w:rPr>
          <w:spacing w:val="26"/>
          <w:w w:val="110"/>
        </w:rPr>
        <w:t xml:space="preserve"> </w:t>
      </w:r>
      <w:r>
        <w:rPr>
          <w:spacing w:val="-3"/>
          <w:w w:val="110"/>
        </w:rPr>
        <w:t>Vujosevic</w:t>
      </w:r>
      <w:r>
        <w:rPr>
          <w:spacing w:val="27"/>
          <w:w w:val="110"/>
        </w:rPr>
        <w:t xml:space="preserve"> </w:t>
      </w:r>
      <w:r>
        <w:rPr>
          <w:w w:val="110"/>
        </w:rPr>
        <w:t>(2012)</w:t>
      </w:r>
      <w:r>
        <w:rPr>
          <w:spacing w:val="27"/>
          <w:w w:val="110"/>
        </w:rPr>
        <w:t xml:space="preserve"> </w:t>
      </w:r>
      <w:r>
        <w:rPr>
          <w:w w:val="110"/>
        </w:rPr>
        <w:t>states</w:t>
      </w:r>
      <w:r>
        <w:rPr>
          <w:spacing w:val="26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urban</w:t>
      </w:r>
      <w:r>
        <w:rPr>
          <w:spacing w:val="27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Serbia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general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rather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9"/>
        </w:rPr>
        <w:t xml:space="preserve"> </w:t>
      </w:r>
      <w:r>
        <w:rPr>
          <w:spacing w:val="-1"/>
          <w:w w:val="110"/>
        </w:rPr>
        <w:t>combination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crisis-management,</w:t>
      </w:r>
      <w:r>
        <w:rPr>
          <w:spacing w:val="37"/>
          <w:w w:val="110"/>
        </w:rPr>
        <w:t xml:space="preserve"> </w:t>
      </w:r>
      <w:r>
        <w:rPr>
          <w:w w:val="110"/>
        </w:rPr>
        <w:t>supporting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privatization,</w:t>
      </w:r>
      <w:r>
        <w:rPr>
          <w:spacing w:val="38"/>
          <w:w w:val="110"/>
        </w:rPr>
        <w:t xml:space="preserve"> </w:t>
      </w:r>
      <w:ins w:id="990" w:author="Chris Prickett" w:date="2017-02-12T17:25:00Z">
        <w:r w:rsidR="00695567">
          <w:rPr>
            <w:spacing w:val="38"/>
            <w:w w:val="110"/>
          </w:rPr>
          <w:t xml:space="preserve">the </w:t>
        </w:r>
      </w:ins>
      <w:r>
        <w:rPr>
          <w:spacing w:val="-1"/>
          <w:w w:val="110"/>
        </w:rPr>
        <w:t>market-oriented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project-</w:t>
      </w:r>
      <w:r>
        <w:rPr>
          <w:spacing w:val="59"/>
          <w:w w:val="113"/>
        </w:rPr>
        <w:t xml:space="preserve"> </w:t>
      </w:r>
      <w:r>
        <w:rPr>
          <w:w w:val="110"/>
        </w:rPr>
        <w:t>led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condu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technical</w:t>
      </w:r>
      <w:r>
        <w:rPr>
          <w:spacing w:val="-6"/>
          <w:w w:val="110"/>
        </w:rPr>
        <w:t xml:space="preserve"> </w:t>
      </w:r>
      <w:r>
        <w:rPr>
          <w:w w:val="110"/>
        </w:rPr>
        <w:t>issues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ins w:id="991" w:author="Chris Prickett" w:date="2017-02-12T17:25:00Z">
        <w:r w:rsidR="00695567">
          <w:rPr>
            <w:spacing w:val="-7"/>
            <w:w w:val="110"/>
          </w:rPr>
          <w:t xml:space="preserve">a </w:t>
        </w:r>
      </w:ins>
      <w:r>
        <w:rPr>
          <w:w w:val="110"/>
        </w:rPr>
        <w:t>critical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erview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-7"/>
          <w:w w:val="110"/>
        </w:rPr>
        <w:t xml:space="preserve"> </w:t>
      </w:r>
      <w:r>
        <w:rPr>
          <w:w w:val="110"/>
        </w:rPr>
        <w:t>factors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global</w:t>
      </w:r>
      <w:r>
        <w:rPr>
          <w:spacing w:val="-7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24"/>
          <w:w w:val="110"/>
        </w:rPr>
        <w:t xml:space="preserve"> </w:t>
      </w:r>
      <w:r>
        <w:rPr>
          <w:w w:val="110"/>
        </w:rPr>
        <w:t>shifts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planning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acknowledgment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stak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holder</w:t>
      </w:r>
      <w:r>
        <w:rPr>
          <w:spacing w:val="26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strategic</w:t>
      </w:r>
      <w:r>
        <w:rPr>
          <w:spacing w:val="51"/>
          <w:w w:val="116"/>
        </w:rPr>
        <w:t xml:space="preserve"> </w:t>
      </w:r>
      <w:r>
        <w:rPr>
          <w:spacing w:val="-3"/>
          <w:w w:val="110"/>
        </w:rPr>
        <w:t>go</w:t>
      </w:r>
      <w:r>
        <w:rPr>
          <w:spacing w:val="-2"/>
          <w:w w:val="110"/>
        </w:rPr>
        <w:t>vernance.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ins w:id="992" w:author="Chris Prickett" w:date="2017-02-12T17:25:00Z">
        <w:r w:rsidR="00695567">
          <w:rPr>
            <w:w w:val="110"/>
          </w:rPr>
          <w:t xml:space="preserve"> the</w:t>
        </w:r>
      </w:ins>
      <w:r>
        <w:rPr>
          <w:spacing w:val="25"/>
          <w:w w:val="110"/>
        </w:rPr>
        <w:t xml:space="preserve"> </w:t>
      </w:r>
      <w:r>
        <w:rPr>
          <w:w w:val="110"/>
        </w:rPr>
        <w:t>2003</w:t>
      </w:r>
      <w:r>
        <w:rPr>
          <w:spacing w:val="25"/>
          <w:w w:val="110"/>
        </w:rPr>
        <w:t xml:space="preserve"> </w:t>
      </w:r>
      <w:r>
        <w:rPr>
          <w:w w:val="110"/>
        </w:rPr>
        <w:t>Planning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5"/>
          <w:w w:val="110"/>
        </w:rPr>
        <w:t xml:space="preserve"> </w:t>
      </w:r>
      <w:r>
        <w:rPr>
          <w:w w:val="110"/>
        </w:rPr>
        <w:t>Act</w:t>
      </w:r>
      <w:ins w:id="993" w:author="Chris Prickett" w:date="2017-02-12T17:26:00Z">
        <w:r w:rsidR="00695567">
          <w:rPr>
            <w:w w:val="110"/>
          </w:rPr>
          <w:t>,</w:t>
        </w:r>
      </w:ins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ins w:id="994" w:author="Chris Prickett" w:date="2017-02-12T17:26:00Z">
        <w:r w:rsidR="00695567">
          <w:rPr>
            <w:w w:val="110"/>
          </w:rPr>
          <w:t xml:space="preserve"> the</w:t>
        </w:r>
      </w:ins>
      <w:r>
        <w:rPr>
          <w:spacing w:val="25"/>
          <w:w w:val="110"/>
        </w:rPr>
        <w:t xml:space="preserve"> </w:t>
      </w:r>
      <w:r>
        <w:rPr>
          <w:w w:val="110"/>
        </w:rPr>
        <w:t>2009</w:t>
      </w:r>
      <w:r>
        <w:rPr>
          <w:spacing w:val="25"/>
          <w:w w:val="110"/>
        </w:rPr>
        <w:t xml:space="preserve"> </w:t>
      </w:r>
      <w:r>
        <w:rPr>
          <w:w w:val="110"/>
        </w:rPr>
        <w:t>General</w:t>
      </w:r>
      <w:r>
        <w:rPr>
          <w:spacing w:val="25"/>
          <w:w w:val="110"/>
        </w:rPr>
        <w:t xml:space="preserve"> </w:t>
      </w:r>
      <w:r>
        <w:rPr>
          <w:w w:val="110"/>
        </w:rPr>
        <w:t>Plan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01"/>
        </w:rPr>
        <w:t xml:space="preserve"> </w:t>
      </w:r>
      <w:r>
        <w:rPr>
          <w:w w:val="110"/>
        </w:rPr>
        <w:t>Belgrade</w:t>
      </w:r>
      <w:r>
        <w:rPr>
          <w:spacing w:val="11"/>
          <w:w w:val="110"/>
        </w:rPr>
        <w:t xml:space="preserve"> </w:t>
      </w:r>
      <w:r>
        <w:rPr>
          <w:w w:val="110"/>
        </w:rPr>
        <w:t>2021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sho</w:t>
      </w:r>
      <w:r>
        <w:rPr>
          <w:spacing w:val="-3"/>
          <w:w w:val="110"/>
        </w:rPr>
        <w:t>w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improvement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terms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ins w:id="995" w:author="Chris Prickett" w:date="2017-02-12T17:26:00Z">
        <w:r w:rsidR="00695567">
          <w:rPr>
            <w:spacing w:val="11"/>
            <w:w w:val="110"/>
          </w:rPr>
          <w:t xml:space="preserve">a </w:t>
        </w:r>
      </w:ins>
      <w:r>
        <w:rPr>
          <w:w w:val="110"/>
        </w:rPr>
        <w:t>strategic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urban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development,</w:t>
      </w:r>
      <w:r>
        <w:rPr>
          <w:spacing w:val="35"/>
          <w:w w:val="116"/>
        </w:rPr>
        <w:t xml:space="preserve"> </w:t>
      </w:r>
      <w:r>
        <w:rPr>
          <w:w w:val="110"/>
        </w:rPr>
        <w:t>their</w:t>
      </w:r>
      <w:r>
        <w:rPr>
          <w:spacing w:val="29"/>
          <w:w w:val="110"/>
        </w:rPr>
        <w:t xml:space="preserve"> </w:t>
      </w:r>
      <w:r>
        <w:rPr>
          <w:spacing w:val="1"/>
          <w:w w:val="110"/>
        </w:rPr>
        <w:t>loose</w:t>
      </w:r>
      <w:r>
        <w:rPr>
          <w:spacing w:val="29"/>
          <w:w w:val="110"/>
        </w:rPr>
        <w:t xml:space="preserve"> </w:t>
      </w:r>
      <w:r>
        <w:rPr>
          <w:w w:val="110"/>
        </w:rPr>
        <w:t>connection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implementation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30"/>
          <w:w w:val="110"/>
        </w:rPr>
        <w:t xml:space="preserve"> </w:t>
      </w:r>
      <w:r>
        <w:rPr>
          <w:w w:val="110"/>
        </w:rPr>
        <w:t>produce</w:t>
      </w:r>
      <w:r>
        <w:rPr>
          <w:spacing w:val="29"/>
          <w:w w:val="110"/>
        </w:rPr>
        <w:t xml:space="preserve"> </w:t>
      </w:r>
      <w:r>
        <w:rPr>
          <w:w w:val="110"/>
        </w:rPr>
        <w:t>certain</w:t>
      </w:r>
      <w:r>
        <w:rPr>
          <w:spacing w:val="29"/>
          <w:w w:val="110"/>
        </w:rPr>
        <w:t xml:space="preserve"> </w:t>
      </w:r>
      <w:r>
        <w:rPr>
          <w:w w:val="110"/>
        </w:rPr>
        <w:t>regulatory</w:t>
      </w:r>
      <w:r>
        <w:rPr>
          <w:spacing w:val="29"/>
          <w:w w:val="110"/>
        </w:rPr>
        <w:t xml:space="preserve"> </w:t>
      </w:r>
      <w:r>
        <w:rPr>
          <w:w w:val="110"/>
        </w:rPr>
        <w:t>gaps</w:t>
      </w:r>
      <w:r>
        <w:rPr>
          <w:spacing w:val="29"/>
          <w:w w:val="110"/>
        </w:rPr>
        <w:t xml:space="preserve"> </w:t>
      </w:r>
      <w:r>
        <w:rPr>
          <w:w w:val="110"/>
        </w:rPr>
        <w:t>when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6"/>
          <w:w w:val="110"/>
        </w:rPr>
        <w:t xml:space="preserve"> </w:t>
      </w:r>
      <w:r>
        <w:rPr>
          <w:w w:val="110"/>
        </w:rPr>
        <w:t>comes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public</w:t>
      </w:r>
      <w:r>
        <w:rPr>
          <w:spacing w:val="37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city</w:t>
      </w:r>
      <w:r>
        <w:rPr>
          <w:spacing w:val="37"/>
          <w:w w:val="110"/>
        </w:rPr>
        <w:t xml:space="preserve"> </w:t>
      </w:r>
      <w:r>
        <w:rPr>
          <w:w w:val="110"/>
        </w:rPr>
        <w:t>planning</w:t>
      </w:r>
      <w:r>
        <w:rPr>
          <w:spacing w:val="36"/>
          <w:w w:val="110"/>
        </w:rPr>
        <w:t xml:space="preserve"> </w:t>
      </w:r>
      <w:r>
        <w:rPr>
          <w:w w:val="110"/>
        </w:rPr>
        <w:t>authorities.</w:t>
      </w:r>
    </w:p>
    <w:p w14:paraId="59A87E9D" w14:textId="2C3CA286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As</w:t>
      </w:r>
      <w:r>
        <w:rPr>
          <w:spacing w:val="26"/>
          <w:w w:val="115"/>
        </w:rPr>
        <w:t xml:space="preserve"> </w:t>
      </w:r>
      <w:r>
        <w:rPr>
          <w:w w:val="115"/>
        </w:rPr>
        <w:t>more</w:t>
      </w:r>
      <w:r>
        <w:rPr>
          <w:spacing w:val="26"/>
          <w:w w:val="115"/>
        </w:rPr>
        <w:t xml:space="preserve"> </w:t>
      </w:r>
      <w:r>
        <w:rPr>
          <w:w w:val="115"/>
        </w:rPr>
        <w:t>than</w:t>
      </w:r>
      <w:r>
        <w:rPr>
          <w:spacing w:val="26"/>
          <w:w w:val="115"/>
        </w:rPr>
        <w:t xml:space="preserve"> </w:t>
      </w:r>
      <w:r>
        <w:rPr>
          <w:w w:val="115"/>
        </w:rPr>
        <w:t>one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informan</w:t>
      </w:r>
      <w:r>
        <w:rPr>
          <w:spacing w:val="-1"/>
          <w:w w:val="115"/>
        </w:rPr>
        <w:t>t</w:t>
      </w:r>
      <w:r>
        <w:rPr>
          <w:spacing w:val="26"/>
          <w:w w:val="115"/>
        </w:rPr>
        <w:t xml:space="preserve"> </w:t>
      </w:r>
      <w:r>
        <w:rPr>
          <w:w w:val="115"/>
        </w:rPr>
        <w:t>explained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situation</w:t>
      </w:r>
      <w:r>
        <w:rPr>
          <w:spacing w:val="27"/>
          <w:w w:val="115"/>
        </w:rPr>
        <w:t xml:space="preserve"> </w:t>
      </w:r>
      <w:r>
        <w:rPr>
          <w:w w:val="115"/>
        </w:rPr>
        <w:t>-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27"/>
          <w:w w:val="115"/>
        </w:rPr>
        <w:t xml:space="preserve"> </w:t>
      </w:r>
      <w:r>
        <w:rPr>
          <w:w w:val="115"/>
        </w:rPr>
        <w:t>planning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authorities</w:t>
      </w:r>
      <w:r>
        <w:rPr>
          <w:spacing w:val="26"/>
          <w:w w:val="115"/>
        </w:rPr>
        <w:t xml:space="preserve"> </w:t>
      </w:r>
      <w:r>
        <w:rPr>
          <w:w w:val="115"/>
        </w:rPr>
        <w:t>are</w:t>
      </w:r>
      <w:r>
        <w:rPr>
          <w:spacing w:val="29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approach</w:t>
      </w:r>
      <w:ins w:id="996" w:author="Chris Prickett" w:date="2017-02-12T17:27:00Z">
        <w:r w:rsidR="00695567">
          <w:rPr>
            <w:spacing w:val="-1"/>
            <w:w w:val="115"/>
          </w:rPr>
          <w:t>ing</w:t>
        </w:r>
      </w:ins>
      <w:r>
        <w:rPr>
          <w:spacing w:val="-10"/>
          <w:w w:val="115"/>
        </w:rPr>
        <w:t xml:space="preserve"> </w:t>
      </w:r>
      <w:r>
        <w:rPr>
          <w:w w:val="115"/>
        </w:rPr>
        <w:t>urban</w:t>
      </w:r>
      <w:r>
        <w:rPr>
          <w:spacing w:val="-11"/>
          <w:w w:val="115"/>
        </w:rPr>
        <w:t xml:space="preserve"> </w:t>
      </w:r>
      <w:r>
        <w:rPr>
          <w:w w:val="115"/>
        </w:rPr>
        <w:t>planning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procedure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em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edded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legal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framework,</w:t>
      </w:r>
      <w:r>
        <w:rPr>
          <w:spacing w:val="-8"/>
          <w:w w:val="115"/>
        </w:rPr>
        <w:t xml:space="preserve"> </w:t>
      </w:r>
      <w:r>
        <w:rPr>
          <w:w w:val="115"/>
        </w:rPr>
        <w:t>so</w:t>
      </w:r>
      <w:r>
        <w:rPr>
          <w:spacing w:val="-10"/>
          <w:w w:val="115"/>
        </w:rPr>
        <w:t xml:space="preserve"> </w:t>
      </w:r>
      <w:r>
        <w:rPr>
          <w:w w:val="115"/>
        </w:rPr>
        <w:t>that</w:t>
      </w:r>
      <w:r>
        <w:rPr>
          <w:spacing w:val="37"/>
          <w:w w:val="128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 xml:space="preserve">y </w:t>
      </w:r>
      <w:r>
        <w:rPr>
          <w:w w:val="115"/>
        </w:rPr>
        <w:t>less</w:t>
      </w:r>
      <w:r>
        <w:rPr>
          <w:spacing w:val="-3"/>
          <w:w w:val="115"/>
        </w:rPr>
        <w:t xml:space="preserve"> </w:t>
      </w:r>
      <w:r>
        <w:rPr>
          <w:w w:val="115"/>
        </w:rPr>
        <w:t>deterministic</w:t>
      </w:r>
      <w:r>
        <w:rPr>
          <w:spacing w:val="-3"/>
          <w:w w:val="115"/>
        </w:rPr>
        <w:t xml:space="preserve"> </w:t>
      </w:r>
      <w:r>
        <w:rPr>
          <w:w w:val="115"/>
        </w:rPr>
        <w:t>attempt</w:t>
      </w:r>
      <w:r>
        <w:rPr>
          <w:spacing w:val="-2"/>
          <w:w w:val="115"/>
        </w:rPr>
        <w:t xml:space="preserve"> 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ds</w:t>
      </w:r>
      <w:r>
        <w:rPr>
          <w:spacing w:val="-3"/>
          <w:w w:val="115"/>
        </w:rPr>
        <w:t xml:space="preserve"> </w:t>
      </w:r>
      <w:r>
        <w:rPr>
          <w:w w:val="115"/>
        </w:rPr>
        <w:t>up</w:t>
      </w:r>
      <w:r>
        <w:rPr>
          <w:spacing w:val="-4"/>
          <w:w w:val="115"/>
        </w:rPr>
        <w:t xml:space="preserve"> </w:t>
      </w:r>
      <w:r>
        <w:rPr>
          <w:w w:val="115"/>
        </w:rPr>
        <w:t>either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erp</w:t>
      </w:r>
      <w:r>
        <w:rPr>
          <w:w w:val="115"/>
        </w:rPr>
        <w:t>etual</w:t>
      </w:r>
      <w:r>
        <w:rPr>
          <w:spacing w:val="-3"/>
          <w:w w:val="115"/>
        </w:rPr>
        <w:t xml:space="preserve"> </w:t>
      </w:r>
      <w:r>
        <w:rPr>
          <w:w w:val="115"/>
        </w:rPr>
        <w:t>adaptations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legal</w:t>
      </w:r>
      <w:r>
        <w:rPr>
          <w:spacing w:val="-3"/>
          <w:w w:val="115"/>
        </w:rPr>
        <w:t xml:space="preserve"> </w:t>
      </w:r>
      <w:r>
        <w:rPr>
          <w:w w:val="115"/>
        </w:rPr>
        <w:t>documents</w:t>
      </w:r>
      <w:r>
        <w:rPr>
          <w:spacing w:val="26"/>
          <w:w w:val="123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11"/>
          <w:w w:val="115"/>
        </w:rPr>
        <w:t xml:space="preserve"> </w:t>
      </w:r>
      <w:r>
        <w:rPr>
          <w:w w:val="115"/>
        </w:rPr>
        <w:t>documentation</w:t>
      </w:r>
      <w:r>
        <w:rPr>
          <w:spacing w:val="11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arbitrary</w:t>
      </w:r>
      <w:r>
        <w:rPr>
          <w:spacing w:val="10"/>
          <w:w w:val="115"/>
        </w:rPr>
        <w:t xml:space="preserve"> </w:t>
      </w:r>
      <w:r>
        <w:rPr>
          <w:w w:val="115"/>
        </w:rPr>
        <w:t>decisions</w:t>
      </w:r>
      <w:r>
        <w:rPr>
          <w:spacing w:val="11"/>
          <w:w w:val="115"/>
        </w:rPr>
        <w:t xml:space="preserve"> </w:t>
      </w:r>
      <w:r>
        <w:rPr>
          <w:w w:val="115"/>
        </w:rPr>
        <w:t>on</w:t>
      </w:r>
      <w:r>
        <w:rPr>
          <w:spacing w:val="12"/>
          <w:w w:val="115"/>
        </w:rPr>
        <w:t xml:space="preserve"> </w:t>
      </w:r>
      <w:r>
        <w:rPr>
          <w:w w:val="115"/>
        </w:rPr>
        <w:t>priorities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1"/>
          <w:w w:val="115"/>
        </w:rPr>
        <w:t>projects.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this</w:t>
      </w:r>
      <w:r>
        <w:rPr>
          <w:spacing w:val="25"/>
          <w:w w:val="117"/>
        </w:rPr>
        <w:t xml:space="preserve"> </w:t>
      </w:r>
      <w:r>
        <w:rPr>
          <w:w w:val="115"/>
        </w:rPr>
        <w:t>case,</w:t>
      </w:r>
      <w:r>
        <w:rPr>
          <w:spacing w:val="-13"/>
          <w:w w:val="115"/>
        </w:rPr>
        <w:t xml:space="preserve"> </w:t>
      </w:r>
      <w:r>
        <w:rPr>
          <w:w w:val="115"/>
        </w:rPr>
        <w:t>most</w:t>
      </w:r>
      <w:r>
        <w:rPr>
          <w:spacing w:val="-14"/>
          <w:w w:val="115"/>
        </w:rPr>
        <w:t xml:space="preserve"> </w:t>
      </w:r>
      <w:del w:id="997" w:author="Chris Prickett" w:date="2017-02-12T17:28:00Z">
        <w:r w:rsidDel="00695567">
          <w:rPr>
            <w:w w:val="115"/>
          </w:rPr>
          <w:delText>of</w:delText>
        </w:r>
        <w:r w:rsidDel="00695567">
          <w:rPr>
            <w:spacing w:val="-15"/>
            <w:w w:val="115"/>
          </w:rPr>
          <w:delText xml:space="preserve"> </w:delText>
        </w:r>
      </w:del>
      <w:r>
        <w:rPr>
          <w:w w:val="115"/>
        </w:rPr>
        <w:t>urban</w:t>
      </w:r>
      <w:r>
        <w:rPr>
          <w:spacing w:val="-15"/>
          <w:w w:val="115"/>
        </w:rPr>
        <w:t xml:space="preserve"> </w:t>
      </w:r>
      <w:r>
        <w:rPr>
          <w:w w:val="115"/>
        </w:rPr>
        <w:t>planners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public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represe</w:t>
      </w:r>
      <w:r>
        <w:rPr>
          <w:spacing w:val="-1"/>
          <w:w w:val="115"/>
        </w:rPr>
        <w:t>ntativ</w:t>
      </w:r>
      <w:r>
        <w:rPr>
          <w:spacing w:val="-2"/>
          <w:w w:val="115"/>
        </w:rPr>
        <w:t>es</w:t>
      </w:r>
      <w:r>
        <w:rPr>
          <w:spacing w:val="-14"/>
          <w:w w:val="115"/>
        </w:rPr>
        <w:t xml:space="preserve"> </w:t>
      </w:r>
      <w:ins w:id="998" w:author="Chris Prickett" w:date="2017-02-12T17:28:00Z">
        <w:r w:rsidR="00695567">
          <w:rPr>
            <w:w w:val="115"/>
          </w:rPr>
          <w:t>have</w:t>
        </w:r>
      </w:ins>
      <w:del w:id="999" w:author="Chris Prickett" w:date="2017-02-12T17:28:00Z">
        <w:r w:rsidDel="00695567">
          <w:rPr>
            <w:w w:val="115"/>
          </w:rPr>
          <w:delText>do</w:delText>
        </w:r>
      </w:del>
      <w:r>
        <w:rPr>
          <w:spacing w:val="-15"/>
          <w:w w:val="115"/>
        </w:rPr>
        <w:t xml:space="preserve"> </w:t>
      </w:r>
      <w:r>
        <w:rPr>
          <w:w w:val="115"/>
        </w:rPr>
        <w:t>not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show</w:t>
      </w:r>
      <w:ins w:id="1000" w:author="Chris Prickett" w:date="2017-02-12T17:28:00Z">
        <w:r w:rsidR="00695567">
          <w:rPr>
            <w:spacing w:val="-3"/>
            <w:w w:val="115"/>
          </w:rPr>
          <w:t>n</w:t>
        </w:r>
      </w:ins>
      <w:r>
        <w:rPr>
          <w:spacing w:val="-15"/>
          <w:w w:val="115"/>
        </w:rPr>
        <w:t xml:space="preserve"> </w:t>
      </w:r>
      <w:r>
        <w:rPr>
          <w:w w:val="115"/>
        </w:rPr>
        <w:t>enough</w:t>
      </w:r>
      <w:r>
        <w:rPr>
          <w:spacing w:val="-15"/>
          <w:w w:val="115"/>
        </w:rPr>
        <w:t xml:space="preserve"> </w:t>
      </w:r>
      <w:r>
        <w:rPr>
          <w:w w:val="115"/>
        </w:rPr>
        <w:t>vigor,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26"/>
          <w:w w:val="119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1"/>
          <w:w w:val="115"/>
        </w:rPr>
        <w:t xml:space="preserve"> n</w:t>
      </w:r>
      <w:r>
        <w:rPr>
          <w:spacing w:val="-2"/>
          <w:w w:val="115"/>
        </w:rPr>
        <w:t>ecessity</w:t>
      </w:r>
      <w:r>
        <w:rPr>
          <w:w w:val="115"/>
        </w:rPr>
        <w:t xml:space="preserve"> to</w:t>
      </w:r>
      <w:r>
        <w:rPr>
          <w:spacing w:val="-1"/>
          <w:w w:val="115"/>
        </w:rPr>
        <w:t xml:space="preserve"> expand</w:t>
      </w:r>
      <w:r>
        <w:rPr>
          <w:w w:val="115"/>
        </w:rPr>
        <w:t xml:space="preserve"> their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knowledge</w:t>
      </w:r>
      <w:r>
        <w:rPr>
          <w:w w:val="115"/>
        </w:rPr>
        <w:t xml:space="preserve"> </w:t>
      </w:r>
      <w:r>
        <w:rPr>
          <w:spacing w:val="-5"/>
          <w:w w:val="115"/>
        </w:rPr>
        <w:t>over</w:t>
      </w:r>
      <w:r>
        <w:rPr>
          <w:spacing w:val="-2"/>
          <w:w w:val="115"/>
        </w:rPr>
        <w:t xml:space="preserve"> </w:t>
      </w:r>
      <w:r>
        <w:rPr>
          <w:w w:val="115"/>
        </w:rPr>
        <w:t>new global trends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plan</w:t>
      </w:r>
      <w:r>
        <w:rPr>
          <w:spacing w:val="-2"/>
          <w:w w:val="115"/>
        </w:rPr>
        <w:t>ning</w:t>
      </w:r>
      <w:r>
        <w:rPr>
          <w:spacing w:val="39"/>
          <w:w w:val="111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ins w:id="1001" w:author="Chris Prickett" w:date="2017-02-12T17:29:00Z">
        <w:r w:rsidR="00695567">
          <w:rPr>
            <w:spacing w:val="-6"/>
            <w:w w:val="115"/>
          </w:rPr>
          <w:t xml:space="preserve">the </w:t>
        </w:r>
      </w:ins>
      <w:r>
        <w:rPr>
          <w:w w:val="115"/>
        </w:rPr>
        <w:t>radically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hanged</w:t>
      </w:r>
      <w:r>
        <w:rPr>
          <w:spacing w:val="-6"/>
          <w:w w:val="115"/>
        </w:rPr>
        <w:t xml:space="preserve"> </w:t>
      </w:r>
      <w:r>
        <w:rPr>
          <w:w w:val="115"/>
        </w:rPr>
        <w:t>circumstances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transition.</w:t>
      </w:r>
    </w:p>
    <w:p w14:paraId="300E38DC" w14:textId="1BEFB843" w:rsidR="00A8456E" w:rsidRDefault="006C1195">
      <w:pPr>
        <w:pStyle w:val="BodyText"/>
        <w:spacing w:before="15" w:line="292" w:lineRule="auto"/>
        <w:ind w:right="111" w:firstLine="338"/>
        <w:jc w:val="both"/>
      </w:pPr>
      <w:r>
        <w:rPr>
          <w:spacing w:val="-5"/>
          <w:w w:val="115"/>
        </w:rPr>
        <w:t>F</w:t>
      </w:r>
      <w:r>
        <w:rPr>
          <w:spacing w:val="-6"/>
          <w:w w:val="115"/>
        </w:rPr>
        <w:t>rom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1"/>
          <w:w w:val="115"/>
        </w:rPr>
        <w:t xml:space="preserve"> </w:t>
      </w:r>
      <w:r>
        <w:rPr>
          <w:w w:val="115"/>
        </w:rPr>
        <w:t>perspective</w:t>
      </w:r>
      <w:ins w:id="1002" w:author="Chris Prickett" w:date="2017-02-12T18:44:00Z">
        <w:r w:rsidR="002110C0">
          <w:rPr>
            <w:w w:val="115"/>
          </w:rPr>
          <w:t>,</w:t>
        </w:r>
      </w:ins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sole</w:t>
      </w:r>
      <w:r>
        <w:rPr>
          <w:spacing w:val="-2"/>
          <w:w w:val="115"/>
        </w:rPr>
        <w:t xml:space="preserve"> </w:t>
      </w:r>
      <w:r>
        <w:rPr>
          <w:w w:val="115"/>
        </w:rPr>
        <w:t>solution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hyper</w:t>
      </w:r>
      <w:r>
        <w:rPr>
          <w:spacing w:val="-1"/>
          <w:w w:val="115"/>
        </w:rPr>
        <w:t xml:space="preserve"> </w:t>
      </w:r>
      <w:r>
        <w:rPr>
          <w:w w:val="115"/>
        </w:rPr>
        <w:t>production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01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olicy</w:t>
      </w:r>
      <w:r>
        <w:rPr>
          <w:spacing w:val="-11"/>
          <w:w w:val="115"/>
        </w:rPr>
        <w:t xml:space="preserve"> </w:t>
      </w:r>
      <w:r>
        <w:rPr>
          <w:w w:val="115"/>
        </w:rPr>
        <w:t>agendas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documen</w:t>
      </w:r>
      <w:r>
        <w:rPr>
          <w:spacing w:val="-1"/>
          <w:w w:val="115"/>
        </w:rPr>
        <w:t>tation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their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constant</w:t>
      </w:r>
      <w:r>
        <w:rPr>
          <w:spacing w:val="-11"/>
          <w:w w:val="115"/>
        </w:rPr>
        <w:t xml:space="preserve"> </w:t>
      </w:r>
      <w:r>
        <w:rPr>
          <w:w w:val="115"/>
        </w:rPr>
        <w:t>revisions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1"/>
          <w:w w:val="115"/>
        </w:rPr>
        <w:t xml:space="preserve"> </w:t>
      </w:r>
      <w:r>
        <w:rPr>
          <w:w w:val="115"/>
        </w:rPr>
        <w:t>concrete</w:t>
      </w:r>
      <w:r>
        <w:rPr>
          <w:spacing w:val="33"/>
          <w:w w:val="112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operational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mec</w:t>
      </w:r>
      <w:r>
        <w:rPr>
          <w:spacing w:val="-1"/>
          <w:w w:val="115"/>
        </w:rPr>
        <w:t>hanisms.</w:t>
      </w:r>
      <w:r>
        <w:rPr>
          <w:spacing w:val="-2"/>
          <w:w w:val="115"/>
          <w:position w:val="8"/>
          <w:sz w:val="16"/>
        </w:rPr>
        <w:t>18</w:t>
      </w:r>
      <w:r>
        <w:rPr>
          <w:spacing w:val="40"/>
          <w:w w:val="115"/>
          <w:position w:val="8"/>
          <w:sz w:val="16"/>
        </w:rPr>
        <w:t xml:space="preserve"> </w:t>
      </w:r>
      <w:r>
        <w:rPr>
          <w:w w:val="115"/>
        </w:rPr>
        <w:t>According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elaboration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ecision-</w:t>
      </w:r>
      <w:r>
        <w:rPr>
          <w:spacing w:val="67"/>
          <w:w w:val="107"/>
        </w:rPr>
        <w:t xml:space="preserve"> </w:t>
      </w:r>
      <w:r>
        <w:rPr>
          <w:w w:val="115"/>
        </w:rPr>
        <w:t>making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amenabilit</w:t>
      </w:r>
      <w:r>
        <w:rPr>
          <w:spacing w:val="-2"/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through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assemblages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 w:rsidR="00EB11C5">
        <w:rPr>
          <w:spacing w:val="-3"/>
          <w:w w:val="115"/>
        </w:rPr>
        <w:t>,</w:t>
      </w:r>
      <w:r>
        <w:rPr>
          <w:spacing w:val="11"/>
          <w:w w:val="115"/>
        </w:rPr>
        <w:t xml:space="preserve"> </w:t>
      </w:r>
      <w:ins w:id="1003" w:author="Chris Prickett" w:date="2017-02-12T17:29:00Z">
        <w:r w:rsidR="00695567">
          <w:rPr>
            <w:spacing w:val="11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49"/>
          <w:w w:val="118"/>
        </w:rPr>
        <w:t xml:space="preserve"> </w:t>
      </w:r>
      <w:r>
        <w:rPr>
          <w:w w:val="115"/>
        </w:rPr>
        <w:t>regulatory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Serbia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does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9"/>
          <w:w w:val="115"/>
        </w:rPr>
        <w:t xml:space="preserve"> </w:t>
      </w:r>
      <w:r>
        <w:rPr>
          <w:w w:val="115"/>
        </w:rPr>
        <w:t>hold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effe</w:t>
      </w:r>
      <w:r>
        <w:rPr>
          <w:spacing w:val="-1"/>
          <w:w w:val="115"/>
        </w:rPr>
        <w:t>ctiv</w:t>
      </w:r>
      <w:r>
        <w:rPr>
          <w:spacing w:val="-2"/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means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verifica</w:t>
      </w:r>
      <w:r>
        <w:rPr>
          <w:w w:val="115"/>
        </w:rPr>
        <w:t>tion.</w:t>
      </w:r>
      <w:r>
        <w:rPr>
          <w:spacing w:val="31"/>
          <w:w w:val="115"/>
        </w:rPr>
        <w:t xml:space="preserve"> </w:t>
      </w:r>
      <w:r>
        <w:rPr>
          <w:w w:val="115"/>
        </w:rPr>
        <w:t>By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confron</w:t>
      </w:r>
      <w:r>
        <w:rPr>
          <w:spacing w:val="-1"/>
          <w:w w:val="115"/>
        </w:rPr>
        <w:t>ting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ternal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external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n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works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actors</w:t>
      </w:r>
      <w:r>
        <w:rPr>
          <w:spacing w:val="4"/>
          <w:w w:val="115"/>
        </w:rPr>
        <w:t xml:space="preserve"> </w:t>
      </w:r>
      <w:r>
        <w:rPr>
          <w:w w:val="115"/>
        </w:rPr>
        <w:t>engaged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7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assemblages,</w:t>
      </w:r>
      <w:r>
        <w:rPr>
          <w:spacing w:val="16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ma</w:t>
      </w:r>
      <w:r>
        <w:rPr>
          <w:spacing w:val="-3"/>
          <w:w w:val="115"/>
        </w:rPr>
        <w:t>y</w:t>
      </w:r>
      <w:r>
        <w:rPr>
          <w:spacing w:val="13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13"/>
          <w:w w:val="115"/>
        </w:rPr>
        <w:t xml:space="preserve"> </w:t>
      </w:r>
      <w:r>
        <w:rPr>
          <w:w w:val="115"/>
        </w:rPr>
        <w:t>concluded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ey</w:t>
      </w:r>
      <w:r>
        <w:rPr>
          <w:spacing w:val="13"/>
          <w:w w:val="115"/>
        </w:rPr>
        <w:t xml:space="preserve"> </w:t>
      </w:r>
      <w:r>
        <w:rPr>
          <w:w w:val="115"/>
        </w:rPr>
        <w:t>do</w:t>
      </w:r>
      <w:r>
        <w:rPr>
          <w:spacing w:val="13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go</w:t>
      </w:r>
      <w:r>
        <w:rPr>
          <w:spacing w:val="13"/>
          <w:w w:val="115"/>
        </w:rPr>
        <w:t xml:space="preserve"> </w:t>
      </w:r>
      <w:r>
        <w:rPr>
          <w:w w:val="115"/>
        </w:rPr>
        <w:t>beyond</w:t>
      </w:r>
      <w:r>
        <w:rPr>
          <w:spacing w:val="13"/>
          <w:w w:val="115"/>
        </w:rPr>
        <w:t xml:space="preserve"> </w:t>
      </w:r>
      <w:r>
        <w:rPr>
          <w:w w:val="115"/>
        </w:rPr>
        <w:t>mere</w:t>
      </w:r>
      <w:r>
        <w:rPr>
          <w:spacing w:val="13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6"/>
          <w:w w:val="115"/>
        </w:rPr>
        <w:t xml:space="preserve"> </w:t>
      </w:r>
      <w:r>
        <w:rPr>
          <w:w w:val="115"/>
        </w:rPr>
        <w:t>formalizations</w:t>
      </w:r>
      <w:ins w:id="1004" w:author="Chris Prickett" w:date="2017-02-12T17:30:00Z">
        <w:r w:rsidR="00695567">
          <w:rPr>
            <w:w w:val="115"/>
          </w:rPr>
          <w:t>,</w:t>
        </w:r>
      </w:ins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8"/>
          <w:w w:val="115"/>
        </w:rPr>
        <w:t xml:space="preserve"> </w:t>
      </w:r>
      <w:r>
        <w:rPr>
          <w:w w:val="115"/>
        </w:rPr>
        <w:t>are</w:t>
      </w:r>
      <w:r>
        <w:rPr>
          <w:spacing w:val="8"/>
          <w:w w:val="115"/>
        </w:rPr>
        <w:t xml:space="preserve"> </w:t>
      </w:r>
      <w:r>
        <w:rPr>
          <w:w w:val="115"/>
        </w:rPr>
        <w:t>either</w:t>
      </w:r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applied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realit</w:t>
      </w:r>
      <w:r>
        <w:rPr>
          <w:spacing w:val="-2"/>
          <w:w w:val="115"/>
        </w:rPr>
        <w:t>y</w:t>
      </w:r>
      <w:r>
        <w:rPr>
          <w:spacing w:val="8"/>
          <w:w w:val="115"/>
        </w:rPr>
        <w:t xml:space="preserve"> </w:t>
      </w:r>
      <w:r>
        <w:rPr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w w:val="115"/>
        </w:rPr>
        <w:t>their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rather</w:t>
      </w:r>
      <w:r>
        <w:rPr>
          <w:spacing w:val="25"/>
          <w:w w:val="120"/>
        </w:rPr>
        <w:t xml:space="preserve"> </w:t>
      </w:r>
      <w:r>
        <w:rPr>
          <w:w w:val="115"/>
        </w:rPr>
        <w:t>bogus/phony/artificial.</w:t>
      </w:r>
    </w:p>
    <w:p w14:paraId="2CA81203" w14:textId="01BF254C" w:rsidR="00A8456E" w:rsidRDefault="000747F7">
      <w:pPr>
        <w:spacing w:before="16" w:line="295" w:lineRule="auto"/>
        <w:ind w:left="587" w:right="111" w:firstLine="338"/>
        <w:jc w:val="right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576" behindDoc="1" locked="0" layoutInCell="1" allowOverlap="1" wp14:anchorId="4852BB97" wp14:editId="12708586">
                <wp:simplePos x="0" y="0"/>
                <wp:positionH relativeFrom="page">
                  <wp:posOffset>1440180</wp:posOffset>
                </wp:positionH>
                <wp:positionV relativeFrom="paragraph">
                  <wp:posOffset>506730</wp:posOffset>
                </wp:positionV>
                <wp:extent cx="2160270" cy="1270"/>
                <wp:effectExtent l="11430" t="11430" r="9525" b="6350"/>
                <wp:wrapNone/>
                <wp:docPr id="177" name="Group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798"/>
                          <a:chExt cx="3402" cy="2"/>
                        </a:xfrm>
                      </wpg:grpSpPr>
                      <wps:wsp>
                        <wps:cNvPr id="178" name="Freeform 1012"/>
                        <wps:cNvSpPr>
                          <a:spLocks/>
                        </wps:cNvSpPr>
                        <wps:spPr bwMode="auto">
                          <a:xfrm>
                            <a:off x="2268" y="798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1" o:spid="_x0000_s1026" style="position:absolute;margin-left:113.4pt;margin-top:39.9pt;width:170.1pt;height:.1pt;z-index:-45904;mso-position-horizontal-relative:page" coordorigin="2268,798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">
                <v:shape id="Freeform 1012" o:spid="_x0000_s1027" style="position:absolute;left:2268;top:798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i98cA&#10;AADcAAAADwAAAGRycy9kb3ducmV2LnhtbESPzWoCQRCE74G8w9ABLyHO6kGTjaMsAf8ghER9gHan&#10;9wd3epadUVefPn0I5NZNVVd9PVv0rlEX6kLt2cBomIAizr2tuTRw2C9fXkGFiGyx8UwGbhRgMX98&#10;mGFq/ZV/6LKLpZIQDikaqGJsU61DXpHDMPQtsWiF7xxGWbtS2w6vEu4aPU6SiXZYszRU2NJHRflp&#10;d3YGTttj8ZaE6f6rLFbZff38nTWfmTGDpz57BxWpj//mv+uNFfyp0MozMoG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SYvfHAAAA3AAAAA8AAAAAAAAAAAAAAAAAmAIAAGRy&#10;cy9kb3ducmV2LnhtbFBLBQYAAAAABAAEAPUAAACM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PMingLiU"/>
          <w:w w:val="105"/>
        </w:rPr>
        <w:t xml:space="preserve">This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trend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is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even</w:t>
      </w:r>
      <w:r w:rsidR="006C1195">
        <w:rPr>
          <w:rFonts w:ascii="PMingLiU"/>
          <w:w w:val="105"/>
        </w:rPr>
        <w:t xml:space="preserve">  more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at  </w:t>
      </w:r>
      <w:r w:rsidR="006C1195">
        <w:rPr>
          <w:rFonts w:ascii="PMingLiU"/>
          <w:spacing w:val="-2"/>
          <w:w w:val="105"/>
        </w:rPr>
        <w:t>play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 xml:space="preserve">for  </w:t>
      </w:r>
      <w:r w:rsidR="006C1195">
        <w:rPr>
          <w:rFonts w:ascii="PMingLiU"/>
          <w:spacing w:val="-1"/>
          <w:w w:val="105"/>
        </w:rPr>
        <w:t>numerous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w w:val="105"/>
        </w:rPr>
        <w:t>p</w:t>
      </w:r>
      <w:r w:rsidR="006C1195">
        <w:rPr>
          <w:rFonts w:ascii="PMingLiU"/>
          <w:spacing w:val="1"/>
          <w:w w:val="105"/>
        </w:rPr>
        <w:t>olicy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2"/>
          <w:w w:val="105"/>
        </w:rPr>
        <w:t xml:space="preserve"> </w:t>
      </w:r>
      <w:r w:rsidR="006C1195">
        <w:rPr>
          <w:rFonts w:ascii="PMingLiU"/>
          <w:w w:val="105"/>
        </w:rPr>
        <w:t xml:space="preserve">agendas.  </w:t>
      </w:r>
      <w:r w:rsidR="006C1195">
        <w:rPr>
          <w:rFonts w:ascii="PMingLiU"/>
          <w:spacing w:val="14"/>
          <w:w w:val="105"/>
        </w:rPr>
        <w:t xml:space="preserve"> </w:t>
      </w:r>
      <w:r w:rsidR="006C1195">
        <w:rPr>
          <w:rFonts w:ascii="PMingLiU"/>
          <w:w w:val="105"/>
        </w:rPr>
        <w:t xml:space="preserve">The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conditionality</w:t>
      </w:r>
      <w:r w:rsidR="006C1195">
        <w:rPr>
          <w:rFonts w:ascii="PMingLiU"/>
          <w:w w:val="105"/>
        </w:rPr>
        <w:t xml:space="preserve">  of</w:t>
      </w:r>
      <w:r w:rsidR="006C1195">
        <w:rPr>
          <w:rFonts w:ascii="PMingLiU"/>
          <w:spacing w:val="27"/>
          <w:w w:val="101"/>
        </w:rPr>
        <w:t xml:space="preserve"> </w:t>
      </w:r>
      <w:r w:rsidR="006C1195">
        <w:rPr>
          <w:rFonts w:ascii="PMingLiU"/>
          <w:w w:val="105"/>
        </w:rPr>
        <w:t>rules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and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strategies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do</w:t>
      </w:r>
      <w:r w:rsidR="006C1195">
        <w:rPr>
          <w:rFonts w:ascii="PMingLiU"/>
          <w:spacing w:val="1"/>
          <w:w w:val="105"/>
        </w:rPr>
        <w:t>es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not</w:t>
      </w:r>
      <w:r w:rsidR="006C1195">
        <w:rPr>
          <w:rFonts w:ascii="PMingLiU"/>
          <w:spacing w:val="59"/>
          <w:w w:val="105"/>
        </w:rPr>
        <w:t xml:space="preserve"> </w:t>
      </w:r>
      <w:r w:rsidR="006C1195">
        <w:rPr>
          <w:rFonts w:ascii="PMingLiU"/>
          <w:w w:val="105"/>
        </w:rPr>
        <w:t>only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depend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on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political  and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economic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 xml:space="preserve">influences, </w:t>
      </w:r>
      <w:r w:rsidR="006C1195">
        <w:rPr>
          <w:rFonts w:ascii="PMingLiU"/>
          <w:spacing w:val="1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but</w:t>
      </w:r>
      <w:r w:rsidR="006C1195">
        <w:rPr>
          <w:rFonts w:ascii="PMingLiU"/>
          <w:spacing w:val="58"/>
          <w:w w:val="105"/>
        </w:rPr>
        <w:t xml:space="preserve"> </w:t>
      </w:r>
      <w:r w:rsidR="006C1195">
        <w:rPr>
          <w:rFonts w:ascii="PMingLiU"/>
          <w:w w:val="105"/>
        </w:rPr>
        <w:t>also</w:t>
      </w:r>
      <w:r w:rsidR="006C1195">
        <w:rPr>
          <w:rFonts w:ascii="PMingLiU"/>
          <w:spacing w:val="24"/>
          <w:w w:val="109"/>
        </w:rPr>
        <w:t xml:space="preserve"> </w:t>
      </w:r>
      <w:r w:rsidR="006C1195">
        <w:rPr>
          <w:rFonts w:ascii="Kozuka Mincho Pr6N L"/>
          <w:position w:val="8"/>
          <w:sz w:val="12"/>
        </w:rPr>
        <w:t>18</w:t>
      </w:r>
      <w:r w:rsidR="006C1195">
        <w:rPr>
          <w:rFonts w:ascii="Century"/>
          <w:sz w:val="18"/>
        </w:rPr>
        <w:t>Substantial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</w:t>
      </w:r>
      <w:r w:rsidR="006C1195">
        <w:rPr>
          <w:rFonts w:ascii="Century"/>
          <w:spacing w:val="-2"/>
          <w:sz w:val="18"/>
        </w:rPr>
        <w:t>hanges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once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adopted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2003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Planning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Construction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Act</w:t>
      </w:r>
      <w:r w:rsidR="006C1195">
        <w:rPr>
          <w:rFonts w:ascii="Century"/>
          <w:spacing w:val="-18"/>
          <w:sz w:val="18"/>
        </w:rPr>
        <w:t xml:space="preserve"> </w:t>
      </w:r>
      <w:del w:id="1005" w:author="Chris Prickett" w:date="2017-02-12T17:31:00Z">
        <w:r w:rsidR="006C1195" w:rsidDel="0044126C">
          <w:rPr>
            <w:rFonts w:ascii="Century"/>
            <w:sz w:val="18"/>
          </w:rPr>
          <w:delText>had</w:delText>
        </w:r>
        <w:r w:rsidR="006C1195" w:rsidDel="0044126C">
          <w:rPr>
            <w:rFonts w:ascii="Century"/>
            <w:spacing w:val="-18"/>
            <w:sz w:val="18"/>
          </w:rPr>
          <w:delText xml:space="preserve"> </w:delText>
        </w:r>
      </w:del>
      <w:r w:rsidR="006C1195">
        <w:rPr>
          <w:rFonts w:ascii="Century"/>
          <w:sz w:val="18"/>
        </w:rPr>
        <w:t>happened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2006,</w:t>
      </w:r>
      <w:r w:rsidR="006C1195">
        <w:rPr>
          <w:rFonts w:ascii="Century"/>
          <w:spacing w:val="28"/>
          <w:w w:val="93"/>
          <w:sz w:val="18"/>
        </w:rPr>
        <w:t xml:space="preserve"> </w:t>
      </w:r>
      <w:r w:rsidR="006C1195">
        <w:rPr>
          <w:rFonts w:ascii="Century"/>
          <w:sz w:val="18"/>
        </w:rPr>
        <w:t>2009,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2011,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2014.</w:t>
      </w:r>
      <w:r w:rsidR="006C1195">
        <w:rPr>
          <w:rFonts w:ascii="Century"/>
          <w:spacing w:val="18"/>
          <w:sz w:val="18"/>
        </w:rPr>
        <w:t xml:space="preserve"> </w:t>
      </w:r>
      <w:del w:id="1006" w:author="Chris Prickett" w:date="2017-02-12T17:31:00Z">
        <w:r w:rsidR="006C1195" w:rsidDel="0044126C">
          <w:rPr>
            <w:rFonts w:ascii="Century"/>
            <w:sz w:val="18"/>
          </w:rPr>
          <w:delText>Speaking</w:delText>
        </w:r>
        <w:r w:rsidR="006C1195" w:rsidDel="0044126C">
          <w:rPr>
            <w:rFonts w:ascii="Century"/>
            <w:spacing w:val="-7"/>
            <w:sz w:val="18"/>
          </w:rPr>
          <w:delText xml:space="preserve"> </w:delText>
        </w:r>
        <w:r w:rsidR="006C1195" w:rsidDel="0044126C">
          <w:rPr>
            <w:rFonts w:ascii="Century"/>
            <w:sz w:val="18"/>
          </w:rPr>
          <w:delText>of</w:delText>
        </w:r>
      </w:del>
      <w:ins w:id="1007" w:author="Chris Prickett" w:date="2017-02-12T17:31:00Z">
        <w:r w:rsidR="0044126C">
          <w:rPr>
            <w:rFonts w:ascii="Century"/>
            <w:sz w:val="18"/>
          </w:rPr>
          <w:t>As for</w:t>
        </w:r>
      </w:ins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general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plans,</w:t>
      </w:r>
      <w:r w:rsidR="006C1195">
        <w:rPr>
          <w:rFonts w:ascii="Century"/>
          <w:spacing w:val="-6"/>
          <w:sz w:val="18"/>
        </w:rPr>
        <w:t xml:space="preserve"> </w:t>
      </w:r>
      <w:ins w:id="1008" w:author="Chris Prickett" w:date="2017-02-12T17:31:00Z">
        <w:r w:rsidR="0044126C">
          <w:rPr>
            <w:rFonts w:ascii="Century"/>
            <w:spacing w:val="-6"/>
            <w:sz w:val="18"/>
          </w:rPr>
          <w:t xml:space="preserve">the </w:t>
        </w:r>
      </w:ins>
      <w:r w:rsidR="006C1195">
        <w:rPr>
          <w:rFonts w:ascii="Century"/>
          <w:sz w:val="18"/>
        </w:rPr>
        <w:t>2003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GP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Belgrade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updated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z w:val="18"/>
        </w:rPr>
        <w:t>2005,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2007,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2009,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2014</w:t>
      </w:r>
      <w:r w:rsidR="006C1195">
        <w:rPr>
          <w:rFonts w:ascii="Century"/>
          <w:spacing w:val="22"/>
          <w:w w:val="91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2016.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most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importan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</w:t>
      </w:r>
      <w:r w:rsidR="006C1195">
        <w:rPr>
          <w:rFonts w:ascii="Century"/>
          <w:spacing w:val="-2"/>
          <w:sz w:val="18"/>
        </w:rPr>
        <w:t>hanges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were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2009,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when</w:t>
      </w:r>
      <w:ins w:id="1009" w:author="Chris Prickett" w:date="2017-02-12T17:32:00Z">
        <w:r w:rsidR="0044126C">
          <w:rPr>
            <w:rFonts w:ascii="Century"/>
            <w:sz w:val="18"/>
          </w:rPr>
          <w:t xml:space="preserve"> it</w:t>
        </w:r>
      </w:ins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official</w:t>
      </w:r>
      <w:ins w:id="1010" w:author="Chris Prickett" w:date="2017-02-12T17:32:00Z">
        <w:r w:rsidR="0044126C">
          <w:rPr>
            <w:rFonts w:ascii="Century"/>
            <w:sz w:val="18"/>
          </w:rPr>
          <w:t>ly</w:t>
        </w:r>
      </w:ins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does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not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comprise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an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lastRenderedPageBreak/>
        <w:t>prescriptions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on</w:t>
      </w:r>
    </w:p>
    <w:p w14:paraId="46C7B882" w14:textId="68F3E919" w:rsidR="00A8456E" w:rsidRDefault="006C1195">
      <w:pPr>
        <w:spacing w:before="18"/>
        <w:ind w:left="587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pacing w:val="-2"/>
          <w:sz w:val="18"/>
        </w:rPr>
        <w:t>implementation,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2016,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when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it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redefined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as</w:t>
      </w:r>
      <w:ins w:id="1011" w:author="Chris Prickett" w:date="2017-02-12T17:32:00Z">
        <w:r w:rsidR="0044126C">
          <w:rPr>
            <w:rFonts w:ascii="Century"/>
            <w:sz w:val="18"/>
          </w:rPr>
          <w:t xml:space="preserve"> the</w:t>
        </w:r>
      </w:ins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General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Plan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Belgrade.</w:t>
      </w:r>
    </w:p>
    <w:p w14:paraId="76FE2EA3" w14:textId="77777777" w:rsidR="00A8456E" w:rsidRDefault="00A8456E">
      <w:pPr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0501423" w14:textId="7B355439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lastRenderedPageBreak/>
        <w:t>on</w:t>
      </w:r>
      <w:r>
        <w:rPr>
          <w:spacing w:val="6"/>
          <w:w w:val="115"/>
        </w:rPr>
        <w:t xml:space="preserve"> </w:t>
      </w:r>
      <w:r>
        <w:rPr>
          <w:w w:val="115"/>
        </w:rPr>
        <w:t>inadequate</w:t>
      </w:r>
      <w:r>
        <w:rPr>
          <w:spacing w:val="5"/>
          <w:w w:val="115"/>
        </w:rPr>
        <w:t xml:space="preserve"> </w:t>
      </w:r>
      <w:r>
        <w:rPr>
          <w:w w:val="115"/>
        </w:rPr>
        <w:t>policies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ins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ume</w:t>
      </w:r>
      <w:r>
        <w:rPr>
          <w:spacing w:val="-1"/>
          <w:w w:val="115"/>
        </w:rPr>
        <w:t>nts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its</w:t>
      </w:r>
      <w:r>
        <w:rPr>
          <w:spacing w:val="6"/>
          <w:w w:val="115"/>
        </w:rPr>
        <w:t xml:space="preserve"> </w:t>
      </w:r>
      <w:r>
        <w:rPr>
          <w:w w:val="115"/>
        </w:rPr>
        <w:t>conduct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man</w:t>
      </w:r>
      <w:r>
        <w:rPr>
          <w:spacing w:val="-2"/>
          <w:w w:val="115"/>
        </w:rPr>
        <w:t>agemen</w:t>
      </w:r>
      <w:r>
        <w:rPr>
          <w:spacing w:val="-1"/>
          <w:w w:val="115"/>
        </w:rPr>
        <w:t>t.</w:t>
      </w:r>
      <w:r>
        <w:rPr>
          <w:spacing w:val="40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example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27"/>
          <w:w w:val="106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loss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conducting</w:t>
      </w:r>
      <w:r>
        <w:rPr>
          <w:spacing w:val="15"/>
          <w:w w:val="115"/>
        </w:rPr>
        <w:t xml:space="preserve"> </w:t>
      </w:r>
      <w:r>
        <w:rPr>
          <w:w w:val="115"/>
        </w:rPr>
        <w:t>agency</w:t>
      </w:r>
      <w:r>
        <w:rPr>
          <w:spacing w:val="16"/>
          <w:w w:val="115"/>
        </w:rPr>
        <w:t xml:space="preserve"> </w:t>
      </w:r>
      <w:r>
        <w:rPr>
          <w:w w:val="115"/>
        </w:rPr>
        <w:t>through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16"/>
          <w:w w:val="115"/>
        </w:rPr>
        <w:t xml:space="preserve"> </w:t>
      </w:r>
      <w:r>
        <w:rPr>
          <w:w w:val="115"/>
        </w:rPr>
        <w:t>though</w:t>
      </w:r>
      <w:r>
        <w:rPr>
          <w:spacing w:val="15"/>
          <w:w w:val="115"/>
        </w:rPr>
        <w:t xml:space="preserve"> </w:t>
      </w:r>
      <w:r>
        <w:rPr>
          <w:w w:val="115"/>
        </w:rPr>
        <w:t>all</w:t>
      </w:r>
      <w:r>
        <w:rPr>
          <w:spacing w:val="25"/>
          <w:w w:val="111"/>
        </w:rPr>
        <w:t xml:space="preserve"> </w:t>
      </w:r>
      <w:r>
        <w:rPr>
          <w:w w:val="115"/>
        </w:rPr>
        <w:t>actors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conduct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-13"/>
          <w:w w:val="115"/>
        </w:rPr>
        <w:t xml:space="preserve"> </w:t>
      </w:r>
      <w:r>
        <w:rPr>
          <w:w w:val="115"/>
        </w:rPr>
        <w:t>defined.</w:t>
      </w:r>
      <w:r>
        <w:rPr>
          <w:spacing w:val="15"/>
          <w:w w:val="115"/>
        </w:rPr>
        <w:t xml:space="preserve"> </w:t>
      </w:r>
      <w:ins w:id="1012" w:author="Chris Prickett" w:date="2017-02-12T18:45:00Z">
        <w:r w:rsidR="002110C0">
          <w:rPr>
            <w:w w:val="115"/>
          </w:rPr>
          <w:t>T</w:t>
        </w:r>
      </w:ins>
      <w:del w:id="1013" w:author="Chris Prickett" w:date="2017-02-12T18:45:00Z">
        <w:r w:rsidDel="002110C0">
          <w:rPr>
            <w:w w:val="115"/>
          </w:rPr>
          <w:delText>In</w:delText>
        </w:r>
        <w:r w:rsidDel="002110C0">
          <w:rPr>
            <w:spacing w:val="-13"/>
            <w:w w:val="115"/>
          </w:rPr>
          <w:delText xml:space="preserve"> </w:delText>
        </w:r>
        <w:r w:rsidDel="002110C0">
          <w:rPr>
            <w:w w:val="115"/>
          </w:rPr>
          <w:delText>t</w:delText>
        </w:r>
      </w:del>
      <w:r>
        <w:rPr>
          <w:w w:val="115"/>
        </w:rPr>
        <w:t>he</w:t>
      </w:r>
      <w:r>
        <w:rPr>
          <w:spacing w:val="-13"/>
          <w:w w:val="115"/>
        </w:rPr>
        <w:t xml:space="preserve"> </w:t>
      </w:r>
      <w:r>
        <w:rPr>
          <w:w w:val="115"/>
        </w:rPr>
        <w:t>detailed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programme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Spatial</w:t>
      </w:r>
      <w:r>
        <w:rPr>
          <w:spacing w:val="33"/>
          <w:w w:val="113"/>
        </w:rPr>
        <w:t xml:space="preserve"> </w:t>
      </w:r>
      <w:r>
        <w:rPr>
          <w:w w:val="115"/>
        </w:rPr>
        <w:t>Plan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Serbia</w:t>
      </w:r>
      <w:r>
        <w:rPr>
          <w:spacing w:val="-3"/>
          <w:w w:val="115"/>
        </w:rPr>
        <w:t xml:space="preserve"> </w:t>
      </w:r>
      <w:r>
        <w:rPr>
          <w:w w:val="115"/>
        </w:rPr>
        <w:t>2010-2020,</w:t>
      </w:r>
      <w:r>
        <w:rPr>
          <w:spacing w:val="-3"/>
          <w:w w:val="115"/>
        </w:rPr>
        <w:t xml:space="preserve"> </w:t>
      </w:r>
      <w:del w:id="1014" w:author="Chris Prickett" w:date="2017-02-12T18:45:00Z">
        <w:r w:rsidDel="002110C0">
          <w:rPr>
            <w:w w:val="115"/>
          </w:rPr>
          <w:delText>it</w:delText>
        </w:r>
        <w:r w:rsidDel="002110C0">
          <w:rPr>
            <w:spacing w:val="-2"/>
            <w:w w:val="115"/>
          </w:rPr>
          <w:delText xml:space="preserve"> </w:delText>
        </w:r>
        <w:r w:rsidDel="002110C0">
          <w:rPr>
            <w:spacing w:val="-4"/>
            <w:w w:val="115"/>
          </w:rPr>
          <w:delText>was</w:delText>
        </w:r>
        <w:r w:rsidDel="002110C0">
          <w:rPr>
            <w:spacing w:val="-3"/>
            <w:w w:val="115"/>
          </w:rPr>
          <w:delText xml:space="preserve"> </w:delText>
        </w:r>
      </w:del>
      <w:r>
        <w:rPr>
          <w:w w:val="115"/>
        </w:rPr>
        <w:t>prescribed</w:t>
      </w:r>
      <w:r>
        <w:rPr>
          <w:spacing w:val="-3"/>
          <w:w w:val="115"/>
        </w:rPr>
        <w:t xml:space="preserve"> </w:t>
      </w:r>
      <w:r>
        <w:rPr>
          <w:w w:val="115"/>
        </w:rPr>
        <w:t>who</w:t>
      </w:r>
      <w:r>
        <w:rPr>
          <w:spacing w:val="-3"/>
          <w:w w:val="115"/>
        </w:rPr>
        <w:t xml:space="preserve"> </w:t>
      </w:r>
      <w:r>
        <w:rPr>
          <w:w w:val="115"/>
        </w:rPr>
        <w:t>(The</w:t>
      </w:r>
      <w:r>
        <w:rPr>
          <w:spacing w:val="-3"/>
          <w:w w:val="115"/>
        </w:rPr>
        <w:t xml:space="preserve"> </w:t>
      </w:r>
      <w:r>
        <w:rPr>
          <w:w w:val="115"/>
        </w:rPr>
        <w:t>Ministry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Finance),</w:t>
      </w:r>
      <w:r>
        <w:rPr>
          <w:spacing w:val="-3"/>
          <w:w w:val="115"/>
        </w:rPr>
        <w:t xml:space="preserve"> </w:t>
      </w:r>
      <w:r>
        <w:rPr>
          <w:w w:val="115"/>
        </w:rPr>
        <w:t>what</w:t>
      </w:r>
      <w:r>
        <w:rPr>
          <w:spacing w:val="-3"/>
          <w:w w:val="115"/>
        </w:rPr>
        <w:t xml:space="preserve"> </w:t>
      </w:r>
      <w:r>
        <w:rPr>
          <w:w w:val="115"/>
        </w:rPr>
        <w:t>(urban</w:t>
      </w:r>
      <w:r>
        <w:rPr>
          <w:spacing w:val="28"/>
          <w:w w:val="119"/>
        </w:rPr>
        <w:t xml:space="preserve"> </w:t>
      </w:r>
      <w:r>
        <w:rPr>
          <w:w w:val="115"/>
        </w:rPr>
        <w:t>rehabilitation,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environmen</w:t>
      </w:r>
      <w:r>
        <w:rPr>
          <w:spacing w:val="-1"/>
          <w:w w:val="115"/>
        </w:rPr>
        <w:t>tal</w:t>
      </w:r>
      <w:r>
        <w:rPr>
          <w:spacing w:val="39"/>
          <w:w w:val="115"/>
        </w:rPr>
        <w:t xml:space="preserve"> </w:t>
      </w:r>
      <w:r>
        <w:rPr>
          <w:spacing w:val="-1"/>
          <w:w w:val="115"/>
        </w:rPr>
        <w:t>prot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ct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39"/>
          <w:w w:val="115"/>
        </w:rPr>
        <w:t xml:space="preserve"> </w:t>
      </w:r>
      <w:r>
        <w:rPr>
          <w:w w:val="115"/>
        </w:rPr>
        <w:t>tourist</w:t>
      </w:r>
      <w:r>
        <w:rPr>
          <w:spacing w:val="39"/>
          <w:w w:val="115"/>
        </w:rPr>
        <w:t xml:space="preserve"> </w:t>
      </w:r>
      <w:r>
        <w:rPr>
          <w:w w:val="115"/>
        </w:rPr>
        <w:t>strategy)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39"/>
          <w:w w:val="115"/>
        </w:rPr>
        <w:t xml:space="preserve"> </w:t>
      </w:r>
      <w:r>
        <w:rPr>
          <w:spacing w:val="-4"/>
          <w:w w:val="115"/>
        </w:rPr>
        <w:t>how</w:t>
      </w:r>
      <w:r>
        <w:rPr>
          <w:spacing w:val="40"/>
          <w:w w:val="115"/>
        </w:rPr>
        <w:t xml:space="preserve"> </w:t>
      </w:r>
      <w:r>
        <w:rPr>
          <w:w w:val="115"/>
        </w:rPr>
        <w:t>(budget)</w:t>
      </w:r>
      <w:r>
        <w:rPr>
          <w:spacing w:val="38"/>
          <w:w w:val="115"/>
        </w:rPr>
        <w:t xml:space="preserve"> </w:t>
      </w:r>
      <w:del w:id="1015" w:author="Chris Prickett" w:date="2017-02-12T17:34:00Z">
        <w:r w:rsidDel="0044126C">
          <w:rPr>
            <w:spacing w:val="-2"/>
            <w:w w:val="115"/>
          </w:rPr>
          <w:delText>conduc</w:delText>
        </w:r>
        <w:r w:rsidDel="0044126C">
          <w:rPr>
            <w:spacing w:val="-1"/>
            <w:w w:val="115"/>
          </w:rPr>
          <w:delText>ts</w:delText>
        </w:r>
        <w:r w:rsidDel="0044126C">
          <w:rPr>
            <w:spacing w:val="31"/>
            <w:w w:val="123"/>
          </w:rPr>
          <w:delText xml:space="preserve"> </w:delText>
        </w:r>
      </w:del>
      <w:ins w:id="1016" w:author="Chris Prickett" w:date="2017-02-12T17:34:00Z">
        <w:r w:rsidR="0044126C">
          <w:rPr>
            <w:spacing w:val="-2"/>
            <w:w w:val="115"/>
          </w:rPr>
          <w:t>a</w:t>
        </w:r>
        <w:r w:rsidR="0044126C">
          <w:rPr>
            <w:spacing w:val="31"/>
            <w:w w:val="123"/>
          </w:rPr>
          <w:t xml:space="preserve"> </w:t>
        </w:r>
      </w:ins>
      <w:r>
        <w:rPr>
          <w:w w:val="115"/>
        </w:rPr>
        <w:t>small</w:t>
      </w:r>
      <w:r>
        <w:rPr>
          <w:spacing w:val="8"/>
          <w:w w:val="115"/>
        </w:rPr>
        <w:t xml:space="preserve"> </w:t>
      </w:r>
      <w:r>
        <w:rPr>
          <w:w w:val="115"/>
        </w:rPr>
        <w:t>rehabilitation</w:t>
      </w:r>
      <w:r>
        <w:rPr>
          <w:spacing w:val="9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Belgrade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r>
        <w:rPr>
          <w:spacing w:val="8"/>
          <w:w w:val="115"/>
        </w:rPr>
        <w:t xml:space="preserve"> </w:t>
      </w:r>
      <w:r>
        <w:rPr>
          <w:w w:val="115"/>
        </w:rPr>
        <w:t>areas</w:t>
      </w:r>
      <w:ins w:id="1017" w:author="Chris Prickett" w:date="2017-02-12T17:33:00Z">
        <w:r w:rsidR="0044126C">
          <w:rPr>
            <w:w w:val="115"/>
          </w:rPr>
          <w:t xml:space="preserve"> was to be conducted</w:t>
        </w:r>
      </w:ins>
      <w:r>
        <w:rPr>
          <w:w w:val="115"/>
        </w:rPr>
        <w:t>.</w:t>
      </w:r>
      <w:r>
        <w:rPr>
          <w:spacing w:val="47"/>
          <w:w w:val="115"/>
        </w:rPr>
        <w:t xml:space="preserve"> </w:t>
      </w:r>
      <w:del w:id="1018" w:author="Chris Prickett" w:date="2017-02-12T17:34:00Z">
        <w:r w:rsidDel="0044126C">
          <w:rPr>
            <w:w w:val="115"/>
          </w:rPr>
          <w:delText>After</w:delText>
        </w:r>
        <w:r w:rsidDel="0044126C">
          <w:rPr>
            <w:spacing w:val="10"/>
            <w:w w:val="115"/>
          </w:rPr>
          <w:delText xml:space="preserve"> </w:delText>
        </w:r>
        <w:r w:rsidDel="0044126C">
          <w:rPr>
            <w:w w:val="115"/>
          </w:rPr>
          <w:delText>one</w:delText>
        </w:r>
      </w:del>
      <w:ins w:id="1019" w:author="Chris Prickett" w:date="2017-02-12T17:34:00Z">
        <w:r w:rsidR="0044126C">
          <w:rPr>
            <w:w w:val="115"/>
          </w:rPr>
          <w:t>A</w:t>
        </w:r>
      </w:ins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ear</w:t>
      </w:r>
      <w:ins w:id="1020" w:author="Chris Prickett" w:date="2017-02-12T17:34:00Z">
        <w:r w:rsidR="0044126C">
          <w:rPr>
            <w:spacing w:val="-2"/>
            <w:w w:val="115"/>
          </w:rPr>
          <w:t xml:space="preserve"> later</w:t>
        </w:r>
      </w:ins>
      <w:r>
        <w:rPr>
          <w:spacing w:val="-2"/>
          <w:w w:val="115"/>
        </w:rPr>
        <w:t>,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8"/>
          <w:w w:val="115"/>
        </w:rPr>
        <w:t xml:space="preserve"> </w:t>
      </w:r>
      <w:r>
        <w:rPr>
          <w:spacing w:val="1"/>
          <w:w w:val="115"/>
        </w:rPr>
        <w:t>rep</w:t>
      </w:r>
      <w:r>
        <w:rPr>
          <w:w w:val="115"/>
        </w:rPr>
        <w:t>ort</w:t>
      </w:r>
      <w:r>
        <w:rPr>
          <w:spacing w:val="27"/>
          <w:w w:val="121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issue</w:t>
      </w:r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mark</w:t>
      </w:r>
      <w:r>
        <w:rPr>
          <w:spacing w:val="-2"/>
          <w:w w:val="115"/>
        </w:rPr>
        <w:t>ed</w:t>
      </w:r>
      <w:r>
        <w:rPr>
          <w:spacing w:val="19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”data</w:t>
      </w:r>
      <w:r>
        <w:rPr>
          <w:spacing w:val="18"/>
          <w:w w:val="115"/>
        </w:rPr>
        <w:t xml:space="preserve"> </w:t>
      </w:r>
      <w:r>
        <w:rPr>
          <w:w w:val="115"/>
        </w:rPr>
        <w:t>not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vailable”,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8"/>
          <w:w w:val="115"/>
        </w:rPr>
        <w:t xml:space="preserve"> </w:t>
      </w:r>
      <w:r>
        <w:rPr>
          <w:w w:val="115"/>
        </w:rPr>
        <w:t>end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first</w:t>
      </w:r>
      <w:r>
        <w:rPr>
          <w:spacing w:val="19"/>
          <w:w w:val="115"/>
        </w:rPr>
        <w:t xml:space="preserve"> </w:t>
      </w:r>
      <w:r>
        <w:rPr>
          <w:spacing w:val="-1"/>
          <w:w w:val="115"/>
        </w:rPr>
        <w:t>phas</w:t>
      </w:r>
      <w:r>
        <w:rPr>
          <w:spacing w:val="-2"/>
          <w:w w:val="115"/>
        </w:rPr>
        <w:t>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9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4"/>
          <w:w w:val="115"/>
        </w:rPr>
        <w:t xml:space="preserve"> </w:t>
      </w:r>
      <w:r>
        <w:rPr>
          <w:w w:val="115"/>
        </w:rPr>
        <w:t>plan</w:t>
      </w:r>
      <w:r>
        <w:rPr>
          <w:spacing w:val="-3"/>
          <w:w w:val="115"/>
        </w:rPr>
        <w:t xml:space="preserve"> </w:t>
      </w:r>
      <w:r>
        <w:rPr>
          <w:w w:val="115"/>
        </w:rPr>
        <w:t>(2015),</w:t>
      </w:r>
      <w:r>
        <w:rPr>
          <w:spacing w:val="-3"/>
          <w:w w:val="115"/>
        </w:rPr>
        <w:t xml:space="preserve"> </w:t>
      </w:r>
      <w:ins w:id="1021" w:author="Chris Prickett" w:date="2017-02-12T17:35:00Z">
        <w:r w:rsidR="0044126C">
          <w:rPr>
            <w:w w:val="115"/>
          </w:rPr>
          <w:t>significant demolitions occurred on</w:t>
        </w:r>
      </w:ins>
      <w:del w:id="1022" w:author="Chris Prickett" w:date="2017-02-12T17:35:00Z">
        <w:r w:rsidDel="0044126C">
          <w:rPr>
            <w:w w:val="115"/>
          </w:rPr>
          <w:delText>at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ins w:id="1023" w:author="Chris Prickett" w:date="2017-02-12T17:36:00Z">
        <w:r w:rsidR="0044126C">
          <w:rPr>
            <w:spacing w:val="-2"/>
            <w:w w:val="115"/>
          </w:rPr>
          <w:t>,</w:t>
        </w:r>
      </w:ins>
      <w:r>
        <w:rPr>
          <w:spacing w:val="-3"/>
          <w:w w:val="115"/>
        </w:rPr>
        <w:t xml:space="preserve"> </w:t>
      </w:r>
      <w:del w:id="1024" w:author="Chris Prickett" w:date="2017-02-12T17:36:00Z">
        <w:r w:rsidDel="0044126C">
          <w:rPr>
            <w:w w:val="115"/>
          </w:rPr>
          <w:delText>happened</w:delText>
        </w:r>
        <w:r w:rsidDel="0044126C">
          <w:rPr>
            <w:spacing w:val="-3"/>
            <w:w w:val="115"/>
          </w:rPr>
          <w:delText xml:space="preserve"> </w:delText>
        </w:r>
        <w:r w:rsidDel="0044126C">
          <w:rPr>
            <w:spacing w:val="-2"/>
            <w:w w:val="115"/>
          </w:rPr>
          <w:delText>significan</w:delText>
        </w:r>
        <w:r w:rsidDel="0044126C">
          <w:rPr>
            <w:spacing w:val="-1"/>
            <w:w w:val="115"/>
          </w:rPr>
          <w:delText>t</w:delText>
        </w:r>
        <w:r w:rsidDel="0044126C">
          <w:rPr>
            <w:spacing w:val="-3"/>
            <w:w w:val="115"/>
          </w:rPr>
          <w:delText xml:space="preserve"> </w:delText>
        </w:r>
        <w:r w:rsidDel="0044126C">
          <w:rPr>
            <w:w w:val="115"/>
          </w:rPr>
          <w:delText>demolitions</w:delText>
        </w:r>
        <w:r w:rsidDel="0044126C">
          <w:rPr>
            <w:spacing w:val="-3"/>
            <w:w w:val="115"/>
          </w:rPr>
          <w:delText xml:space="preserve"> </w:delText>
        </w:r>
      </w:del>
      <w:r>
        <w:rPr>
          <w:w w:val="115"/>
        </w:rPr>
        <w:t>and</w:t>
      </w:r>
      <w:r>
        <w:rPr>
          <w:spacing w:val="53"/>
          <w:w w:val="117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first</w:t>
      </w:r>
      <w:r>
        <w:rPr>
          <w:spacing w:val="-14"/>
          <w:w w:val="115"/>
        </w:rPr>
        <w:t xml:space="preserve"> </w:t>
      </w:r>
      <w:r>
        <w:rPr>
          <w:w w:val="115"/>
        </w:rPr>
        <w:t>megastructure</w:t>
      </w:r>
      <w:r>
        <w:rPr>
          <w:spacing w:val="-14"/>
          <w:w w:val="115"/>
        </w:rPr>
        <w:t xml:space="preserve"> </w:t>
      </w:r>
      <w:r>
        <w:rPr>
          <w:w w:val="115"/>
        </w:rPr>
        <w:t>arose</w:t>
      </w:r>
      <w:r>
        <w:rPr>
          <w:spacing w:val="-13"/>
          <w:w w:val="115"/>
        </w:rPr>
        <w:t xml:space="preserve"> </w:t>
      </w:r>
      <w:ins w:id="1025" w:author="Chris Prickett" w:date="2017-02-12T17:38:00Z">
        <w:r w:rsidR="0044126C">
          <w:rPr>
            <w:spacing w:val="-13"/>
            <w:w w:val="115"/>
          </w:rPr>
          <w:t xml:space="preserve">although it was not </w:t>
        </w:r>
      </w:ins>
      <w:del w:id="1026" w:author="Chris Prickett" w:date="2017-02-12T17:38:00Z">
        <w:r w:rsidDel="0044126C">
          <w:rPr>
            <w:spacing w:val="-3"/>
            <w:w w:val="115"/>
          </w:rPr>
          <w:delText>whic</w:delText>
        </w:r>
        <w:r w:rsidDel="0044126C">
          <w:rPr>
            <w:spacing w:val="-2"/>
            <w:w w:val="115"/>
          </w:rPr>
          <w:delText>h</w:delText>
        </w:r>
        <w:r w:rsidDel="0044126C">
          <w:rPr>
            <w:spacing w:val="-15"/>
            <w:w w:val="115"/>
          </w:rPr>
          <w:delText xml:space="preserve"> </w:delText>
        </w:r>
        <w:r w:rsidDel="0044126C">
          <w:rPr>
            <w:spacing w:val="1"/>
            <w:w w:val="115"/>
          </w:rPr>
          <w:delText>does</w:delText>
        </w:r>
        <w:r w:rsidDel="0044126C">
          <w:rPr>
            <w:spacing w:val="-15"/>
            <w:w w:val="115"/>
          </w:rPr>
          <w:delText xml:space="preserve"> </w:delText>
        </w:r>
        <w:r w:rsidDel="0044126C">
          <w:rPr>
            <w:w w:val="115"/>
          </w:rPr>
          <w:delText>not</w:delText>
        </w:r>
        <w:r w:rsidDel="0044126C">
          <w:rPr>
            <w:spacing w:val="-14"/>
            <w:w w:val="115"/>
          </w:rPr>
          <w:delText xml:space="preserve"> </w:delText>
        </w:r>
        <w:r w:rsidDel="0044126C">
          <w:rPr>
            <w:spacing w:val="-4"/>
            <w:w w:val="115"/>
          </w:rPr>
          <w:delText>ha</w:delText>
        </w:r>
        <w:r w:rsidDel="0044126C">
          <w:rPr>
            <w:spacing w:val="-5"/>
            <w:w w:val="115"/>
          </w:rPr>
          <w:delText>ve</w:delText>
        </w:r>
        <w:r w:rsidDel="0044126C">
          <w:rPr>
            <w:spacing w:val="-15"/>
            <w:w w:val="115"/>
          </w:rPr>
          <w:delText xml:space="preserve"> </w:delText>
        </w:r>
        <w:r w:rsidDel="0044126C">
          <w:rPr>
            <w:spacing w:val="-1"/>
            <w:w w:val="115"/>
          </w:rPr>
          <w:delText>anything</w:delText>
        </w:r>
        <w:r w:rsidDel="0044126C">
          <w:rPr>
            <w:spacing w:val="-15"/>
            <w:w w:val="115"/>
          </w:rPr>
          <w:delText xml:space="preserve"> </w:delText>
        </w:r>
        <w:r w:rsidDel="0044126C">
          <w:rPr>
            <w:w w:val="115"/>
          </w:rPr>
          <w:delText>to</w:delText>
        </w:r>
        <w:r w:rsidDel="0044126C">
          <w:rPr>
            <w:spacing w:val="-15"/>
            <w:w w:val="115"/>
          </w:rPr>
          <w:delText xml:space="preserve"> </w:delText>
        </w:r>
        <w:r w:rsidDel="0044126C">
          <w:rPr>
            <w:w w:val="115"/>
          </w:rPr>
          <w:delText>do</w:delText>
        </w:r>
        <w:r w:rsidDel="0044126C">
          <w:rPr>
            <w:spacing w:val="-14"/>
            <w:w w:val="115"/>
          </w:rPr>
          <w:delText xml:space="preserve"> </w:delText>
        </w:r>
        <w:r w:rsidDel="0044126C">
          <w:rPr>
            <w:w w:val="115"/>
          </w:rPr>
          <w:delText>with</w:delText>
        </w:r>
      </w:del>
      <w:ins w:id="1027" w:author="Chris Prickett" w:date="2017-02-12T17:38:00Z">
        <w:r w:rsidR="0044126C">
          <w:rPr>
            <w:spacing w:val="-3"/>
            <w:w w:val="115"/>
          </w:rPr>
          <w:t>mentioned in</w:t>
        </w:r>
      </w:ins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strategic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priorit</w:t>
      </w:r>
      <w:r>
        <w:rPr>
          <w:spacing w:val="-2"/>
          <w:w w:val="115"/>
        </w:rPr>
        <w:t>y</w:t>
      </w:r>
      <w:r>
        <w:rPr>
          <w:spacing w:val="27"/>
          <w:w w:val="111"/>
        </w:rPr>
        <w:t xml:space="preserve"> </w:t>
      </w:r>
      <w:r>
        <w:rPr>
          <w:spacing w:val="-2"/>
          <w:w w:val="115"/>
        </w:rPr>
        <w:t>numb</w:t>
      </w:r>
      <w:r>
        <w:rPr>
          <w:spacing w:val="-3"/>
          <w:w w:val="115"/>
        </w:rPr>
        <w:t>er</w:t>
      </w:r>
      <w:r>
        <w:rPr>
          <w:spacing w:val="-5"/>
          <w:w w:val="115"/>
        </w:rPr>
        <w:t xml:space="preserve"> </w:t>
      </w:r>
      <w:r>
        <w:rPr>
          <w:w w:val="115"/>
        </w:rPr>
        <w:t>51</w:t>
      </w:r>
      <w:r>
        <w:rPr>
          <w:spacing w:val="-4"/>
          <w:w w:val="115"/>
        </w:rPr>
        <w:t xml:space="preserve"> </w:t>
      </w:r>
      <w:del w:id="1028" w:author="Chris Prickett" w:date="2017-02-12T17:37:00Z">
        <w:r w:rsidDel="0044126C">
          <w:rPr>
            <w:w w:val="115"/>
          </w:rPr>
          <w:delText>from</w:delText>
        </w:r>
        <w:r w:rsidDel="0044126C">
          <w:rPr>
            <w:spacing w:val="-5"/>
            <w:w w:val="115"/>
          </w:rPr>
          <w:delText xml:space="preserve"> </w:delText>
        </w:r>
        <w:r w:rsidDel="0044126C">
          <w:rPr>
            <w:w w:val="115"/>
          </w:rPr>
          <w:delText>the</w:delText>
        </w:r>
        <w:r w:rsidDel="0044126C">
          <w:rPr>
            <w:spacing w:val="-4"/>
            <w:w w:val="115"/>
          </w:rPr>
          <w:delText xml:space="preserve"> </w:delText>
        </w:r>
        <w:r w:rsidDel="0044126C">
          <w:rPr>
            <w:spacing w:val="-2"/>
            <w:w w:val="115"/>
          </w:rPr>
          <w:delText>men</w:delText>
        </w:r>
        <w:r w:rsidDel="0044126C">
          <w:rPr>
            <w:spacing w:val="-1"/>
            <w:w w:val="115"/>
          </w:rPr>
          <w:delText>tioned</w:delText>
        </w:r>
      </w:del>
      <w:ins w:id="1029" w:author="Chris Prickett" w:date="2017-02-12T17:37:00Z">
        <w:r w:rsidR="0044126C">
          <w:rPr>
            <w:w w:val="115"/>
          </w:rPr>
          <w:t>of the</w:t>
        </w:r>
      </w:ins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programme</w:t>
      </w:r>
      <w:proofErr w:type="spellEnd"/>
      <w:ins w:id="1030" w:author="Chris Prickett" w:date="2017-02-12T17:37:00Z">
        <w:r w:rsidR="0044126C">
          <w:rPr>
            <w:w w:val="115"/>
          </w:rPr>
          <w:t xml:space="preserve"> just described</w:t>
        </w:r>
      </w:ins>
      <w:r>
        <w:rPr>
          <w:w w:val="115"/>
        </w:rPr>
        <w:t>.</w:t>
      </w:r>
    </w:p>
    <w:p w14:paraId="6B212BFF" w14:textId="1C818C80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These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similar</w:t>
      </w:r>
      <w:r>
        <w:rPr>
          <w:spacing w:val="-6"/>
          <w:w w:val="115"/>
        </w:rPr>
        <w:t xml:space="preserve"> </w:t>
      </w:r>
      <w:r>
        <w:rPr>
          <w:w w:val="115"/>
        </w:rPr>
        <w:t>practices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-6"/>
          <w:w w:val="115"/>
        </w:rPr>
        <w:t xml:space="preserve"> </w:t>
      </w:r>
      <w:r>
        <w:rPr>
          <w:w w:val="115"/>
        </w:rPr>
        <w:t>made</w:t>
      </w:r>
      <w:r>
        <w:rPr>
          <w:spacing w:val="-6"/>
          <w:w w:val="115"/>
        </w:rPr>
        <w:t xml:space="preserve"> </w:t>
      </w:r>
      <w:r>
        <w:rPr>
          <w:w w:val="115"/>
        </w:rPr>
        <w:t>possible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usual</w:t>
      </w:r>
      <w:r>
        <w:rPr>
          <w:spacing w:val="-2"/>
          <w:w w:val="115"/>
        </w:rPr>
        <w:t>ly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politically</w:t>
      </w:r>
      <w:r>
        <w:rPr>
          <w:spacing w:val="-5"/>
          <w:w w:val="115"/>
        </w:rPr>
        <w:t xml:space="preserve"> </w:t>
      </w:r>
      <w:r>
        <w:rPr>
          <w:w w:val="115"/>
        </w:rPr>
        <w:t>biased</w:t>
      </w:r>
      <w:r>
        <w:rPr>
          <w:spacing w:val="-6"/>
          <w:w w:val="115"/>
        </w:rPr>
        <w:t xml:space="preserve"> </w:t>
      </w:r>
      <w:r>
        <w:rPr>
          <w:w w:val="115"/>
        </w:rPr>
        <w:t>roles</w:t>
      </w:r>
      <w:r>
        <w:rPr>
          <w:spacing w:val="38"/>
          <w:w w:val="108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indiv</w:t>
      </w:r>
      <w:r>
        <w:rPr>
          <w:spacing w:val="-1"/>
          <w:w w:val="115"/>
        </w:rPr>
        <w:t>iduals</w:t>
      </w:r>
      <w:r>
        <w:rPr>
          <w:spacing w:val="38"/>
          <w:w w:val="115"/>
        </w:rPr>
        <w:t xml:space="preserve"> </w:t>
      </w:r>
      <w:ins w:id="1031" w:author="Chris Prickett" w:date="2017-02-12T18:32:00Z">
        <w:r w:rsidR="00080BC1">
          <w:rPr>
            <w:w w:val="115"/>
          </w:rPr>
          <w:t>within</w:t>
        </w:r>
      </w:ins>
      <w:del w:id="1032" w:author="Chris Prickett" w:date="2017-02-12T18:32:00Z">
        <w:r w:rsidDel="00080BC1">
          <w:rPr>
            <w:w w:val="115"/>
          </w:rPr>
          <w:delText>in</w:delText>
        </w:r>
      </w:del>
      <w:r>
        <w:rPr>
          <w:spacing w:val="38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w w:val="115"/>
        </w:rPr>
        <w:t>.</w:t>
      </w:r>
      <w:ins w:id="1033" w:author="Chris Prickett" w:date="2017-02-12T18:32:00Z">
        <w:r w:rsidR="00E63BBE">
          <w:rPr>
            <w:w w:val="115"/>
          </w:rPr>
          <w:t xml:space="preserve"> </w:t>
        </w:r>
      </w:ins>
      <w:r>
        <w:rPr>
          <w:w w:val="115"/>
        </w:rPr>
        <w:t>The</w:t>
      </w:r>
      <w:r>
        <w:rPr>
          <w:spacing w:val="65"/>
          <w:w w:val="116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terest-based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pluralist</w:t>
      </w:r>
      <w:r>
        <w:rPr>
          <w:spacing w:val="29"/>
          <w:w w:val="115"/>
        </w:rPr>
        <w:t xml:space="preserve"> </w:t>
      </w:r>
      <w:r>
        <w:rPr>
          <w:w w:val="115"/>
        </w:rPr>
        <w:t>political</w:t>
      </w:r>
      <w:r>
        <w:rPr>
          <w:spacing w:val="29"/>
          <w:w w:val="115"/>
        </w:rPr>
        <w:t xml:space="preserve"> </w:t>
      </w:r>
      <w:r>
        <w:rPr>
          <w:w w:val="115"/>
        </w:rPr>
        <w:t>life</w:t>
      </w:r>
      <w:r>
        <w:rPr>
          <w:spacing w:val="29"/>
          <w:w w:val="115"/>
        </w:rPr>
        <w:t xml:space="preserve"> </w:t>
      </w:r>
      <w:r>
        <w:rPr>
          <w:w w:val="115"/>
        </w:rPr>
        <w:t>also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ak</w:t>
      </w:r>
      <w:r>
        <w:rPr>
          <w:spacing w:val="-2"/>
          <w:w w:val="115"/>
        </w:rPr>
        <w:t>ed</w:t>
      </w:r>
      <w:r>
        <w:rPr>
          <w:spacing w:val="29"/>
          <w:w w:val="115"/>
        </w:rPr>
        <w:t xml:space="preserve"> </w:t>
      </w:r>
      <w:r>
        <w:rPr>
          <w:w w:val="115"/>
        </w:rPr>
        <w:t>in</w:t>
      </w:r>
      <w:ins w:id="1034" w:author="Chris Prickett" w:date="2017-02-12T18:33:00Z">
        <w:r w:rsidR="00080BC1">
          <w:rPr>
            <w:w w:val="115"/>
          </w:rPr>
          <w:t>to the</w:t>
        </w:r>
      </w:ins>
      <w:r>
        <w:rPr>
          <w:spacing w:val="29"/>
          <w:w w:val="115"/>
        </w:rPr>
        <w:t xml:space="preserve"> </w:t>
      </w:r>
      <w:r>
        <w:rPr>
          <w:w w:val="115"/>
        </w:rPr>
        <w:t>urban</w:t>
      </w:r>
      <w:r>
        <w:rPr>
          <w:spacing w:val="29"/>
          <w:w w:val="115"/>
        </w:rPr>
        <w:t xml:space="preserve"> </w:t>
      </w:r>
      <w:r>
        <w:rPr>
          <w:spacing w:val="-1"/>
          <w:w w:val="115"/>
        </w:rPr>
        <w:t>planning</w:t>
      </w:r>
      <w:r>
        <w:rPr>
          <w:spacing w:val="29"/>
          <w:w w:val="115"/>
        </w:rPr>
        <w:t xml:space="preserve"> </w:t>
      </w:r>
      <w:r>
        <w:rPr>
          <w:w w:val="115"/>
        </w:rPr>
        <w:t>domain.</w:t>
      </w:r>
      <w:r>
        <w:rPr>
          <w:spacing w:val="42"/>
          <w:w w:val="115"/>
        </w:rPr>
        <w:t xml:space="preserve"> </w:t>
      </w:r>
      <w:ins w:id="1035" w:author="Chris Prickett" w:date="2017-02-12T18:34:00Z">
        <w:r w:rsidR="00080BC1">
          <w:rPr>
            <w:spacing w:val="-1"/>
            <w:w w:val="115"/>
          </w:rPr>
          <w:t>The p</w:t>
        </w:r>
      </w:ins>
      <w:del w:id="1036" w:author="Chris Prickett" w:date="2017-02-12T18:34:00Z">
        <w:r w:rsidDel="00080BC1">
          <w:rPr>
            <w:spacing w:val="-1"/>
            <w:w w:val="115"/>
          </w:rPr>
          <w:delText>P</w:delText>
        </w:r>
      </w:del>
      <w:r>
        <w:rPr>
          <w:spacing w:val="-2"/>
          <w:w w:val="115"/>
        </w:rPr>
        <w:t>olitical</w:t>
      </w:r>
      <w:r>
        <w:rPr>
          <w:spacing w:val="65"/>
          <w:w w:val="111"/>
        </w:rPr>
        <w:t xml:space="preserve"> </w:t>
      </w:r>
      <w:r>
        <w:rPr>
          <w:spacing w:val="-1"/>
          <w:w w:val="115"/>
        </w:rPr>
        <w:t>background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ins w:id="1037" w:author="Chris Prickett" w:date="2017-02-12T18:34:00Z">
        <w:r w:rsidR="00080BC1">
          <w:rPr>
            <w:spacing w:val="-10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11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11"/>
          <w:w w:val="115"/>
        </w:rPr>
        <w:t xml:space="preserve"> </w:t>
      </w:r>
      <w:r>
        <w:rPr>
          <w:w w:val="115"/>
        </w:rPr>
        <w:t>has</w:t>
      </w:r>
      <w:r>
        <w:rPr>
          <w:spacing w:val="-10"/>
          <w:w w:val="115"/>
        </w:rPr>
        <w:t xml:space="preserve"> </w:t>
      </w:r>
      <w:r>
        <w:rPr>
          <w:w w:val="115"/>
        </w:rPr>
        <w:t>made</w:t>
      </w:r>
      <w:r>
        <w:rPr>
          <w:spacing w:val="-10"/>
          <w:w w:val="115"/>
        </w:rPr>
        <w:t xml:space="preserve"> </w:t>
      </w:r>
      <w:r>
        <w:rPr>
          <w:w w:val="115"/>
        </w:rPr>
        <w:t>planning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10"/>
          <w:w w:val="115"/>
        </w:rPr>
        <w:t xml:space="preserve"> </w:t>
      </w:r>
      <w:r>
        <w:rPr>
          <w:w w:val="115"/>
        </w:rPr>
        <w:t>at</w:t>
      </w:r>
      <w:r>
        <w:rPr>
          <w:spacing w:val="-11"/>
          <w:w w:val="115"/>
        </w:rPr>
        <w:t xml:space="preserve"> </w:t>
      </w:r>
      <w:r>
        <w:rPr>
          <w:w w:val="115"/>
        </w:rPr>
        <w:t>some</w:t>
      </w:r>
      <w:r>
        <w:rPr>
          <w:spacing w:val="29"/>
          <w:w w:val="108"/>
        </w:rPr>
        <w:t xml:space="preserve"> </w:t>
      </w:r>
      <w:r>
        <w:rPr>
          <w:w w:val="115"/>
        </w:rPr>
        <w:t>points</w:t>
      </w:r>
      <w:r>
        <w:rPr>
          <w:spacing w:val="3"/>
          <w:w w:val="115"/>
        </w:rPr>
        <w:t xml:space="preserve"> </w:t>
      </w:r>
      <w:r>
        <w:rPr>
          <w:w w:val="115"/>
        </w:rPr>
        <w:t>coincide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either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administrativ</w:t>
      </w:r>
      <w:r>
        <w:rPr>
          <w:spacing w:val="-2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w w:val="115"/>
        </w:rPr>
        <w:t>or</w:t>
      </w:r>
      <w:r>
        <w:rPr>
          <w:spacing w:val="4"/>
          <w:w w:val="115"/>
        </w:rPr>
        <w:t xml:space="preserve"> </w:t>
      </w:r>
      <w:r>
        <w:rPr>
          <w:w w:val="115"/>
        </w:rPr>
        <w:t>financial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works.</w:t>
      </w:r>
      <w:r>
        <w:rPr>
          <w:spacing w:val="40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both</w:t>
      </w:r>
      <w:r>
        <w:rPr>
          <w:spacing w:val="4"/>
          <w:w w:val="115"/>
        </w:rPr>
        <w:t xml:space="preserve"> </w:t>
      </w:r>
      <w:r>
        <w:rPr>
          <w:w w:val="115"/>
        </w:rPr>
        <w:t>cases</w:t>
      </w:r>
      <w:r>
        <w:rPr>
          <w:spacing w:val="43"/>
          <w:w w:val="108"/>
        </w:rPr>
        <w:t xml:space="preserve"> </w:t>
      </w:r>
      <w:r>
        <w:rPr>
          <w:w w:val="115"/>
        </w:rPr>
        <w:t>urban</w:t>
      </w:r>
      <w:r>
        <w:rPr>
          <w:spacing w:val="10"/>
          <w:w w:val="115"/>
        </w:rPr>
        <w:t xml:space="preserve"> </w:t>
      </w:r>
      <w:r>
        <w:rPr>
          <w:w w:val="115"/>
        </w:rPr>
        <w:t>planning</w:t>
      </w:r>
      <w:r>
        <w:rPr>
          <w:spacing w:val="11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depriv</w:t>
      </w:r>
      <w:r>
        <w:rPr>
          <w:spacing w:val="-2"/>
          <w:w w:val="115"/>
        </w:rPr>
        <w:t>ed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ins w:id="1038" w:author="Chris Prickett" w:date="2017-02-12T18:34:00Z">
        <w:r w:rsidR="00080BC1">
          <w:rPr>
            <w:w w:val="115"/>
          </w:rPr>
          <w:t>their</w:t>
        </w:r>
      </w:ins>
      <w:del w:id="1039" w:author="Chris Prickett" w:date="2017-02-12T18:34:00Z">
        <w:r w:rsidDel="00080BC1">
          <w:rPr>
            <w:w w:val="115"/>
          </w:rPr>
          <w:delText>its</w:delText>
        </w:r>
      </w:del>
      <w:r>
        <w:rPr>
          <w:spacing w:val="1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12"/>
          <w:w w:val="115"/>
        </w:rPr>
        <w:t xml:space="preserve"> </w:t>
      </w:r>
      <w:r>
        <w:rPr>
          <w:w w:val="115"/>
        </w:rPr>
        <w:t>strategic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public-in</w:t>
      </w:r>
      <w:r>
        <w:rPr>
          <w:spacing w:val="-1"/>
          <w:w w:val="115"/>
        </w:rPr>
        <w:t>terest</w:t>
      </w:r>
      <w:r>
        <w:rPr>
          <w:spacing w:val="22"/>
          <w:w w:val="119"/>
        </w:rPr>
        <w:t xml:space="preserve"> </w:t>
      </w:r>
      <w:r>
        <w:rPr>
          <w:w w:val="115"/>
        </w:rPr>
        <w:t>role</w:t>
      </w:r>
      <w:ins w:id="1040" w:author="Chris Prickett" w:date="2017-02-12T18:34:00Z">
        <w:r w:rsidR="00080BC1">
          <w:rPr>
            <w:w w:val="115"/>
          </w:rPr>
          <w:t>,</w:t>
        </w:r>
      </w:ins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r>
        <w:rPr>
          <w:w w:val="115"/>
        </w:rPr>
        <w:t>planners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conseque</w:t>
      </w:r>
      <w:r>
        <w:rPr>
          <w:spacing w:val="-1"/>
          <w:w w:val="115"/>
        </w:rPr>
        <w:t>ntly</w:t>
      </w:r>
      <w:r>
        <w:rPr>
          <w:spacing w:val="27"/>
          <w:w w:val="115"/>
        </w:rPr>
        <w:t xml:space="preserve"> </w:t>
      </w:r>
      <w:r>
        <w:rPr>
          <w:w w:val="115"/>
        </w:rPr>
        <w:t>end</w:t>
      </w:r>
      <w:r>
        <w:rPr>
          <w:spacing w:val="27"/>
          <w:w w:val="115"/>
        </w:rPr>
        <w:t xml:space="preserve"> </w:t>
      </w:r>
      <w:r>
        <w:rPr>
          <w:w w:val="115"/>
        </w:rPr>
        <w:t>up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depriv</w:t>
      </w:r>
      <w:r>
        <w:rPr>
          <w:spacing w:val="-2"/>
          <w:w w:val="115"/>
        </w:rPr>
        <w:t>ed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w w:val="115"/>
        </w:rPr>
        <w:t>binding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authorit</w:t>
      </w:r>
      <w:r>
        <w:rPr>
          <w:spacing w:val="-2"/>
          <w:w w:val="115"/>
        </w:rPr>
        <w:t>y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21"/>
          <w:w w:val="109"/>
        </w:rPr>
        <w:t xml:space="preserve"> </w:t>
      </w:r>
      <w:r>
        <w:rPr>
          <w:spacing w:val="-1"/>
          <w:w w:val="115"/>
        </w:rPr>
        <w:t>dignit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del w:id="1041" w:author="Chris Prickett" w:date="2017-02-12T18:35:00Z">
        <w:r w:rsidDel="00080BC1">
          <w:rPr>
            <w:w w:val="115"/>
          </w:rPr>
          <w:delText>doing</w:delText>
        </w:r>
        <w:r w:rsidDel="00080BC1">
          <w:rPr>
            <w:spacing w:val="-5"/>
            <w:w w:val="115"/>
          </w:rPr>
          <w:delText xml:space="preserve"> </w:delText>
        </w:r>
      </w:del>
      <w:ins w:id="1042" w:author="Chris Prickett" w:date="2017-02-12T18:35:00Z">
        <w:r w:rsidR="00080BC1">
          <w:rPr>
            <w:w w:val="115"/>
          </w:rPr>
          <w:t>carrying out</w:t>
        </w:r>
        <w:r w:rsidR="00080BC1">
          <w:rPr>
            <w:spacing w:val="-5"/>
            <w:w w:val="115"/>
          </w:rPr>
          <w:t xml:space="preserve"> </w:t>
        </w:r>
      </w:ins>
      <w:r>
        <w:rPr>
          <w:w w:val="115"/>
        </w:rPr>
        <w:t>their</w:t>
      </w:r>
      <w:r>
        <w:rPr>
          <w:spacing w:val="-6"/>
          <w:w w:val="115"/>
        </w:rPr>
        <w:t xml:space="preserve"> </w:t>
      </w:r>
      <w:r>
        <w:rPr>
          <w:w w:val="115"/>
        </w:rPr>
        <w:t>public</w:t>
      </w:r>
      <w:r>
        <w:rPr>
          <w:spacing w:val="-6"/>
          <w:w w:val="115"/>
        </w:rPr>
        <w:t xml:space="preserve"> </w:t>
      </w:r>
      <w:r>
        <w:rPr>
          <w:w w:val="115"/>
        </w:rPr>
        <w:t>functions.</w:t>
      </w:r>
    </w:p>
    <w:p w14:paraId="72A1D90F" w14:textId="41FC1389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Another</w:t>
      </w:r>
      <w:r>
        <w:rPr>
          <w:spacing w:val="6"/>
          <w:w w:val="115"/>
        </w:rPr>
        <w:t xml:space="preserve"> </w:t>
      </w:r>
      <w:r>
        <w:rPr>
          <w:w w:val="115"/>
        </w:rPr>
        <w:t>position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conflict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7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6"/>
          <w:w w:val="115"/>
        </w:rPr>
        <w:t xml:space="preserve"> </w:t>
      </w:r>
      <w:r>
        <w:rPr>
          <w:w w:val="115"/>
        </w:rPr>
        <w:t>when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ey</w:t>
      </w:r>
      <w:r>
        <w:rPr>
          <w:spacing w:val="31"/>
          <w:w w:val="111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overlapping</w:t>
      </w:r>
      <w:r>
        <w:rPr>
          <w:spacing w:val="-12"/>
          <w:w w:val="115"/>
        </w:rPr>
        <w:t xml:space="preserve"> </w:t>
      </w:r>
      <w:r>
        <w:rPr>
          <w:w w:val="115"/>
        </w:rPr>
        <w:t>roles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2"/>
          <w:w w:val="115"/>
        </w:rPr>
        <w:t xml:space="preserve"> </w:t>
      </w:r>
      <w:r>
        <w:rPr>
          <w:w w:val="115"/>
        </w:rPr>
        <w:t>domain</w:t>
      </w:r>
      <w:r>
        <w:rPr>
          <w:spacing w:val="-12"/>
          <w:w w:val="115"/>
        </w:rPr>
        <w:t xml:space="preserve"> </w:t>
      </w:r>
      <w:r>
        <w:rPr>
          <w:w w:val="115"/>
        </w:rPr>
        <w:t>(and</w:t>
      </w:r>
      <w:r>
        <w:rPr>
          <w:spacing w:val="-13"/>
          <w:w w:val="115"/>
        </w:rPr>
        <w:t xml:space="preserve"> </w:t>
      </w:r>
      <w:ins w:id="1043" w:author="Chris Prickett" w:date="2017-02-12T18:36:00Z">
        <w:r w:rsidR="00080BC1">
          <w:rPr>
            <w:spacing w:val="-13"/>
            <w:w w:val="115"/>
          </w:rPr>
          <w:t xml:space="preserve">consequently </w:t>
        </w:r>
      </w:ins>
      <w:r>
        <w:rPr>
          <w:spacing w:val="-3"/>
          <w:w w:val="115"/>
        </w:rPr>
        <w:t>overlapping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del w:id="1044" w:author="Chris Prickett" w:date="2017-02-12T18:36:00Z">
        <w:r w:rsidDel="00080BC1">
          <w:rPr>
            <w:spacing w:val="-13"/>
            <w:w w:val="115"/>
          </w:rPr>
          <w:delText xml:space="preserve"> </w:delText>
        </w:r>
        <w:r w:rsidDel="00080BC1">
          <w:rPr>
            <w:w w:val="115"/>
          </w:rPr>
          <w:delText>conse</w:delText>
        </w:r>
        <w:r w:rsidDel="00080BC1">
          <w:rPr>
            <w:spacing w:val="-2"/>
            <w:w w:val="115"/>
          </w:rPr>
          <w:delText>quen</w:delText>
        </w:r>
        <w:r w:rsidDel="00080BC1">
          <w:rPr>
            <w:spacing w:val="-1"/>
            <w:w w:val="115"/>
          </w:rPr>
          <w:delText>tly</w:delText>
        </w:r>
      </w:del>
      <w:r>
        <w:rPr>
          <w:spacing w:val="-1"/>
          <w:w w:val="115"/>
        </w:rPr>
        <w:t>),</w:t>
      </w:r>
      <w:r>
        <w:rPr>
          <w:spacing w:val="13"/>
          <w:w w:val="115"/>
        </w:rPr>
        <w:t xml:space="preserve"> </w:t>
      </w:r>
      <w:r>
        <w:rPr>
          <w:w w:val="115"/>
        </w:rPr>
        <w:t>so</w:t>
      </w:r>
      <w:r>
        <w:rPr>
          <w:spacing w:val="11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2"/>
          <w:w w:val="115"/>
        </w:rPr>
        <w:t xml:space="preserve"> </w:t>
      </w:r>
      <w:r>
        <w:rPr>
          <w:w w:val="115"/>
        </w:rPr>
        <w:t>their</w:t>
      </w:r>
      <w:r>
        <w:rPr>
          <w:spacing w:val="11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activit</w:t>
      </w:r>
      <w:r>
        <w:rPr>
          <w:spacing w:val="-2"/>
          <w:w w:val="115"/>
        </w:rPr>
        <w:t>y</w:t>
      </w:r>
      <w:r>
        <w:rPr>
          <w:spacing w:val="12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ins w:id="1045" w:author="Chris Prickett" w:date="2017-02-12T18:36:00Z">
        <w:r w:rsidR="00080BC1">
          <w:rPr>
            <w:spacing w:val="1"/>
            <w:w w:val="115"/>
          </w:rPr>
          <w:t>s</w:t>
        </w:r>
      </w:ins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fl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wed.</w:t>
      </w:r>
      <w:r>
        <w:rPr>
          <w:spacing w:val="51"/>
          <w:w w:val="115"/>
        </w:rPr>
        <w:t xml:space="preserve"> </w:t>
      </w: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was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case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9"/>
        </w:rPr>
        <w:t xml:space="preserve"> </w:t>
      </w:r>
      <w:r>
        <w:rPr>
          <w:w w:val="115"/>
        </w:rPr>
        <w:t>Ministry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Construction,</w:t>
      </w:r>
      <w:r>
        <w:rPr>
          <w:spacing w:val="20"/>
          <w:w w:val="115"/>
        </w:rPr>
        <w:t xml:space="preserve"> </w:t>
      </w:r>
      <w:r>
        <w:rPr>
          <w:spacing w:val="-1"/>
          <w:w w:val="115"/>
        </w:rPr>
        <w:t>Transportation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18"/>
          <w:w w:val="115"/>
        </w:rPr>
        <w:t xml:space="preserve"> </w:t>
      </w:r>
      <w:r>
        <w:rPr>
          <w:w w:val="115"/>
        </w:rPr>
        <w:t>after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discon</w:t>
      </w:r>
      <w:r>
        <w:rPr>
          <w:spacing w:val="-1"/>
          <w:w w:val="115"/>
        </w:rPr>
        <w:t>tinuation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01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Republic</w:t>
      </w:r>
      <w:r>
        <w:rPr>
          <w:spacing w:val="18"/>
          <w:w w:val="115"/>
        </w:rPr>
        <w:t xml:space="preserve"> </w:t>
      </w:r>
      <w:r>
        <w:rPr>
          <w:w w:val="115"/>
        </w:rPr>
        <w:t>Spatial</w:t>
      </w:r>
      <w:r>
        <w:rPr>
          <w:spacing w:val="18"/>
          <w:w w:val="115"/>
        </w:rPr>
        <w:t xml:space="preserve"> </w:t>
      </w:r>
      <w:r>
        <w:rPr>
          <w:w w:val="115"/>
        </w:rPr>
        <w:t>Planning</w:t>
      </w:r>
      <w:r>
        <w:rPr>
          <w:spacing w:val="17"/>
          <w:w w:val="115"/>
        </w:rPr>
        <w:t xml:space="preserve"> </w:t>
      </w:r>
      <w:r>
        <w:rPr>
          <w:spacing w:val="-4"/>
          <w:w w:val="115"/>
        </w:rPr>
        <w:t>Agency</w:t>
      </w:r>
      <w:r>
        <w:rPr>
          <w:spacing w:val="-3"/>
          <w:w w:val="115"/>
        </w:rPr>
        <w:t>.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Ministry</w:t>
      </w:r>
      <w:r>
        <w:rPr>
          <w:spacing w:val="19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ecame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responsible</w:t>
      </w:r>
      <w:r>
        <w:rPr>
          <w:spacing w:val="19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ody</w:t>
      </w:r>
      <w:r>
        <w:rPr>
          <w:spacing w:val="18"/>
          <w:w w:val="115"/>
        </w:rPr>
        <w:t xml:space="preserve"> </w:t>
      </w:r>
      <w:r>
        <w:rPr>
          <w:w w:val="115"/>
        </w:rPr>
        <w:t>for</w:t>
      </w:r>
      <w:r>
        <w:rPr>
          <w:spacing w:val="29"/>
          <w:w w:val="108"/>
        </w:rPr>
        <w:t xml:space="preserve"> </w:t>
      </w:r>
      <w:r>
        <w:rPr>
          <w:w w:val="115"/>
        </w:rPr>
        <w:t>both</w:t>
      </w:r>
      <w:r>
        <w:rPr>
          <w:spacing w:val="1"/>
          <w:w w:val="115"/>
        </w:rPr>
        <w:t xml:space="preserve"> </w:t>
      </w:r>
      <w:r>
        <w:rPr>
          <w:w w:val="115"/>
        </w:rPr>
        <w:t>regulatory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exe</w:t>
      </w:r>
      <w:r>
        <w:rPr>
          <w:spacing w:val="-1"/>
          <w:w w:val="115"/>
        </w:rPr>
        <w:t>cutiv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tasks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public</w:t>
      </w:r>
      <w:r>
        <w:rPr>
          <w:spacing w:val="2"/>
          <w:w w:val="115"/>
        </w:rPr>
        <w:t xml:space="preserve"> </w:t>
      </w:r>
      <w:r>
        <w:rPr>
          <w:w w:val="115"/>
        </w:rPr>
        <w:t>domain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w w:val="115"/>
        </w:rPr>
        <w:t>planning.</w:t>
      </w:r>
    </w:p>
    <w:p w14:paraId="4611055E" w14:textId="73177D62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0"/>
        </w:rPr>
        <w:t>On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other</w:t>
      </w:r>
      <w:r>
        <w:rPr>
          <w:spacing w:val="34"/>
          <w:w w:val="110"/>
        </w:rPr>
        <w:t xml:space="preserve"> </w:t>
      </w:r>
      <w:r>
        <w:rPr>
          <w:w w:val="110"/>
        </w:rPr>
        <w:t>hand,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Cadastre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has</w:t>
      </w:r>
      <w:r>
        <w:rPr>
          <w:spacing w:val="34"/>
          <w:w w:val="110"/>
        </w:rPr>
        <w:t xml:space="preserve"> </w:t>
      </w:r>
      <w:del w:id="1046" w:author="Chris Prickett" w:date="2017-02-12T18:37:00Z">
        <w:r w:rsidDel="00080BC1">
          <w:rPr>
            <w:w w:val="110"/>
          </w:rPr>
          <w:delText>b</w:delText>
        </w:r>
        <w:r w:rsidDel="00080BC1">
          <w:rPr>
            <w:spacing w:val="1"/>
            <w:w w:val="110"/>
          </w:rPr>
          <w:delText>een</w:delText>
        </w:r>
        <w:r w:rsidDel="00080BC1">
          <w:rPr>
            <w:spacing w:val="34"/>
            <w:w w:val="110"/>
          </w:rPr>
          <w:delText xml:space="preserve"> </w:delText>
        </w:r>
        <w:r w:rsidDel="00080BC1">
          <w:rPr>
            <w:spacing w:val="-1"/>
            <w:w w:val="110"/>
          </w:rPr>
          <w:delText>holding</w:delText>
        </w:r>
      </w:del>
      <w:ins w:id="1047" w:author="Chris Prickett" w:date="2017-02-12T18:37:00Z">
        <w:r w:rsidR="00080BC1">
          <w:rPr>
            <w:w w:val="110"/>
          </w:rPr>
          <w:t>held</w:t>
        </w:r>
      </w:ins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position</w:t>
      </w:r>
      <w:r>
        <w:rPr>
          <w:spacing w:val="34"/>
          <w:w w:val="110"/>
        </w:rPr>
        <w:t xml:space="preserve"> </w:t>
      </w:r>
      <w:r>
        <w:rPr>
          <w:w w:val="110"/>
        </w:rPr>
        <w:t>as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 xml:space="preserve"> </w:t>
      </w:r>
      <w:r>
        <w:rPr>
          <w:w w:val="110"/>
        </w:rPr>
        <w:t>supreme</w:t>
      </w:r>
      <w:r>
        <w:rPr>
          <w:spacing w:val="34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o</w:t>
      </w:r>
      <w:r>
        <w:rPr>
          <w:spacing w:val="2"/>
          <w:w w:val="110"/>
        </w:rPr>
        <w:t>dy</w:t>
      </w:r>
      <w:r>
        <w:rPr>
          <w:spacing w:val="32"/>
          <w:w w:val="114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defining</w:t>
      </w:r>
      <w:r>
        <w:rPr>
          <w:spacing w:val="23"/>
          <w:w w:val="110"/>
        </w:rPr>
        <w:t xml:space="preserve"> </w:t>
      </w:r>
      <w:r>
        <w:rPr>
          <w:w w:val="110"/>
        </w:rPr>
        <w:t>criteria,</w:t>
      </w:r>
      <w:r>
        <w:rPr>
          <w:spacing w:val="23"/>
          <w:w w:val="110"/>
        </w:rPr>
        <w:t xml:space="preserve"> </w:t>
      </w:r>
      <w:r>
        <w:rPr>
          <w:w w:val="110"/>
        </w:rPr>
        <w:t>means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methodologies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land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building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assessments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9"/>
        </w:rPr>
        <w:t xml:space="preserve"> </w:t>
      </w:r>
      <w:r>
        <w:rPr>
          <w:spacing w:val="-1"/>
          <w:w w:val="110"/>
        </w:rPr>
        <w:t>executiv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o</w:t>
      </w:r>
      <w:r>
        <w:rPr>
          <w:spacing w:val="2"/>
          <w:w w:val="110"/>
        </w:rPr>
        <w:t>dy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performing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assessment</w:t>
      </w:r>
      <w:r>
        <w:rPr>
          <w:spacing w:val="-3"/>
          <w:w w:val="110"/>
        </w:rPr>
        <w:t xml:space="preserve"> </w:t>
      </w:r>
      <w:r>
        <w:rPr>
          <w:w w:val="110"/>
        </w:rPr>
        <w:t>tasks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long</w:t>
      </w:r>
      <w:r>
        <w:rPr>
          <w:spacing w:val="-4"/>
          <w:w w:val="110"/>
        </w:rPr>
        <w:t xml:space="preserve"> </w:t>
      </w:r>
      <w:r>
        <w:rPr>
          <w:w w:val="110"/>
        </w:rPr>
        <w:t>time.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conflict</w:t>
      </w:r>
      <w:r>
        <w:rPr>
          <w:spacing w:val="38"/>
          <w:w w:val="109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interest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various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levels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also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point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departure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introducing</w:t>
      </w:r>
      <w:r>
        <w:rPr>
          <w:spacing w:val="13"/>
          <w:w w:val="110"/>
        </w:rPr>
        <w:t xml:space="preserve"> </w:t>
      </w:r>
      <w:r>
        <w:rPr>
          <w:w w:val="110"/>
        </w:rPr>
        <w:t>individual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interests</w:t>
      </w:r>
      <w:r>
        <w:rPr>
          <w:spacing w:val="25"/>
          <w:w w:val="117"/>
        </w:rPr>
        <w:t xml:space="preserve"> </w:t>
      </w:r>
      <w:r>
        <w:rPr>
          <w:spacing w:val="-2"/>
          <w:w w:val="110"/>
        </w:rPr>
        <w:t>into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institutional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framework.</w:t>
      </w:r>
      <w:r>
        <w:rPr>
          <w:spacing w:val="3"/>
          <w:w w:val="110"/>
        </w:rPr>
        <w:t xml:space="preserve"> </w:t>
      </w:r>
      <w:ins w:id="1048" w:author="Chris Prickett" w:date="2017-02-12T18:38:00Z">
        <w:r w:rsidR="00080BC1">
          <w:rPr>
            <w:w w:val="110"/>
          </w:rPr>
          <w:t>The s</w:t>
        </w:r>
      </w:ins>
      <w:del w:id="1049" w:author="Chris Prickett" w:date="2017-02-12T18:38:00Z">
        <w:r w:rsidDel="00080BC1">
          <w:rPr>
            <w:w w:val="110"/>
          </w:rPr>
          <w:delText>S</w:delText>
        </w:r>
      </w:del>
      <w:r>
        <w:rPr>
          <w:w w:val="110"/>
        </w:rPr>
        <w:t>till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central</w:t>
      </w:r>
      <w:r>
        <w:rPr>
          <w:spacing w:val="-2"/>
          <w:w w:val="110"/>
        </w:rPr>
        <w:t>iz</w:t>
      </w:r>
      <w:r>
        <w:rPr>
          <w:spacing w:val="-1"/>
          <w:w w:val="110"/>
        </w:rPr>
        <w:t>ed</w:t>
      </w:r>
      <w:r>
        <w:rPr>
          <w:spacing w:val="11"/>
          <w:w w:val="110"/>
        </w:rPr>
        <w:t xml:space="preserve"> </w:t>
      </w:r>
      <w:r>
        <w:rPr>
          <w:w w:val="110"/>
        </w:rPr>
        <w:t>structure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urban</w:t>
      </w:r>
      <w:r>
        <w:rPr>
          <w:spacing w:val="12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11"/>
          <w:w w:val="110"/>
        </w:rPr>
        <w:t xml:space="preserve"> </w:t>
      </w:r>
      <w:r>
        <w:rPr>
          <w:w w:val="110"/>
        </w:rPr>
        <w:t>(with</w:t>
      </w:r>
      <w:r>
        <w:rPr>
          <w:spacing w:val="29"/>
          <w:w w:val="116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Ministry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supreme</w:t>
      </w:r>
      <w:r>
        <w:rPr>
          <w:spacing w:val="14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13"/>
          <w:w w:val="110"/>
        </w:rPr>
        <w:t xml:space="preserve"> </w:t>
      </w:r>
      <w:r>
        <w:rPr>
          <w:spacing w:val="5"/>
          <w:w w:val="110"/>
        </w:rPr>
        <w:t>b</w:t>
      </w:r>
      <w:r>
        <w:rPr>
          <w:spacing w:val="6"/>
          <w:w w:val="110"/>
        </w:rPr>
        <w:t>o</w:t>
      </w:r>
      <w:r>
        <w:rPr>
          <w:w w:val="110"/>
        </w:rPr>
        <w:t>dy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planning,</w:t>
      </w:r>
      <w:r>
        <w:rPr>
          <w:spacing w:val="16"/>
          <w:w w:val="110"/>
        </w:rPr>
        <w:t xml:space="preserve"> </w:t>
      </w:r>
      <w:r>
        <w:rPr>
          <w:w w:val="110"/>
        </w:rPr>
        <w:t>implementation,</w:t>
      </w:r>
      <w:r>
        <w:rPr>
          <w:spacing w:val="43"/>
          <w:w w:val="110"/>
        </w:rPr>
        <w:t xml:space="preserve"> </w:t>
      </w:r>
      <w:r>
        <w:rPr>
          <w:spacing w:val="-1"/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verification</w:t>
      </w:r>
      <w:r>
        <w:rPr>
          <w:spacing w:val="42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orks)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ins w:id="1050" w:author="Chris Prickett" w:date="2017-02-12T18:45:00Z">
        <w:r w:rsidR="002110C0">
          <w:rPr>
            <w:spacing w:val="42"/>
            <w:w w:val="110"/>
          </w:rPr>
          <w:t xml:space="preserve">the </w:t>
        </w:r>
      </w:ins>
      <w:r>
        <w:rPr>
          <w:spacing w:val="-1"/>
          <w:w w:val="110"/>
        </w:rPr>
        <w:t>concentration</w:t>
      </w:r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spacing w:val="1"/>
          <w:w w:val="110"/>
        </w:rPr>
        <w:t>coop</w:t>
      </w:r>
      <w:r>
        <w:rPr>
          <w:w w:val="110"/>
        </w:rPr>
        <w:t>eration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42"/>
          <w:w w:val="110"/>
        </w:rPr>
        <w:t xml:space="preserve"> </w:t>
      </w:r>
      <w:r>
        <w:rPr>
          <w:w w:val="110"/>
        </w:rPr>
        <w:t>political</w:t>
      </w:r>
      <w:r>
        <w:rPr>
          <w:spacing w:val="47"/>
          <w:w w:val="111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financial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ers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und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6"/>
          <w:w w:val="110"/>
        </w:rPr>
        <w:t xml:space="preserve"> </w:t>
      </w:r>
      <w:ins w:id="1051" w:author="Chris Prickett" w:date="2017-02-12T18:46:00Z">
        <w:r w:rsidR="002110C0">
          <w:rPr>
            <w:spacing w:val="6"/>
            <w:w w:val="110"/>
          </w:rPr>
          <w:t xml:space="preserve">the </w:t>
        </w:r>
      </w:ins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demand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driven</w:t>
      </w:r>
      <w:r>
        <w:rPr>
          <w:spacing w:val="6"/>
          <w:w w:val="110"/>
        </w:rPr>
        <w:t xml:space="preserve"> </w:t>
      </w:r>
      <w:r>
        <w:rPr>
          <w:w w:val="110"/>
        </w:rPr>
        <w:t>economic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model</w:t>
      </w:r>
      <w:r>
        <w:rPr>
          <w:spacing w:val="6"/>
          <w:w w:val="110"/>
        </w:rPr>
        <w:t xml:space="preserve"> </w:t>
      </w:r>
      <w:r>
        <w:rPr>
          <w:w w:val="110"/>
        </w:rPr>
        <w:t>instate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vertical</w:t>
      </w:r>
      <w:r>
        <w:rPr>
          <w:spacing w:val="7"/>
          <w:w w:val="110"/>
        </w:rPr>
        <w:t xml:space="preserve"> </w:t>
      </w:r>
      <w:proofErr w:type="spellStart"/>
      <w:r>
        <w:rPr>
          <w:spacing w:val="-1"/>
          <w:w w:val="110"/>
        </w:rPr>
        <w:t>clientelism</w:t>
      </w:r>
      <w:proofErr w:type="spellEnd"/>
      <w:r>
        <w:rPr>
          <w:spacing w:val="33"/>
          <w:w w:val="112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ow</w:t>
      </w:r>
      <w:r>
        <w:rPr>
          <w:spacing w:val="-1"/>
          <w:w w:val="110"/>
        </w:rPr>
        <w:t>erful</w:t>
      </w:r>
      <w:r>
        <w:rPr>
          <w:spacing w:val="2"/>
          <w:w w:val="110"/>
        </w:rPr>
        <w:t xml:space="preserve"> </w:t>
      </w:r>
      <w:r>
        <w:rPr>
          <w:w w:val="110"/>
        </w:rPr>
        <w:t>economic</w:t>
      </w:r>
      <w:r>
        <w:rPr>
          <w:spacing w:val="1"/>
          <w:w w:val="110"/>
        </w:rPr>
        <w:t xml:space="preserve"> </w:t>
      </w:r>
      <w:r>
        <w:rPr>
          <w:w w:val="110"/>
        </w:rPr>
        <w:t>actors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kno</w:t>
      </w:r>
      <w:r>
        <w:rPr>
          <w:spacing w:val="-3"/>
          <w:w w:val="110"/>
        </w:rPr>
        <w:t>w-how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doing business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post-socialist</w:t>
      </w:r>
      <w:r>
        <w:rPr>
          <w:spacing w:val="2"/>
          <w:w w:val="110"/>
        </w:rPr>
        <w:t xml:space="preserve"> </w:t>
      </w:r>
      <w:r>
        <w:rPr>
          <w:w w:val="110"/>
        </w:rPr>
        <w:t>cities</w:t>
      </w:r>
      <w:r>
        <w:rPr>
          <w:spacing w:val="31"/>
          <w:w w:val="111"/>
        </w:rPr>
        <w:t xml:space="preserve"> </w:t>
      </w:r>
      <w:r>
        <w:rPr>
          <w:w w:val="110"/>
        </w:rPr>
        <w:t>in</w:t>
      </w:r>
      <w:r>
        <w:rPr>
          <w:spacing w:val="58"/>
          <w:w w:val="110"/>
        </w:rPr>
        <w:t xml:space="preserve"> </w:t>
      </w:r>
      <w:r>
        <w:rPr>
          <w:w w:val="110"/>
        </w:rPr>
        <w:t>transitional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countries.</w:t>
      </w:r>
    </w:p>
    <w:p w14:paraId="1607B6CD" w14:textId="77777777" w:rsidR="00A8456E" w:rsidRDefault="00A8456E">
      <w:pPr>
        <w:spacing w:before="4"/>
        <w:rPr>
          <w:rFonts w:ascii="PMingLiU" w:eastAsia="PMingLiU" w:hAnsi="PMingLiU" w:cs="PMingLiU"/>
          <w:sz w:val="31"/>
          <w:szCs w:val="31"/>
        </w:rPr>
      </w:pPr>
    </w:p>
    <w:p w14:paraId="40FC8D2C" w14:textId="77777777" w:rsidR="00A8456E" w:rsidRDefault="006C1195">
      <w:pPr>
        <w:pStyle w:val="Heading3"/>
        <w:ind w:left="926" w:firstLine="0"/>
        <w:rPr>
          <w:b w:val="0"/>
          <w:bCs w:val="0"/>
        </w:rPr>
      </w:pPr>
      <w:r>
        <w:rPr>
          <w:spacing w:val="-3"/>
          <w:w w:val="95"/>
        </w:rPr>
        <w:t>P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erful</w:t>
      </w:r>
      <w:r>
        <w:rPr>
          <w:spacing w:val="44"/>
          <w:w w:val="95"/>
        </w:rPr>
        <w:t xml:space="preserve"> </w:t>
      </w:r>
      <w:r>
        <w:rPr>
          <w:spacing w:val="-2"/>
          <w:w w:val="95"/>
        </w:rPr>
        <w:t>Private</w:t>
      </w:r>
      <w:r>
        <w:rPr>
          <w:spacing w:val="44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estors</w:t>
      </w:r>
    </w:p>
    <w:p w14:paraId="33C09B64" w14:textId="3B04C76C" w:rsidR="00A8456E" w:rsidRDefault="006C1195" w:rsidP="006C1195">
      <w:pPr>
        <w:pStyle w:val="BodyText"/>
        <w:spacing w:before="60" w:line="293" w:lineRule="auto"/>
        <w:ind w:right="111"/>
        <w:jc w:val="both"/>
      </w:pP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transition</w:t>
      </w:r>
      <w:r>
        <w:rPr>
          <w:spacing w:val="-14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ins w:id="1052" w:author="Chris Prickett" w:date="2017-02-12T18:46:00Z">
        <w:r w:rsidR="002110C0">
          <w:rPr>
            <w:spacing w:val="-14"/>
            <w:w w:val="115"/>
          </w:rPr>
          <w:t xml:space="preserve">a </w:t>
        </w:r>
      </w:ins>
      <w:r>
        <w:rPr>
          <w:w w:val="115"/>
        </w:rPr>
        <w:t>planned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ins w:id="1053" w:author="Chris Prickett" w:date="2017-02-12T18:46:00Z">
        <w:r w:rsidR="002110C0">
          <w:rPr>
            <w:spacing w:val="-14"/>
            <w:w w:val="115"/>
          </w:rPr>
          <w:t xml:space="preserve">a </w:t>
        </w:r>
      </w:ins>
      <w:r>
        <w:rPr>
          <w:spacing w:val="-1"/>
          <w:w w:val="115"/>
        </w:rPr>
        <w:t>market</w:t>
      </w:r>
      <w:ins w:id="1054" w:author="Chris Prickett" w:date="2017-02-12T18:47:00Z">
        <w:r w:rsidR="002110C0">
          <w:rPr>
            <w:spacing w:val="-14"/>
            <w:w w:val="115"/>
          </w:rPr>
          <w:t>-</w:t>
        </w:r>
      </w:ins>
      <w:del w:id="1055" w:author="Chris Prickett" w:date="2017-02-12T18:47:00Z">
        <w:r w:rsidDel="002110C0">
          <w:rPr>
            <w:spacing w:val="-14"/>
            <w:w w:val="115"/>
          </w:rPr>
          <w:delText xml:space="preserve"> </w:delText>
        </w:r>
      </w:del>
      <w:r>
        <w:rPr>
          <w:w w:val="115"/>
        </w:rPr>
        <w:t>based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economy</w:t>
      </w:r>
      <w:r>
        <w:rPr>
          <w:spacing w:val="-13"/>
          <w:w w:val="115"/>
        </w:rPr>
        <w:t xml:space="preserve"> </w:t>
      </w:r>
      <w:r>
        <w:rPr>
          <w:w w:val="115"/>
        </w:rPr>
        <w:t>created</w:t>
      </w:r>
      <w:r>
        <w:rPr>
          <w:spacing w:val="-14"/>
          <w:w w:val="115"/>
        </w:rPr>
        <w:t xml:space="preserve"> </w:t>
      </w:r>
      <w:ins w:id="1056" w:author="Chris Prickett" w:date="2017-02-12T18:46:00Z">
        <w:r w:rsidR="002110C0">
          <w:rPr>
            <w:spacing w:val="-14"/>
            <w:w w:val="115"/>
          </w:rPr>
          <w:t xml:space="preserve">a </w:t>
        </w:r>
      </w:ins>
      <w:r>
        <w:rPr>
          <w:w w:val="115"/>
        </w:rPr>
        <w:t>certain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void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political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7"/>
        </w:rPr>
        <w:t xml:space="preserve"> </w:t>
      </w:r>
      <w:r>
        <w:rPr>
          <w:spacing w:val="1"/>
          <w:w w:val="115"/>
        </w:rPr>
        <w:t>social</w:t>
      </w:r>
      <w:r>
        <w:rPr>
          <w:spacing w:val="-27"/>
          <w:w w:val="115"/>
        </w:rPr>
        <w:t xml:space="preserve"> </w:t>
      </w:r>
      <w:r>
        <w:rPr>
          <w:w w:val="115"/>
        </w:rPr>
        <w:t>practices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in</w:t>
      </w:r>
      <w:r>
        <w:rPr>
          <w:spacing w:val="-27"/>
          <w:w w:val="115"/>
        </w:rPr>
        <w:t xml:space="preserve"> </w:t>
      </w:r>
      <w:ins w:id="1057" w:author="Chris Prickett" w:date="2017-02-12T18:46:00Z">
        <w:r w:rsidR="002110C0">
          <w:rPr>
            <w:spacing w:val="-27"/>
            <w:w w:val="115"/>
          </w:rPr>
          <w:t xml:space="preserve">the </w:t>
        </w:r>
      </w:ins>
      <w:r>
        <w:rPr>
          <w:w w:val="115"/>
        </w:rPr>
        <w:t>aspects</w:t>
      </w:r>
      <w:r>
        <w:rPr>
          <w:spacing w:val="-27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solutions</w:t>
      </w:r>
      <w:r>
        <w:rPr>
          <w:spacing w:val="-27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legal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economical</w:t>
      </w:r>
      <w:r>
        <w:rPr>
          <w:spacing w:val="-27"/>
          <w:w w:val="115"/>
        </w:rPr>
        <w:t xml:space="preserve"> </w:t>
      </w:r>
      <w:r>
        <w:rPr>
          <w:spacing w:val="-2"/>
          <w:w w:val="115"/>
        </w:rPr>
        <w:t>frameworks.</w:t>
      </w:r>
      <w:r>
        <w:rPr>
          <w:w w:val="115"/>
        </w:rPr>
        <w:t xml:space="preserve"> Rudi</w:t>
      </w:r>
      <w:del w:id="1058" w:author="Chris Prickett" w:date="2017-02-12T18:46:00Z">
        <w:r w:rsidDel="002110C0">
          <w:rPr>
            <w:w w:val="115"/>
          </w:rPr>
          <w:delText>-</w:delText>
        </w:r>
        <w:r w:rsidDel="002110C0">
          <w:rPr>
            <w:spacing w:val="24"/>
            <w:w w:val="113"/>
          </w:rPr>
          <w:delText xml:space="preserve"> </w:delText>
        </w:r>
      </w:del>
      <w:r>
        <w:rPr>
          <w:spacing w:val="-2"/>
          <w:w w:val="115"/>
        </w:rPr>
        <w:t>men</w:t>
      </w:r>
      <w:r>
        <w:rPr>
          <w:spacing w:val="-1"/>
          <w:w w:val="115"/>
        </w:rPr>
        <w:t>tary</w:t>
      </w:r>
      <w:r>
        <w:rPr>
          <w:w w:val="115"/>
        </w:rPr>
        <w:t xml:space="preserve"> </w:t>
      </w:r>
      <w:r>
        <w:rPr>
          <w:spacing w:val="-1"/>
          <w:w w:val="115"/>
        </w:rPr>
        <w:t>market-based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regulatory </w:t>
      </w:r>
      <w:r>
        <w:rPr>
          <w:spacing w:val="-1"/>
          <w:w w:val="115"/>
        </w:rPr>
        <w:t>instruments</w:t>
      </w:r>
      <w:r>
        <w:rPr>
          <w:spacing w:val="1"/>
          <w:w w:val="115"/>
        </w:rPr>
        <w:t xml:space="preserve"> </w:t>
      </w:r>
      <w:r>
        <w:rPr>
          <w:w w:val="115"/>
        </w:rPr>
        <w:t>enable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1"/>
          <w:w w:val="115"/>
        </w:rPr>
        <w:t xml:space="preserve"> </w:t>
      </w:r>
      <w:r>
        <w:rPr>
          <w:w w:val="115"/>
        </w:rPr>
        <w:t>financial</w:t>
      </w:r>
      <w:r>
        <w:rPr>
          <w:spacing w:val="1"/>
          <w:w w:val="115"/>
        </w:rPr>
        <w:t xml:space="preserve"> </w:t>
      </w:r>
      <w:r>
        <w:rPr>
          <w:w w:val="115"/>
        </w:rPr>
        <w:t>actors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ins w:id="1059" w:author="Chris Prickett" w:date="2017-02-12T18:47:00Z">
        <w:r w:rsidR="002110C0">
          <w:rPr>
            <w:w w:val="115"/>
          </w:rPr>
          <w:t xml:space="preserve"> be</w:t>
        </w:r>
      </w:ins>
      <w:del w:id="1060" w:author="Chris Prickett" w:date="2017-02-12T18:47:00Z">
        <w:r w:rsidDel="002110C0">
          <w:rPr>
            <w:spacing w:val="1"/>
            <w:w w:val="115"/>
          </w:rPr>
          <w:delText xml:space="preserve"> </w:delText>
        </w:r>
        <w:r w:rsidDel="002110C0">
          <w:rPr>
            <w:spacing w:val="-4"/>
            <w:w w:val="115"/>
          </w:rPr>
          <w:delText>involve</w:delText>
        </w:r>
      </w:del>
      <w:r>
        <w:rPr>
          <w:spacing w:val="29"/>
          <w:w w:val="105"/>
        </w:rPr>
        <w:t xml:space="preserve"> </w:t>
      </w:r>
      <w:r>
        <w:rPr>
          <w:w w:val="115"/>
        </w:rPr>
        <w:t>individually</w:t>
      </w:r>
      <w:ins w:id="1061" w:author="Chris Prickett" w:date="2017-02-12T18:47:00Z">
        <w:r w:rsidR="002110C0">
          <w:rPr>
            <w:w w:val="115"/>
          </w:rPr>
          <w:t xml:space="preserve"> involved</w:t>
        </w:r>
      </w:ins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ins w:id="1062" w:author="Chris Prickett" w:date="2017-02-12T18:47:00Z">
        <w:r w:rsidR="002110C0">
          <w:rPr>
            <w:w w:val="115"/>
          </w:rPr>
          <w:t xml:space="preserve"> the</w:t>
        </w:r>
      </w:ins>
      <w:r>
        <w:rPr>
          <w:spacing w:val="14"/>
          <w:w w:val="115"/>
        </w:rPr>
        <w:t xml:space="preserve"> </w:t>
      </w:r>
      <w:r>
        <w:rPr>
          <w:w w:val="115"/>
        </w:rPr>
        <w:t>building</w:t>
      </w:r>
      <w:r>
        <w:rPr>
          <w:spacing w:val="15"/>
          <w:w w:val="115"/>
        </w:rPr>
        <w:t xml:space="preserve"> </w:t>
      </w:r>
      <w:r>
        <w:rPr>
          <w:w w:val="115"/>
        </w:rPr>
        <w:t>process.</w:t>
      </w:r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14"/>
          <w:w w:val="115"/>
        </w:rPr>
        <w:t xml:space="preserve"> </w:t>
      </w:r>
      <w:r>
        <w:rPr>
          <w:w w:val="115"/>
        </w:rPr>
        <w:t>only</w:t>
      </w:r>
      <w:r>
        <w:rPr>
          <w:spacing w:val="14"/>
          <w:w w:val="115"/>
        </w:rPr>
        <w:t xml:space="preserve"> </w:t>
      </w:r>
      <w:ins w:id="1063" w:author="Chris Prickett" w:date="2017-02-12T18:48:00Z">
        <w:r w:rsidR="002110C0">
          <w:rPr>
            <w:w w:val="115"/>
          </w:rPr>
          <w:lastRenderedPageBreak/>
          <w:t>do</w:t>
        </w:r>
      </w:ins>
      <w:del w:id="1064" w:author="Chris Prickett" w:date="2017-02-12T18:48:00Z">
        <w:r w:rsidDel="002110C0">
          <w:rPr>
            <w:w w:val="115"/>
          </w:rPr>
          <w:delText>that</w:delText>
        </w:r>
      </w:del>
      <w:r>
        <w:rPr>
          <w:spacing w:val="15"/>
          <w:w w:val="115"/>
        </w:rPr>
        <w:t xml:space="preserve"> </w:t>
      </w:r>
      <w:r>
        <w:rPr>
          <w:w w:val="115"/>
        </w:rPr>
        <w:t>building</w:t>
      </w:r>
      <w:r>
        <w:rPr>
          <w:spacing w:val="14"/>
          <w:w w:val="115"/>
        </w:rPr>
        <w:t xml:space="preserve"> </w:t>
      </w:r>
      <w:r>
        <w:rPr>
          <w:spacing w:val="1"/>
          <w:w w:val="115"/>
        </w:rPr>
        <w:t>codes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regulations</w:t>
      </w:r>
      <w:r>
        <w:rPr>
          <w:spacing w:val="1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26"/>
          <w:w w:val="107"/>
        </w:rPr>
        <w:t xml:space="preserve"> </w:t>
      </w:r>
      <w:r>
        <w:rPr>
          <w:w w:val="115"/>
        </w:rPr>
        <w:t>defined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sts,</w:t>
      </w:r>
      <w:r>
        <w:rPr>
          <w:spacing w:val="-5"/>
          <w:w w:val="115"/>
        </w:rPr>
        <w:t xml:space="preserve"> </w:t>
      </w:r>
      <w:r>
        <w:rPr>
          <w:w w:val="115"/>
        </w:rPr>
        <w:t>but</w:t>
      </w:r>
      <w:r>
        <w:rPr>
          <w:spacing w:val="-6"/>
          <w:w w:val="115"/>
        </w:rPr>
        <w:t xml:space="preserve"> </w:t>
      </w:r>
      <w:r>
        <w:rPr>
          <w:w w:val="115"/>
        </w:rPr>
        <w:t>they</w:t>
      </w:r>
      <w:r>
        <w:rPr>
          <w:spacing w:val="-5"/>
          <w:w w:val="115"/>
        </w:rPr>
        <w:t xml:space="preserve"> </w:t>
      </w:r>
      <w:r>
        <w:rPr>
          <w:w w:val="115"/>
        </w:rPr>
        <w:t>also</w:t>
      </w:r>
      <w:r>
        <w:rPr>
          <w:spacing w:val="-6"/>
          <w:w w:val="115"/>
        </w:rPr>
        <w:t xml:space="preserve"> </w:t>
      </w:r>
      <w:r>
        <w:rPr>
          <w:w w:val="115"/>
        </w:rPr>
        <w:t>profit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unregulated</w:t>
      </w:r>
      <w:r>
        <w:rPr>
          <w:spacing w:val="-6"/>
          <w:w w:val="115"/>
        </w:rPr>
        <w:t xml:space="preserve"> </w:t>
      </w:r>
      <w:r>
        <w:rPr>
          <w:w w:val="115"/>
        </w:rPr>
        <w:t>urban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economy</w:t>
      </w:r>
      <w:r>
        <w:rPr>
          <w:spacing w:val="-6"/>
          <w:w w:val="115"/>
        </w:rPr>
        <w:t xml:space="preserve"> </w:t>
      </w:r>
      <w:r>
        <w:rPr>
          <w:w w:val="115"/>
        </w:rPr>
        <w:t>incen</w:t>
      </w:r>
      <w:r>
        <w:rPr>
          <w:spacing w:val="-2"/>
          <w:w w:val="115"/>
        </w:rPr>
        <w:t>tiv</w:t>
      </w:r>
      <w:r>
        <w:rPr>
          <w:spacing w:val="-3"/>
          <w:w w:val="115"/>
        </w:rPr>
        <w:t xml:space="preserve">es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measures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gain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valuable</w:t>
      </w:r>
      <w:r>
        <w:rPr>
          <w:spacing w:val="-2"/>
          <w:w w:val="115"/>
        </w:rPr>
        <w:t xml:space="preserve"> </w:t>
      </w:r>
      <w:r>
        <w:rPr>
          <w:w w:val="115"/>
        </w:rPr>
        <w:t>urban</w:t>
      </w:r>
      <w:r>
        <w:rPr>
          <w:spacing w:val="-2"/>
          <w:w w:val="115"/>
        </w:rPr>
        <w:t xml:space="preserve"> </w:t>
      </w:r>
      <w:r>
        <w:rPr>
          <w:w w:val="115"/>
        </w:rPr>
        <w:t>land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public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 xml:space="preserve">private ownership </w:t>
      </w:r>
      <w:r>
        <w:rPr>
          <w:w w:val="115"/>
        </w:rPr>
        <w:t>transition</w:t>
      </w:r>
      <w:r>
        <w:rPr>
          <w:spacing w:val="23"/>
          <w:w w:val="118"/>
        </w:rPr>
        <w:t xml:space="preserve"> </w:t>
      </w:r>
      <w:r>
        <w:rPr>
          <w:w w:val="115"/>
        </w:rPr>
        <w:t>processes.</w:t>
      </w:r>
    </w:p>
    <w:p w14:paraId="7F160CF6" w14:textId="3D940FBF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these</w:t>
      </w:r>
      <w:r>
        <w:rPr>
          <w:spacing w:val="-5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-4"/>
          <w:w w:val="115"/>
        </w:rPr>
        <w:t xml:space="preserve"> </w:t>
      </w:r>
      <w:r>
        <w:rPr>
          <w:w w:val="115"/>
        </w:rPr>
        <w:t>financial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public</w:t>
      </w:r>
      <w:r>
        <w:rPr>
          <w:spacing w:val="-5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-4"/>
          <w:w w:val="115"/>
        </w:rPr>
        <w:t xml:space="preserve"> </w:t>
      </w:r>
      <w:r>
        <w:rPr>
          <w:w w:val="115"/>
        </w:rPr>
        <w:t>(Budget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9"/>
        </w:rPr>
        <w:t xml:space="preserve"> </w:t>
      </w:r>
      <w:r>
        <w:rPr>
          <w:w w:val="115"/>
        </w:rPr>
        <w:t>Republic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its</w:t>
      </w:r>
      <w:r>
        <w:rPr>
          <w:spacing w:val="2"/>
          <w:w w:val="115"/>
        </w:rPr>
        <w:t xml:space="preserve"> </w:t>
      </w:r>
      <w:r>
        <w:rPr>
          <w:w w:val="115"/>
        </w:rPr>
        <w:t>decision</w:t>
      </w:r>
      <w:ins w:id="1065" w:author="Chris Prickett" w:date="2017-02-12T18:41:00Z">
        <w:r w:rsidR="00080BC1">
          <w:rPr>
            <w:spacing w:val="2"/>
            <w:w w:val="115"/>
          </w:rPr>
          <w:t>-</w:t>
        </w:r>
      </w:ins>
      <w:del w:id="1066" w:author="Chris Prickett" w:date="2017-02-12T18:41:00Z">
        <w:r w:rsidDel="00080BC1">
          <w:rPr>
            <w:spacing w:val="2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2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odies</w:t>
      </w:r>
      <w:r>
        <w:rPr>
          <w:spacing w:val="1"/>
          <w:w w:val="115"/>
        </w:rPr>
        <w:t xml:space="preserve"> </w:t>
      </w:r>
      <w:r>
        <w:rPr>
          <w:w w:val="115"/>
        </w:rPr>
        <w:t>-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Governmen</w:t>
      </w:r>
      <w:r>
        <w:rPr>
          <w:spacing w:val="-2"/>
          <w:w w:val="115"/>
        </w:rPr>
        <w:t>t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arliamen</w:t>
      </w:r>
      <w:r>
        <w:rPr>
          <w:spacing w:val="-2"/>
          <w:w w:val="115"/>
        </w:rPr>
        <w:t>t)</w:t>
      </w:r>
      <w:r>
        <w:rPr>
          <w:spacing w:val="2"/>
          <w:w w:val="115"/>
        </w:rPr>
        <w:t xml:space="preserve"> </w:t>
      </w:r>
      <w:ins w:id="1067" w:author="Chris Prickett" w:date="2017-02-12T18:48:00Z">
        <w:r w:rsidR="002110C0">
          <w:rPr>
            <w:spacing w:val="2"/>
            <w:w w:val="115"/>
          </w:rPr>
          <w:t xml:space="preserve">also </w:t>
        </w:r>
      </w:ins>
      <w:r>
        <w:rPr>
          <w:w w:val="115"/>
        </w:rPr>
        <w:t>becomes</w:t>
      </w:r>
      <w:r>
        <w:rPr>
          <w:spacing w:val="35"/>
          <w:w w:val="107"/>
        </w:rPr>
        <w:t xml:space="preserve"> </w:t>
      </w:r>
      <w:del w:id="1068" w:author="Chris Prickett" w:date="2017-02-12T18:48:00Z">
        <w:r w:rsidDel="002110C0">
          <w:rPr>
            <w:w w:val="115"/>
          </w:rPr>
          <w:delText>also</w:delText>
        </w:r>
        <w:r w:rsidDel="002110C0">
          <w:rPr>
            <w:spacing w:val="-23"/>
            <w:w w:val="115"/>
          </w:rPr>
          <w:delText xml:space="preserve"> </w:delText>
        </w:r>
      </w:del>
      <w:r>
        <w:rPr>
          <w:w w:val="115"/>
        </w:rPr>
        <w:t>problematic,</w:t>
      </w:r>
      <w:r>
        <w:rPr>
          <w:spacing w:val="-20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22"/>
          <w:w w:val="115"/>
        </w:rPr>
        <w:t xml:space="preserve"> </w:t>
      </w:r>
      <w:r>
        <w:rPr>
          <w:w w:val="115"/>
        </w:rPr>
        <w:t>as</w:t>
      </w:r>
      <w:r>
        <w:rPr>
          <w:spacing w:val="-22"/>
          <w:w w:val="115"/>
        </w:rPr>
        <w:t xml:space="preserve"> </w:t>
      </w:r>
      <w:ins w:id="1069" w:author="Chris Prickett" w:date="2017-02-12T18:49:00Z">
        <w:r w:rsidR="002110C0">
          <w:rPr>
            <w:w w:val="115"/>
          </w:rPr>
          <w:t>the</w:t>
        </w:r>
      </w:ins>
      <w:del w:id="1070" w:author="Chris Prickett" w:date="2017-02-12T18:49:00Z">
        <w:r w:rsidDel="002110C0">
          <w:rPr>
            <w:w w:val="115"/>
          </w:rPr>
          <w:delText>a</w:delText>
        </w:r>
      </w:del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growing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im</w:t>
      </w:r>
      <w:r>
        <w:rPr>
          <w:spacing w:val="-1"/>
          <w:w w:val="115"/>
        </w:rPr>
        <w:t>balance</w:t>
      </w:r>
      <w:r>
        <w:rPr>
          <w:spacing w:val="-23"/>
          <w:w w:val="115"/>
        </w:rPr>
        <w:t xml:space="preserve"> </w:t>
      </w:r>
      <w:r>
        <w:rPr>
          <w:spacing w:val="-1"/>
          <w:w w:val="115"/>
        </w:rPr>
        <w:t>bet</w:t>
      </w:r>
      <w:r>
        <w:rPr>
          <w:spacing w:val="-2"/>
          <w:w w:val="115"/>
        </w:rPr>
        <w:t>ween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22"/>
          <w:w w:val="115"/>
        </w:rPr>
        <w:t xml:space="preserve"> </w:t>
      </w:r>
      <w:r>
        <w:rPr>
          <w:w w:val="115"/>
        </w:rPr>
        <w:t>role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bud</w:t>
      </w:r>
      <w:r>
        <w:rPr>
          <w:spacing w:val="-2"/>
          <w:w w:val="115"/>
        </w:rPr>
        <w:t>ge</w:t>
      </w:r>
      <w:r>
        <w:rPr>
          <w:spacing w:val="-1"/>
          <w:w w:val="115"/>
        </w:rPr>
        <w:t>t</w:t>
      </w:r>
      <w:r>
        <w:rPr>
          <w:spacing w:val="-23"/>
          <w:w w:val="115"/>
        </w:rPr>
        <w:t xml:space="preserve"> </w:t>
      </w:r>
      <w:r>
        <w:rPr>
          <w:w w:val="115"/>
        </w:rPr>
        <w:t>(public</w:t>
      </w:r>
      <w:r>
        <w:rPr>
          <w:spacing w:val="21"/>
          <w:w w:val="113"/>
        </w:rPr>
        <w:t xml:space="preserve"> </w:t>
      </w:r>
      <w:r>
        <w:rPr>
          <w:spacing w:val="1"/>
          <w:w w:val="115"/>
        </w:rPr>
        <w:t>social</w:t>
      </w:r>
      <w:r>
        <w:rPr>
          <w:spacing w:val="4"/>
          <w:w w:val="115"/>
        </w:rPr>
        <w:t xml:space="preserve"> </w:t>
      </w:r>
      <w:r>
        <w:rPr>
          <w:w w:val="115"/>
        </w:rPr>
        <w:t>services)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its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developmen</w:t>
      </w:r>
      <w:r>
        <w:rPr>
          <w:spacing w:val="-1"/>
          <w:w w:val="115"/>
        </w:rPr>
        <w:t>tal</w:t>
      </w:r>
      <w:r>
        <w:rPr>
          <w:spacing w:val="4"/>
          <w:w w:val="115"/>
        </w:rPr>
        <w:t xml:space="preserve"> </w:t>
      </w:r>
      <w:r>
        <w:rPr>
          <w:w w:val="115"/>
        </w:rPr>
        <w:t>role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(market-oriented).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prim</w:t>
      </w:r>
      <w:r>
        <w:rPr>
          <w:spacing w:val="-2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w w:val="115"/>
        </w:rPr>
        <w:t>example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9"/>
        </w:rPr>
        <w:t xml:space="preserve"> </w:t>
      </w:r>
      <w:r>
        <w:rPr>
          <w:w w:val="115"/>
        </w:rPr>
        <w:t>kind</w:t>
      </w:r>
      <w:r>
        <w:rPr>
          <w:spacing w:val="33"/>
          <w:w w:val="115"/>
        </w:rPr>
        <w:t xml:space="preserve"> </w:t>
      </w:r>
      <w:r>
        <w:rPr>
          <w:w w:val="115"/>
        </w:rPr>
        <w:t>is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adaptation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ins w:id="1071" w:author="Chris Prickett" w:date="2017-02-12T18:49:00Z">
        <w:r w:rsidR="002110C0">
          <w:rPr>
            <w:spacing w:val="34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33"/>
          <w:w w:val="115"/>
        </w:rPr>
        <w:t xml:space="preserve"> </w:t>
      </w:r>
      <w:r>
        <w:rPr>
          <w:spacing w:val="-1"/>
          <w:w w:val="115"/>
        </w:rPr>
        <w:t>regulativ</w:t>
      </w:r>
      <w:r>
        <w:rPr>
          <w:spacing w:val="-2"/>
          <w:w w:val="115"/>
        </w:rPr>
        <w:t>e</w:t>
      </w:r>
      <w:r>
        <w:rPr>
          <w:spacing w:val="34"/>
          <w:w w:val="115"/>
        </w:rPr>
        <w:t xml:space="preserve"> </w:t>
      </w:r>
      <w:r>
        <w:rPr>
          <w:w w:val="115"/>
        </w:rPr>
        <w:t>and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public-priv</w:t>
      </w:r>
      <w:r>
        <w:rPr>
          <w:spacing w:val="-1"/>
          <w:w w:val="115"/>
        </w:rPr>
        <w:t>ate</w:t>
      </w:r>
      <w:r>
        <w:rPr>
          <w:spacing w:val="33"/>
          <w:w w:val="115"/>
        </w:rPr>
        <w:t xml:space="preserve"> </w:t>
      </w:r>
      <w:r>
        <w:rPr>
          <w:w w:val="115"/>
        </w:rPr>
        <w:t>partnership</w:t>
      </w:r>
      <w:r>
        <w:rPr>
          <w:spacing w:val="34"/>
          <w:w w:val="115"/>
        </w:rPr>
        <w:t xml:space="preserve"> </w:t>
      </w:r>
      <w:r>
        <w:rPr>
          <w:spacing w:val="-1"/>
          <w:w w:val="115"/>
        </w:rPr>
        <w:t>built</w:t>
      </w:r>
      <w:r>
        <w:rPr>
          <w:spacing w:val="34"/>
          <w:w w:val="115"/>
        </w:rPr>
        <w:t xml:space="preserve"> </w:t>
      </w:r>
      <w:r>
        <w:rPr>
          <w:w w:val="115"/>
        </w:rPr>
        <w:t>around</w:t>
      </w:r>
      <w:ins w:id="1072" w:author="Chris Prickett" w:date="2017-02-12T18:49:00Z">
        <w:r w:rsidR="002110C0">
          <w:rPr>
            <w:w w:val="115"/>
          </w:rPr>
          <w:t xml:space="preserve"> the</w:t>
        </w:r>
      </w:ins>
      <w:r>
        <w:rPr>
          <w:spacing w:val="29"/>
          <w:w w:val="116"/>
        </w:rPr>
        <w:t xml:space="preserve"> </w:t>
      </w:r>
      <w:r>
        <w:rPr>
          <w:w w:val="115"/>
        </w:rPr>
        <w:t>Belgrade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7"/>
          <w:w w:val="115"/>
        </w:rPr>
        <w:t xml:space="preserve"> </w:t>
      </w:r>
      <w:r>
        <w:rPr>
          <w:w w:val="115"/>
        </w:rPr>
        <w:t>Pro</w:t>
      </w:r>
      <w:r>
        <w:rPr>
          <w:spacing w:val="1"/>
          <w:w w:val="115"/>
        </w:rPr>
        <w:t>ject.</w:t>
      </w:r>
    </w:p>
    <w:p w14:paraId="0BFC3E12" w14:textId="123CBEF2" w:rsidR="00A8456E" w:rsidRDefault="006C1195">
      <w:pPr>
        <w:pStyle w:val="BodyText"/>
        <w:spacing w:before="15" w:line="292" w:lineRule="auto"/>
        <w:ind w:right="111" w:firstLine="338"/>
        <w:jc w:val="both"/>
        <w:rPr>
          <w:rFonts w:cs="PMingLiU"/>
          <w:sz w:val="16"/>
          <w:szCs w:val="16"/>
        </w:rPr>
      </w:pPr>
      <w:r>
        <w:rPr>
          <w:w w:val="115"/>
        </w:rPr>
        <w:t>Most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ins w:id="1073" w:author="Chris Prickett" w:date="2017-02-12T18:49:00Z">
        <w:r w:rsidR="002110C0">
          <w:rPr>
            <w:spacing w:val="27"/>
            <w:w w:val="115"/>
          </w:rPr>
          <w:t xml:space="preserve">the </w:t>
        </w:r>
      </w:ins>
      <w:r>
        <w:rPr>
          <w:spacing w:val="-2"/>
          <w:w w:val="115"/>
        </w:rPr>
        <w:t>regulatory,</w:t>
      </w:r>
      <w:r>
        <w:rPr>
          <w:spacing w:val="33"/>
          <w:w w:val="115"/>
        </w:rPr>
        <w:t xml:space="preserve"> </w:t>
      </w:r>
      <w:r>
        <w:rPr>
          <w:w w:val="115"/>
        </w:rPr>
        <w:t>planning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27"/>
          <w:w w:val="115"/>
        </w:rPr>
        <w:t xml:space="preserve"> </w:t>
      </w:r>
      <w:r>
        <w:rPr>
          <w:w w:val="115"/>
        </w:rPr>
        <w:t>processes</w:t>
      </w:r>
      <w:r>
        <w:rPr>
          <w:spacing w:val="27"/>
          <w:w w:val="115"/>
        </w:rPr>
        <w:t xml:space="preserve"> </w:t>
      </w:r>
      <w:r>
        <w:rPr>
          <w:w w:val="115"/>
        </w:rPr>
        <w:t>around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spacing w:val="1"/>
          <w:w w:val="115"/>
        </w:rPr>
        <w:t>project</w:t>
      </w:r>
      <w:r>
        <w:rPr>
          <w:spacing w:val="27"/>
          <w:w w:val="115"/>
        </w:rPr>
        <w:t xml:space="preserve"> </w:t>
      </w:r>
      <w:r>
        <w:rPr>
          <w:w w:val="115"/>
        </w:rPr>
        <w:t>are</w:t>
      </w:r>
      <w:r>
        <w:rPr>
          <w:spacing w:val="43"/>
          <w:w w:val="115"/>
        </w:rPr>
        <w:t xml:space="preserve"> </w:t>
      </w:r>
      <w:r>
        <w:rPr>
          <w:w w:val="115"/>
        </w:rPr>
        <w:t>conducted</w:t>
      </w:r>
      <w:r>
        <w:rPr>
          <w:spacing w:val="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ehind</w:t>
      </w:r>
      <w:del w:id="1074" w:author="Chris Prickett" w:date="2017-02-12T18:49:00Z">
        <w:r w:rsidDel="002110C0">
          <w:rPr>
            <w:spacing w:val="4"/>
            <w:w w:val="115"/>
          </w:rPr>
          <w:delText xml:space="preserve"> </w:delText>
        </w:r>
        <w:r w:rsidDel="002110C0">
          <w:rPr>
            <w:w w:val="115"/>
          </w:rPr>
          <w:delText>the</w:delText>
        </w:r>
      </w:del>
      <w:r>
        <w:rPr>
          <w:spacing w:val="4"/>
          <w:w w:val="115"/>
        </w:rPr>
        <w:t xml:space="preserve"> </w:t>
      </w:r>
      <w:r>
        <w:rPr>
          <w:w w:val="115"/>
        </w:rPr>
        <w:t>closed</w:t>
      </w:r>
      <w:r>
        <w:rPr>
          <w:spacing w:val="4"/>
          <w:w w:val="115"/>
        </w:rPr>
        <w:t xml:space="preserve"> </w:t>
      </w:r>
      <w:r>
        <w:rPr>
          <w:spacing w:val="1"/>
          <w:w w:val="115"/>
        </w:rPr>
        <w:t>door</w:t>
      </w:r>
      <w:ins w:id="1075" w:author="Chris Prickett" w:date="2017-02-12T18:50:00Z">
        <w:r w:rsidR="002110C0">
          <w:rPr>
            <w:spacing w:val="1"/>
            <w:w w:val="115"/>
          </w:rPr>
          <w:t>s</w:t>
        </w:r>
      </w:ins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ins w:id="1076" w:author="Chris Prickett" w:date="2017-02-12T18:50:00Z">
        <w:r w:rsidR="002110C0">
          <w:rPr>
            <w:spacing w:val="4"/>
            <w:w w:val="115"/>
          </w:rPr>
          <w:t xml:space="preserve">have </w:t>
        </w:r>
      </w:ins>
      <w:r>
        <w:rPr>
          <w:w w:val="115"/>
        </w:rPr>
        <w:t>only</w:t>
      </w:r>
      <w:r>
        <w:rPr>
          <w:spacing w:val="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</w:t>
      </w:r>
      <w:ins w:id="1077" w:author="Chris Prickett" w:date="2017-02-12T18:50:00Z">
        <w:r w:rsidR="002110C0">
          <w:rPr>
            <w:spacing w:val="1"/>
            <w:w w:val="115"/>
          </w:rPr>
          <w:t>o</w:t>
        </w:r>
      </w:ins>
      <w:del w:id="1078" w:author="Chris Prickett" w:date="2017-02-12T18:50:00Z">
        <w:r w:rsidDel="002110C0">
          <w:rPr>
            <w:spacing w:val="1"/>
            <w:w w:val="115"/>
          </w:rPr>
          <w:delText>a</w:delText>
        </w:r>
      </w:del>
      <w:r>
        <w:rPr>
          <w:spacing w:val="1"/>
          <w:w w:val="115"/>
        </w:rPr>
        <w:t>me</w:t>
      </w:r>
      <w:r>
        <w:rPr>
          <w:spacing w:val="5"/>
          <w:w w:val="115"/>
        </w:rPr>
        <w:t xml:space="preserve"> </w:t>
      </w:r>
      <w:r>
        <w:rPr>
          <w:w w:val="115"/>
        </w:rPr>
        <w:t>introduced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ins w:id="1079" w:author="Chris Prickett" w:date="2017-02-12T18:50:00Z">
        <w:r w:rsidR="002110C0">
          <w:rPr>
            <w:w w:val="115"/>
          </w:rPr>
          <w:t xml:space="preserve"> the</w:t>
        </w:r>
      </w:ins>
      <w:r>
        <w:rPr>
          <w:spacing w:val="4"/>
          <w:w w:val="115"/>
        </w:rPr>
        <w:t xml:space="preserve"> </w:t>
      </w:r>
      <w:r>
        <w:rPr>
          <w:w w:val="115"/>
        </w:rPr>
        <w:t>public</w:t>
      </w:r>
      <w:r>
        <w:rPr>
          <w:spacing w:val="4"/>
          <w:w w:val="115"/>
        </w:rPr>
        <w:t xml:space="preserve"> </w:t>
      </w:r>
      <w:r>
        <w:rPr>
          <w:w w:val="115"/>
        </w:rPr>
        <w:t>through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ins w:id="1080" w:author="Chris Prickett" w:date="2017-02-12T18:51:00Z">
        <w:r w:rsidR="002110C0">
          <w:rPr>
            <w:spacing w:val="-9"/>
            <w:w w:val="115"/>
          </w:rPr>
          <w:t xml:space="preserve">the </w:t>
        </w:r>
      </w:ins>
      <w:r>
        <w:rPr>
          <w:spacing w:val="-2"/>
          <w:w w:val="115"/>
        </w:rPr>
        <w:t>Transparency</w:t>
      </w:r>
      <w:r>
        <w:rPr>
          <w:spacing w:val="-11"/>
          <w:w w:val="115"/>
        </w:rPr>
        <w:t xml:space="preserve"> </w:t>
      </w:r>
      <w:r>
        <w:rPr>
          <w:w w:val="115"/>
        </w:rPr>
        <w:t>Serbia</w:t>
      </w:r>
      <w:r>
        <w:rPr>
          <w:spacing w:val="-10"/>
          <w:w w:val="115"/>
        </w:rPr>
        <w:t xml:space="preserve"> </w:t>
      </w:r>
      <w:r>
        <w:rPr>
          <w:w w:val="115"/>
        </w:rPr>
        <w:t>NGO,</w:t>
      </w:r>
      <w:r>
        <w:rPr>
          <w:spacing w:val="-10"/>
          <w:w w:val="115"/>
        </w:rPr>
        <w:t xml:space="preserve"> </w:t>
      </w:r>
      <w:ins w:id="1081" w:author="Chris Prickett" w:date="2017-02-12T18:51:00Z">
        <w:r w:rsidR="002110C0">
          <w:rPr>
            <w:spacing w:val="-10"/>
            <w:w w:val="115"/>
          </w:rPr>
          <w:t xml:space="preserve">the </w:t>
        </w:r>
      </w:ins>
      <w:r>
        <w:rPr>
          <w:w w:val="115"/>
        </w:rPr>
        <w:t>National</w:t>
      </w:r>
      <w:r>
        <w:rPr>
          <w:spacing w:val="-9"/>
          <w:w w:val="115"/>
        </w:rPr>
        <w:t xml:space="preserve"> </w:t>
      </w:r>
      <w:ins w:id="1082" w:author="Chris Prickett" w:date="2017-02-12T18:51:00Z">
        <w:r w:rsidR="002110C0">
          <w:rPr>
            <w:spacing w:val="-1"/>
            <w:w w:val="115"/>
          </w:rPr>
          <w:t>A</w:t>
        </w:r>
      </w:ins>
      <w:del w:id="1083" w:author="Chris Prickett" w:date="2017-02-12T18:51:00Z">
        <w:r w:rsidDel="002110C0">
          <w:rPr>
            <w:spacing w:val="-1"/>
            <w:w w:val="115"/>
          </w:rPr>
          <w:delText>a</w:delText>
        </w:r>
      </w:del>
      <w:r>
        <w:rPr>
          <w:spacing w:val="-1"/>
          <w:w w:val="115"/>
        </w:rPr>
        <w:t>nti-</w:t>
      </w:r>
      <w:ins w:id="1084" w:author="Chris Prickett" w:date="2017-02-12T18:51:00Z">
        <w:r w:rsidR="002110C0">
          <w:rPr>
            <w:spacing w:val="-1"/>
            <w:w w:val="115"/>
          </w:rPr>
          <w:t>C</w:t>
        </w:r>
      </w:ins>
      <w:del w:id="1085" w:author="Chris Prickett" w:date="2017-02-12T18:51:00Z">
        <w:r w:rsidDel="002110C0">
          <w:rPr>
            <w:spacing w:val="-1"/>
            <w:w w:val="115"/>
          </w:rPr>
          <w:delText>c</w:delText>
        </w:r>
      </w:del>
      <w:r>
        <w:rPr>
          <w:spacing w:val="-2"/>
          <w:w w:val="115"/>
        </w:rPr>
        <w:t>or</w:t>
      </w:r>
      <w:r>
        <w:rPr>
          <w:spacing w:val="-1"/>
          <w:w w:val="115"/>
        </w:rPr>
        <w:t>ruption</w:t>
      </w:r>
      <w:r>
        <w:rPr>
          <w:spacing w:val="-10"/>
          <w:w w:val="115"/>
        </w:rPr>
        <w:t xml:space="preserve"> </w:t>
      </w:r>
      <w:ins w:id="1086" w:author="Chris Prickett" w:date="2017-02-12T18:51:00Z">
        <w:r w:rsidR="002110C0">
          <w:rPr>
            <w:w w:val="115"/>
          </w:rPr>
          <w:t>A</w:t>
        </w:r>
      </w:ins>
      <w:del w:id="1087" w:author="Chris Prickett" w:date="2017-02-12T18:51:00Z">
        <w:r w:rsidDel="002110C0">
          <w:rPr>
            <w:w w:val="115"/>
          </w:rPr>
          <w:delText>a</w:delText>
        </w:r>
      </w:del>
      <w:r>
        <w:rPr>
          <w:w w:val="115"/>
        </w:rPr>
        <w:t>gency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ins w:id="1088" w:author="Chris Prickett" w:date="2017-02-12T18:51:00Z">
        <w:r w:rsidR="002110C0">
          <w:rPr>
            <w:w w:val="115"/>
          </w:rPr>
          <w:t xml:space="preserve"> the</w:t>
        </w:r>
      </w:ins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NDVBGD</w:t>
      </w:r>
      <w:r>
        <w:rPr>
          <w:spacing w:val="45"/>
          <w:w w:val="111"/>
        </w:rPr>
        <w:t xml:space="preserve"> </w:t>
      </w:r>
      <w:r>
        <w:rPr>
          <w:spacing w:val="-2"/>
          <w:w w:val="115"/>
        </w:rPr>
        <w:t>collective.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set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official</w:t>
      </w:r>
      <w:r>
        <w:rPr>
          <w:spacing w:val="-17"/>
          <w:w w:val="115"/>
        </w:rPr>
        <w:t xml:space="preserve"> </w:t>
      </w:r>
      <w:r>
        <w:rPr>
          <w:w w:val="115"/>
        </w:rPr>
        <w:t>decisions</w:t>
      </w:r>
      <w:r>
        <w:rPr>
          <w:spacing w:val="-17"/>
          <w:w w:val="115"/>
        </w:rPr>
        <w:t xml:space="preserve"> </w:t>
      </w:r>
      <w:ins w:id="1089" w:author="Chris Prickett" w:date="2017-02-12T18:51:00Z">
        <w:r w:rsidR="002110C0">
          <w:rPr>
            <w:spacing w:val="-5"/>
            <w:w w:val="115"/>
          </w:rPr>
          <w:t>has</w:t>
        </w:r>
      </w:ins>
      <w:del w:id="1090" w:author="Chris Prickett" w:date="2017-02-12T18:51:00Z">
        <w:r w:rsidDel="002110C0">
          <w:rPr>
            <w:spacing w:val="-4"/>
            <w:w w:val="115"/>
          </w:rPr>
          <w:delText>ha</w:delText>
        </w:r>
        <w:r w:rsidDel="002110C0">
          <w:rPr>
            <w:spacing w:val="-5"/>
            <w:w w:val="115"/>
          </w:rPr>
          <w:delText>ve</w:delText>
        </w:r>
      </w:del>
      <w:r>
        <w:rPr>
          <w:spacing w:val="-1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-17"/>
          <w:w w:val="115"/>
        </w:rPr>
        <w:t xml:space="preserve"> </w:t>
      </w:r>
      <w:r>
        <w:rPr>
          <w:w w:val="115"/>
        </w:rPr>
        <w:t>made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order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enable</w:t>
      </w:r>
      <w:r>
        <w:rPr>
          <w:spacing w:val="-17"/>
          <w:w w:val="115"/>
        </w:rPr>
        <w:t xml:space="preserve"> </w:t>
      </w:r>
      <w:r>
        <w:rPr>
          <w:spacing w:val="1"/>
          <w:w w:val="115"/>
        </w:rPr>
        <w:t>smo</w:t>
      </w:r>
      <w:r>
        <w:rPr>
          <w:w w:val="115"/>
        </w:rPr>
        <w:t>oth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duct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01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project:</w:t>
      </w:r>
      <w:r>
        <w:rPr>
          <w:spacing w:val="33"/>
          <w:w w:val="115"/>
        </w:rPr>
        <w:t xml:space="preserve"> </w:t>
      </w:r>
      <w:r>
        <w:rPr>
          <w:w w:val="115"/>
        </w:rPr>
        <w:t>(1)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Governmen</w:t>
      </w:r>
      <w:r>
        <w:rPr>
          <w:spacing w:val="-2"/>
          <w:w w:val="115"/>
        </w:rPr>
        <w:t>t</w:t>
      </w:r>
      <w:r>
        <w:rPr>
          <w:spacing w:val="7"/>
          <w:w w:val="115"/>
        </w:rPr>
        <w:t xml:space="preserve"> </w:t>
      </w:r>
      <w:r>
        <w:rPr>
          <w:w w:val="115"/>
        </w:rPr>
        <w:t>Resolution</w:t>
      </w:r>
      <w:r>
        <w:rPr>
          <w:spacing w:val="6"/>
          <w:w w:val="115"/>
        </w:rPr>
        <w:t xml:space="preserve"> </w:t>
      </w:r>
      <w:r>
        <w:rPr>
          <w:w w:val="115"/>
        </w:rPr>
        <w:t>(Decision)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roducing</w:t>
      </w:r>
      <w:r>
        <w:rPr>
          <w:spacing w:val="7"/>
          <w:w w:val="115"/>
        </w:rPr>
        <w:t xml:space="preserve"> </w:t>
      </w:r>
      <w:r>
        <w:rPr>
          <w:w w:val="115"/>
        </w:rPr>
        <w:t>BWP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ins w:id="1091" w:author="Chris Prickett" w:date="2017-02-12T18:52:00Z">
        <w:r w:rsidR="002110C0">
          <w:rPr>
            <w:w w:val="115"/>
          </w:rPr>
          <w:t>a</w:t>
        </w:r>
      </w:ins>
      <w:del w:id="1092" w:author="Chris Prickett" w:date="2017-02-12T18:52:00Z">
        <w:r w:rsidDel="002110C0">
          <w:rPr>
            <w:w w:val="115"/>
          </w:rPr>
          <w:delText>the</w:delText>
        </w:r>
      </w:del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project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special</w:t>
      </w:r>
      <w:r>
        <w:rPr>
          <w:spacing w:val="14"/>
          <w:w w:val="115"/>
        </w:rPr>
        <w:t xml:space="preserve"> </w:t>
      </w:r>
      <w:r>
        <w:rPr>
          <w:w w:val="115"/>
        </w:rPr>
        <w:t>importance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Republic,</w:t>
      </w:r>
      <w:r>
        <w:rPr>
          <w:spacing w:val="19"/>
          <w:w w:val="115"/>
        </w:rPr>
        <w:t xml:space="preserve"> </w:t>
      </w:r>
      <w:r>
        <w:rPr>
          <w:w w:val="115"/>
        </w:rPr>
        <w:t>(2)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changes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General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Plan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enab</w:t>
      </w:r>
      <w:r>
        <w:rPr>
          <w:spacing w:val="-2"/>
          <w:w w:val="115"/>
        </w:rPr>
        <w:t>le</w:t>
      </w:r>
      <w:r>
        <w:rPr>
          <w:spacing w:val="13"/>
          <w:w w:val="115"/>
        </w:rPr>
        <w:t xml:space="preserve"> </w:t>
      </w:r>
      <w:r>
        <w:rPr>
          <w:w w:val="115"/>
        </w:rPr>
        <w:t>con</w:t>
      </w:r>
      <w:del w:id="1093" w:author="Chris Prickett" w:date="2017-02-12T18:52:00Z">
        <w:r w:rsidDel="002110C0">
          <w:rPr>
            <w:w w:val="115"/>
          </w:rPr>
          <w:delText>-</w:delText>
        </w:r>
        <w:r w:rsidDel="002110C0">
          <w:rPr>
            <w:spacing w:val="40"/>
            <w:w w:val="108"/>
          </w:rPr>
          <w:delText xml:space="preserve"> </w:delText>
        </w:r>
      </w:del>
      <w:r>
        <w:rPr>
          <w:w w:val="115"/>
        </w:rPr>
        <w:t>struction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high</w:t>
      </w:r>
      <w:r>
        <w:rPr>
          <w:spacing w:val="13"/>
          <w:w w:val="115"/>
        </w:rPr>
        <w:t xml:space="preserve"> </w:t>
      </w:r>
      <w:r>
        <w:rPr>
          <w:w w:val="115"/>
        </w:rPr>
        <w:t>rise</w:t>
      </w:r>
      <w:r>
        <w:rPr>
          <w:spacing w:val="13"/>
          <w:w w:val="115"/>
        </w:rPr>
        <w:t xml:space="preserve"> </w:t>
      </w:r>
      <w:r>
        <w:rPr>
          <w:w w:val="115"/>
        </w:rPr>
        <w:t>buildings</w:t>
      </w:r>
      <w:r>
        <w:rPr>
          <w:spacing w:val="13"/>
          <w:w w:val="115"/>
        </w:rPr>
        <w:t xml:space="preserve"> </w:t>
      </w:r>
      <w:ins w:id="1094" w:author="Chris Prickett" w:date="2017-02-12T18:52:00Z">
        <w:r w:rsidR="002110C0">
          <w:rPr>
            <w:w w:val="115"/>
          </w:rPr>
          <w:t>on</w:t>
        </w:r>
      </w:ins>
      <w:del w:id="1095" w:author="Chris Prickett" w:date="2017-02-12T18:52:00Z">
        <w:r w:rsidDel="002110C0">
          <w:rPr>
            <w:w w:val="115"/>
          </w:rPr>
          <w:delText>at</w:delText>
        </w:r>
      </w:del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spacing w:val="-6"/>
          <w:w w:val="115"/>
        </w:rPr>
        <w:t>Sav</w:t>
      </w:r>
      <w:r>
        <w:rPr>
          <w:spacing w:val="-5"/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aterfront,</w:t>
      </w:r>
      <w:r>
        <w:rPr>
          <w:spacing w:val="16"/>
          <w:w w:val="115"/>
        </w:rPr>
        <w:t xml:space="preserve"> </w:t>
      </w:r>
      <w:r>
        <w:rPr>
          <w:w w:val="115"/>
        </w:rPr>
        <w:t>(3)</w:t>
      </w:r>
      <w:r>
        <w:rPr>
          <w:spacing w:val="13"/>
          <w:w w:val="115"/>
        </w:rPr>
        <w:t xml:space="preserve"> </w:t>
      </w:r>
      <w:r>
        <w:rPr>
          <w:w w:val="115"/>
        </w:rPr>
        <w:t>Spatial</w:t>
      </w:r>
      <w:r>
        <w:rPr>
          <w:spacing w:val="13"/>
          <w:w w:val="115"/>
        </w:rPr>
        <w:t xml:space="preserve"> </w:t>
      </w:r>
      <w:r>
        <w:rPr>
          <w:w w:val="115"/>
        </w:rPr>
        <w:t>Plan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Special</w:t>
      </w:r>
      <w:r>
        <w:rPr>
          <w:spacing w:val="14"/>
          <w:w w:val="115"/>
        </w:rPr>
        <w:t xml:space="preserve"> </w:t>
      </w:r>
      <w:r>
        <w:rPr>
          <w:w w:val="115"/>
        </w:rPr>
        <w:t>Uses</w:t>
      </w:r>
      <w:r>
        <w:rPr>
          <w:spacing w:val="33"/>
          <w:w w:val="107"/>
        </w:rPr>
        <w:t xml:space="preserve"> </w:t>
      </w:r>
      <w:r>
        <w:rPr>
          <w:w w:val="115"/>
        </w:rPr>
        <w:t>explicitly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form</w:t>
      </w:r>
      <w:r>
        <w:rPr>
          <w:spacing w:val="-1"/>
          <w:w w:val="115"/>
        </w:rPr>
        <w:t>ulated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accommodate</w:t>
      </w:r>
      <w:r>
        <w:rPr>
          <w:spacing w:val="16"/>
          <w:w w:val="115"/>
        </w:rPr>
        <w:t xml:space="preserve"> </w:t>
      </w:r>
      <w:ins w:id="1096" w:author="Chris Prickett" w:date="2017-02-12T18:53:00Z">
        <w:r w:rsidR="002110C0">
          <w:rPr>
            <w:spacing w:val="16"/>
            <w:w w:val="115"/>
          </w:rPr>
          <w:t xml:space="preserve">the </w:t>
        </w:r>
      </w:ins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ins w:id="1097" w:author="Chris Prickett" w:date="2017-02-12T18:53:00Z">
        <w:r w:rsidR="002110C0">
          <w:rPr>
            <w:w w:val="115"/>
          </w:rPr>
          <w:t xml:space="preserve"> the</w:t>
        </w:r>
      </w:ins>
      <w:r>
        <w:rPr>
          <w:spacing w:val="16"/>
          <w:w w:val="115"/>
        </w:rPr>
        <w:t xml:space="preserve"> </w:t>
      </w:r>
      <w:r>
        <w:rPr>
          <w:w w:val="115"/>
        </w:rPr>
        <w:t>BWP</w:t>
      </w:r>
      <w:r>
        <w:rPr>
          <w:spacing w:val="16"/>
          <w:w w:val="115"/>
        </w:rPr>
        <w:t xml:space="preserve"> </w:t>
      </w:r>
      <w:r>
        <w:rPr>
          <w:spacing w:val="-3"/>
          <w:w w:val="115"/>
        </w:rPr>
        <w:t>investmen</w:t>
      </w:r>
      <w:r>
        <w:rPr>
          <w:spacing w:val="-2"/>
          <w:w w:val="115"/>
        </w:rPr>
        <w:t>t</w:t>
      </w:r>
      <w:r>
        <w:rPr>
          <w:spacing w:val="17"/>
          <w:w w:val="115"/>
        </w:rPr>
        <w:t xml:space="preserve"> </w:t>
      </w:r>
      <w:r>
        <w:rPr>
          <w:w w:val="115"/>
        </w:rPr>
        <w:t>group,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(4)</w:t>
      </w:r>
      <w:r>
        <w:rPr>
          <w:spacing w:val="16"/>
          <w:w w:val="115"/>
        </w:rPr>
        <w:t xml:space="preserve"> </w:t>
      </w:r>
      <w:r>
        <w:rPr>
          <w:w w:val="115"/>
        </w:rPr>
        <w:t>Lex</w:t>
      </w:r>
      <w:r>
        <w:rPr>
          <w:spacing w:val="29"/>
          <w:w w:val="108"/>
        </w:rPr>
        <w:t xml:space="preserve"> </w:t>
      </w:r>
      <w:proofErr w:type="spellStart"/>
      <w:r>
        <w:rPr>
          <w:w w:val="115"/>
        </w:rPr>
        <w:t>specialis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on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propert</w:t>
      </w:r>
      <w:r>
        <w:rPr>
          <w:spacing w:val="-2"/>
          <w:w w:val="115"/>
        </w:rPr>
        <w:t xml:space="preserve">y </w:t>
      </w:r>
      <w:r>
        <w:rPr>
          <w:w w:val="115"/>
        </w:rPr>
        <w:t>issues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area.</w:t>
      </w:r>
      <w:r>
        <w:rPr>
          <w:w w:val="115"/>
          <w:position w:val="8"/>
          <w:sz w:val="16"/>
        </w:rPr>
        <w:t>19</w:t>
      </w:r>
    </w:p>
    <w:p w14:paraId="66E5E006" w14:textId="77ABE9DD" w:rsidR="00A8456E" w:rsidRDefault="00B42784">
      <w:pPr>
        <w:pStyle w:val="BodyText"/>
        <w:spacing w:before="9" w:line="292" w:lineRule="auto"/>
        <w:ind w:right="111" w:firstLine="338"/>
        <w:jc w:val="both"/>
      </w:pPr>
      <w:ins w:id="1098" w:author="Chris Prickett" w:date="2017-02-12T18:54:00Z">
        <w:r>
          <w:rPr>
            <w:w w:val="115"/>
          </w:rPr>
          <w:t>M</w:t>
        </w:r>
      </w:ins>
      <w:del w:id="1099" w:author="Chris Prickett" w:date="2017-02-12T18:54:00Z">
        <w:r w:rsidR="006C1195" w:rsidDel="00B42784">
          <w:rPr>
            <w:w w:val="115"/>
          </w:rPr>
          <w:delText>Not</w:delText>
        </w:r>
        <w:r w:rsidR="006C1195" w:rsidDel="00B42784">
          <w:rPr>
            <w:spacing w:val="-11"/>
            <w:w w:val="115"/>
          </w:rPr>
          <w:delText xml:space="preserve"> </w:delText>
        </w:r>
        <w:r w:rsidR="006C1195" w:rsidDel="00B42784">
          <w:rPr>
            <w:w w:val="115"/>
          </w:rPr>
          <w:delText>to</w:delText>
        </w:r>
        <w:r w:rsidR="006C1195" w:rsidDel="00B42784">
          <w:rPr>
            <w:spacing w:val="-10"/>
            <w:w w:val="115"/>
          </w:rPr>
          <w:delText xml:space="preserve"> </w:delText>
        </w:r>
        <w:r w:rsidR="006C1195" w:rsidDel="00B42784">
          <w:rPr>
            <w:spacing w:val="-2"/>
            <w:w w:val="115"/>
          </w:rPr>
          <w:delText>men</w:delText>
        </w:r>
        <w:r w:rsidR="006C1195" w:rsidDel="00B42784">
          <w:rPr>
            <w:spacing w:val="-1"/>
            <w:w w:val="115"/>
          </w:rPr>
          <w:delText>tion</w:delText>
        </w:r>
        <w:r w:rsidR="006C1195" w:rsidDel="00B42784">
          <w:rPr>
            <w:spacing w:val="-11"/>
            <w:w w:val="115"/>
          </w:rPr>
          <w:delText xml:space="preserve"> </w:delText>
        </w:r>
        <w:r w:rsidR="006C1195" w:rsidDel="00B42784">
          <w:rPr>
            <w:spacing w:val="-1"/>
            <w:w w:val="115"/>
          </w:rPr>
          <w:delText>that</w:delText>
        </w:r>
        <w:r w:rsidR="006C1195" w:rsidDel="00B42784">
          <w:rPr>
            <w:spacing w:val="-10"/>
            <w:w w:val="115"/>
          </w:rPr>
          <w:delText xml:space="preserve"> </w:delText>
        </w:r>
        <w:r w:rsidR="006C1195" w:rsidDel="00B42784">
          <w:rPr>
            <w:w w:val="115"/>
          </w:rPr>
          <w:delText>m</w:delText>
        </w:r>
      </w:del>
      <w:r w:rsidR="006C1195">
        <w:rPr>
          <w:w w:val="115"/>
        </w:rPr>
        <w:t>ost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0"/>
          <w:w w:val="115"/>
        </w:rPr>
        <w:t xml:space="preserve"> </w:t>
      </w:r>
      <w:r w:rsidR="006C1195">
        <w:rPr>
          <w:w w:val="115"/>
        </w:rPr>
        <w:t>these</w:t>
      </w:r>
      <w:r w:rsidR="006C1195">
        <w:rPr>
          <w:spacing w:val="-10"/>
          <w:w w:val="115"/>
        </w:rPr>
        <w:t xml:space="preserve"> </w:t>
      </w:r>
      <w:r w:rsidR="006C1195">
        <w:rPr>
          <w:w w:val="115"/>
        </w:rPr>
        <w:t>decisions</w:t>
      </w:r>
      <w:r w:rsidR="006C1195">
        <w:rPr>
          <w:spacing w:val="-11"/>
          <w:w w:val="115"/>
        </w:rPr>
        <w:t xml:space="preserve"> </w:t>
      </w:r>
      <w:r w:rsidR="006C1195">
        <w:rPr>
          <w:spacing w:val="-3"/>
          <w:w w:val="115"/>
        </w:rPr>
        <w:t>were</w:t>
      </w:r>
      <w:r w:rsidR="006C1195">
        <w:rPr>
          <w:spacing w:val="-10"/>
          <w:w w:val="115"/>
        </w:rPr>
        <w:t xml:space="preserve"> </w:t>
      </w:r>
      <w:r w:rsidR="006C1195">
        <w:rPr>
          <w:spacing w:val="-3"/>
          <w:w w:val="115"/>
        </w:rPr>
        <w:t>followed</w:t>
      </w:r>
      <w:r w:rsidR="006C1195">
        <w:rPr>
          <w:spacing w:val="-11"/>
          <w:w w:val="115"/>
        </w:rPr>
        <w:t xml:space="preserve"> </w:t>
      </w:r>
      <w:r w:rsidR="006C1195">
        <w:rPr>
          <w:spacing w:val="-3"/>
          <w:w w:val="115"/>
        </w:rPr>
        <w:t>b</w:t>
      </w:r>
      <w:r w:rsidR="006C1195">
        <w:rPr>
          <w:spacing w:val="-4"/>
          <w:w w:val="115"/>
        </w:rPr>
        <w:t>y</w:t>
      </w:r>
      <w:r w:rsidR="006C1195">
        <w:rPr>
          <w:spacing w:val="-10"/>
          <w:w w:val="115"/>
        </w:rPr>
        <w:t xml:space="preserve"> </w:t>
      </w:r>
      <w:r w:rsidR="006C1195">
        <w:rPr>
          <w:spacing w:val="-2"/>
          <w:w w:val="115"/>
        </w:rPr>
        <w:t>inconsisten</w:t>
      </w:r>
      <w:r w:rsidR="006C1195">
        <w:rPr>
          <w:spacing w:val="-1"/>
          <w:w w:val="115"/>
        </w:rPr>
        <w:t>t</w:t>
      </w:r>
      <w:r w:rsidR="006C1195">
        <w:rPr>
          <w:spacing w:val="-10"/>
          <w:w w:val="115"/>
        </w:rPr>
        <w:t xml:space="preserve"> </w:t>
      </w:r>
      <w:r w:rsidR="006C1195">
        <w:rPr>
          <w:spacing w:val="-1"/>
          <w:w w:val="115"/>
        </w:rPr>
        <w:t>institutional</w:t>
      </w:r>
      <w:r w:rsidR="006C1195">
        <w:rPr>
          <w:spacing w:val="49"/>
          <w:w w:val="115"/>
        </w:rPr>
        <w:t xml:space="preserve"> </w:t>
      </w:r>
      <w:r w:rsidR="006C1195">
        <w:rPr>
          <w:w w:val="115"/>
        </w:rPr>
        <w:t>procedures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mainly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happened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without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-9"/>
          <w:w w:val="115"/>
        </w:rPr>
        <w:t xml:space="preserve"> </w:t>
      </w:r>
      <w:r w:rsidR="006C1195">
        <w:rPr>
          <w:spacing w:val="-2"/>
          <w:w w:val="115"/>
        </w:rPr>
        <w:t>insigh</w:t>
      </w:r>
      <w:r w:rsidR="006C1195">
        <w:rPr>
          <w:spacing w:val="-1"/>
          <w:w w:val="115"/>
        </w:rPr>
        <w:t>t</w:t>
      </w:r>
      <w:r w:rsidR="006C1195">
        <w:rPr>
          <w:spacing w:val="-9"/>
          <w:w w:val="115"/>
        </w:rPr>
        <w:t xml:space="preserve"> </w:t>
      </w:r>
      <w:r w:rsidR="006C1195">
        <w:rPr>
          <w:spacing w:val="-3"/>
          <w:w w:val="115"/>
        </w:rPr>
        <w:t>in</w:t>
      </w:r>
      <w:r w:rsidR="006C1195">
        <w:rPr>
          <w:spacing w:val="-2"/>
          <w:w w:val="115"/>
        </w:rPr>
        <w:t>to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procedure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documentation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(</w:t>
      </w:r>
      <w:r w:rsidR="006C1195">
        <w:rPr>
          <w:rFonts w:ascii="Georgia"/>
          <w:b/>
          <w:w w:val="115"/>
        </w:rPr>
        <w:t>?</w:t>
      </w:r>
      <w:r w:rsidR="006C1195">
        <w:rPr>
          <w:w w:val="115"/>
        </w:rPr>
        <w:t>).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22"/>
          <w:w w:val="115"/>
        </w:rPr>
        <w:t xml:space="preserve"> </w:t>
      </w:r>
      <w:r w:rsidR="006C1195">
        <w:rPr>
          <w:spacing w:val="-1"/>
          <w:w w:val="115"/>
        </w:rPr>
        <w:t>appr</w:t>
      </w:r>
      <w:r w:rsidR="006C1195">
        <w:rPr>
          <w:spacing w:val="-2"/>
          <w:w w:val="115"/>
        </w:rPr>
        <w:t>oac</w:t>
      </w:r>
      <w:r w:rsidR="006C1195">
        <w:rPr>
          <w:spacing w:val="-1"/>
          <w:w w:val="115"/>
        </w:rPr>
        <w:t>h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institutions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urban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planning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b</w:t>
      </w:r>
      <w:r w:rsidR="006C1195">
        <w:rPr>
          <w:spacing w:val="1"/>
          <w:w w:val="115"/>
        </w:rPr>
        <w:t>odies</w:t>
      </w:r>
      <w:r w:rsidR="006C1195">
        <w:rPr>
          <w:spacing w:val="22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this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case</w:t>
      </w:r>
      <w:r w:rsidR="006C1195">
        <w:rPr>
          <w:spacing w:val="27"/>
          <w:w w:val="109"/>
        </w:rPr>
        <w:t xml:space="preserve"> </w:t>
      </w:r>
      <w:r w:rsidR="006C1195">
        <w:rPr>
          <w:w w:val="115"/>
        </w:rPr>
        <w:t>acted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without</w:t>
      </w:r>
      <w:r w:rsidR="006C1195">
        <w:rPr>
          <w:spacing w:val="7"/>
          <w:w w:val="115"/>
        </w:rPr>
        <w:t xml:space="preserve"> </w:t>
      </w:r>
      <w:r w:rsidR="006C1195">
        <w:rPr>
          <w:spacing w:val="-2"/>
          <w:w w:val="115"/>
        </w:rPr>
        <w:t>an</w:t>
      </w:r>
      <w:r w:rsidR="006C1195">
        <w:rPr>
          <w:spacing w:val="-3"/>
          <w:w w:val="115"/>
        </w:rPr>
        <w:t>y</w:t>
      </w:r>
      <w:r w:rsidR="006C1195">
        <w:rPr>
          <w:spacing w:val="7"/>
          <w:w w:val="115"/>
        </w:rPr>
        <w:t xml:space="preserve"> </w:t>
      </w:r>
      <w:r w:rsidR="006C1195">
        <w:rPr>
          <w:spacing w:val="2"/>
          <w:w w:val="115"/>
        </w:rPr>
        <w:t>major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concern</w:t>
      </w:r>
      <w:r w:rsidR="006C1195">
        <w:rPr>
          <w:spacing w:val="7"/>
          <w:w w:val="115"/>
        </w:rPr>
        <w:t xml:space="preserve"> </w:t>
      </w:r>
      <w:del w:id="1100" w:author="Chris Prickett" w:date="2017-02-12T18:55:00Z">
        <w:r w:rsidR="006C1195" w:rsidDel="00B42784">
          <w:rPr>
            <w:w w:val="115"/>
          </w:rPr>
          <w:delText>what</w:delText>
        </w:r>
        <w:r w:rsidR="006C1195" w:rsidDel="00B42784">
          <w:rPr>
            <w:spacing w:val="7"/>
            <w:w w:val="115"/>
          </w:rPr>
          <w:delText xml:space="preserve"> </w:delText>
        </w:r>
        <w:r w:rsidR="006C1195" w:rsidDel="00B42784">
          <w:rPr>
            <w:w w:val="115"/>
          </w:rPr>
          <w:delText>could</w:delText>
        </w:r>
        <w:r w:rsidR="006C1195" w:rsidDel="00B42784">
          <w:rPr>
            <w:spacing w:val="6"/>
            <w:w w:val="115"/>
          </w:rPr>
          <w:delText xml:space="preserve"> </w:delText>
        </w:r>
        <w:r w:rsidR="006C1195" w:rsidDel="00B42784">
          <w:rPr>
            <w:spacing w:val="2"/>
            <w:w w:val="115"/>
          </w:rPr>
          <w:delText>b</w:delText>
        </w:r>
        <w:r w:rsidR="006C1195" w:rsidDel="00B42784">
          <w:rPr>
            <w:spacing w:val="3"/>
            <w:w w:val="115"/>
          </w:rPr>
          <w:delText>e</w:delText>
        </w:r>
      </w:del>
      <w:ins w:id="1101" w:author="Chris Prickett" w:date="2017-02-12T18:55:00Z">
        <w:r>
          <w:rPr>
            <w:w w:val="115"/>
          </w:rPr>
          <w:t>regarding</w:t>
        </w:r>
      </w:ins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public</w:t>
      </w:r>
      <w:r w:rsidR="006C1195">
        <w:rPr>
          <w:spacing w:val="6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terest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case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8"/>
          <w:w w:val="115"/>
        </w:rPr>
        <w:t xml:space="preserve"> </w:t>
      </w:r>
      <w:r w:rsidR="006C1195">
        <w:rPr>
          <w:w w:val="115"/>
        </w:rPr>
        <w:t>what</w:t>
      </w:r>
      <w:ins w:id="1102" w:author="Chris Prickett" w:date="2017-02-12T18:56:00Z">
        <w:r>
          <w:rPr>
            <w:w w:val="115"/>
          </w:rPr>
          <w:t xml:space="preserve"> the</w:t>
        </w:r>
      </w:ins>
      <w:del w:id="1103" w:author="Chris Prickett" w:date="2017-02-12T18:56:00Z">
        <w:r w:rsidR="006C1195" w:rsidDel="00B42784">
          <w:rPr>
            <w:spacing w:val="24"/>
            <w:w w:val="117"/>
          </w:rPr>
          <w:delText xml:space="preserve"> </w:delText>
        </w:r>
        <w:r w:rsidR="006C1195" w:rsidDel="00B42784">
          <w:rPr>
            <w:w w:val="115"/>
          </w:rPr>
          <w:delText>are</w:delText>
        </w:r>
      </w:del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wider</w:t>
      </w:r>
      <w:r w:rsidR="006C1195">
        <w:rPr>
          <w:spacing w:val="-14"/>
          <w:w w:val="115"/>
        </w:rPr>
        <w:t xml:space="preserve"> </w:t>
      </w:r>
      <w:r w:rsidR="006C1195">
        <w:rPr>
          <w:w w:val="115"/>
        </w:rPr>
        <w:t>space-time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concerns</w:t>
      </w:r>
      <w:r w:rsidR="006C1195">
        <w:rPr>
          <w:spacing w:val="-15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4"/>
          <w:w w:val="115"/>
        </w:rPr>
        <w:t xml:space="preserve"> </w:t>
      </w:r>
      <w:r w:rsidR="006C1195">
        <w:rPr>
          <w:spacing w:val="-3"/>
          <w:w w:val="115"/>
        </w:rPr>
        <w:t>suc</w:t>
      </w:r>
      <w:r w:rsidR="006C1195">
        <w:rPr>
          <w:spacing w:val="-2"/>
          <w:w w:val="115"/>
        </w:rPr>
        <w:t>h</w:t>
      </w:r>
      <w:r w:rsidR="006C1195">
        <w:rPr>
          <w:spacing w:val="-15"/>
          <w:w w:val="115"/>
        </w:rPr>
        <w:t xml:space="preserve"> </w:t>
      </w:r>
      <w:r w:rsidR="006C1195">
        <w:rPr>
          <w:spacing w:val="1"/>
          <w:w w:val="115"/>
        </w:rPr>
        <w:t>projects</w:t>
      </w:r>
      <w:ins w:id="1104" w:author="Chris Prickett" w:date="2017-02-12T18:56:00Z">
        <w:r>
          <w:rPr>
            <w:spacing w:val="1"/>
            <w:w w:val="115"/>
          </w:rPr>
          <w:t xml:space="preserve"> are</w:t>
        </w:r>
      </w:ins>
      <w:r w:rsidR="006C1195">
        <w:rPr>
          <w:spacing w:val="1"/>
          <w:w w:val="115"/>
        </w:rPr>
        <w:t>.</w:t>
      </w:r>
    </w:p>
    <w:p w14:paraId="1BD03BD2" w14:textId="23012C04" w:rsidR="00A8456E" w:rsidRDefault="006C1195">
      <w:pPr>
        <w:pStyle w:val="BodyText"/>
        <w:spacing w:before="16" w:line="290" w:lineRule="auto"/>
        <w:ind w:right="111" w:firstLine="338"/>
        <w:jc w:val="both"/>
      </w:pPr>
      <w:r>
        <w:rPr>
          <w:w w:val="115"/>
        </w:rPr>
        <w:t>Urban</w:t>
      </w:r>
      <w:r>
        <w:rPr>
          <w:spacing w:val="-24"/>
          <w:w w:val="115"/>
        </w:rPr>
        <w:t xml:space="preserve"> </w:t>
      </w:r>
      <w:r>
        <w:rPr>
          <w:w w:val="115"/>
        </w:rPr>
        <w:t>planning</w:t>
      </w:r>
      <w:r>
        <w:rPr>
          <w:spacing w:val="-24"/>
          <w:w w:val="115"/>
        </w:rPr>
        <w:t xml:space="preserve"> </w:t>
      </w:r>
      <w:r>
        <w:rPr>
          <w:w w:val="115"/>
        </w:rPr>
        <w:t>is</w:t>
      </w:r>
      <w:ins w:id="1105" w:author="Chris Prickett" w:date="2017-02-12T18:56:00Z">
        <w:r w:rsidR="00B42784">
          <w:rPr>
            <w:w w:val="115"/>
          </w:rPr>
          <w:t>,</w:t>
        </w:r>
      </w:ins>
      <w:r>
        <w:rPr>
          <w:spacing w:val="-23"/>
          <w:w w:val="115"/>
        </w:rPr>
        <w:t xml:space="preserve"> </w:t>
      </w:r>
      <w:del w:id="1106" w:author="Chris Prickett" w:date="2017-02-12T18:56:00Z">
        <w:r w:rsidDel="00B42784">
          <w:rPr>
            <w:w w:val="115"/>
          </w:rPr>
          <w:delText>actually</w:delText>
        </w:r>
        <w:r w:rsidDel="00B42784">
          <w:rPr>
            <w:spacing w:val="-23"/>
            <w:w w:val="115"/>
          </w:rPr>
          <w:delText xml:space="preserve"> </w:delText>
        </w:r>
      </w:del>
      <w:ins w:id="1107" w:author="Chris Prickett" w:date="2017-02-12T18:56:00Z">
        <w:r w:rsidR="00B42784">
          <w:rPr>
            <w:w w:val="115"/>
          </w:rPr>
          <w:t>in fact,</w:t>
        </w:r>
        <w:r w:rsidR="00B42784">
          <w:rPr>
            <w:spacing w:val="-23"/>
            <w:w w:val="115"/>
          </w:rPr>
          <w:t xml:space="preserve"> </w:t>
        </w:r>
      </w:ins>
      <w:r>
        <w:rPr>
          <w:w w:val="115"/>
        </w:rPr>
        <w:t>deeply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em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edded</w:t>
      </w:r>
      <w:r>
        <w:rPr>
          <w:spacing w:val="-23"/>
          <w:w w:val="115"/>
        </w:rPr>
        <w:t xml:space="preserve"> </w:t>
      </w: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-24"/>
          <w:w w:val="115"/>
        </w:rPr>
        <w:t xml:space="preserve"> </w:t>
      </w:r>
      <w:r>
        <w:rPr>
          <w:w w:val="115"/>
        </w:rPr>
        <w:t>of</w:t>
      </w:r>
      <w:ins w:id="1108" w:author="Chris Prickett" w:date="2017-02-12T18:56:00Z">
        <w:r w:rsidR="00B42784">
          <w:rPr>
            <w:w w:val="115"/>
          </w:rPr>
          <w:t xml:space="preserve"> the</w:t>
        </w:r>
      </w:ins>
      <w:r>
        <w:rPr>
          <w:spacing w:val="-23"/>
          <w:w w:val="115"/>
        </w:rPr>
        <w:t xml:space="preserve"> </w:t>
      </w:r>
      <w:r>
        <w:rPr>
          <w:w w:val="115"/>
        </w:rPr>
        <w:t>transition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ards</w:t>
      </w:r>
      <w:r>
        <w:rPr>
          <w:spacing w:val="-23"/>
          <w:w w:val="115"/>
        </w:rPr>
        <w:t xml:space="preserve"> </w:t>
      </w:r>
      <w:ins w:id="1109" w:author="Chris Prickett" w:date="2017-02-12T18:56:00Z">
        <w:r w:rsidR="00B42784">
          <w:rPr>
            <w:spacing w:val="-23"/>
            <w:w w:val="115"/>
          </w:rPr>
          <w:t xml:space="preserve">a </w:t>
        </w:r>
      </w:ins>
      <w:r>
        <w:rPr>
          <w:w w:val="115"/>
        </w:rPr>
        <w:t>service</w:t>
      </w:r>
      <w:del w:id="1110" w:author="Chris Prickett" w:date="2017-02-12T18:57:00Z">
        <w:r w:rsidDel="00B42784">
          <w:rPr>
            <w:spacing w:val="28"/>
            <w:w w:val="108"/>
          </w:rPr>
          <w:delText xml:space="preserve"> </w:delText>
        </w:r>
      </w:del>
      <w:ins w:id="1111" w:author="Chris Prickett" w:date="2017-02-12T18:57:00Z">
        <w:r w:rsidR="00B42784">
          <w:rPr>
            <w:spacing w:val="28"/>
            <w:w w:val="108"/>
          </w:rPr>
          <w:t>-</w:t>
        </w:r>
      </w:ins>
      <w:r>
        <w:rPr>
          <w:w w:val="115"/>
        </w:rPr>
        <w:t>based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society</w:t>
      </w:r>
      <w:r>
        <w:rPr>
          <w:spacing w:val="-3"/>
          <w:w w:val="115"/>
        </w:rPr>
        <w:t>,</w:t>
      </w:r>
      <w:r>
        <w:rPr>
          <w:spacing w:val="-13"/>
          <w:w w:val="115"/>
        </w:rPr>
        <w:t xml:space="preserve"> </w:t>
      </w:r>
      <w:r>
        <w:rPr>
          <w:w w:val="115"/>
        </w:rPr>
        <w:t>where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plann</w:t>
      </w:r>
      <w:r>
        <w:rPr>
          <w:spacing w:val="-2"/>
          <w:w w:val="115"/>
        </w:rPr>
        <w:t>ing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law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plan</w:t>
      </w:r>
      <w:r>
        <w:rPr>
          <w:spacing w:val="-2"/>
          <w:w w:val="115"/>
        </w:rPr>
        <w:t>ning</w:t>
      </w:r>
      <w:r>
        <w:rPr>
          <w:spacing w:val="-16"/>
          <w:w w:val="115"/>
        </w:rPr>
        <w:t xml:space="preserve"> </w:t>
      </w:r>
      <w:r>
        <w:rPr>
          <w:w w:val="115"/>
        </w:rPr>
        <w:t>practice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ha</w:t>
      </w:r>
      <w:r>
        <w:rPr>
          <w:spacing w:val="-4"/>
          <w:w w:val="115"/>
        </w:rPr>
        <w:t>ve</w:t>
      </w:r>
      <w:r>
        <w:rPr>
          <w:spacing w:val="-15"/>
          <w:w w:val="115"/>
        </w:rPr>
        <w:t xml:space="preserve"> </w:t>
      </w:r>
      <w:r>
        <w:rPr>
          <w:w w:val="115"/>
        </w:rPr>
        <w:t>not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et</w:t>
      </w:r>
      <w:r>
        <w:rPr>
          <w:spacing w:val="-16"/>
          <w:w w:val="115"/>
        </w:rPr>
        <w:t xml:space="preserve"> </w:t>
      </w:r>
      <w:r>
        <w:rPr>
          <w:w w:val="115"/>
        </w:rPr>
        <w:t>managed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tegrate</w:t>
      </w:r>
      <w:r>
        <w:rPr>
          <w:spacing w:val="47"/>
          <w:w w:val="118"/>
        </w:rPr>
        <w:t xml:space="preserve"> </w:t>
      </w:r>
      <w:r>
        <w:rPr>
          <w:spacing w:val="-1"/>
          <w:w w:val="115"/>
        </w:rPr>
        <w:t>ph</w:t>
      </w:r>
      <w:r>
        <w:rPr>
          <w:spacing w:val="-2"/>
          <w:w w:val="115"/>
        </w:rPr>
        <w:t>ysical</w:t>
      </w:r>
      <w:r>
        <w:rPr>
          <w:spacing w:val="-9"/>
          <w:w w:val="115"/>
        </w:rPr>
        <w:t xml:space="preserve"> </w:t>
      </w:r>
      <w:r>
        <w:rPr>
          <w:w w:val="115"/>
        </w:rPr>
        <w:t>planning,</w:t>
      </w:r>
      <w:r>
        <w:rPr>
          <w:spacing w:val="-6"/>
          <w:w w:val="115"/>
        </w:rPr>
        <w:t xml:space="preserve"> </w:t>
      </w:r>
      <w:r>
        <w:rPr>
          <w:w w:val="115"/>
        </w:rPr>
        <w:t>economic</w:t>
      </w:r>
      <w:r>
        <w:rPr>
          <w:spacing w:val="-7"/>
          <w:w w:val="115"/>
        </w:rPr>
        <w:t xml:space="preserve"> </w:t>
      </w:r>
      <w:r>
        <w:rPr>
          <w:w w:val="115"/>
        </w:rPr>
        <w:t>factors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mechanisms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29"/>
          <w:w w:val="128"/>
        </w:rPr>
        <w:t xml:space="preserve"> </w:t>
      </w:r>
      <w:r>
        <w:rPr>
          <w:w w:val="115"/>
        </w:rPr>
        <w:t>comply with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public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-2"/>
          <w:w w:val="115"/>
        </w:rPr>
        <w:t>out</w:t>
      </w:r>
      <w:r>
        <w:rPr>
          <w:spacing w:val="-3"/>
          <w:w w:val="115"/>
        </w:rPr>
        <w:t>weigh</w:t>
      </w:r>
      <w:r>
        <w:rPr>
          <w:spacing w:val="1"/>
          <w:w w:val="115"/>
        </w:rPr>
        <w:t xml:space="preserve"> </w:t>
      </w:r>
      <w:r>
        <w:rPr>
          <w:w w:val="115"/>
        </w:rPr>
        <w:t>mere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gro</w:t>
      </w:r>
      <w:r>
        <w:rPr>
          <w:spacing w:val="-1"/>
          <w:w w:val="115"/>
        </w:rPr>
        <w:t>wth</w:t>
      </w:r>
      <w:r>
        <w:rPr>
          <w:w w:val="115"/>
        </w:rPr>
        <w:t xml:space="preserve"> without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w w:val="115"/>
        </w:rPr>
        <w:t xml:space="preserve"> actions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  <w:r>
        <w:rPr>
          <w:spacing w:val="31"/>
          <w:w w:val="120"/>
        </w:rPr>
        <w:t xml:space="preserve"> </w:t>
      </w:r>
      <w:r>
        <w:rPr>
          <w:w w:val="115"/>
        </w:rPr>
        <w:t>An</w:t>
      </w:r>
      <w:r>
        <w:rPr>
          <w:spacing w:val="-19"/>
          <w:w w:val="115"/>
        </w:rPr>
        <w:t xml:space="preserve"> </w:t>
      </w:r>
      <w:r>
        <w:rPr>
          <w:w w:val="115"/>
        </w:rPr>
        <w:t>example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biased,</w:t>
      </w:r>
      <w:r>
        <w:rPr>
          <w:spacing w:val="-17"/>
          <w:w w:val="115"/>
        </w:rPr>
        <w:t xml:space="preserve"> </w:t>
      </w:r>
      <w:r>
        <w:rPr>
          <w:w w:val="115"/>
        </w:rPr>
        <w:t>potentially</w:t>
      </w:r>
      <w:r>
        <w:rPr>
          <w:spacing w:val="-19"/>
          <w:w w:val="115"/>
        </w:rPr>
        <w:t xml:space="preserve"> </w:t>
      </w:r>
      <w:r>
        <w:rPr>
          <w:w w:val="115"/>
        </w:rPr>
        <w:t>financially</w:t>
      </w:r>
      <w:r>
        <w:rPr>
          <w:spacing w:val="-19"/>
          <w:w w:val="115"/>
        </w:rPr>
        <w:t xml:space="preserve"> </w:t>
      </w:r>
      <w:r>
        <w:rPr>
          <w:w w:val="115"/>
        </w:rPr>
        <w:t>dangerous</w:t>
      </w:r>
      <w:r>
        <w:rPr>
          <w:spacing w:val="-20"/>
          <w:w w:val="115"/>
        </w:rPr>
        <w:t xml:space="preserve"> </w:t>
      </w:r>
      <w:r>
        <w:rPr>
          <w:w w:val="115"/>
        </w:rPr>
        <w:t>binding</w:t>
      </w:r>
      <w:r>
        <w:rPr>
          <w:spacing w:val="-19"/>
          <w:w w:val="115"/>
        </w:rPr>
        <w:t xml:space="preserve"> </w:t>
      </w:r>
      <w:r>
        <w:rPr>
          <w:w w:val="115"/>
        </w:rPr>
        <w:t>document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01"/>
        </w:rPr>
        <w:t xml:space="preserve"> </w:t>
      </w:r>
      <w:r>
        <w:rPr>
          <w:w w:val="115"/>
        </w:rPr>
        <w:t>Belgrade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Serbian</w:t>
      </w:r>
      <w:r>
        <w:rPr>
          <w:spacing w:val="-6"/>
          <w:w w:val="115"/>
        </w:rPr>
        <w:t xml:space="preserve"> </w:t>
      </w:r>
      <w:r>
        <w:rPr>
          <w:w w:val="115"/>
        </w:rPr>
        <w:t>society</w:t>
      </w:r>
      <w:r>
        <w:rPr>
          <w:w w:val="115"/>
          <w:position w:val="8"/>
          <w:sz w:val="16"/>
        </w:rPr>
        <w:t>20</w:t>
      </w:r>
      <w:r>
        <w:rPr>
          <w:spacing w:val="20"/>
          <w:w w:val="115"/>
          <w:position w:val="8"/>
          <w:sz w:val="16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agreemen</w:t>
      </w:r>
      <w:r>
        <w:rPr>
          <w:spacing w:val="-1"/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7"/>
          <w:w w:val="115"/>
        </w:rPr>
        <w:t xml:space="preserve"> </w:t>
      </w:r>
      <w:r>
        <w:rPr>
          <w:w w:val="115"/>
        </w:rPr>
        <w:t>signed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15"/>
        </w:rPr>
        <w:t>April</w:t>
      </w:r>
      <w:r>
        <w:rPr>
          <w:spacing w:val="-7"/>
          <w:w w:val="115"/>
        </w:rPr>
        <w:t xml:space="preserve"> </w:t>
      </w:r>
      <w:r>
        <w:rPr>
          <w:w w:val="115"/>
        </w:rPr>
        <w:t>2016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y:</w:t>
      </w:r>
      <w:r>
        <w:rPr>
          <w:spacing w:val="18"/>
          <w:w w:val="115"/>
        </w:rPr>
        <w:t xml:space="preserve"> </w:t>
      </w:r>
      <w:r>
        <w:rPr>
          <w:w w:val="115"/>
        </w:rPr>
        <w:t>(a)</w:t>
      </w:r>
      <w:r>
        <w:rPr>
          <w:spacing w:val="26"/>
          <w:w w:val="121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Republic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Serbia</w:t>
      </w:r>
      <w:r>
        <w:rPr>
          <w:spacing w:val="-9"/>
          <w:w w:val="115"/>
        </w:rPr>
        <w:t xml:space="preserve"> </w:t>
      </w:r>
      <w:r>
        <w:rPr>
          <w:w w:val="115"/>
        </w:rPr>
        <w:t>(The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Minis</w:t>
      </w:r>
      <w:r>
        <w:rPr>
          <w:spacing w:val="-1"/>
          <w:w w:val="115"/>
        </w:rPr>
        <w:t>ter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ins w:id="1112" w:author="Chris Prickett" w:date="2017-02-12T18:58:00Z">
        <w:r w:rsidR="00B42784">
          <w:rPr>
            <w:w w:val="115"/>
          </w:rPr>
          <w:t>C</w:t>
        </w:r>
      </w:ins>
      <w:del w:id="1113" w:author="Chris Prickett" w:date="2017-02-12T18:58:00Z">
        <w:r w:rsidDel="00B42784">
          <w:rPr>
            <w:w w:val="115"/>
          </w:rPr>
          <w:delText>c</w:delText>
        </w:r>
      </w:del>
      <w:r>
        <w:rPr>
          <w:w w:val="115"/>
        </w:rPr>
        <w:t>onstruction,</w:t>
      </w:r>
      <w:r>
        <w:rPr>
          <w:spacing w:val="-6"/>
          <w:w w:val="115"/>
        </w:rPr>
        <w:t xml:space="preserve"> </w:t>
      </w:r>
      <w:ins w:id="1114" w:author="Chris Prickett" w:date="2017-02-12T18:58:00Z">
        <w:r w:rsidR="00B42784">
          <w:rPr>
            <w:w w:val="115"/>
          </w:rPr>
          <w:t>T</w:t>
        </w:r>
      </w:ins>
      <w:del w:id="1115" w:author="Chris Prickett" w:date="2017-02-12T18:58:00Z">
        <w:r w:rsidDel="00B42784">
          <w:rPr>
            <w:w w:val="115"/>
          </w:rPr>
          <w:delText>t</w:delText>
        </w:r>
      </w:del>
      <w:r>
        <w:rPr>
          <w:w w:val="115"/>
        </w:rPr>
        <w:t>ransportation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ins w:id="1116" w:author="Chris Prickett" w:date="2017-02-12T18:58:00Z">
        <w:r w:rsidR="00B42784">
          <w:rPr>
            <w:w w:val="115"/>
          </w:rPr>
          <w:t>I</w:t>
        </w:r>
      </w:ins>
      <w:del w:id="1117" w:author="Chris Prickett" w:date="2017-02-12T18:58:00Z">
        <w:r w:rsidDel="00B42784">
          <w:rPr>
            <w:w w:val="115"/>
          </w:rPr>
          <w:delText>i</w:delText>
        </w:r>
      </w:del>
      <w:r>
        <w:rPr>
          <w:w w:val="115"/>
        </w:rPr>
        <w:t>nfrastructure),</w:t>
      </w:r>
    </w:p>
    <w:p w14:paraId="1E93A183" w14:textId="77777777" w:rsidR="00A8456E" w:rsidRDefault="006C1195">
      <w:pPr>
        <w:pStyle w:val="BodyText"/>
        <w:spacing w:before="18" w:line="293" w:lineRule="auto"/>
        <w:ind w:right="110"/>
        <w:jc w:val="both"/>
      </w:pPr>
      <w:r>
        <w:rPr>
          <w:w w:val="115"/>
        </w:rPr>
        <w:t>(b)</w:t>
      </w:r>
      <w:r>
        <w:rPr>
          <w:spacing w:val="22"/>
          <w:w w:val="115"/>
        </w:rPr>
        <w:t xml:space="preserve"> </w:t>
      </w:r>
      <w:r>
        <w:rPr>
          <w:w w:val="115"/>
        </w:rPr>
        <w:t>Belgrade</w:t>
      </w:r>
      <w:r>
        <w:rPr>
          <w:spacing w:val="22"/>
          <w:w w:val="115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22"/>
          <w:w w:val="115"/>
        </w:rPr>
        <w:t xml:space="preserve"> </w:t>
      </w:r>
      <w:r>
        <w:rPr>
          <w:w w:val="115"/>
        </w:rPr>
        <w:t>Capital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3"/>
          <w:w w:val="115"/>
        </w:rPr>
        <w:t>ve</w:t>
      </w:r>
      <w:r>
        <w:rPr>
          <w:spacing w:val="-2"/>
          <w:w w:val="115"/>
        </w:rPr>
        <w:t>stment</w:t>
      </w:r>
      <w:r>
        <w:rPr>
          <w:spacing w:val="22"/>
          <w:w w:val="115"/>
        </w:rPr>
        <w:t xml:space="preserve"> </w:t>
      </w:r>
      <w:r>
        <w:rPr>
          <w:w w:val="115"/>
        </w:rPr>
        <w:t>LLC</w:t>
      </w:r>
      <w:r>
        <w:rPr>
          <w:spacing w:val="21"/>
          <w:w w:val="115"/>
        </w:rPr>
        <w:t xml:space="preserve"> </w:t>
      </w:r>
      <w:r>
        <w:rPr>
          <w:w w:val="115"/>
        </w:rPr>
        <w:t>(Mohamed</w:t>
      </w:r>
      <w:r>
        <w:rPr>
          <w:spacing w:val="21"/>
          <w:w w:val="115"/>
        </w:rPr>
        <w:t xml:space="preserve"> </w:t>
      </w:r>
      <w:r>
        <w:rPr>
          <w:w w:val="115"/>
        </w:rPr>
        <w:t>Ali</w:t>
      </w:r>
      <w:r>
        <w:rPr>
          <w:spacing w:val="22"/>
          <w:w w:val="115"/>
        </w:rPr>
        <w:t xml:space="preserve"> </w:t>
      </w:r>
      <w:proofErr w:type="spellStart"/>
      <w:r>
        <w:rPr>
          <w:w w:val="115"/>
        </w:rPr>
        <w:t>Alabar</w:t>
      </w:r>
      <w:proofErr w:type="spellEnd"/>
      <w:r>
        <w:rPr>
          <w:w w:val="115"/>
        </w:rPr>
        <w:t>),</w:t>
      </w:r>
      <w:r>
        <w:rPr>
          <w:spacing w:val="28"/>
          <w:w w:val="115"/>
        </w:rPr>
        <w:t xml:space="preserve"> </w:t>
      </w:r>
      <w:r>
        <w:rPr>
          <w:w w:val="115"/>
        </w:rPr>
        <w:t>(c)</w:t>
      </w:r>
      <w:r>
        <w:rPr>
          <w:spacing w:val="21"/>
          <w:w w:val="115"/>
        </w:rPr>
        <w:t xml:space="preserve"> </w:t>
      </w:r>
      <w:r>
        <w:rPr>
          <w:w w:val="115"/>
        </w:rPr>
        <w:t>Belgrade</w:t>
      </w:r>
      <w:r>
        <w:rPr>
          <w:spacing w:val="29"/>
          <w:w w:val="111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d.o.o</w:t>
      </w:r>
      <w:proofErr w:type="spellEnd"/>
      <w:r>
        <w:rPr>
          <w:w w:val="115"/>
        </w:rPr>
        <w:t>.</w:t>
      </w:r>
      <w:r>
        <w:rPr>
          <w:spacing w:val="30"/>
          <w:w w:val="115"/>
        </w:rPr>
        <w:t xml:space="preserve"> </w:t>
      </w:r>
      <w:r>
        <w:rPr>
          <w:w w:val="115"/>
        </w:rPr>
        <w:t>(acting</w:t>
      </w:r>
      <w:r>
        <w:rPr>
          <w:spacing w:val="4"/>
          <w:w w:val="115"/>
        </w:rPr>
        <w:t xml:space="preserve"> </w:t>
      </w:r>
      <w:r>
        <w:rPr>
          <w:w w:val="115"/>
        </w:rPr>
        <w:t>director),</w:t>
      </w:r>
      <w:r>
        <w:rPr>
          <w:spacing w:val="6"/>
          <w:w w:val="115"/>
        </w:rPr>
        <w:t xml:space="preserve"> </w:t>
      </w:r>
      <w:r>
        <w:rPr>
          <w:w w:val="115"/>
        </w:rPr>
        <w:t>Al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Maabar</w:t>
      </w:r>
      <w:proofErr w:type="spellEnd"/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International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3"/>
          <w:w w:val="115"/>
        </w:rPr>
        <w:t>vestmen</w:t>
      </w:r>
      <w:r>
        <w:rPr>
          <w:spacing w:val="-2"/>
          <w:w w:val="115"/>
        </w:rPr>
        <w:t>t</w:t>
      </w:r>
      <w:r>
        <w:rPr>
          <w:spacing w:val="5"/>
          <w:w w:val="115"/>
        </w:rPr>
        <w:t xml:space="preserve"> </w:t>
      </w:r>
      <w:r>
        <w:rPr>
          <w:w w:val="115"/>
        </w:rPr>
        <w:t>LLC</w:t>
      </w:r>
      <w:r>
        <w:rPr>
          <w:spacing w:val="6"/>
          <w:w w:val="115"/>
        </w:rPr>
        <w:t xml:space="preserve"> </w:t>
      </w:r>
      <w:r>
        <w:rPr>
          <w:w w:val="115"/>
        </w:rPr>
        <w:t>(Mohamed</w:t>
      </w:r>
      <w:r>
        <w:rPr>
          <w:spacing w:val="31"/>
          <w:w w:val="112"/>
        </w:rPr>
        <w:t xml:space="preserve"> </w:t>
      </w:r>
      <w:r>
        <w:rPr>
          <w:w w:val="115"/>
        </w:rPr>
        <w:t>Ali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Alabar</w:t>
      </w:r>
      <w:proofErr w:type="spellEnd"/>
      <w:r>
        <w:rPr>
          <w:w w:val="115"/>
        </w:rPr>
        <w:t>).</w:t>
      </w:r>
    </w:p>
    <w:p w14:paraId="20A7D73D" w14:textId="4D64AFB8" w:rsidR="00A8456E" w:rsidRDefault="000747F7">
      <w:pPr>
        <w:pStyle w:val="BodyText"/>
        <w:rPr>
          <w:rFonts w:ascii="Century" w:eastAsia="Century" w:hAnsi="Century" w:cs="Century"/>
          <w:sz w:val="18"/>
          <w:szCs w:val="18"/>
        </w:rPr>
        <w:pPrChange w:id="1118" w:author="Chris Prickett" w:date="2017-02-12T19:03:00Z">
          <w:pPr>
            <w:spacing w:before="15" w:line="292" w:lineRule="auto"/>
            <w:ind w:left="587" w:right="111" w:firstLine="338"/>
            <w:jc w:val="right"/>
          </w:pPr>
        </w:pPrChange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624" behindDoc="1" locked="0" layoutInCell="1" allowOverlap="1" wp14:anchorId="28F3717D" wp14:editId="4BEC9032">
                <wp:simplePos x="0" y="0"/>
                <wp:positionH relativeFrom="page">
                  <wp:posOffset>1440180</wp:posOffset>
                </wp:positionH>
                <wp:positionV relativeFrom="paragraph">
                  <wp:posOffset>506095</wp:posOffset>
                </wp:positionV>
                <wp:extent cx="2160270" cy="1270"/>
                <wp:effectExtent l="11430" t="10795" r="9525" b="6985"/>
                <wp:wrapNone/>
                <wp:docPr id="175" name="Group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797"/>
                          <a:chExt cx="3402" cy="2"/>
                        </a:xfrm>
                      </wpg:grpSpPr>
                      <wps:wsp>
                        <wps:cNvPr id="176" name="Freeform 995"/>
                        <wps:cNvSpPr>
                          <a:spLocks/>
                        </wps:cNvSpPr>
                        <wps:spPr bwMode="auto">
                          <a:xfrm>
                            <a:off x="2268" y="797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4" o:spid="_x0000_s1026" style="position:absolute;margin-left:113.4pt;margin-top:39.85pt;width:170.1pt;height:.1pt;z-index:-45856;mso-position-horizontal-relative:page" coordorigin="2268,797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">
                <v:shape id="Freeform 995" o:spid="_x0000_s1027" style="position:absolute;left:2268;top:797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THsQA&#10;AADcAAAADwAAAGRycy9kb3ducmV2LnhtbERP22rCQBB9F/oPyxT6UurGPqhNs5FQsK0gorEfMM1O&#10;LpidDdmtRr/eFQq+zeFcJ1kMphVH6l1jWcFkHIEgLqxuuFLws1++zEE4j6yxtUwKzuRgkT6MEoy1&#10;PfGOjrmvRAhhF6OC2vsultIVNRl0Y9sRB660vUEfYF9J3eMphJtWvkbRVBpsODTU2NFHTcUh/zMK&#10;Dqvf8i1ys/2mKj+zy9fzNmvXmVJPj0P2DsLT4O/if/e3DvNnU7g9Ey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Ux7EAAAA3AAAAA8AAAAAAAAAAAAAAAAAmAIAAGRycy9k&#10;b3ducmV2LnhtbFBLBQYAAAAABAAEAPUAAACJ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t xml:space="preserve">The </w:t>
      </w:r>
      <w:r w:rsidR="006C1195">
        <w:rPr>
          <w:spacing w:val="25"/>
        </w:rPr>
        <w:t xml:space="preserve"> </w:t>
      </w:r>
      <w:r w:rsidR="006C1195">
        <w:rPr>
          <w:spacing w:val="-1"/>
        </w:rPr>
        <w:t>agreement</w:t>
      </w:r>
      <w:r w:rsidR="006C1195">
        <w:t xml:space="preserve"> </w:t>
      </w:r>
      <w:r w:rsidR="006C1195">
        <w:rPr>
          <w:spacing w:val="24"/>
        </w:rPr>
        <w:t xml:space="preserve"> </w:t>
      </w:r>
      <w:r w:rsidR="006C1195">
        <w:rPr>
          <w:spacing w:val="-3"/>
        </w:rPr>
        <w:t>was</w:t>
      </w:r>
      <w:r w:rsidR="006C1195">
        <w:t xml:space="preserve"> </w:t>
      </w:r>
      <w:r w:rsidR="006C1195">
        <w:rPr>
          <w:spacing w:val="24"/>
        </w:rPr>
        <w:t xml:space="preserve"> </w:t>
      </w:r>
      <w:r w:rsidR="006C1195">
        <w:t xml:space="preserve">made </w:t>
      </w:r>
      <w:r w:rsidR="006C1195">
        <w:rPr>
          <w:spacing w:val="23"/>
        </w:rPr>
        <w:t xml:space="preserve"> </w:t>
      </w:r>
      <w:r w:rsidR="006C1195">
        <w:t xml:space="preserve">public </w:t>
      </w:r>
      <w:r w:rsidR="006C1195">
        <w:rPr>
          <w:spacing w:val="25"/>
        </w:rPr>
        <w:t xml:space="preserve"> </w:t>
      </w:r>
      <w:r w:rsidR="006C1195">
        <w:t xml:space="preserve">only </w:t>
      </w:r>
      <w:r w:rsidR="006C1195">
        <w:rPr>
          <w:spacing w:val="25"/>
        </w:rPr>
        <w:t xml:space="preserve"> </w:t>
      </w:r>
      <w:ins w:id="1119" w:author="Chris Prickett" w:date="2017-02-12T18:59:00Z">
        <w:r w:rsidR="00B42784">
          <w:t>three</w:t>
        </w:r>
      </w:ins>
      <w:del w:id="1120" w:author="Chris Prickett" w:date="2017-02-12T18:59:00Z">
        <w:r w:rsidR="006C1195" w:rsidDel="00B42784">
          <w:delText>3</w:delText>
        </w:r>
      </w:del>
      <w:r w:rsidR="006C1195">
        <w:t xml:space="preserve"> </w:t>
      </w:r>
      <w:r w:rsidR="006C1195">
        <w:rPr>
          <w:spacing w:val="23"/>
        </w:rPr>
        <w:t xml:space="preserve"> </w:t>
      </w:r>
      <w:r w:rsidR="006C1195">
        <w:rPr>
          <w:spacing w:val="-2"/>
        </w:rPr>
        <w:t>months</w:t>
      </w:r>
      <w:r w:rsidR="006C1195">
        <w:t xml:space="preserve"> </w:t>
      </w:r>
      <w:r w:rsidR="006C1195">
        <w:rPr>
          <w:spacing w:val="23"/>
        </w:rPr>
        <w:t xml:space="preserve"> </w:t>
      </w:r>
      <w:r w:rsidR="006C1195">
        <w:t xml:space="preserve">after </w:t>
      </w:r>
      <w:r w:rsidR="006C1195">
        <w:rPr>
          <w:spacing w:val="25"/>
        </w:rPr>
        <w:t xml:space="preserve"> </w:t>
      </w:r>
      <w:r w:rsidR="006C1195">
        <w:t xml:space="preserve">the </w:t>
      </w:r>
      <w:r w:rsidR="006C1195">
        <w:rPr>
          <w:spacing w:val="23"/>
        </w:rPr>
        <w:t xml:space="preserve"> </w:t>
      </w:r>
      <w:r w:rsidR="006C1195">
        <w:rPr>
          <w:spacing w:val="-1"/>
        </w:rPr>
        <w:t>agreement</w:t>
      </w:r>
      <w:r w:rsidR="006C1195">
        <w:t xml:space="preserve"> </w:t>
      </w:r>
      <w:r w:rsidR="006C1195">
        <w:rPr>
          <w:spacing w:val="25"/>
        </w:rPr>
        <w:t xml:space="preserve"> </w:t>
      </w:r>
      <w:r w:rsidR="006C1195">
        <w:rPr>
          <w:spacing w:val="-3"/>
        </w:rPr>
        <w:t>was</w:t>
      </w:r>
      <w:r w:rsidR="006C1195">
        <w:t xml:space="preserve"> </w:t>
      </w:r>
      <w:r w:rsidR="006C1195">
        <w:rPr>
          <w:spacing w:val="24"/>
        </w:rPr>
        <w:t xml:space="preserve"> </w:t>
      </w:r>
      <w:r w:rsidR="006C1195">
        <w:t xml:space="preserve">signed </w:t>
      </w:r>
      <w:r w:rsidR="006C1195">
        <w:rPr>
          <w:spacing w:val="25"/>
        </w:rPr>
        <w:t xml:space="preserve"> </w:t>
      </w:r>
      <w:ins w:id="1121" w:author="Chris Prickett" w:date="2017-02-12T18:59:00Z">
        <w:r w:rsidR="00B42784">
          <w:rPr>
            <w:spacing w:val="25"/>
          </w:rPr>
          <w:t xml:space="preserve">and </w:t>
        </w:r>
      </w:ins>
      <w:del w:id="1122" w:author="Chris Prickett" w:date="2017-02-12T19:00:00Z">
        <w:r w:rsidR="006C1195" w:rsidDel="00B42784">
          <w:delText>when</w:delText>
        </w:r>
      </w:del>
      <w:ins w:id="1123" w:author="Chris Prickett" w:date="2017-02-12T19:00:00Z">
        <w:r w:rsidR="00B42784">
          <w:t>after</w:t>
        </w:r>
      </w:ins>
      <w:r w:rsidR="006C1195">
        <w:rPr>
          <w:spacing w:val="31"/>
          <w:w w:val="110"/>
        </w:rPr>
        <w:t xml:space="preserve"> </w:t>
      </w:r>
      <w:r w:rsidR="006C1195">
        <w:t xml:space="preserve">terrain </w:t>
      </w:r>
      <w:r w:rsidR="006C1195">
        <w:rPr>
          <w:spacing w:val="36"/>
        </w:rPr>
        <w:t xml:space="preserve"> </w:t>
      </w:r>
      <w:r w:rsidR="006C1195">
        <w:t xml:space="preserve">clearance </w:t>
      </w:r>
      <w:r w:rsidR="006C1195">
        <w:rPr>
          <w:spacing w:val="38"/>
        </w:rPr>
        <w:t xml:space="preserve"> </w:t>
      </w:r>
      <w:r w:rsidR="006C1195">
        <w:t xml:space="preserve">and </w:t>
      </w:r>
      <w:r w:rsidR="006C1195">
        <w:rPr>
          <w:spacing w:val="38"/>
        </w:rPr>
        <w:t xml:space="preserve"> </w:t>
      </w:r>
      <w:r w:rsidR="006C1195">
        <w:t xml:space="preserve">the </w:t>
      </w:r>
      <w:r w:rsidR="006C1195">
        <w:rPr>
          <w:spacing w:val="38"/>
        </w:rPr>
        <w:t xml:space="preserve"> </w:t>
      </w:r>
      <w:r w:rsidR="006C1195">
        <w:t xml:space="preserve">construction </w:t>
      </w:r>
      <w:r w:rsidR="006C1195">
        <w:rPr>
          <w:spacing w:val="38"/>
        </w:rPr>
        <w:t xml:space="preserve"> </w:t>
      </w:r>
      <w:del w:id="1124" w:author="Chris Prickett" w:date="2017-02-12T19:00:00Z">
        <w:r w:rsidR="006C1195" w:rsidDel="00B42784">
          <w:rPr>
            <w:spacing w:val="-2"/>
          </w:rPr>
          <w:delText>were</w:delText>
        </w:r>
        <w:r w:rsidR="006C1195" w:rsidDel="00B42784">
          <w:delText xml:space="preserve"> </w:delText>
        </w:r>
        <w:r w:rsidR="006C1195" w:rsidDel="00B42784">
          <w:rPr>
            <w:spacing w:val="38"/>
          </w:rPr>
          <w:delText xml:space="preserve"> </w:delText>
        </w:r>
      </w:del>
      <w:ins w:id="1125" w:author="Chris Prickett" w:date="2017-02-12T19:00:00Z">
        <w:r w:rsidR="00B42784">
          <w:rPr>
            <w:spacing w:val="-2"/>
          </w:rPr>
          <w:t>had</w:t>
        </w:r>
        <w:r w:rsidR="00B42784">
          <w:t xml:space="preserve"> </w:t>
        </w:r>
        <w:r w:rsidR="00B42784">
          <w:rPr>
            <w:spacing w:val="38"/>
          </w:rPr>
          <w:t xml:space="preserve"> </w:t>
        </w:r>
      </w:ins>
      <w:r w:rsidR="006C1195">
        <w:t>already</w:t>
      </w:r>
      <w:ins w:id="1126" w:author="Chris Prickett" w:date="2017-02-12T19:00:00Z">
        <w:r w:rsidR="00B42784">
          <w:t xml:space="preserve"> been</w:t>
        </w:r>
      </w:ins>
      <w:r w:rsidR="006C1195">
        <w:t xml:space="preserve"> </w:t>
      </w:r>
      <w:r w:rsidR="006C1195">
        <w:rPr>
          <w:spacing w:val="40"/>
        </w:rPr>
        <w:t xml:space="preserve"> </w:t>
      </w:r>
      <w:r w:rsidR="006C1195">
        <w:rPr>
          <w:spacing w:val="-1"/>
        </w:rPr>
        <w:t>launched.</w:t>
      </w:r>
      <w:r w:rsidR="006C1195">
        <w:t xml:space="preserve">   </w:t>
      </w:r>
      <w:r w:rsidR="006C1195">
        <w:rPr>
          <w:spacing w:val="20"/>
        </w:rPr>
        <w:t xml:space="preserve"> </w:t>
      </w:r>
      <w:r w:rsidR="006C1195">
        <w:rPr>
          <w:position w:val="8"/>
          <w:sz w:val="16"/>
        </w:rPr>
        <w:t>21</w:t>
      </w:r>
      <w:r w:rsidR="006C1195">
        <w:rPr>
          <w:spacing w:val="17"/>
          <w:position w:val="8"/>
          <w:sz w:val="16"/>
        </w:rPr>
        <w:t xml:space="preserve"> </w:t>
      </w:r>
      <w:r w:rsidR="006C1195">
        <w:t xml:space="preserve">The </w:t>
      </w:r>
      <w:r w:rsidR="006C1195">
        <w:rPr>
          <w:spacing w:val="38"/>
        </w:rPr>
        <w:t xml:space="preserve"> </w:t>
      </w:r>
      <w:r w:rsidR="006C1195">
        <w:t xml:space="preserve">Republic </w:t>
      </w:r>
      <w:r w:rsidR="006C1195">
        <w:rPr>
          <w:spacing w:val="38"/>
        </w:rPr>
        <w:t xml:space="preserve"> </w:t>
      </w:r>
      <w:r w:rsidR="006C1195">
        <w:t xml:space="preserve">of </w:t>
      </w:r>
      <w:r w:rsidR="006C1195">
        <w:rPr>
          <w:spacing w:val="38"/>
        </w:rPr>
        <w:t xml:space="preserve"> </w:t>
      </w:r>
      <w:r w:rsidR="006C1195">
        <w:t>Serbia</w:t>
      </w:r>
      <w:r w:rsidR="006C1195">
        <w:rPr>
          <w:spacing w:val="24"/>
          <w:w w:val="109"/>
        </w:rPr>
        <w:t xml:space="preserve"> </w:t>
      </w:r>
      <w:r w:rsidR="006C1195">
        <w:rPr>
          <w:rFonts w:ascii="Kozuka Mincho Pr6N L"/>
          <w:spacing w:val="1"/>
          <w:position w:val="8"/>
          <w:sz w:val="12"/>
        </w:rPr>
        <w:t>19</w:t>
      </w:r>
      <w:r w:rsidR="006C1195">
        <w:rPr>
          <w:rFonts w:ascii="Century"/>
          <w:spacing w:val="1"/>
          <w:sz w:val="18"/>
        </w:rPr>
        <w:t>Apart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biased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legal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reasons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incen</w:t>
      </w:r>
      <w:r w:rsidR="006C1195">
        <w:rPr>
          <w:rFonts w:ascii="Century"/>
          <w:spacing w:val="-1"/>
          <w:sz w:val="18"/>
        </w:rPr>
        <w:t>tiv</w:t>
      </w:r>
      <w:r w:rsidR="006C1195">
        <w:rPr>
          <w:rFonts w:ascii="Century"/>
          <w:spacing w:val="-2"/>
          <w:sz w:val="18"/>
        </w:rPr>
        <w:t>es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most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these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legal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documents,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ery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importan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26"/>
          <w:w w:val="94"/>
          <w:sz w:val="18"/>
        </w:rPr>
        <w:t xml:space="preserve"> </w:t>
      </w:r>
      <w:proofErr w:type="spellStart"/>
      <w:r w:rsidR="006C1195">
        <w:rPr>
          <w:rFonts w:ascii="Century"/>
          <w:sz w:val="18"/>
        </w:rPr>
        <w:t>posteriority</w:t>
      </w:r>
      <w:proofErr w:type="spellEnd"/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some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them.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Namely</w:t>
      </w:r>
      <w:r w:rsidR="006C1195">
        <w:rPr>
          <w:rFonts w:ascii="Century"/>
          <w:spacing w:val="-3"/>
          <w:sz w:val="18"/>
        </w:rPr>
        <w:t>,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several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decisions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targeted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pro</w:t>
      </w:r>
      <w:r w:rsidR="006C1195">
        <w:rPr>
          <w:rFonts w:ascii="Century"/>
          <w:sz w:val="18"/>
        </w:rPr>
        <w:t>j</w:t>
      </w:r>
      <w:r w:rsidR="006C1195">
        <w:rPr>
          <w:rFonts w:ascii="Century"/>
          <w:spacing w:val="1"/>
          <w:sz w:val="18"/>
        </w:rPr>
        <w:t>e</w:t>
      </w:r>
      <w:r w:rsidR="006C1195">
        <w:rPr>
          <w:rFonts w:ascii="Century"/>
          <w:sz w:val="18"/>
        </w:rPr>
        <w:t>ct,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Belgrade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</w:t>
      </w:r>
      <w:r w:rsidR="006C1195">
        <w:rPr>
          <w:rFonts w:ascii="Century"/>
          <w:spacing w:val="-4"/>
          <w:sz w:val="18"/>
        </w:rPr>
        <w:t>aterfron</w:t>
      </w:r>
      <w:r w:rsidR="006C1195">
        <w:rPr>
          <w:rFonts w:ascii="Century"/>
          <w:spacing w:val="-3"/>
          <w:sz w:val="18"/>
        </w:rPr>
        <w:t>t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Master</w:t>
      </w:r>
      <w:r w:rsidR="006C1195">
        <w:rPr>
          <w:rFonts w:ascii="Century"/>
          <w:spacing w:val="33"/>
          <w:w w:val="94"/>
          <w:sz w:val="18"/>
        </w:rPr>
        <w:t xml:space="preserve"> </w:t>
      </w:r>
      <w:r w:rsidR="006C1195">
        <w:rPr>
          <w:rFonts w:ascii="Century"/>
          <w:sz w:val="18"/>
        </w:rPr>
        <w:t>plan,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but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manner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its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formulation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it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ob</w:t>
      </w:r>
      <w:r w:rsidR="006C1195">
        <w:rPr>
          <w:rFonts w:ascii="Century"/>
          <w:spacing w:val="-2"/>
          <w:sz w:val="18"/>
        </w:rPr>
        <w:t>vious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that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these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do</w:t>
      </w:r>
      <w:r w:rsidR="006C1195">
        <w:rPr>
          <w:rFonts w:ascii="Century"/>
          <w:spacing w:val="-2"/>
          <w:sz w:val="18"/>
        </w:rPr>
        <w:t>cuments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were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also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source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and</w:t>
      </w:r>
    </w:p>
    <w:p w14:paraId="61F8FEEC" w14:textId="77777777" w:rsidR="00A8456E" w:rsidRDefault="006C1195">
      <w:pPr>
        <w:spacing w:before="18" w:line="171" w:lineRule="exact"/>
        <w:ind w:left="587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t>the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cause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decision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pacing w:val="-2"/>
          <w:sz w:val="18"/>
        </w:rPr>
        <w:t>(Gov</w:t>
      </w:r>
      <w:r>
        <w:rPr>
          <w:rFonts w:ascii="Century"/>
          <w:spacing w:val="-3"/>
          <w:sz w:val="18"/>
        </w:rPr>
        <w:t>ernmen</w:t>
      </w:r>
      <w:r>
        <w:rPr>
          <w:rFonts w:ascii="Century"/>
          <w:spacing w:val="-2"/>
          <w:sz w:val="18"/>
        </w:rPr>
        <w:t>t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Resolution,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BWP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SPSP)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 Gothic"/>
          <w:b/>
          <w:sz w:val="18"/>
        </w:rPr>
        <w:t>?</w:t>
      </w:r>
      <w:r>
        <w:rPr>
          <w:rFonts w:ascii="Century"/>
          <w:sz w:val="18"/>
        </w:rPr>
        <w:t>.</w:t>
      </w:r>
    </w:p>
    <w:p w14:paraId="285893AE" w14:textId="58EC95FA" w:rsidR="00A8456E" w:rsidRDefault="000747F7">
      <w:pPr>
        <w:spacing w:before="21" w:line="284" w:lineRule="exact"/>
        <w:ind w:left="587" w:right="112" w:firstLine="175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648" behindDoc="1" locked="0" layoutInCell="1" allowOverlap="1" wp14:anchorId="1E5595E3" wp14:editId="1F7B5159">
                <wp:simplePos x="0" y="0"/>
                <wp:positionH relativeFrom="page">
                  <wp:posOffset>2406015</wp:posOffset>
                </wp:positionH>
                <wp:positionV relativeFrom="paragraph">
                  <wp:posOffset>232410</wp:posOffset>
                </wp:positionV>
                <wp:extent cx="502285" cy="163195"/>
                <wp:effectExtent l="0" t="3810" r="0" b="4445"/>
                <wp:wrapNone/>
                <wp:docPr id="168" name="Group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163195"/>
                          <a:chOff x="3789" y="366"/>
                          <a:chExt cx="791" cy="257"/>
                        </a:xfrm>
                      </wpg:grpSpPr>
                      <wpg:grpSp>
                        <wpg:cNvPr id="169" name="Group 992"/>
                        <wpg:cNvGrpSpPr>
                          <a:grpSpLocks/>
                        </wpg:cNvGrpSpPr>
                        <wpg:grpSpPr bwMode="auto">
                          <a:xfrm>
                            <a:off x="3789" y="398"/>
                            <a:ext cx="361" cy="193"/>
                            <a:chOff x="3789" y="398"/>
                            <a:chExt cx="361" cy="193"/>
                          </a:xfrm>
                        </wpg:grpSpPr>
                        <wps:wsp>
                          <wps:cNvPr id="170" name="Freeform 993"/>
                          <wps:cNvSpPr>
                            <a:spLocks/>
                          </wps:cNvSpPr>
                          <wps:spPr bwMode="auto">
                            <a:xfrm>
                              <a:off x="3789" y="398"/>
                              <a:ext cx="361" cy="193"/>
                            </a:xfrm>
                            <a:custGeom>
                              <a:avLst/>
                              <a:gdLst>
                                <a:gd name="T0" fmla="+- 0 3789 3789"/>
                                <a:gd name="T1" fmla="*/ T0 w 361"/>
                                <a:gd name="T2" fmla="+- 0 591 398"/>
                                <a:gd name="T3" fmla="*/ 591 h 193"/>
                                <a:gd name="T4" fmla="+- 0 4149 3789"/>
                                <a:gd name="T5" fmla="*/ T4 w 361"/>
                                <a:gd name="T6" fmla="+- 0 591 398"/>
                                <a:gd name="T7" fmla="*/ 591 h 193"/>
                                <a:gd name="T8" fmla="+- 0 4149 3789"/>
                                <a:gd name="T9" fmla="*/ T8 w 361"/>
                                <a:gd name="T10" fmla="+- 0 398 398"/>
                                <a:gd name="T11" fmla="*/ 398 h 193"/>
                                <a:gd name="T12" fmla="+- 0 3789 3789"/>
                                <a:gd name="T13" fmla="*/ T12 w 361"/>
                                <a:gd name="T14" fmla="+- 0 398 398"/>
                                <a:gd name="T15" fmla="*/ 398 h 193"/>
                                <a:gd name="T16" fmla="+- 0 3789 3789"/>
                                <a:gd name="T17" fmla="*/ T16 w 361"/>
                                <a:gd name="T18" fmla="+- 0 591 398"/>
                                <a:gd name="T19" fmla="*/ 591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1" h="193">
                                  <a:moveTo>
                                    <a:pt x="0" y="193"/>
                                  </a:moveTo>
                                  <a:lnTo>
                                    <a:pt x="360" y="193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990"/>
                        <wpg:cNvGrpSpPr>
                          <a:grpSpLocks/>
                        </wpg:cNvGrpSpPr>
                        <wpg:grpSpPr bwMode="auto">
                          <a:xfrm>
                            <a:off x="4175" y="398"/>
                            <a:ext cx="2" cy="193"/>
                            <a:chOff x="4175" y="398"/>
                            <a:chExt cx="2" cy="193"/>
                          </a:xfrm>
                        </wpg:grpSpPr>
                        <wps:wsp>
                          <wps:cNvPr id="172" name="Freeform 991"/>
                          <wps:cNvSpPr>
                            <a:spLocks/>
                          </wps:cNvSpPr>
                          <wps:spPr bwMode="auto">
                            <a:xfrm>
                              <a:off x="4175" y="398"/>
                              <a:ext cx="2" cy="193"/>
                            </a:xfrm>
                            <a:custGeom>
                              <a:avLst/>
                              <a:gdLst>
                                <a:gd name="T0" fmla="+- 0 398 398"/>
                                <a:gd name="T1" fmla="*/ 398 h 193"/>
                                <a:gd name="T2" fmla="+- 0 591 398"/>
                                <a:gd name="T3" fmla="*/ 591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28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988"/>
                        <wpg:cNvGrpSpPr>
                          <a:grpSpLocks/>
                        </wpg:cNvGrpSpPr>
                        <wpg:grpSpPr bwMode="auto">
                          <a:xfrm>
                            <a:off x="4201" y="398"/>
                            <a:ext cx="379" cy="193"/>
                            <a:chOff x="4201" y="398"/>
                            <a:chExt cx="379" cy="193"/>
                          </a:xfrm>
                        </wpg:grpSpPr>
                        <wps:wsp>
                          <wps:cNvPr id="174" name="Freeform 989"/>
                          <wps:cNvSpPr>
                            <a:spLocks/>
                          </wps:cNvSpPr>
                          <wps:spPr bwMode="auto">
                            <a:xfrm>
                              <a:off x="4201" y="398"/>
                              <a:ext cx="379" cy="193"/>
                            </a:xfrm>
                            <a:custGeom>
                              <a:avLst/>
                              <a:gdLst>
                                <a:gd name="T0" fmla="+- 0 4201 4201"/>
                                <a:gd name="T1" fmla="*/ T0 w 379"/>
                                <a:gd name="T2" fmla="+- 0 591 398"/>
                                <a:gd name="T3" fmla="*/ 591 h 193"/>
                                <a:gd name="T4" fmla="+- 0 4579 4201"/>
                                <a:gd name="T5" fmla="*/ T4 w 379"/>
                                <a:gd name="T6" fmla="+- 0 591 398"/>
                                <a:gd name="T7" fmla="*/ 591 h 193"/>
                                <a:gd name="T8" fmla="+- 0 4579 4201"/>
                                <a:gd name="T9" fmla="*/ T8 w 379"/>
                                <a:gd name="T10" fmla="+- 0 398 398"/>
                                <a:gd name="T11" fmla="*/ 398 h 193"/>
                                <a:gd name="T12" fmla="+- 0 4201 4201"/>
                                <a:gd name="T13" fmla="*/ T12 w 379"/>
                                <a:gd name="T14" fmla="+- 0 398 398"/>
                                <a:gd name="T15" fmla="*/ 398 h 193"/>
                                <a:gd name="T16" fmla="+- 0 4201 4201"/>
                                <a:gd name="T17" fmla="*/ T16 w 379"/>
                                <a:gd name="T18" fmla="+- 0 591 398"/>
                                <a:gd name="T19" fmla="*/ 591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9" h="193">
                                  <a:moveTo>
                                    <a:pt x="0" y="193"/>
                                  </a:moveTo>
                                  <a:lnTo>
                                    <a:pt x="378" y="193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7" o:spid="_x0000_s1026" style="position:absolute;margin-left:189.45pt;margin-top:18.3pt;width:39.55pt;height:12.85pt;z-index:-45832;mso-position-horizontal-relative:page" coordorigin="3789,366" coordsize="791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">
                <v:group id="Group 992" o:spid="_x0000_s1027" style="position:absolute;left:3789;top:398;width:361;height:193" coordorigin="3789,398" coordsize="36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993" o:spid="_x0000_s1028" style="position:absolute;left:3789;top:398;width:361;height:193;visibility:visible;mso-wrap-style:square;v-text-anchor:top" coordsize="36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J18MA&#10;AADcAAAADwAAAGRycy9kb3ducmV2LnhtbESPQWvDMAyF74P9B6PBbqvTMdqS1i2jUNZToVl/gIiV&#10;OF0sB9tNs38/HQq7Sbyn9z5tdpPv1UgxdYENzGcFKOI62I5bA5fvw9sKVMrIFvvAZOCXEuy2z08b&#10;LG2485nGKrdKQjiVaMDlPJRap9qRxzQLA7FoTYges6yx1TbiXcJ9r9+LYqE9diwNDgfaO6p/qps3&#10;kPR10Yx1isevjyrsT1fXLOdnY15fps81qExT/jc/ro9W8JeCL8/IB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IJ18MAAADcAAAADwAAAAAAAAAAAAAAAACYAgAAZHJzL2Rv&#10;d25yZXYueG1sUEsFBgAAAAAEAAQA9QAAAIgDAAAAAA==&#10;" path="m,193r360,l360,,,,,193xe" fillcolor="#fff200" stroked="f">
                    <v:path arrowok="t" o:connecttype="custom" o:connectlocs="0,591;360,591;360,398;0,398;0,591" o:connectangles="0,0,0,0,0"/>
                  </v:shape>
                </v:group>
                <v:group id="Group 990" o:spid="_x0000_s1029" style="position:absolute;left:4175;top:398;width:2;height:193" coordorigin="4175,398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991" o:spid="_x0000_s1030" style="position:absolute;left:4175;top:398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kp8EA&#10;AADcAAAADwAAAGRycy9kb3ducmV2LnhtbERPzYrCMBC+L/gOYQRva6oHf7pGWWRFvchqfYChmU3K&#10;NpPSZG19eyMIe5uP73dWm97V4kZtqDwrmIwzEMSl1xUbBddi974AESKyxtozKbhTgM168LbCXPuO&#10;z3S7RCNSCIccFdgYm1zKUFpyGMa+IU7cj28dxgRbI3WLXQp3tZxm2Uw6rDg1WGxoa6n8vfw5BYXt&#10;CrP43u2Px/LUfRmjnY5LpUbD/vMDRKQ+/otf7oNO8+dTeD6TLp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SpKfBAAAA3AAAAA8AAAAAAAAAAAAAAAAAmAIAAGRycy9kb3du&#10;cmV2LnhtbFBLBQYAAAAABAAEAPUAAACGAwAAAAA=&#10;" path="m,l,193e" filled="f" strokecolor="#fff200" strokeweight="1.119mm">
                    <v:path arrowok="t" o:connecttype="custom" o:connectlocs="0,398;0,591" o:connectangles="0,0"/>
                  </v:shape>
                </v:group>
                <v:group id="Group 988" o:spid="_x0000_s1031" style="position:absolute;left:4201;top:398;width:379;height:193" coordorigin="4201,398" coordsize="37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989" o:spid="_x0000_s1032" style="position:absolute;left:4201;top:398;width:379;height:193;visibility:visible;mso-wrap-style:square;v-text-anchor:top" coordsize="37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fJ3cMA&#10;AADcAAAADwAAAGRycy9kb3ducmV2LnhtbERPTWsCMRC9C/6HMEIvUrOWorI1iigWLShovfQ2bMbN&#10;4mayblJ3++9NQfA2j/c503lrS3Gj2heOFQwHCQjizOmCcwWn7/XrBIQPyBpLx6TgjzzMZ93OFFPt&#10;Gj7Q7RhyEUPYp6jAhFClUvrMkEU/cBVx5M6uthgirHOpa2xiuC3lW5KMpMWCY4PBipaGssvx1yqo&#10;RtvVabnfXBdfDa0++1b/nM1OqZdeu/gAEagNT/HDvdFx/vgd/p+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fJ3cMAAADcAAAADwAAAAAAAAAAAAAAAACYAgAAZHJzL2Rv&#10;d25yZXYueG1sUEsFBgAAAAAEAAQA9QAAAIgDAAAAAA==&#10;" path="m,193r378,l378,,,,,193xe" fillcolor="#fff200" stroked="f">
                    <v:path arrowok="t" o:connecttype="custom" o:connectlocs="0,591;378,591;378,398;0,398;0,591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rFonts w:ascii="Kozuka Mincho Pr6N L"/>
          <w:position w:val="8"/>
          <w:sz w:val="12"/>
        </w:rPr>
        <w:t>20</w:t>
      </w:r>
      <w:r w:rsidR="006C1195">
        <w:rPr>
          <w:rFonts w:ascii="Century"/>
          <w:sz w:val="18"/>
        </w:rPr>
        <w:t>According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"/>
          <w:sz w:val="18"/>
        </w:rPr>
        <w:t xml:space="preserve"> agreemen</w:t>
      </w:r>
      <w:r w:rsidR="006C1195">
        <w:rPr>
          <w:rFonts w:ascii="Century"/>
          <w:spacing w:val="-1"/>
          <w:sz w:val="18"/>
        </w:rPr>
        <w:t>t,</w:t>
      </w:r>
      <w:r w:rsidR="006C1195">
        <w:rPr>
          <w:rFonts w:ascii="Century"/>
          <w:sz w:val="18"/>
        </w:rPr>
        <w:t xml:space="preserve"> a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part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obligations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project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transferred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cit</w:t>
      </w:r>
      <w:r w:rsidR="006C1195">
        <w:rPr>
          <w:rFonts w:ascii="Century"/>
          <w:spacing w:val="-2"/>
          <w:sz w:val="18"/>
        </w:rPr>
        <w:t xml:space="preserve">y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36"/>
          <w:w w:val="10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national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level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6"/>
          <w:sz w:val="18"/>
        </w:rPr>
        <w:t>(</w:t>
      </w:r>
      <w:r w:rsidR="006C1195">
        <w:rPr>
          <w:rFonts w:ascii="Century"/>
          <w:spacing w:val="-7"/>
          <w:sz w:val="18"/>
        </w:rPr>
        <w:t>J</w:t>
      </w:r>
      <w:r w:rsidR="006C1195">
        <w:rPr>
          <w:rFonts w:ascii="Century"/>
          <w:spacing w:val="-6"/>
          <w:sz w:val="18"/>
        </w:rPr>
        <w:t>VA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2015).</w:t>
      </w:r>
    </w:p>
    <w:p w14:paraId="69263BEC" w14:textId="77777777" w:rsidR="00A8456E" w:rsidRDefault="006C1195">
      <w:pPr>
        <w:spacing w:line="221" w:lineRule="exact"/>
        <w:ind w:right="111"/>
        <w:jc w:val="right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1"/>
          <w:position w:val="8"/>
          <w:sz w:val="12"/>
        </w:rPr>
        <w:t>21</w:t>
      </w:r>
      <w:r>
        <w:rPr>
          <w:rFonts w:ascii="Century"/>
          <w:spacing w:val="1"/>
          <w:sz w:val="18"/>
        </w:rPr>
        <w:t>The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1"/>
          <w:sz w:val="18"/>
        </w:rPr>
        <w:t>do</w:t>
      </w:r>
      <w:r>
        <w:rPr>
          <w:rFonts w:ascii="Century"/>
          <w:spacing w:val="-2"/>
          <w:sz w:val="18"/>
        </w:rPr>
        <w:t>cumen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published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on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2"/>
          <w:sz w:val="18"/>
        </w:rPr>
        <w:t>website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pacing w:val="-2"/>
          <w:sz w:val="18"/>
        </w:rPr>
        <w:t>Gov</w:t>
      </w:r>
      <w:r>
        <w:rPr>
          <w:rFonts w:ascii="Century"/>
          <w:spacing w:val="-3"/>
          <w:sz w:val="18"/>
        </w:rPr>
        <w:t>ernmen</w:t>
      </w:r>
      <w:r>
        <w:rPr>
          <w:rFonts w:ascii="Century"/>
          <w:spacing w:val="-2"/>
          <w:sz w:val="18"/>
        </w:rPr>
        <w:t>t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pacing w:val="-2"/>
          <w:sz w:val="18"/>
        </w:rPr>
        <w:t>Septem</w:t>
      </w:r>
      <w:r>
        <w:rPr>
          <w:rFonts w:ascii="Century"/>
          <w:spacing w:val="-1"/>
          <w:sz w:val="18"/>
        </w:rPr>
        <w:t>b</w:t>
      </w:r>
      <w:r>
        <w:rPr>
          <w:rFonts w:ascii="Century"/>
          <w:spacing w:val="-2"/>
          <w:sz w:val="18"/>
        </w:rPr>
        <w:t>er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2015-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a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z w:val="18"/>
        </w:rPr>
        <w:t>full</w:t>
      </w:r>
      <w:r>
        <w:rPr>
          <w:rFonts w:ascii="Century"/>
          <w:spacing w:val="-8"/>
          <w:sz w:val="18"/>
        </w:rPr>
        <w:t xml:space="preserve"> </w:t>
      </w:r>
      <w:r>
        <w:rPr>
          <w:rFonts w:ascii="Century"/>
          <w:spacing w:val="-1"/>
          <w:sz w:val="18"/>
        </w:rPr>
        <w:t>v</w:t>
      </w:r>
      <w:r>
        <w:rPr>
          <w:rFonts w:ascii="Century"/>
          <w:spacing w:val="-2"/>
          <w:sz w:val="18"/>
        </w:rPr>
        <w:t>ersion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t>in</w:t>
      </w:r>
    </w:p>
    <w:p w14:paraId="7AD5B209" w14:textId="15A8D327" w:rsidR="00A8456E" w:rsidRDefault="006C1195">
      <w:pPr>
        <w:spacing w:before="68" w:line="316" w:lineRule="auto"/>
        <w:ind w:left="587" w:right="111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lastRenderedPageBreak/>
        <w:t>English</w:t>
      </w:r>
      <w:r>
        <w:rPr>
          <w:rFonts w:ascii="Century"/>
          <w:spacing w:val="-12"/>
          <w:sz w:val="18"/>
        </w:rPr>
        <w:t xml:space="preserve"> </w:t>
      </w:r>
      <w:ins w:id="1127" w:author="Chris Prickett" w:date="2017-02-12T19:01:00Z">
        <w:r w:rsidR="00B42784">
          <w:rPr>
            <w:rFonts w:ascii="Century"/>
            <w:sz w:val="18"/>
          </w:rPr>
          <w:t>of</w:t>
        </w:r>
      </w:ins>
      <w:del w:id="1128" w:author="Chris Prickett" w:date="2017-02-12T19:01:00Z">
        <w:r w:rsidDel="00B42784">
          <w:rPr>
            <w:rFonts w:ascii="Century"/>
            <w:sz w:val="18"/>
          </w:rPr>
          <w:delText>on</w:delText>
        </w:r>
      </w:del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259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pages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pacing w:val="-1"/>
          <w:sz w:val="18"/>
        </w:rPr>
        <w:t>v</w:t>
      </w:r>
      <w:r>
        <w:rPr>
          <w:rFonts w:ascii="Century"/>
          <w:spacing w:val="-2"/>
          <w:sz w:val="18"/>
        </w:rPr>
        <w:t>ersion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Serbian</w:t>
      </w:r>
      <w:r>
        <w:rPr>
          <w:rFonts w:ascii="Century"/>
          <w:spacing w:val="-12"/>
          <w:sz w:val="18"/>
        </w:rPr>
        <w:t xml:space="preserve"> </w:t>
      </w:r>
      <w:ins w:id="1129" w:author="Chris Prickett" w:date="2017-02-12T19:02:00Z">
        <w:r w:rsidR="00B42784">
          <w:rPr>
            <w:rFonts w:ascii="Century"/>
            <w:sz w:val="18"/>
          </w:rPr>
          <w:t>of</w:t>
        </w:r>
      </w:ins>
      <w:del w:id="1130" w:author="Chris Prickett" w:date="2017-02-12T19:02:00Z">
        <w:r w:rsidDel="00B42784">
          <w:rPr>
            <w:rFonts w:ascii="Century"/>
            <w:sz w:val="18"/>
          </w:rPr>
          <w:delText>on</w:delText>
        </w:r>
      </w:del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only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69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pacing w:val="-2"/>
          <w:sz w:val="18"/>
        </w:rPr>
        <w:t>pages.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pacing w:val="-3"/>
          <w:sz w:val="18"/>
        </w:rPr>
        <w:t>T</w:t>
      </w:r>
      <w:r>
        <w:rPr>
          <w:rFonts w:ascii="Century"/>
          <w:spacing w:val="-4"/>
          <w:sz w:val="18"/>
        </w:rPr>
        <w:t>aking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pacing w:val="-3"/>
          <w:sz w:val="18"/>
        </w:rPr>
        <w:t>in</w:t>
      </w:r>
      <w:r>
        <w:rPr>
          <w:rFonts w:ascii="Century"/>
          <w:spacing w:val="-2"/>
          <w:sz w:val="18"/>
        </w:rPr>
        <w:t>to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pacing w:val="-2"/>
          <w:sz w:val="18"/>
        </w:rPr>
        <w:t>accoun</w:t>
      </w:r>
      <w:r>
        <w:rPr>
          <w:rFonts w:ascii="Century"/>
          <w:spacing w:val="-1"/>
          <w:sz w:val="18"/>
        </w:rPr>
        <w:t>t</w:t>
      </w:r>
      <w:ins w:id="1131" w:author="Chris Prickett" w:date="2017-02-12T19:02:00Z">
        <w:r w:rsidR="00B42784">
          <w:rPr>
            <w:rFonts w:ascii="Century"/>
            <w:spacing w:val="-1"/>
            <w:sz w:val="18"/>
          </w:rPr>
          <w:t xml:space="preserve"> the</w:t>
        </w:r>
      </w:ins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language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barrier,</w:t>
      </w:r>
      <w:r>
        <w:rPr>
          <w:rFonts w:ascii="Century"/>
          <w:spacing w:val="25"/>
          <w:w w:val="93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e</w:t>
      </w:r>
      <w:r>
        <w:rPr>
          <w:rFonts w:ascii="Century"/>
          <w:spacing w:val="-1"/>
          <w:sz w:val="18"/>
        </w:rPr>
        <w:t>x</w:t>
      </w:r>
      <w:r>
        <w:rPr>
          <w:rFonts w:ascii="Century"/>
          <w:spacing w:val="-2"/>
          <w:sz w:val="18"/>
        </w:rPr>
        <w:t>ac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details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consequences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1"/>
          <w:sz w:val="18"/>
        </w:rPr>
        <w:t>con</w:t>
      </w:r>
      <w:r>
        <w:rPr>
          <w:rFonts w:ascii="Century"/>
          <w:spacing w:val="-2"/>
          <w:sz w:val="18"/>
        </w:rPr>
        <w:t>tract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still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not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a</w:t>
      </w:r>
      <w:r>
        <w:rPr>
          <w:rFonts w:ascii="Century"/>
          <w:spacing w:val="-2"/>
          <w:sz w:val="18"/>
        </w:rPr>
        <w:t>v</w:t>
      </w:r>
      <w:r>
        <w:rPr>
          <w:rFonts w:ascii="Century"/>
          <w:spacing w:val="-3"/>
          <w:sz w:val="18"/>
        </w:rPr>
        <w:t>ailable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general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public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Serbia.</w:t>
      </w:r>
    </w:p>
    <w:p w14:paraId="731BF349" w14:textId="77777777" w:rsidR="00A8456E" w:rsidRDefault="00A8456E">
      <w:pPr>
        <w:spacing w:line="316" w:lineRule="auto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25126A4" w14:textId="0FC181BB" w:rsidR="00A8456E" w:rsidRDefault="006C1195">
      <w:pPr>
        <w:pStyle w:val="BodyText"/>
        <w:spacing w:line="289" w:lineRule="auto"/>
        <w:ind w:right="111"/>
        <w:jc w:val="both"/>
      </w:pPr>
      <w:r>
        <w:rPr>
          <w:w w:val="115"/>
        </w:rPr>
        <w:lastRenderedPageBreak/>
        <w:t>obliged</w:t>
      </w:r>
      <w:r>
        <w:rPr>
          <w:spacing w:val="5"/>
          <w:w w:val="115"/>
        </w:rPr>
        <w:t xml:space="preserve"> </w:t>
      </w:r>
      <w:r>
        <w:rPr>
          <w:w w:val="115"/>
        </w:rPr>
        <w:t>itself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ins w:id="1132" w:author="Chris Prickett" w:date="2017-02-12T19:00:00Z">
        <w:r w:rsidR="00B42784">
          <w:rPr>
            <w:spacing w:val="4"/>
            <w:w w:val="115"/>
          </w:rPr>
          <w:t xml:space="preserve">the </w:t>
        </w:r>
      </w:ins>
      <w:r>
        <w:rPr>
          <w:w w:val="115"/>
        </w:rPr>
        <w:t>construction,</w:t>
      </w:r>
      <w:r>
        <w:rPr>
          <w:spacing w:val="5"/>
          <w:w w:val="115"/>
        </w:rPr>
        <w:t xml:space="preserve"> </w:t>
      </w:r>
      <w:r>
        <w:rPr>
          <w:w w:val="115"/>
        </w:rPr>
        <w:t>financial,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regulat</w:t>
      </w:r>
      <w:r>
        <w:rPr>
          <w:spacing w:val="-2"/>
          <w:w w:val="115"/>
        </w:rPr>
        <w:t>ory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administrativ</w:t>
      </w:r>
      <w:r>
        <w:rPr>
          <w:spacing w:val="-2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w w:val="115"/>
        </w:rPr>
        <w:t>conduct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9"/>
        </w:rPr>
        <w:t xml:space="preserve"> </w:t>
      </w:r>
      <w:r>
        <w:rPr>
          <w:spacing w:val="1"/>
          <w:w w:val="115"/>
        </w:rPr>
        <w:t>projec</w:t>
      </w:r>
      <w:r>
        <w:rPr>
          <w:w w:val="115"/>
        </w:rPr>
        <w:t>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(assemblage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1"/>
          <w:w w:val="115"/>
        </w:rPr>
        <w:t>project).</w:t>
      </w:r>
      <w:r>
        <w:rPr>
          <w:spacing w:val="1"/>
          <w:w w:val="115"/>
          <w:position w:val="8"/>
          <w:sz w:val="16"/>
        </w:rPr>
        <w:t>22</w:t>
      </w:r>
      <w:r>
        <w:rPr>
          <w:spacing w:val="25"/>
          <w:w w:val="115"/>
          <w:position w:val="8"/>
          <w:sz w:val="16"/>
        </w:rPr>
        <w:t xml:space="preserve"> </w:t>
      </w:r>
      <w:r>
        <w:rPr>
          <w:spacing w:val="-3"/>
          <w:w w:val="115"/>
        </w:rPr>
        <w:t>Above</w:t>
      </w:r>
      <w:r>
        <w:rPr>
          <w:spacing w:val="9"/>
          <w:w w:val="115"/>
        </w:rPr>
        <w:t xml:space="preserve"> </w:t>
      </w:r>
      <w:r>
        <w:rPr>
          <w:w w:val="115"/>
        </w:rPr>
        <w:t>all,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agreemen</w:t>
      </w:r>
      <w:r>
        <w:rPr>
          <w:spacing w:val="-1"/>
          <w:w w:val="115"/>
        </w:rPr>
        <w:t>t</w:t>
      </w:r>
      <w:r>
        <w:rPr>
          <w:spacing w:val="9"/>
          <w:w w:val="115"/>
        </w:rPr>
        <w:t xml:space="preserve"> </w:t>
      </w:r>
      <w:r>
        <w:rPr>
          <w:w w:val="115"/>
        </w:rPr>
        <w:t>constrains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9"/>
        </w:rPr>
        <w:t xml:space="preserve"> </w:t>
      </w:r>
      <w:r>
        <w:rPr>
          <w:w w:val="115"/>
        </w:rPr>
        <w:t>Serbian</w:t>
      </w:r>
      <w:r>
        <w:rPr>
          <w:spacing w:val="-12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preven</w:t>
      </w:r>
      <w:r>
        <w:rPr>
          <w:spacing w:val="-2"/>
          <w:w w:val="115"/>
        </w:rPr>
        <w:t>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-12"/>
          <w:w w:val="115"/>
        </w:rPr>
        <w:t xml:space="preserve"> </w:t>
      </w:r>
      <w:r>
        <w:rPr>
          <w:w w:val="115"/>
        </w:rPr>
        <w:t>activities</w:t>
      </w:r>
      <w:r>
        <w:rPr>
          <w:spacing w:val="-11"/>
          <w:w w:val="115"/>
        </w:rPr>
        <w:t xml:space="preserve"> </w:t>
      </w:r>
      <w:r>
        <w:rPr>
          <w:w w:val="115"/>
        </w:rPr>
        <w:t>addressing</w:t>
      </w:r>
      <w:r>
        <w:rPr>
          <w:spacing w:val="21"/>
          <w:w w:val="112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1"/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area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its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terest.</w:t>
      </w:r>
    </w:p>
    <w:p w14:paraId="4E442371" w14:textId="42E66462" w:rsidR="00A8456E" w:rsidRDefault="006C1195" w:rsidP="006C1195">
      <w:pPr>
        <w:pStyle w:val="BodyText"/>
        <w:spacing w:before="19" w:line="291" w:lineRule="auto"/>
        <w:ind w:right="111" w:firstLine="338"/>
        <w:jc w:val="both"/>
      </w:pPr>
      <w:del w:id="1133" w:author="Chris Prickett" w:date="2017-02-12T19:03:00Z">
        <w:r w:rsidDel="00F31BB1">
          <w:rPr>
            <w:w w:val="115"/>
          </w:rPr>
          <w:delText>After</w:delText>
        </w:r>
        <w:r w:rsidDel="00F31BB1">
          <w:rPr>
            <w:spacing w:val="23"/>
            <w:w w:val="115"/>
          </w:rPr>
          <w:delText xml:space="preserve"> </w:delText>
        </w:r>
        <w:r w:rsidDel="00F31BB1">
          <w:rPr>
            <w:w w:val="115"/>
          </w:rPr>
          <w:delText>all</w:delText>
        </w:r>
      </w:del>
      <w:ins w:id="1134" w:author="Chris Prickett" w:date="2017-02-12T19:03:00Z">
        <w:r w:rsidR="00F31BB1">
          <w:rPr>
            <w:w w:val="115"/>
          </w:rPr>
          <w:t>In the end</w:t>
        </w:r>
      </w:ins>
      <w:r>
        <w:rPr>
          <w:w w:val="115"/>
        </w:rPr>
        <w:t>,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most</w:t>
      </w:r>
      <w:r>
        <w:rPr>
          <w:spacing w:val="24"/>
          <w:w w:val="115"/>
        </w:rPr>
        <w:t xml:space="preserve"> </w:t>
      </w:r>
      <w:r>
        <w:rPr>
          <w:w w:val="115"/>
        </w:rPr>
        <w:t>disturbing</w:t>
      </w:r>
      <w:r>
        <w:rPr>
          <w:spacing w:val="23"/>
          <w:w w:val="115"/>
        </w:rPr>
        <w:t xml:space="preserve"> </w:t>
      </w:r>
      <w:r>
        <w:rPr>
          <w:w w:val="115"/>
        </w:rPr>
        <w:t>fact</w:t>
      </w:r>
      <w:r>
        <w:rPr>
          <w:spacing w:val="24"/>
          <w:w w:val="115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24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24"/>
          <w:w w:val="115"/>
        </w:rPr>
        <w:t xml:space="preserve"> </w:t>
      </w:r>
      <w:r>
        <w:rPr>
          <w:w w:val="115"/>
        </w:rPr>
        <w:t>that</w:t>
      </w:r>
      <w:r>
        <w:rPr>
          <w:spacing w:val="23"/>
          <w:w w:val="115"/>
        </w:rPr>
        <w:t xml:space="preserve"> </w:t>
      </w:r>
      <w:r>
        <w:rPr>
          <w:w w:val="115"/>
        </w:rPr>
        <w:t>national</w:t>
      </w:r>
      <w:r>
        <w:rPr>
          <w:spacing w:val="24"/>
          <w:w w:val="115"/>
        </w:rPr>
        <w:t xml:space="preserve"> </w:t>
      </w:r>
      <w:r>
        <w:rPr>
          <w:w w:val="115"/>
        </w:rPr>
        <w:t>and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24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29"/>
          <w:w w:val="105"/>
        </w:rPr>
        <w:t xml:space="preserve"> </w:t>
      </w:r>
      <w:r>
        <w:rPr>
          <w:spacing w:val="-2"/>
          <w:w w:val="115"/>
        </w:rPr>
        <w:t>consequen</w:t>
      </w:r>
      <w:r>
        <w:rPr>
          <w:spacing w:val="-1"/>
          <w:w w:val="115"/>
        </w:rPr>
        <w:t>tly</w:t>
      </w:r>
      <w:r>
        <w:rPr>
          <w:spacing w:val="6"/>
          <w:w w:val="115"/>
        </w:rPr>
        <w:t xml:space="preserve"> </w:t>
      </w:r>
      <w:r>
        <w:rPr>
          <w:w w:val="115"/>
        </w:rPr>
        <w:t>no</w:t>
      </w:r>
      <w:r>
        <w:rPr>
          <w:spacing w:val="7"/>
          <w:w w:val="115"/>
        </w:rPr>
        <w:t xml:space="preserve"> </w:t>
      </w:r>
      <w:r>
        <w:rPr>
          <w:w w:val="115"/>
        </w:rPr>
        <w:t>influence</w:t>
      </w:r>
      <w:r>
        <w:rPr>
          <w:spacing w:val="6"/>
          <w:w w:val="115"/>
        </w:rPr>
        <w:t xml:space="preserve"> </w:t>
      </w:r>
      <w:r>
        <w:rPr>
          <w:w w:val="115"/>
        </w:rPr>
        <w:t>on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tec</w:t>
      </w:r>
      <w:r>
        <w:rPr>
          <w:spacing w:val="-2"/>
          <w:w w:val="115"/>
        </w:rPr>
        <w:t>hnical</w:t>
      </w:r>
      <w:r>
        <w:rPr>
          <w:spacing w:val="6"/>
          <w:w w:val="115"/>
        </w:rPr>
        <w:t xml:space="preserve"> </w:t>
      </w:r>
      <w:r>
        <w:rPr>
          <w:w w:val="115"/>
        </w:rPr>
        <w:t>urban</w:t>
      </w:r>
      <w:r>
        <w:rPr>
          <w:spacing w:val="6"/>
          <w:w w:val="115"/>
        </w:rPr>
        <w:t xml:space="preserve"> </w:t>
      </w:r>
      <w:r>
        <w:rPr>
          <w:w w:val="115"/>
        </w:rPr>
        <w:t>planning</w:t>
      </w:r>
      <w:r>
        <w:rPr>
          <w:spacing w:val="6"/>
          <w:w w:val="115"/>
        </w:rPr>
        <w:t xml:space="preserve"> </w:t>
      </w:r>
      <w:r>
        <w:rPr>
          <w:w w:val="115"/>
        </w:rPr>
        <w:t>documentations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1"/>
          <w:w w:val="115"/>
        </w:rPr>
        <w:t>loca</w:t>
      </w:r>
      <w:r>
        <w:rPr>
          <w:w w:val="115"/>
        </w:rPr>
        <w:t>tion</w:t>
      </w:r>
      <w:ins w:id="1135" w:author="Chris Prickett" w:date="2017-02-12T19:02:00Z">
        <w:r w:rsidR="00B42784">
          <w:rPr>
            <w:w w:val="115"/>
          </w:rPr>
          <w:t>.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Republic</w:t>
      </w:r>
      <w:r>
        <w:rPr>
          <w:spacing w:val="-2"/>
          <w:w w:val="115"/>
        </w:rPr>
        <w:t xml:space="preserve"> </w:t>
      </w:r>
      <w:r>
        <w:rPr>
          <w:w w:val="115"/>
        </w:rPr>
        <w:t>obliged</w:t>
      </w:r>
      <w:r>
        <w:rPr>
          <w:spacing w:val="-2"/>
          <w:w w:val="115"/>
        </w:rPr>
        <w:t xml:space="preserve"> </w:t>
      </w:r>
      <w:r>
        <w:rPr>
          <w:w w:val="115"/>
        </w:rPr>
        <w:t>itself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establish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state</w:t>
      </w:r>
      <w:r>
        <w:rPr>
          <w:spacing w:val="-2"/>
          <w:w w:val="115"/>
        </w:rPr>
        <w:t xml:space="preserve"> </w:t>
      </w:r>
      <w:r>
        <w:rPr>
          <w:w w:val="115"/>
        </w:rPr>
        <w:t>agency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Belgrade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-2"/>
          <w:w w:val="115"/>
        </w:rPr>
        <w:t xml:space="preserve"> </w:t>
      </w:r>
      <w:r>
        <w:rPr>
          <w:w w:val="115"/>
        </w:rPr>
        <w:t>legal</w:t>
      </w:r>
      <w:r>
        <w:rPr>
          <w:spacing w:val="26"/>
          <w:w w:val="108"/>
        </w:rPr>
        <w:t xml:space="preserve"> </w:t>
      </w:r>
      <w:r>
        <w:rPr>
          <w:spacing w:val="-1"/>
          <w:w w:val="115"/>
        </w:rPr>
        <w:t>adjustment</w:t>
      </w:r>
      <w:r>
        <w:rPr>
          <w:spacing w:val="14"/>
          <w:w w:val="115"/>
        </w:rPr>
        <w:t xml:space="preserve"> </w:t>
      </w:r>
      <w:r>
        <w:rPr>
          <w:w w:val="115"/>
        </w:rPr>
        <w:t>tasks</w:t>
      </w:r>
      <w:r>
        <w:rPr>
          <w:spacing w:val="15"/>
          <w:w w:val="115"/>
        </w:rPr>
        <w:t xml:space="preserve"> </w:t>
      </w:r>
      <w:ins w:id="1136" w:author="Chris Prickett" w:date="2017-02-12T19:04:00Z">
        <w:r w:rsidR="00F31BB1">
          <w:rPr>
            <w:w w:val="115"/>
          </w:rPr>
          <w:t>at</w:t>
        </w:r>
      </w:ins>
      <w:del w:id="1137" w:author="Chris Prickett" w:date="2017-02-12T19:04:00Z">
        <w:r w:rsidDel="00F31BB1">
          <w:rPr>
            <w:w w:val="115"/>
          </w:rPr>
          <w:delText>on</w:delText>
        </w:r>
      </w:del>
      <w:r>
        <w:rPr>
          <w:spacing w:val="15"/>
          <w:w w:val="115"/>
        </w:rPr>
        <w:t xml:space="preserve"> </w:t>
      </w:r>
      <w:r>
        <w:rPr>
          <w:w w:val="115"/>
        </w:rPr>
        <w:t>its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own</w:t>
      </w:r>
      <w:r>
        <w:rPr>
          <w:spacing w:val="15"/>
          <w:w w:val="115"/>
        </w:rPr>
        <w:t xml:space="preserve"> </w:t>
      </w:r>
      <w:r>
        <w:rPr>
          <w:w w:val="115"/>
        </w:rPr>
        <w:t>expense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that,</w:t>
      </w:r>
      <w:r>
        <w:rPr>
          <w:spacing w:val="17"/>
          <w:w w:val="115"/>
        </w:rPr>
        <w:t xml:space="preserve"> </w:t>
      </w:r>
      <w:r>
        <w:rPr>
          <w:w w:val="115"/>
        </w:rPr>
        <w:t>once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ha</w:t>
      </w:r>
      <w:r>
        <w:rPr>
          <w:spacing w:val="-3"/>
          <w:w w:val="115"/>
        </w:rPr>
        <w:t>ving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use</w:t>
      </w:r>
      <w:r>
        <w:rPr>
          <w:spacing w:val="15"/>
          <w:w w:val="115"/>
        </w:rPr>
        <w:t xml:space="preserve"> </w:t>
      </w:r>
      <w:r>
        <w:rPr>
          <w:w w:val="115"/>
        </w:rPr>
        <w:t>permit,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</w:t>
      </w:r>
      <w:r>
        <w:rPr>
          <w:spacing w:val="55"/>
          <w:w w:val="114"/>
        </w:rPr>
        <w:t xml:space="preserve"> </w:t>
      </w:r>
      <w:r>
        <w:rPr>
          <w:w w:val="115"/>
        </w:rPr>
        <w:t>obtains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full</w:t>
      </w:r>
      <w:r>
        <w:rPr>
          <w:spacing w:val="-4"/>
          <w:w w:val="115"/>
        </w:rPr>
        <w:t xml:space="preserve"> </w:t>
      </w:r>
      <w:r>
        <w:rPr>
          <w:w w:val="115"/>
        </w:rPr>
        <w:t>property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righ</w:t>
      </w:r>
      <w:r>
        <w:rPr>
          <w:spacing w:val="-2"/>
          <w:w w:val="115"/>
        </w:rPr>
        <w:t>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most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valuable</w:t>
      </w:r>
      <w:r>
        <w:rPr>
          <w:spacing w:val="-4"/>
          <w:w w:val="115"/>
        </w:rPr>
        <w:t xml:space="preserve"> </w:t>
      </w:r>
      <w:r>
        <w:rPr>
          <w:w w:val="115"/>
        </w:rPr>
        <w:t>land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Belgrade.</w:t>
      </w:r>
      <w:r>
        <w:rPr>
          <w:spacing w:val="24"/>
          <w:w w:val="115"/>
        </w:rPr>
        <w:t xml:space="preserve"> </w:t>
      </w:r>
      <w:r>
        <w:rPr>
          <w:rFonts w:cs="PMingLiU"/>
          <w:w w:val="115"/>
          <w:position w:val="8"/>
          <w:sz w:val="16"/>
          <w:szCs w:val="16"/>
        </w:rPr>
        <w:t xml:space="preserve">23 </w:t>
      </w:r>
      <w:r>
        <w:rPr>
          <w:rFonts w:cs="PMingLiU"/>
          <w:spacing w:val="3"/>
          <w:w w:val="115"/>
          <w:position w:val="8"/>
          <w:sz w:val="16"/>
          <w:szCs w:val="16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not</w:t>
      </w:r>
      <w:r>
        <w:rPr>
          <w:spacing w:val="-4"/>
          <w:w w:val="115"/>
        </w:rPr>
        <w:t xml:space="preserve"> </w:t>
      </w:r>
      <w:r>
        <w:rPr>
          <w:w w:val="115"/>
        </w:rPr>
        <w:t>only</w:t>
      </w:r>
      <w:r>
        <w:rPr>
          <w:spacing w:val="-5"/>
          <w:w w:val="115"/>
        </w:rPr>
        <w:t xml:space="preserve"> </w:t>
      </w:r>
      <w:ins w:id="1138" w:author="Chris Prickett" w:date="2017-02-12T19:04:00Z">
        <w:r w:rsidR="00F31BB1">
          <w:rPr>
            <w:w w:val="115"/>
          </w:rPr>
          <w:t>a</w:t>
        </w:r>
      </w:ins>
      <w:del w:id="1139" w:author="Chris Prickett" w:date="2017-02-12T19:04:00Z">
        <w:r w:rsidDel="00F31BB1">
          <w:rPr>
            <w:w w:val="115"/>
          </w:rPr>
          <w:delText>the</w:delText>
        </w:r>
      </w:del>
      <w:r>
        <w:rPr>
          <w:spacing w:val="27"/>
          <w:w w:val="119"/>
        </w:rPr>
        <w:t xml:space="preserve"> </w:t>
      </w:r>
      <w:r>
        <w:rPr>
          <w:w w:val="115"/>
        </w:rPr>
        <w:t>case</w:t>
      </w:r>
      <w:r>
        <w:rPr>
          <w:spacing w:val="-34"/>
          <w:w w:val="115"/>
        </w:rPr>
        <w:t xml:space="preserve"> </w:t>
      </w:r>
      <w:r>
        <w:rPr>
          <w:w w:val="115"/>
        </w:rPr>
        <w:t>of</w:t>
      </w:r>
      <w:r>
        <w:rPr>
          <w:spacing w:val="-34"/>
          <w:w w:val="115"/>
        </w:rPr>
        <w:t xml:space="preserve"> </w:t>
      </w:r>
      <w:r>
        <w:rPr>
          <w:w w:val="115"/>
        </w:rPr>
        <w:t>unequal</w:t>
      </w:r>
      <w:r>
        <w:rPr>
          <w:spacing w:val="-34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-34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r>
        <w:rPr>
          <w:w w:val="115"/>
        </w:rPr>
        <w:t>resources,</w:t>
      </w:r>
      <w:r>
        <w:rPr>
          <w:spacing w:val="-32"/>
          <w:w w:val="115"/>
        </w:rPr>
        <w:t xml:space="preserve"> </w:t>
      </w:r>
      <w:r>
        <w:rPr>
          <w:w w:val="115"/>
        </w:rPr>
        <w:t>but</w:t>
      </w:r>
      <w:r>
        <w:rPr>
          <w:spacing w:val="-34"/>
          <w:w w:val="115"/>
        </w:rPr>
        <w:t xml:space="preserve"> </w:t>
      </w:r>
      <w:r>
        <w:rPr>
          <w:w w:val="115"/>
        </w:rPr>
        <w:t>a</w:t>
      </w:r>
      <w:r>
        <w:rPr>
          <w:spacing w:val="-34"/>
          <w:w w:val="115"/>
        </w:rPr>
        <w:t xml:space="preserve"> </w:t>
      </w:r>
      <w:r>
        <w:rPr>
          <w:w w:val="115"/>
        </w:rPr>
        <w:t>certain</w:t>
      </w:r>
      <w:r>
        <w:rPr>
          <w:spacing w:val="-34"/>
          <w:w w:val="115"/>
        </w:rPr>
        <w:t xml:space="preserve"> </w:t>
      </w:r>
      <w:r>
        <w:rPr>
          <w:w w:val="115"/>
        </w:rPr>
        <w:t>practice</w:t>
      </w:r>
      <w:ins w:id="1140" w:author="Chris Prickett" w:date="2017-02-12T19:06:00Z">
        <w:r w:rsidR="00F31BB1">
          <w:rPr>
            <w:w w:val="115"/>
          </w:rPr>
          <w:t xml:space="preserve"> of abolishing</w:t>
        </w:r>
      </w:ins>
      <w:del w:id="1141" w:author="Chris Prickett" w:date="2017-02-12T19:06:00Z">
        <w:r w:rsidDel="00F31BB1">
          <w:rPr>
            <w:spacing w:val="-33"/>
            <w:w w:val="115"/>
          </w:rPr>
          <w:delText xml:space="preserve"> </w:delText>
        </w:r>
        <w:r w:rsidDel="00F31BB1">
          <w:rPr>
            <w:w w:val="115"/>
          </w:rPr>
          <w:delText>of</w:delText>
        </w:r>
      </w:del>
      <w:r>
        <w:rPr>
          <w:spacing w:val="-34"/>
          <w:w w:val="115"/>
        </w:rPr>
        <w:t xml:space="preserve"> </w:t>
      </w:r>
      <w:r>
        <w:rPr>
          <w:w w:val="115"/>
        </w:rPr>
        <w:t>the</w:t>
      </w:r>
      <w:r>
        <w:rPr>
          <w:spacing w:val="-34"/>
          <w:w w:val="115"/>
        </w:rPr>
        <w:t xml:space="preserve"> </w:t>
      </w:r>
      <w:r>
        <w:rPr>
          <w:spacing w:val="-2"/>
          <w:w w:val="115"/>
        </w:rPr>
        <w:t>cou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try’s</w:t>
      </w:r>
      <w:r>
        <w:rPr>
          <w:spacing w:val="-34"/>
          <w:w w:val="115"/>
        </w:rPr>
        <w:t xml:space="preserve"> </w:t>
      </w:r>
      <w:r>
        <w:rPr>
          <w:spacing w:val="-4"/>
          <w:w w:val="115"/>
        </w:rPr>
        <w:t>sovereign</w:t>
      </w:r>
      <w:r>
        <w:rPr>
          <w:spacing w:val="-3"/>
          <w:w w:val="115"/>
        </w:rPr>
        <w:t>t</w:t>
      </w:r>
      <w:r>
        <w:rPr>
          <w:spacing w:val="-4"/>
          <w:w w:val="115"/>
        </w:rPr>
        <w:t>y</w:t>
      </w:r>
      <w:r>
        <w:rPr>
          <w:spacing w:val="21"/>
          <w:w w:val="111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territorial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tegrit</w:t>
      </w:r>
      <w:r>
        <w:rPr>
          <w:spacing w:val="-3"/>
          <w:w w:val="115"/>
        </w:rPr>
        <w:t>y</w:t>
      </w:r>
      <w:r>
        <w:rPr>
          <w:spacing w:val="1"/>
          <w:w w:val="115"/>
        </w:rPr>
        <w:t xml:space="preserve"> </w:t>
      </w:r>
      <w:del w:id="1142" w:author="Chris Prickett" w:date="2017-02-12T19:06:00Z">
        <w:r w:rsidDel="00F31BB1">
          <w:rPr>
            <w:w w:val="115"/>
          </w:rPr>
          <w:delText>abolition</w:delText>
        </w:r>
        <w:r w:rsidDel="00F31BB1">
          <w:rPr>
            <w:spacing w:val="3"/>
            <w:w w:val="115"/>
          </w:rPr>
          <w:delText xml:space="preserve"> </w:delText>
        </w:r>
        <w:r w:rsidDel="00F31BB1">
          <w:rPr>
            <w:w w:val="115"/>
          </w:rPr>
          <w:delText>on</w:delText>
        </w:r>
      </w:del>
      <w:ins w:id="1143" w:author="Chris Prickett" w:date="2017-02-12T19:06:00Z">
        <w:r w:rsidR="00F31BB1">
          <w:rPr>
            <w:w w:val="115"/>
          </w:rPr>
          <w:t>over</w:t>
        </w:r>
      </w:ins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Belgrade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1"/>
          <w:w w:val="115"/>
        </w:rPr>
        <w:t xml:space="preserve"> </w:t>
      </w:r>
      <w:r>
        <w:rPr>
          <w:w w:val="115"/>
        </w:rPr>
        <w:t>plots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land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also</w:t>
      </w:r>
      <w:r>
        <w:rPr>
          <w:spacing w:val="2"/>
          <w:w w:val="115"/>
        </w:rPr>
        <w:t xml:space="preserve"> </w:t>
      </w:r>
      <w:r>
        <w:rPr>
          <w:w w:val="115"/>
        </w:rPr>
        <w:t>at</w:t>
      </w:r>
      <w:r>
        <w:rPr>
          <w:spacing w:val="1"/>
          <w:w w:val="115"/>
        </w:rPr>
        <w:t xml:space="preserve"> </w:t>
      </w:r>
      <w:r>
        <w:rPr>
          <w:spacing w:val="-5"/>
          <w:w w:val="115"/>
        </w:rPr>
        <w:t>pla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.</w:t>
      </w:r>
    </w:p>
    <w:p w14:paraId="271072EE" w14:textId="44E78B23" w:rsidR="00A8456E" w:rsidRPr="00EB11C5" w:rsidRDefault="006C1195" w:rsidP="00EB11C5">
      <w:pPr>
        <w:pStyle w:val="BodyText"/>
        <w:spacing w:before="17" w:line="293" w:lineRule="auto"/>
        <w:ind w:right="111" w:firstLine="338"/>
        <w:jc w:val="both"/>
        <w:rPr>
          <w:spacing w:val="-10"/>
          <w:w w:val="115"/>
        </w:rPr>
      </w:pP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strong</w:t>
      </w:r>
      <w:r>
        <w:rPr>
          <w:spacing w:val="-22"/>
          <w:w w:val="115"/>
        </w:rPr>
        <w:t xml:space="preserve"> </w:t>
      </w:r>
      <w:r>
        <w:rPr>
          <w:w w:val="115"/>
        </w:rPr>
        <w:t>space</w:t>
      </w:r>
      <w:r>
        <w:rPr>
          <w:spacing w:val="-22"/>
          <w:w w:val="115"/>
        </w:rPr>
        <w:t xml:space="preserve"> </w:t>
      </w:r>
      <w:r>
        <w:rPr>
          <w:w w:val="115"/>
        </w:rPr>
        <w:t>relation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foreign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investor’s</w:t>
      </w:r>
      <w:r>
        <w:rPr>
          <w:spacing w:val="-22"/>
          <w:w w:val="115"/>
        </w:rPr>
        <w:t xml:space="preserve"> </w:t>
      </w:r>
      <w:r>
        <w:rPr>
          <w:w w:val="115"/>
        </w:rPr>
        <w:t>activities</w:t>
      </w:r>
      <w:r>
        <w:rPr>
          <w:spacing w:val="-21"/>
          <w:w w:val="115"/>
        </w:rPr>
        <w:t xml:space="preserve"> </w:t>
      </w:r>
      <w:r>
        <w:rPr>
          <w:spacing w:val="1"/>
          <w:w w:val="115"/>
        </w:rPr>
        <w:t>speaks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ins w:id="1144" w:author="Chris Prickett" w:date="2017-02-12T19:07:00Z">
        <w:r w:rsidR="00F31BB1">
          <w:rPr>
            <w:spacing w:val="-22"/>
            <w:w w:val="115"/>
          </w:rPr>
          <w:t xml:space="preserve">the </w:t>
        </w:r>
      </w:ins>
      <w:r>
        <w:rPr>
          <w:spacing w:val="1"/>
          <w:w w:val="115"/>
        </w:rPr>
        <w:t>local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incapacit</w:t>
      </w:r>
      <w:r>
        <w:rPr>
          <w:spacing w:val="-2"/>
          <w:w w:val="115"/>
        </w:rPr>
        <w:t>y</w:t>
      </w:r>
      <w:r>
        <w:rPr>
          <w:spacing w:val="24"/>
          <w:w w:val="111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address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solve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issue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ins w:id="1145" w:author="Chris Prickett" w:date="2017-02-12T19:07:00Z">
        <w:r w:rsidR="00F31BB1">
          <w:rPr>
            <w:spacing w:val="-11"/>
            <w:w w:val="115"/>
          </w:rPr>
          <w:t xml:space="preserve">the </w:t>
        </w:r>
      </w:ins>
      <w:r>
        <w:rPr>
          <w:w w:val="115"/>
        </w:rPr>
        <w:t>prolonged</w:t>
      </w:r>
      <w:r>
        <w:rPr>
          <w:spacing w:val="-11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0"/>
          <w:w w:val="115"/>
        </w:rPr>
        <w:t xml:space="preserve"> </w:t>
      </w:r>
      <w:r>
        <w:rPr>
          <w:w w:val="115"/>
        </w:rPr>
        <w:t>gap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terms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investmen</w:t>
      </w:r>
      <w:r>
        <w:rPr>
          <w:spacing w:val="-2"/>
          <w:w w:val="115"/>
        </w:rPr>
        <w:t>ts</w:t>
      </w:r>
      <w:r>
        <w:rPr>
          <w:spacing w:val="-1"/>
          <w:w w:val="115"/>
        </w:rPr>
        <w:t>.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this</w:t>
      </w:r>
      <w:r>
        <w:rPr>
          <w:spacing w:val="-1"/>
          <w:w w:val="115"/>
        </w:rPr>
        <w:t xml:space="preserve"> </w:t>
      </w:r>
      <w:r>
        <w:rPr>
          <w:w w:val="115"/>
        </w:rPr>
        <w:t>manner,</w:t>
      </w:r>
      <w:r>
        <w:rPr>
          <w:spacing w:val="-1"/>
          <w:w w:val="115"/>
        </w:rPr>
        <w:t xml:space="preserve"> </w:t>
      </w:r>
      <w:ins w:id="1146" w:author="Chris Prickett" w:date="2017-02-12T19:07:00Z">
        <w:r w:rsidR="00F31BB1">
          <w:rPr>
            <w:spacing w:val="-1"/>
            <w:w w:val="115"/>
          </w:rPr>
          <w:t xml:space="preserve">the </w:t>
        </w:r>
      </w:ins>
      <w:r>
        <w:rPr>
          <w:spacing w:val="-2"/>
          <w:w w:val="115"/>
        </w:rPr>
        <w:t>s</w:t>
      </w:r>
      <w:r>
        <w:rPr>
          <w:spacing w:val="-1"/>
          <w:w w:val="115"/>
        </w:rPr>
        <w:t>econdar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involvemen</w:t>
      </w:r>
      <w:r>
        <w:rPr>
          <w:spacing w:val="-3"/>
          <w:w w:val="115"/>
        </w:rPr>
        <w:t>t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Eagle</w:t>
      </w:r>
      <w:r>
        <w:rPr>
          <w:spacing w:val="-2"/>
          <w:w w:val="115"/>
        </w:rPr>
        <w:t xml:space="preserve"> </w:t>
      </w:r>
      <w:r>
        <w:rPr>
          <w:w w:val="115"/>
        </w:rPr>
        <w:t>Hills</w:t>
      </w:r>
      <w:r>
        <w:rPr>
          <w:spacing w:val="-1"/>
          <w:w w:val="115"/>
        </w:rPr>
        <w:t xml:space="preserve"> </w:t>
      </w:r>
      <w:r>
        <w:rPr>
          <w:w w:val="115"/>
        </w:rPr>
        <w:t>(the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nitial</w:t>
      </w:r>
      <w:r>
        <w:rPr>
          <w:spacing w:val="75"/>
          <w:w w:val="116"/>
        </w:rPr>
        <w:t xml:space="preserve"> </w:t>
      </w:r>
      <w:r>
        <w:rPr>
          <w:spacing w:val="-2"/>
          <w:w w:val="115"/>
        </w:rPr>
        <w:t>company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7"/>
          <w:w w:val="115"/>
        </w:rPr>
        <w:t xml:space="preserve"> </w:t>
      </w:r>
      <w:r>
        <w:rPr>
          <w:w w:val="115"/>
        </w:rPr>
        <w:t>foreign</w:t>
      </w:r>
      <w:r>
        <w:rPr>
          <w:spacing w:val="16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estor)</w:t>
      </w:r>
      <w:r>
        <w:rPr>
          <w:spacing w:val="16"/>
          <w:w w:val="115"/>
        </w:rPr>
        <w:t xml:space="preserve"> </w:t>
      </w:r>
      <w:r>
        <w:rPr>
          <w:w w:val="115"/>
        </w:rPr>
        <w:t>indicates</w:t>
      </w:r>
      <w:r>
        <w:rPr>
          <w:spacing w:val="17"/>
          <w:w w:val="115"/>
        </w:rPr>
        <w:t xml:space="preserve"> </w:t>
      </w:r>
      <w:r>
        <w:rPr>
          <w:w w:val="115"/>
        </w:rPr>
        <w:t>that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represen</w:t>
      </w:r>
      <w:r>
        <w:rPr>
          <w:spacing w:val="-1"/>
          <w:w w:val="115"/>
        </w:rPr>
        <w:t>tativ</w:t>
      </w:r>
      <w:r>
        <w:rPr>
          <w:spacing w:val="-2"/>
          <w:w w:val="115"/>
        </w:rPr>
        <w:t>es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corporate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international</w:t>
      </w:r>
      <w:r>
        <w:rPr>
          <w:spacing w:val="1"/>
          <w:w w:val="115"/>
        </w:rPr>
        <w:t xml:space="preserve"> </w:t>
      </w:r>
      <w:r>
        <w:rPr>
          <w:w w:val="115"/>
        </w:rPr>
        <w:t>capital</w:t>
      </w:r>
      <w:r>
        <w:rPr>
          <w:spacing w:val="2"/>
          <w:w w:val="115"/>
        </w:rPr>
        <w:t xml:space="preserve"> </w:t>
      </w:r>
      <w:r>
        <w:rPr>
          <w:w w:val="115"/>
        </w:rPr>
        <w:t>manage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find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weak</w:t>
      </w:r>
      <w:r>
        <w:rPr>
          <w:spacing w:val="-2"/>
          <w:w w:val="115"/>
        </w:rPr>
        <w:t>est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most</w:t>
      </w:r>
      <w:r>
        <w:rPr>
          <w:spacing w:val="3"/>
          <w:w w:val="115"/>
        </w:rPr>
        <w:t xml:space="preserve"> </w:t>
      </w:r>
      <w:r>
        <w:rPr>
          <w:w w:val="115"/>
        </w:rPr>
        <w:t>profitable</w:t>
      </w:r>
      <w:r>
        <w:rPr>
          <w:spacing w:val="2"/>
          <w:w w:val="115"/>
        </w:rPr>
        <w:t xml:space="preserve"> </w:t>
      </w:r>
      <w:r>
        <w:rPr>
          <w:w w:val="115"/>
        </w:rPr>
        <w:t>point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trance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25"/>
          <w:w w:val="120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unregulated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still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ntrally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governed</w:t>
      </w:r>
      <w:r>
        <w:rPr>
          <w:spacing w:val="3"/>
          <w:w w:val="115"/>
        </w:rPr>
        <w:t xml:space="preserve"> </w:t>
      </w:r>
      <w:r>
        <w:rPr>
          <w:w w:val="115"/>
        </w:rPr>
        <w:t>land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Serbia.</w:t>
      </w:r>
    </w:p>
    <w:p w14:paraId="3D15D5E0" w14:textId="77777777" w:rsidR="00A8456E" w:rsidRDefault="006C1195">
      <w:pPr>
        <w:ind w:left="926"/>
        <w:rPr>
          <w:rFonts w:ascii="PMingLiU" w:eastAsia="PMingLiU" w:hAnsi="PMingLiU" w:cs="PMingLiU"/>
        </w:rPr>
      </w:pPr>
      <w:r>
        <w:rPr>
          <w:rFonts w:ascii="Georgia"/>
          <w:b/>
          <w:w w:val="105"/>
        </w:rPr>
        <w:t>Un-institutionalized</w:t>
      </w:r>
      <w:r>
        <w:rPr>
          <w:rFonts w:ascii="Georgia"/>
          <w:b/>
          <w:spacing w:val="-24"/>
          <w:w w:val="105"/>
        </w:rPr>
        <w:t xml:space="preserve"> </w:t>
      </w:r>
      <w:r>
        <w:rPr>
          <w:rFonts w:ascii="Georgia"/>
          <w:b/>
          <w:w w:val="105"/>
        </w:rPr>
        <w:t>culture</w:t>
      </w:r>
      <w:r>
        <w:rPr>
          <w:rFonts w:ascii="Georgia"/>
          <w:b/>
          <w:spacing w:val="-27"/>
          <w:w w:val="105"/>
        </w:rPr>
        <w:t xml:space="preserve"> </w:t>
      </w:r>
    </w:p>
    <w:p w14:paraId="09BABBCF" w14:textId="775471B0" w:rsidR="005C666D" w:rsidRDefault="005C666D" w:rsidP="005C666D">
      <w:pPr>
        <w:spacing w:before="60" w:line="305" w:lineRule="auto"/>
        <w:ind w:left="587" w:right="111"/>
        <w:jc w:val="both"/>
        <w:rPr>
          <w:rFonts w:ascii="PMingLiU"/>
        </w:rPr>
      </w:pPr>
      <w:r>
        <w:rPr>
          <w:rFonts w:ascii="PMingLiU"/>
        </w:rPr>
        <w:t>The</w:t>
      </w:r>
      <w:r w:rsidR="006C1195">
        <w:rPr>
          <w:rFonts w:ascii="PMingLiU"/>
          <w:spacing w:val="29"/>
        </w:rPr>
        <w:t xml:space="preserve"> </w:t>
      </w:r>
      <w:r>
        <w:rPr>
          <w:rFonts w:ascii="PMingLiU"/>
        </w:rPr>
        <w:t>core</w:t>
      </w:r>
      <w:r w:rsidR="006C1195">
        <w:rPr>
          <w:rFonts w:ascii="PMingLiU"/>
          <w:spacing w:val="29"/>
        </w:rPr>
        <w:t xml:space="preserve"> </w:t>
      </w:r>
      <w:r w:rsidR="006C1195">
        <w:rPr>
          <w:rFonts w:ascii="PMingLiU"/>
        </w:rPr>
        <w:t>of th</w:t>
      </w:r>
      <w:r>
        <w:rPr>
          <w:rFonts w:ascii="PMingLiU"/>
        </w:rPr>
        <w:t>e</w:t>
      </w:r>
      <w:r w:rsidR="006C1195">
        <w:rPr>
          <w:rFonts w:ascii="PMingLiU"/>
          <w:spacing w:val="29"/>
        </w:rPr>
        <w:t xml:space="preserve"> </w:t>
      </w:r>
      <w:r>
        <w:rPr>
          <w:rFonts w:ascii="PMingLiU"/>
        </w:rPr>
        <w:t>analyses</w:t>
      </w:r>
      <w:del w:id="1147" w:author="Chris Prickett" w:date="2017-02-12T19:09:00Z">
        <w:r w:rsidR="006C1195" w:rsidDel="00F31BB1">
          <w:rPr>
            <w:rFonts w:ascii="PMingLiU"/>
            <w:spacing w:val="31"/>
          </w:rPr>
          <w:delText xml:space="preserve"> </w:delText>
        </w:r>
        <w:r w:rsidDel="00F31BB1">
          <w:rPr>
            <w:rFonts w:ascii="PMingLiU"/>
          </w:rPr>
          <w:delText>are</w:delText>
        </w:r>
      </w:del>
      <w:r w:rsidR="006C1195">
        <w:rPr>
          <w:rFonts w:ascii="PMingLiU"/>
          <w:spacing w:val="29"/>
        </w:rPr>
        <w:t xml:space="preserve"> </w:t>
      </w:r>
      <w:r>
        <w:rPr>
          <w:rFonts w:ascii="PMingLiU"/>
        </w:rPr>
        <w:t>also</w:t>
      </w:r>
      <w:r w:rsidR="006C1195">
        <w:rPr>
          <w:rFonts w:ascii="PMingLiU"/>
          <w:spacing w:val="29"/>
        </w:rPr>
        <w:t xml:space="preserve"> </w:t>
      </w:r>
      <w:ins w:id="1148" w:author="Chris Prickett" w:date="2017-02-12T19:09:00Z">
        <w:r w:rsidR="00F31BB1">
          <w:rPr>
            <w:rFonts w:ascii="PMingLiU"/>
            <w:spacing w:val="29"/>
          </w:rPr>
          <w:t xml:space="preserve">include the </w:t>
        </w:r>
      </w:ins>
      <w:r>
        <w:rPr>
          <w:rFonts w:ascii="PMingLiU"/>
        </w:rPr>
        <w:t>publicly</w:t>
      </w:r>
      <w:r w:rsidR="006C1195">
        <w:rPr>
          <w:rFonts w:ascii="PMingLiU"/>
          <w:spacing w:val="29"/>
        </w:rPr>
        <w:t xml:space="preserve"> </w:t>
      </w:r>
      <w:r w:rsidR="006C1195">
        <w:rPr>
          <w:rFonts w:ascii="PMingLiU"/>
          <w:spacing w:val="-1"/>
        </w:rPr>
        <w:t>present</w:t>
      </w:r>
      <w:r w:rsidR="006C1195">
        <w:rPr>
          <w:rFonts w:ascii="PMingLiU"/>
        </w:rPr>
        <w:t xml:space="preserve"> </w:t>
      </w:r>
      <w:r>
        <w:rPr>
          <w:rFonts w:ascii="PMingLiU"/>
        </w:rPr>
        <w:t>civic</w:t>
      </w:r>
      <w:r w:rsidR="006C1195">
        <w:rPr>
          <w:rFonts w:ascii="PMingLiU"/>
          <w:spacing w:val="29"/>
        </w:rPr>
        <w:t xml:space="preserve"> </w:t>
      </w:r>
      <w:r w:rsidR="006C1195">
        <w:rPr>
          <w:rFonts w:ascii="PMingLiU"/>
        </w:rPr>
        <w:t xml:space="preserve">and </w:t>
      </w:r>
      <w:r w:rsidR="006C1195">
        <w:rPr>
          <w:rFonts w:ascii="PMingLiU"/>
          <w:spacing w:val="-2"/>
        </w:rPr>
        <w:t>private</w:t>
      </w:r>
      <w:r w:rsidR="006C1195">
        <w:rPr>
          <w:rFonts w:ascii="PMingLiU"/>
          <w:spacing w:val="30"/>
        </w:rPr>
        <w:t xml:space="preserve"> </w:t>
      </w:r>
      <w:r w:rsidR="006C1195">
        <w:rPr>
          <w:rFonts w:ascii="PMingLiU"/>
        </w:rPr>
        <w:t xml:space="preserve">organizations.  </w:t>
      </w:r>
      <w:r w:rsidR="006C1195">
        <w:rPr>
          <w:rFonts w:ascii="PMingLiU"/>
          <w:spacing w:val="-2"/>
        </w:rPr>
        <w:t>Even</w:t>
      </w:r>
      <w:r w:rsidR="006C1195">
        <w:rPr>
          <w:rFonts w:ascii="PMingLiU"/>
          <w:spacing w:val="24"/>
          <w:w w:val="111"/>
        </w:rPr>
        <w:t xml:space="preserve"> </w:t>
      </w:r>
      <w:r w:rsidR="006C1195">
        <w:rPr>
          <w:rFonts w:ascii="PMingLiU"/>
        </w:rPr>
        <w:t xml:space="preserve">though  </w:t>
      </w:r>
      <w:r>
        <w:rPr>
          <w:rFonts w:ascii="PMingLiU"/>
        </w:rPr>
        <w:t>they</w:t>
      </w:r>
      <w:r w:rsidR="006C1195">
        <w:rPr>
          <w:rFonts w:ascii="PMingLiU"/>
          <w:spacing w:val="9"/>
        </w:rPr>
        <w:t xml:space="preserve"> </w:t>
      </w:r>
      <w:r>
        <w:rPr>
          <w:rFonts w:ascii="PMingLiU"/>
        </w:rPr>
        <w:t>most</w:t>
      </w:r>
      <w:r w:rsidR="006C1195">
        <w:rPr>
          <w:rFonts w:ascii="PMingLiU"/>
          <w:spacing w:val="8"/>
        </w:rPr>
        <w:t xml:space="preserve"> </w:t>
      </w:r>
      <w:r>
        <w:rPr>
          <w:rFonts w:ascii="PMingLiU"/>
        </w:rPr>
        <w:t>often</w:t>
      </w:r>
      <w:r w:rsidR="006C1195">
        <w:rPr>
          <w:rFonts w:ascii="PMingLiU"/>
          <w:spacing w:val="10"/>
        </w:rPr>
        <w:t xml:space="preserve"> </w:t>
      </w:r>
      <w:r>
        <w:rPr>
          <w:rFonts w:ascii="PMingLiU"/>
        </w:rPr>
        <w:t>pertain</w:t>
      </w:r>
      <w:r w:rsidR="006C1195">
        <w:rPr>
          <w:rFonts w:ascii="PMingLiU"/>
          <w:spacing w:val="9"/>
        </w:rPr>
        <w:t xml:space="preserve"> </w:t>
      </w:r>
      <w:r>
        <w:rPr>
          <w:rFonts w:ascii="PMingLiU"/>
        </w:rPr>
        <w:t>to</w:t>
      </w:r>
      <w:r w:rsidR="006C1195">
        <w:rPr>
          <w:rFonts w:ascii="PMingLiU"/>
          <w:spacing w:val="9"/>
        </w:rPr>
        <w:t xml:space="preserve"> </w:t>
      </w:r>
      <w:r>
        <w:rPr>
          <w:rFonts w:ascii="PMingLiU"/>
        </w:rPr>
        <w:t xml:space="preserve">either </w:t>
      </w:r>
      <w:r w:rsidR="006C1195">
        <w:rPr>
          <w:rFonts w:ascii="PMingLiU"/>
          <w:spacing w:val="10"/>
        </w:rPr>
        <w:t xml:space="preserve"> </w:t>
      </w:r>
      <w:r>
        <w:rPr>
          <w:rFonts w:ascii="PMingLiU"/>
        </w:rPr>
        <w:t>urban</w:t>
      </w:r>
      <w:r w:rsidR="006C1195">
        <w:rPr>
          <w:rFonts w:ascii="PMingLiU"/>
        </w:rPr>
        <w:t xml:space="preserve"> </w:t>
      </w:r>
      <w:r>
        <w:rPr>
          <w:rFonts w:ascii="PMingLiU"/>
        </w:rPr>
        <w:t>or NGO</w:t>
      </w:r>
      <w:r w:rsidR="006C1195">
        <w:rPr>
          <w:rFonts w:ascii="PMingLiU"/>
          <w:spacing w:val="8"/>
        </w:rPr>
        <w:t xml:space="preserve"> </w:t>
      </w:r>
      <w:r>
        <w:rPr>
          <w:rFonts w:ascii="PMingLiU"/>
        </w:rPr>
        <w:t xml:space="preserve">secondary </w:t>
      </w:r>
      <w:r w:rsidR="006C1195">
        <w:rPr>
          <w:rFonts w:ascii="PMingLiU"/>
          <w:spacing w:val="-2"/>
        </w:rPr>
        <w:t>networks,</w:t>
      </w:r>
      <w:r w:rsidR="006C1195">
        <w:rPr>
          <w:rFonts w:ascii="PMingLiU"/>
        </w:rPr>
        <w:t xml:space="preserve"> </w:t>
      </w:r>
      <w:r w:rsidR="006C1195">
        <w:rPr>
          <w:rFonts w:ascii="PMingLiU"/>
          <w:spacing w:val="-1"/>
        </w:rPr>
        <w:t>several</w:t>
      </w:r>
      <w:r w:rsidR="006C1195">
        <w:rPr>
          <w:rFonts w:ascii="PMingLiU"/>
          <w:spacing w:val="25"/>
          <w:w w:val="113"/>
        </w:rPr>
        <w:t xml:space="preserve"> </w:t>
      </w:r>
      <w:r w:rsidR="006C1195">
        <w:rPr>
          <w:rFonts w:ascii="PMingLiU"/>
        </w:rPr>
        <w:t xml:space="preserve">of them </w:t>
      </w:r>
      <w:r w:rsidR="006C1195">
        <w:rPr>
          <w:rFonts w:ascii="PMingLiU"/>
          <w:spacing w:val="-3"/>
        </w:rPr>
        <w:t>have</w:t>
      </w:r>
      <w:r w:rsidR="006C1195">
        <w:rPr>
          <w:rFonts w:ascii="PMingLiU"/>
        </w:rPr>
        <w:t xml:space="preserve"> </w:t>
      </w:r>
      <w:ins w:id="1149" w:author="Chris Prickett" w:date="2017-02-12T19:11:00Z">
        <w:r w:rsidR="00F31BB1">
          <w:rPr>
            <w:rFonts w:ascii="PMingLiU"/>
          </w:rPr>
          <w:t xml:space="preserve">an </w:t>
        </w:r>
      </w:ins>
      <w:r w:rsidR="006C1195">
        <w:rPr>
          <w:rFonts w:ascii="PMingLiU"/>
          <w:spacing w:val="-1"/>
        </w:rPr>
        <w:t>unclear</w:t>
      </w:r>
      <w:r>
        <w:rPr>
          <w:rFonts w:ascii="PMingLiU"/>
          <w:spacing w:val="-1"/>
        </w:rPr>
        <w:t xml:space="preserve"> </w:t>
      </w:r>
      <w:r>
        <w:rPr>
          <w:rFonts w:ascii="PMingLiU"/>
        </w:rPr>
        <w:t xml:space="preserve">and </w:t>
      </w:r>
      <w:del w:id="1150" w:author="Chris Prickett" w:date="2017-02-12T19:11:00Z">
        <w:r w:rsidR="006C1195" w:rsidDel="00F31BB1">
          <w:rPr>
            <w:rFonts w:ascii="PMingLiU"/>
          </w:rPr>
          <w:delText xml:space="preserve">in </w:delText>
        </w:r>
        <w:r w:rsidR="006C1195" w:rsidDel="00F31BB1">
          <w:rPr>
            <w:rFonts w:ascii="PMingLiU"/>
            <w:spacing w:val="-1"/>
          </w:rPr>
          <w:delText>detail</w:delText>
        </w:r>
        <w:r w:rsidR="006C1195" w:rsidDel="00F31BB1">
          <w:rPr>
            <w:rFonts w:ascii="PMingLiU"/>
          </w:rPr>
          <w:delText xml:space="preserve"> </w:delText>
        </w:r>
      </w:del>
      <w:r w:rsidR="006C1195">
        <w:rPr>
          <w:rFonts w:ascii="PMingLiU"/>
          <w:spacing w:val="-1"/>
        </w:rPr>
        <w:t>non-transparent</w:t>
      </w:r>
      <w:r w:rsidR="006C1195">
        <w:rPr>
          <w:rFonts w:ascii="PMingLiU"/>
        </w:rPr>
        <w:t xml:space="preserve"> funding structure </w:t>
      </w:r>
      <w:r>
        <w:rPr>
          <w:rFonts w:ascii="PMingLiU"/>
        </w:rPr>
        <w:t xml:space="preserve">- </w:t>
      </w:r>
      <w:r w:rsidR="006C1195">
        <w:rPr>
          <w:rFonts w:ascii="PMingLiU"/>
        </w:rPr>
        <w:t xml:space="preserve">while </w:t>
      </w:r>
      <w:r w:rsidR="006C1195">
        <w:rPr>
          <w:rFonts w:ascii="PMingLiU"/>
          <w:spacing w:val="-1"/>
        </w:rPr>
        <w:t>they</w:t>
      </w:r>
      <w:r w:rsidR="006C1195">
        <w:rPr>
          <w:rFonts w:ascii="PMingLiU"/>
        </w:rPr>
        <w:t xml:space="preserve"> re</w:t>
      </w:r>
      <w:r>
        <w:rPr>
          <w:rFonts w:ascii="PMingLiU"/>
        </w:rPr>
        <w:t>c</w:t>
      </w:r>
      <w:r w:rsidR="006C1195">
        <w:rPr>
          <w:rFonts w:ascii="PMingLiU"/>
          <w:spacing w:val="-2"/>
        </w:rPr>
        <w:t>eive</w:t>
      </w:r>
      <w:r w:rsidR="006C1195">
        <w:rPr>
          <w:rFonts w:ascii="PMingLiU"/>
        </w:rPr>
        <w:t xml:space="preserve"> some public</w:t>
      </w:r>
      <w:r w:rsidR="006C1195">
        <w:rPr>
          <w:rFonts w:ascii="PMingLiU"/>
          <w:spacing w:val="31"/>
        </w:rPr>
        <w:t xml:space="preserve"> </w:t>
      </w:r>
      <w:r>
        <w:rPr>
          <w:rFonts w:ascii="PMingLiU"/>
        </w:rPr>
        <w:t>funding, they</w:t>
      </w:r>
      <w:r w:rsidR="006C1195">
        <w:rPr>
          <w:rFonts w:ascii="PMingLiU"/>
          <w:spacing w:val="31"/>
        </w:rPr>
        <w:t xml:space="preserve"> </w:t>
      </w:r>
      <w:r>
        <w:rPr>
          <w:rFonts w:ascii="PMingLiU"/>
        </w:rPr>
        <w:t>are</w:t>
      </w:r>
      <w:r w:rsidR="006C1195">
        <w:rPr>
          <w:rFonts w:ascii="PMingLiU"/>
          <w:spacing w:val="30"/>
        </w:rPr>
        <w:t xml:space="preserve"> </w:t>
      </w:r>
      <w:r>
        <w:rPr>
          <w:rFonts w:ascii="PMingLiU"/>
        </w:rPr>
        <w:t>also</w:t>
      </w:r>
      <w:r w:rsidR="006C1195">
        <w:rPr>
          <w:rFonts w:ascii="PMingLiU"/>
          <w:spacing w:val="31"/>
        </w:rPr>
        <w:t xml:space="preserve"> </w:t>
      </w:r>
      <w:r w:rsidR="006C1195">
        <w:rPr>
          <w:rFonts w:ascii="PMingLiU"/>
        </w:rPr>
        <w:t xml:space="preserve">partly </w:t>
      </w:r>
      <w:r w:rsidR="006C1195">
        <w:rPr>
          <w:rFonts w:ascii="PMingLiU"/>
          <w:spacing w:val="-1"/>
        </w:rPr>
        <w:t>profit-oriented</w:t>
      </w:r>
      <w:r w:rsidR="006C1195">
        <w:rPr>
          <w:rFonts w:ascii="PMingLiU"/>
          <w:spacing w:val="31"/>
        </w:rPr>
        <w:t xml:space="preserve"> </w:t>
      </w:r>
      <w:r w:rsidR="006C1195">
        <w:rPr>
          <w:rFonts w:ascii="PMingLiU"/>
          <w:spacing w:val="-2"/>
        </w:rPr>
        <w:t>(KC</w:t>
      </w:r>
      <w:r w:rsidR="006C1195">
        <w:rPr>
          <w:rFonts w:ascii="PMingLiU"/>
        </w:rPr>
        <w:t xml:space="preserve"> Grad, </w:t>
      </w:r>
      <w:proofErr w:type="spellStart"/>
      <w:r w:rsidR="006C1195">
        <w:rPr>
          <w:rFonts w:ascii="PMingLiU"/>
          <w:spacing w:val="-1"/>
        </w:rPr>
        <w:t>Mikser</w:t>
      </w:r>
      <w:proofErr w:type="spellEnd"/>
      <w:r w:rsidR="006C1195">
        <w:rPr>
          <w:rFonts w:ascii="PMingLiU"/>
          <w:spacing w:val="-1"/>
        </w:rPr>
        <w:t>).</w:t>
      </w:r>
      <w:r>
        <w:rPr>
          <w:rFonts w:ascii="PMingLiU"/>
        </w:rPr>
        <w:t xml:space="preserve"> </w:t>
      </w:r>
      <w:r w:rsidR="006C1195">
        <w:rPr>
          <w:rFonts w:ascii="PMingLiU"/>
          <w:spacing w:val="-2"/>
        </w:rPr>
        <w:t>Even</w:t>
      </w:r>
      <w:r>
        <w:rPr>
          <w:rFonts w:ascii="PMingLiU"/>
          <w:spacing w:val="-2"/>
        </w:rPr>
        <w:t xml:space="preserve"> </w:t>
      </w:r>
      <w:r>
        <w:rPr>
          <w:rFonts w:ascii="PMingLiU"/>
        </w:rPr>
        <w:t>though</w:t>
      </w:r>
      <w:r w:rsidR="006C1195">
        <w:rPr>
          <w:rFonts w:ascii="PMingLiU"/>
          <w:spacing w:val="36"/>
        </w:rPr>
        <w:t xml:space="preserve"> </w:t>
      </w:r>
      <w:r w:rsidR="006C1195">
        <w:rPr>
          <w:rFonts w:ascii="PMingLiU"/>
        </w:rPr>
        <w:t xml:space="preserve">some </w:t>
      </w:r>
      <w:r>
        <w:rPr>
          <w:rFonts w:ascii="PMingLiU"/>
        </w:rPr>
        <w:t>of</w:t>
      </w:r>
      <w:r w:rsidR="006C1195">
        <w:rPr>
          <w:rFonts w:ascii="PMingLiU"/>
          <w:spacing w:val="36"/>
        </w:rPr>
        <w:t xml:space="preserve"> </w:t>
      </w:r>
      <w:r>
        <w:rPr>
          <w:rFonts w:ascii="PMingLiU"/>
        </w:rPr>
        <w:t>their</w:t>
      </w:r>
      <w:r w:rsidR="006C1195">
        <w:rPr>
          <w:rFonts w:ascii="PMingLiU"/>
          <w:spacing w:val="37"/>
        </w:rPr>
        <w:t xml:space="preserve"> </w:t>
      </w:r>
      <w:r w:rsidR="006C1195">
        <w:rPr>
          <w:rFonts w:ascii="PMingLiU"/>
        </w:rPr>
        <w:t xml:space="preserve">activities are publicly funded, </w:t>
      </w:r>
      <w:r w:rsidR="006C1195">
        <w:rPr>
          <w:rFonts w:ascii="PMingLiU"/>
          <w:spacing w:val="-3"/>
        </w:rPr>
        <w:t>KC</w:t>
      </w:r>
      <w:r w:rsidR="006C1195">
        <w:rPr>
          <w:rFonts w:ascii="PMingLiU"/>
          <w:spacing w:val="37"/>
        </w:rPr>
        <w:t xml:space="preserve"> </w:t>
      </w:r>
      <w:r>
        <w:rPr>
          <w:rFonts w:ascii="PMingLiU"/>
        </w:rPr>
        <w:t>Grad</w:t>
      </w:r>
      <w:r w:rsidR="006C1195">
        <w:rPr>
          <w:rFonts w:ascii="PMingLiU"/>
          <w:spacing w:val="36"/>
        </w:rPr>
        <w:t xml:space="preserve"> </w:t>
      </w:r>
      <w:r w:rsidR="006C1195">
        <w:rPr>
          <w:rFonts w:ascii="PMingLiU"/>
        </w:rPr>
        <w:t xml:space="preserve">and </w:t>
      </w:r>
      <w:proofErr w:type="spellStart"/>
      <w:r w:rsidR="006C1195">
        <w:rPr>
          <w:rFonts w:ascii="PMingLiU"/>
        </w:rPr>
        <w:t>Mikser</w:t>
      </w:r>
      <w:proofErr w:type="spellEnd"/>
      <w:r w:rsidR="006C1195">
        <w:rPr>
          <w:rFonts w:ascii="PMingLiU"/>
        </w:rPr>
        <w:t xml:space="preserve"> also incorporate</w:t>
      </w:r>
      <w:r w:rsidR="006C1195">
        <w:rPr>
          <w:rFonts w:ascii="PMingLiU"/>
          <w:spacing w:val="39"/>
        </w:rPr>
        <w:t xml:space="preserve"> </w:t>
      </w:r>
      <w:r w:rsidR="006C1195">
        <w:rPr>
          <w:rFonts w:ascii="PMingLiU"/>
        </w:rPr>
        <w:t>profitable services (caf</w:t>
      </w:r>
      <w:r w:rsidR="006C1195">
        <w:rPr>
          <w:rFonts w:ascii="PMingLiU"/>
        </w:rPr>
        <w:t>é</w:t>
      </w:r>
      <w:r w:rsidR="006C1195">
        <w:rPr>
          <w:rFonts w:ascii="PMingLiU"/>
        </w:rPr>
        <w:t xml:space="preserve">-bars, </w:t>
      </w:r>
      <w:r>
        <w:rPr>
          <w:rFonts w:ascii="PMingLiU"/>
        </w:rPr>
        <w:t xml:space="preserve">shopping </w:t>
      </w:r>
      <w:r w:rsidR="006C1195">
        <w:rPr>
          <w:rFonts w:ascii="PMingLiU"/>
          <w:spacing w:val="-1"/>
        </w:rPr>
        <w:t>areas,</w:t>
      </w:r>
      <w:r w:rsidR="006C1195">
        <w:rPr>
          <w:rFonts w:ascii="PMingLiU"/>
        </w:rPr>
        <w:t xml:space="preserve"> concerts, </w:t>
      </w:r>
      <w:r>
        <w:rPr>
          <w:rFonts w:ascii="PMingLiU"/>
        </w:rPr>
        <w:t>exhibitions</w:t>
      </w:r>
      <w:r w:rsidR="006C1195">
        <w:rPr>
          <w:rFonts w:ascii="PMingLiU"/>
          <w:spacing w:val="42"/>
        </w:rPr>
        <w:t xml:space="preserve"> </w:t>
      </w:r>
      <w:r w:rsidR="006C1195">
        <w:rPr>
          <w:rFonts w:ascii="PMingLiU"/>
        </w:rPr>
        <w:t xml:space="preserve">and other </w:t>
      </w:r>
      <w:r w:rsidR="006C1195">
        <w:rPr>
          <w:rFonts w:ascii="PMingLiU"/>
          <w:spacing w:val="-1"/>
        </w:rPr>
        <w:t>lucrative</w:t>
      </w:r>
      <w:r w:rsidR="006C1195">
        <w:rPr>
          <w:rFonts w:ascii="PMingLiU"/>
          <w:spacing w:val="27"/>
          <w:w w:val="105"/>
        </w:rPr>
        <w:t xml:space="preserve"> </w:t>
      </w:r>
      <w:r w:rsidR="006C1195">
        <w:rPr>
          <w:rFonts w:ascii="PMingLiU"/>
          <w:spacing w:val="-1"/>
        </w:rPr>
        <w:t>events/activities).</w:t>
      </w:r>
      <w:r>
        <w:rPr>
          <w:rFonts w:ascii="PMingLiU"/>
        </w:rPr>
        <w:t xml:space="preserve"> </w:t>
      </w:r>
      <w:r w:rsidR="006C1195">
        <w:rPr>
          <w:rFonts w:ascii="PMingLiU"/>
        </w:rPr>
        <w:t xml:space="preserve">While for </w:t>
      </w:r>
      <w:r w:rsidR="006C1195">
        <w:rPr>
          <w:rFonts w:ascii="PMingLiU"/>
          <w:spacing w:val="-3"/>
        </w:rPr>
        <w:t>KC</w:t>
      </w:r>
      <w:r w:rsidR="006C1195">
        <w:rPr>
          <w:rFonts w:ascii="PMingLiU"/>
        </w:rPr>
        <w:t xml:space="preserve"> Grad, </w:t>
      </w:r>
      <w:r>
        <w:rPr>
          <w:rFonts w:ascii="PMingLiU"/>
        </w:rPr>
        <w:t>the</w:t>
      </w:r>
      <w:r w:rsidR="006C1195">
        <w:rPr>
          <w:rFonts w:ascii="PMingLiU"/>
          <w:spacing w:val="15"/>
        </w:rPr>
        <w:t xml:space="preserve"> </w:t>
      </w:r>
      <w:r w:rsidR="006C1195">
        <w:rPr>
          <w:rFonts w:ascii="PMingLiU"/>
        </w:rPr>
        <w:t xml:space="preserve">sponsors and </w:t>
      </w:r>
      <w:r>
        <w:rPr>
          <w:rFonts w:ascii="PMingLiU"/>
        </w:rPr>
        <w:t>partners</w:t>
      </w:r>
      <w:r w:rsidR="006C1195">
        <w:rPr>
          <w:rFonts w:ascii="PMingLiU"/>
          <w:spacing w:val="15"/>
        </w:rPr>
        <w:t xml:space="preserve"> </w:t>
      </w:r>
      <w:r w:rsidR="006C1195">
        <w:rPr>
          <w:rFonts w:ascii="PMingLiU"/>
        </w:rPr>
        <w:t xml:space="preserve">are </w:t>
      </w:r>
      <w:r w:rsidR="006C1195">
        <w:rPr>
          <w:rFonts w:ascii="PMingLiU"/>
          <w:spacing w:val="14"/>
        </w:rPr>
        <w:t xml:space="preserve"> </w:t>
      </w:r>
      <w:r w:rsidR="006C1195">
        <w:rPr>
          <w:rFonts w:ascii="PMingLiU"/>
        </w:rPr>
        <w:t xml:space="preserve">publicly </w:t>
      </w:r>
      <w:r>
        <w:rPr>
          <w:rFonts w:ascii="PMingLiU"/>
          <w:spacing w:val="-1"/>
        </w:rPr>
        <w:t>presented</w:t>
      </w:r>
      <w:r>
        <w:rPr>
          <w:rFonts w:ascii="PMingLiU"/>
        </w:rPr>
        <w:t xml:space="preserve"> on </w:t>
      </w:r>
      <w:r w:rsidRPr="005C666D">
        <w:rPr>
          <w:rFonts w:ascii="PMingLiU"/>
        </w:rPr>
        <w:t xml:space="preserve">their website, </w:t>
      </w:r>
      <w:ins w:id="1151" w:author="Chris Prickett" w:date="2017-02-12T19:11:00Z">
        <w:r w:rsidR="00F31BB1">
          <w:rPr>
            <w:rFonts w:ascii="PMingLiU"/>
          </w:rPr>
          <w:t>this</w:t>
        </w:r>
      </w:ins>
      <w:del w:id="1152" w:author="Chris Prickett" w:date="2017-02-12T19:11:00Z">
        <w:r w:rsidRPr="005C666D" w:rsidDel="00F31BB1">
          <w:rPr>
            <w:rFonts w:ascii="PMingLiU"/>
          </w:rPr>
          <w:delText>it</w:delText>
        </w:r>
      </w:del>
      <w:r w:rsidRPr="005C666D">
        <w:rPr>
          <w:rFonts w:ascii="PMingLiU"/>
        </w:rPr>
        <w:t xml:space="preserve"> is not the case for </w:t>
      </w:r>
      <w:proofErr w:type="spellStart"/>
      <w:r w:rsidRPr="005C666D">
        <w:rPr>
          <w:rFonts w:ascii="PMingLiU"/>
        </w:rPr>
        <w:t>Mikser</w:t>
      </w:r>
      <w:proofErr w:type="spellEnd"/>
      <w:r w:rsidRPr="005C666D">
        <w:rPr>
          <w:rFonts w:ascii="PMingLiU"/>
        </w:rPr>
        <w:t xml:space="preserve">. Nova </w:t>
      </w:r>
      <w:proofErr w:type="spellStart"/>
      <w:r w:rsidRPr="005C666D">
        <w:rPr>
          <w:rFonts w:ascii="PMingLiU"/>
        </w:rPr>
        <w:t>Iskra</w:t>
      </w:r>
      <w:proofErr w:type="spellEnd"/>
      <w:r w:rsidRPr="005C666D">
        <w:rPr>
          <w:rFonts w:ascii="PMingLiU"/>
        </w:rPr>
        <w:t xml:space="preserve"> is the only explicit privately-based organization.</w:t>
      </w:r>
    </w:p>
    <w:p w14:paraId="5BC3A7F9" w14:textId="286C99BB" w:rsidR="00A8456E" w:rsidRDefault="000747F7" w:rsidP="005C666D">
      <w:pPr>
        <w:spacing w:line="305" w:lineRule="auto"/>
        <w:ind w:left="587" w:right="111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0744" behindDoc="1" locked="0" layoutInCell="1" allowOverlap="1" wp14:anchorId="5463F842" wp14:editId="602FE4E2">
                <wp:simplePos x="0" y="0"/>
                <wp:positionH relativeFrom="page">
                  <wp:posOffset>1440180</wp:posOffset>
                </wp:positionH>
                <wp:positionV relativeFrom="paragraph">
                  <wp:posOffset>10160</wp:posOffset>
                </wp:positionV>
                <wp:extent cx="2160270" cy="1270"/>
                <wp:effectExtent l="11430" t="10160" r="9525" b="7620"/>
                <wp:wrapNone/>
                <wp:docPr id="166" name="Group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2616"/>
                          <a:chExt cx="3402" cy="2"/>
                        </a:xfrm>
                      </wpg:grpSpPr>
                      <wps:wsp>
                        <wps:cNvPr id="167" name="Freeform 959"/>
                        <wps:cNvSpPr>
                          <a:spLocks/>
                        </wps:cNvSpPr>
                        <wps:spPr bwMode="auto">
                          <a:xfrm>
                            <a:off x="2268" y="2616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8" o:spid="_x0000_s1026" style="position:absolute;margin-left:113.4pt;margin-top:.8pt;width:170.1pt;height:.1pt;z-index:-45736;mso-position-horizontal-relative:page" coordorigin="2268,2616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">
                <v:shape id="Freeform 959" o:spid="_x0000_s1027" style="position:absolute;left:2268;top:2616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gWMQA&#10;AADcAAAADwAAAGRycy9kb3ducmV2LnhtbERP22rCQBB9F/oPyxT6UurGPqhNs5FQsK0gorEfMM1O&#10;LpidDdmtRr/eFQq+zeFcJ1kMphVH6l1jWcFkHIEgLqxuuFLws1++zEE4j6yxtUwKzuRgkT6MEoy1&#10;PfGOjrmvRAhhF6OC2vsultIVNRl0Y9sRB660vUEfYF9J3eMphJtWvkbRVBpsODTU2NFHTcUh/zMK&#10;Dqvf8i1ys/2mKj+zy9fzNmvXmVJPj0P2DsLT4O/if/e3DvOnM7g9Ey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UYFjEAAAA3AAAAA8AAAAAAAAAAAAAAAAAmAIAAGRycy9k&#10;b3ducmV2LnhtbFBLBQYAAAAABAAEAPUAAACJ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Kozuka Mincho Pr6N L"/>
          <w:spacing w:val="1"/>
          <w:position w:val="8"/>
          <w:sz w:val="12"/>
        </w:rPr>
        <w:t>22</w:t>
      </w:r>
      <w:r w:rsidR="006C1195">
        <w:rPr>
          <w:rFonts w:ascii="Century"/>
          <w:spacing w:val="1"/>
          <w:sz w:val="18"/>
        </w:rPr>
        <w:t>The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Republic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Serbia</w:t>
      </w:r>
      <w:r w:rsidR="006C1195">
        <w:rPr>
          <w:rFonts w:ascii="Century"/>
          <w:spacing w:val="-3"/>
          <w:sz w:val="18"/>
        </w:rPr>
        <w:t xml:space="preserve"> </w:t>
      </w:r>
      <w:ins w:id="1153" w:author="Chris Prickett" w:date="2017-02-12T19:11:00Z">
        <w:r w:rsidR="00F31BB1">
          <w:rPr>
            <w:rFonts w:ascii="Century"/>
            <w:spacing w:val="-3"/>
            <w:sz w:val="18"/>
          </w:rPr>
          <w:t xml:space="preserve">is </w:t>
        </w:r>
      </w:ins>
      <w:r w:rsidR="006C1195">
        <w:rPr>
          <w:rFonts w:ascii="Century"/>
          <w:sz w:val="18"/>
        </w:rPr>
        <w:t>obliged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to:</w:t>
      </w:r>
      <w:r w:rsidR="006C1195">
        <w:rPr>
          <w:rFonts w:ascii="Century"/>
          <w:spacing w:val="16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perform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infrastructural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 xml:space="preserve">works </w:t>
      </w:r>
      <w:r w:rsidR="006C1195">
        <w:rPr>
          <w:rFonts w:ascii="Century"/>
          <w:sz w:val="18"/>
        </w:rPr>
        <w:t>at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location;</w:t>
      </w:r>
      <w:r w:rsidR="006C1195">
        <w:rPr>
          <w:rFonts w:ascii="Century"/>
          <w:spacing w:val="-1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2"/>
          <w:sz w:val="18"/>
        </w:rPr>
        <w:t xml:space="preserve"> </w:t>
      </w:r>
      <w:r w:rsidR="006C1195">
        <w:rPr>
          <w:rFonts w:ascii="Century"/>
          <w:sz w:val="18"/>
        </w:rPr>
        <w:t>exempt</w:t>
      </w:r>
      <w:r w:rsidR="006C1195">
        <w:rPr>
          <w:rFonts w:ascii="Century"/>
          <w:spacing w:val="-3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36"/>
          <w:w w:val="94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infrastructural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equipmen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fees;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confer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property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righ</w:t>
      </w:r>
      <w:r w:rsidR="006C1195">
        <w:rPr>
          <w:rFonts w:ascii="Century"/>
          <w:spacing w:val="-1"/>
          <w:sz w:val="18"/>
        </w:rPr>
        <w:t>t</w:t>
      </w:r>
      <w:ins w:id="1154" w:author="Chris Prickett" w:date="2017-02-12T19:13:00Z">
        <w:r w:rsidR="00F31BB1">
          <w:rPr>
            <w:rFonts w:ascii="Century"/>
            <w:spacing w:val="-1"/>
            <w:sz w:val="18"/>
          </w:rPr>
          <w:t>s</w:t>
        </w:r>
      </w:ins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architectural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heritage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buildings</w:t>
      </w:r>
      <w:r w:rsidR="006C1195">
        <w:rPr>
          <w:rFonts w:ascii="Century"/>
          <w:spacing w:val="49"/>
          <w:w w:val="92"/>
          <w:sz w:val="18"/>
        </w:rPr>
        <w:t xml:space="preserve"> </w:t>
      </w:r>
      <w:r w:rsidR="006C1195">
        <w:rPr>
          <w:rFonts w:ascii="Century"/>
          <w:sz w:val="18"/>
        </w:rPr>
        <w:t>to the foreign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z w:val="18"/>
        </w:rPr>
        <w:t>Bristol Hotel,</w:t>
      </w:r>
      <w:r w:rsidR="006C1195">
        <w:rPr>
          <w:rFonts w:ascii="Century"/>
          <w:spacing w:val="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Railwa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z w:val="18"/>
        </w:rPr>
        <w:t>station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z w:val="18"/>
        </w:rPr>
        <w:t>headquarters,</w:t>
      </w:r>
      <w:r w:rsidR="006C1195">
        <w:rPr>
          <w:rFonts w:ascii="Century"/>
          <w:spacing w:val="3"/>
          <w:sz w:val="18"/>
        </w:rPr>
        <w:t xml:space="preserve"> </w:t>
      </w:r>
      <w:r w:rsidR="006C1195">
        <w:rPr>
          <w:rFonts w:ascii="Century"/>
          <w:sz w:val="18"/>
        </w:rPr>
        <w:t>Paper mill,</w:t>
      </w:r>
      <w:r w:rsidR="006C1195">
        <w:rPr>
          <w:rFonts w:ascii="Century"/>
          <w:spacing w:val="3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T</w:t>
      </w:r>
      <w:r w:rsidR="006C1195">
        <w:rPr>
          <w:rFonts w:ascii="Century"/>
          <w:spacing w:val="-5"/>
          <w:sz w:val="18"/>
        </w:rPr>
        <w:t>rain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T</w:t>
      </w:r>
      <w:r w:rsidR="006C1195">
        <w:rPr>
          <w:rFonts w:ascii="Century"/>
          <w:spacing w:val="-5"/>
          <w:sz w:val="18"/>
        </w:rPr>
        <w:t>urn</w:t>
      </w:r>
      <w:r w:rsidR="006C1195">
        <w:rPr>
          <w:rFonts w:ascii="Century"/>
          <w:spacing w:val="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T</w:t>
      </w:r>
      <w:r w:rsidR="006C1195">
        <w:rPr>
          <w:rFonts w:ascii="Century"/>
          <w:spacing w:val="-4"/>
          <w:sz w:val="18"/>
        </w:rPr>
        <w:t>able,</w:t>
      </w:r>
      <w:r w:rsidR="006C1195">
        <w:rPr>
          <w:rFonts w:ascii="Century"/>
          <w:spacing w:val="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P</w:t>
      </w:r>
      <w:r w:rsidR="006C1195">
        <w:rPr>
          <w:rFonts w:ascii="Century"/>
          <w:spacing w:val="-3"/>
          <w:sz w:val="18"/>
        </w:rPr>
        <w:t>ost</w:t>
      </w:r>
      <w:r w:rsidR="006C1195">
        <w:rPr>
          <w:rFonts w:ascii="Century"/>
          <w:spacing w:val="35"/>
          <w:w w:val="97"/>
          <w:sz w:val="18"/>
        </w:rPr>
        <w:t xml:space="preserve"> </w:t>
      </w:r>
      <w:r w:rsidR="006C1195">
        <w:rPr>
          <w:rFonts w:ascii="Century"/>
          <w:sz w:val="18"/>
        </w:rPr>
        <w:t>Office;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first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line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b</w:t>
      </w:r>
      <w:r w:rsidR="006C1195">
        <w:rPr>
          <w:rFonts w:ascii="Century"/>
          <w:spacing w:val="2"/>
          <w:sz w:val="18"/>
        </w:rPr>
        <w:t>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con</w:t>
      </w:r>
      <w:r w:rsidR="006C1195">
        <w:rPr>
          <w:rFonts w:ascii="Century"/>
          <w:spacing w:val="-2"/>
          <w:sz w:val="18"/>
        </w:rPr>
        <w:t>tributed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Belgrade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Cooperative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(already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possession),</w:t>
      </w:r>
      <w:r w:rsidR="006C1195">
        <w:rPr>
          <w:rFonts w:ascii="Century"/>
          <w:spacing w:val="-18"/>
          <w:sz w:val="18"/>
        </w:rPr>
        <w:t xml:space="preserve"> </w:t>
      </w:r>
      <w:proofErr w:type="spellStart"/>
      <w:r w:rsidR="006C1195">
        <w:rPr>
          <w:rFonts w:ascii="Century"/>
          <w:spacing w:val="1"/>
          <w:sz w:val="18"/>
        </w:rPr>
        <w:t>Simp</w:t>
      </w:r>
      <w:r w:rsidR="006C1195">
        <w:rPr>
          <w:rFonts w:ascii="Century"/>
          <w:sz w:val="18"/>
        </w:rPr>
        <w:t>o</w:t>
      </w:r>
      <w:proofErr w:type="spellEnd"/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34"/>
          <w:w w:val="94"/>
          <w:sz w:val="18"/>
        </w:rPr>
        <w:t xml:space="preserve"> </w:t>
      </w:r>
      <w:proofErr w:type="spellStart"/>
      <w:r w:rsidR="006C1195">
        <w:rPr>
          <w:rFonts w:ascii="Century"/>
          <w:sz w:val="18"/>
        </w:rPr>
        <w:t>Iskra</w:t>
      </w:r>
      <w:proofErr w:type="spellEnd"/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(from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beginning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2017);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guarantee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additional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loans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not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predicted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by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con</w:t>
      </w:r>
      <w:r w:rsidR="006C1195">
        <w:rPr>
          <w:rFonts w:ascii="Century"/>
          <w:spacing w:val="-2"/>
          <w:sz w:val="18"/>
        </w:rPr>
        <w:t>tract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or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24"/>
          <w:w w:val="94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feasibilit</w:t>
      </w:r>
      <w:r w:rsidR="006C1195">
        <w:rPr>
          <w:rFonts w:ascii="Century"/>
          <w:spacing w:val="-1"/>
          <w:sz w:val="18"/>
        </w:rPr>
        <w:t>y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study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provided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by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foreign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but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guaranteed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by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RS;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take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loans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infrastructural</w:t>
      </w:r>
      <w:r w:rsidR="006C1195">
        <w:rPr>
          <w:rFonts w:ascii="Century"/>
          <w:spacing w:val="46"/>
          <w:w w:val="93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works;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enable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future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conv</w:t>
      </w:r>
      <w:r w:rsidR="006C1195">
        <w:rPr>
          <w:rFonts w:ascii="Century"/>
          <w:spacing w:val="-2"/>
          <w:sz w:val="18"/>
        </w:rPr>
        <w:t>ersion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property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rights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without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compensation;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(o)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adjust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22"/>
          <w:w w:val="94"/>
          <w:sz w:val="18"/>
        </w:rPr>
        <w:t xml:space="preserve"> </w:t>
      </w:r>
      <w:r w:rsidR="006C1195">
        <w:rPr>
          <w:rFonts w:ascii="Century"/>
          <w:sz w:val="18"/>
        </w:rPr>
        <w:t>legal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framework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ensure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rights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stated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agreemen</w:t>
      </w:r>
      <w:r w:rsidR="006C1195">
        <w:rPr>
          <w:rFonts w:ascii="Century"/>
          <w:spacing w:val="-1"/>
          <w:sz w:val="18"/>
        </w:rPr>
        <w:t>t.</w:t>
      </w:r>
      <w:r w:rsidR="006C1195">
        <w:rPr>
          <w:rFonts w:ascii="Century"/>
          <w:spacing w:val="-4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8"/>
          <w:sz w:val="18"/>
        </w:rPr>
        <w:t xml:space="preserve"> </w:t>
      </w:r>
      <w:ins w:id="1155" w:author="Chris Prickett" w:date="2017-02-12T19:14:00Z">
        <w:r w:rsidR="00063694">
          <w:rPr>
            <w:rFonts w:ascii="Century"/>
            <w:spacing w:val="-4"/>
            <w:sz w:val="18"/>
          </w:rPr>
          <w:t>other hand</w:t>
        </w:r>
      </w:ins>
      <w:del w:id="1156" w:author="Chris Prickett" w:date="2017-02-12T19:14:00Z">
        <w:r w:rsidR="006C1195" w:rsidDel="00063694">
          <w:rPr>
            <w:rFonts w:ascii="Century"/>
            <w:spacing w:val="-4"/>
            <w:sz w:val="18"/>
          </w:rPr>
          <w:delText>contrary</w:delText>
        </w:r>
      </w:del>
      <w:r w:rsidR="006C1195">
        <w:rPr>
          <w:rFonts w:ascii="Century"/>
          <w:spacing w:val="-3"/>
          <w:sz w:val="18"/>
        </w:rPr>
        <w:t>,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official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financial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binds</w:t>
      </w:r>
      <w:r w:rsidR="006C1195">
        <w:rPr>
          <w:rFonts w:ascii="Century"/>
          <w:spacing w:val="30"/>
          <w:w w:val="94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foreign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are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not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3</w:t>
      </w:r>
      <w:ins w:id="1157" w:author="Chris Prickett" w:date="2017-02-12T19:14:00Z">
        <w:r w:rsidR="00063694">
          <w:rPr>
            <w:rFonts w:ascii="Century"/>
            <w:sz w:val="18"/>
          </w:rPr>
          <w:t>.</w:t>
        </w:r>
      </w:ins>
      <w:del w:id="1158" w:author="Chris Prickett" w:date="2017-02-12T19:14:00Z">
        <w:r w:rsidR="006C1195" w:rsidDel="00063694">
          <w:rPr>
            <w:rFonts w:ascii="Century"/>
            <w:sz w:val="18"/>
          </w:rPr>
          <w:delText>,</w:delText>
        </w:r>
      </w:del>
      <w:r w:rsidR="006C1195">
        <w:rPr>
          <w:rFonts w:ascii="Century"/>
          <w:sz w:val="18"/>
        </w:rPr>
        <w:t>5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billion</w:t>
      </w:r>
      <w:del w:id="1159" w:author="Chris Prickett" w:date="2017-02-12T19:14:00Z">
        <w:r w:rsidR="006C1195" w:rsidDel="00063694">
          <w:rPr>
            <w:rFonts w:ascii="Century"/>
            <w:spacing w:val="-2"/>
            <w:sz w:val="18"/>
          </w:rPr>
          <w:delText>s</w:delText>
        </w:r>
        <w:r w:rsidR="006C1195" w:rsidDel="00063694">
          <w:rPr>
            <w:rFonts w:ascii="Century"/>
            <w:spacing w:val="-14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of</w:delText>
        </w:r>
      </w:del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euros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as</w:t>
      </w:r>
      <w:del w:id="1160" w:author="Chris Prickett" w:date="2017-02-12T19:15:00Z">
        <w:r w:rsidR="006C1195" w:rsidDel="00063694">
          <w:rPr>
            <w:rFonts w:ascii="Century"/>
            <w:spacing w:val="-14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it</w:delText>
        </w:r>
      </w:del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advertised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media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(</w:t>
      </w:r>
      <w:proofErr w:type="spellStart"/>
      <w:r w:rsidR="006C1195">
        <w:rPr>
          <w:rFonts w:ascii="Century"/>
          <w:spacing w:val="-2"/>
          <w:sz w:val="18"/>
        </w:rPr>
        <w:t>P</w:t>
      </w:r>
      <w:r w:rsidR="006C1195">
        <w:rPr>
          <w:rFonts w:ascii="Century"/>
          <w:spacing w:val="-3"/>
          <w:sz w:val="18"/>
        </w:rPr>
        <w:t>olitika</w:t>
      </w:r>
      <w:proofErr w:type="spellEnd"/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XX),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but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150</w:t>
      </w:r>
      <w:r w:rsidR="006C1195">
        <w:rPr>
          <w:rFonts w:ascii="Century"/>
          <w:spacing w:val="35"/>
          <w:w w:val="91"/>
          <w:sz w:val="18"/>
        </w:rPr>
        <w:t xml:space="preserve"> </w:t>
      </w:r>
      <w:r w:rsidR="006C1195">
        <w:rPr>
          <w:rFonts w:ascii="Century"/>
          <w:sz w:val="18"/>
        </w:rPr>
        <w:t>million</w:t>
      </w:r>
      <w:ins w:id="1161" w:author="Chris Prickett" w:date="2017-02-12T19:15:00Z">
        <w:r w:rsidR="00063694">
          <w:rPr>
            <w:rFonts w:ascii="Century"/>
            <w:spacing w:val="-9"/>
            <w:sz w:val="18"/>
          </w:rPr>
          <w:t xml:space="preserve"> </w:t>
        </w:r>
      </w:ins>
      <w:del w:id="1162" w:author="Chris Prickett" w:date="2017-02-12T19:15:00Z">
        <w:r w:rsidR="006C1195" w:rsidDel="00063694">
          <w:rPr>
            <w:rFonts w:ascii="Century"/>
            <w:sz w:val="18"/>
          </w:rPr>
          <w:delText>s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of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</w:del>
      <w:r w:rsidR="006C1195">
        <w:rPr>
          <w:rFonts w:ascii="Century"/>
          <w:sz w:val="18"/>
        </w:rPr>
        <w:t>euros</w:t>
      </w:r>
      <w:ins w:id="1163" w:author="Chris Prickett" w:date="2017-02-12T19:16:00Z">
        <w:r w:rsidR="00063694">
          <w:rPr>
            <w:rFonts w:ascii="Century"/>
            <w:spacing w:val="-9"/>
            <w:sz w:val="18"/>
          </w:rPr>
          <w:t xml:space="preserve">, </w:t>
        </w:r>
      </w:ins>
      <w:del w:id="1164" w:author="Chris Prickett" w:date="2017-02-12T19:16:00Z">
        <w:r w:rsidR="006C1195" w:rsidDel="00063694">
          <w:rPr>
            <w:rFonts w:ascii="Century"/>
            <w:spacing w:val="-9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and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150</w:delText>
        </w:r>
        <w:r w:rsidR="006C1195" w:rsidDel="00063694">
          <w:rPr>
            <w:rFonts w:ascii="Century"/>
            <w:spacing w:val="-8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millions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of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  <w:r w:rsidR="006C1195" w:rsidDel="00063694">
          <w:rPr>
            <w:rFonts w:ascii="Century"/>
            <w:sz w:val="18"/>
          </w:rPr>
          <w:delText>euros</w:delText>
        </w:r>
        <w:r w:rsidR="006C1195" w:rsidDel="00063694">
          <w:rPr>
            <w:rFonts w:ascii="Century"/>
            <w:spacing w:val="-9"/>
            <w:sz w:val="18"/>
          </w:rPr>
          <w:delText xml:space="preserve"> </w:delText>
        </w:r>
      </w:del>
      <w:r w:rsidR="006C1195">
        <w:rPr>
          <w:rFonts w:ascii="Century"/>
          <w:sz w:val="18"/>
        </w:rPr>
        <w:t>as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a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loan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with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no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obligation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or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an</w:t>
      </w:r>
      <w:r w:rsidR="006C1195">
        <w:rPr>
          <w:rFonts w:ascii="Century"/>
          <w:spacing w:val="-2"/>
          <w:sz w:val="18"/>
        </w:rPr>
        <w:t>y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guarantees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project</w:t>
      </w:r>
      <w:ins w:id="1165" w:author="Chris Prickett" w:date="2017-02-12T19:16:00Z">
        <w:r w:rsidR="00063694">
          <w:rPr>
            <w:rFonts w:ascii="Century"/>
            <w:spacing w:val="1"/>
            <w:sz w:val="18"/>
          </w:rPr>
          <w:t>’</w:t>
        </w:r>
        <w:r w:rsidR="00063694">
          <w:rPr>
            <w:rFonts w:ascii="Century"/>
            <w:spacing w:val="1"/>
            <w:sz w:val="18"/>
          </w:rPr>
          <w:t>s</w:t>
        </w:r>
      </w:ins>
      <w:r w:rsidR="006C1195">
        <w:rPr>
          <w:rFonts w:ascii="Century"/>
          <w:spacing w:val="28"/>
          <w:w w:val="9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implementation.</w:t>
      </w:r>
      <w:r w:rsidR="006C1195">
        <w:rPr>
          <w:rFonts w:ascii="Century"/>
          <w:spacing w:val="-16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Moreo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er,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agreemen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gives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rights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foreign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in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estor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request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z w:val="18"/>
        </w:rPr>
        <w:t>infinite</w:t>
      </w:r>
      <w:r w:rsidR="006C1195">
        <w:rPr>
          <w:rFonts w:ascii="Century"/>
          <w:spacing w:val="-28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project</w:t>
      </w:r>
      <w:r w:rsidR="006C1195">
        <w:rPr>
          <w:rFonts w:ascii="Century"/>
          <w:spacing w:val="65"/>
          <w:w w:val="99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</w:t>
      </w:r>
      <w:r w:rsidR="006C1195">
        <w:rPr>
          <w:rFonts w:ascii="Century"/>
          <w:spacing w:val="-2"/>
          <w:sz w:val="18"/>
        </w:rPr>
        <w:t>hanges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adjustments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legal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framework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accordingly</w:t>
      </w:r>
      <w:r w:rsidR="006C1195">
        <w:rPr>
          <w:rFonts w:ascii="Century"/>
          <w:spacing w:val="-2"/>
          <w:sz w:val="18"/>
        </w:rPr>
        <w:t>.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With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all</w:t>
      </w:r>
      <w:r w:rsidR="006C1195">
        <w:rPr>
          <w:rFonts w:ascii="Century"/>
          <w:spacing w:val="-19"/>
          <w:sz w:val="18"/>
        </w:rPr>
        <w:t xml:space="preserve"> </w:t>
      </w:r>
      <w:ins w:id="1166" w:author="Chris Prickett" w:date="2017-02-12T19:17:00Z">
        <w:r w:rsidR="00063694">
          <w:rPr>
            <w:rFonts w:ascii="Century"/>
            <w:sz w:val="18"/>
          </w:rPr>
          <w:t>these</w:t>
        </w:r>
      </w:ins>
      <w:del w:id="1167" w:author="Chris Prickett" w:date="2017-02-12T19:17:00Z">
        <w:r w:rsidR="006C1195" w:rsidDel="00063694">
          <w:rPr>
            <w:rFonts w:ascii="Century"/>
            <w:sz w:val="18"/>
          </w:rPr>
          <w:delText>this</w:delText>
        </w:r>
      </w:del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con</w:t>
      </w:r>
      <w:r w:rsidR="006C1195">
        <w:rPr>
          <w:rFonts w:ascii="Century"/>
          <w:spacing w:val="-2"/>
          <w:sz w:val="18"/>
        </w:rPr>
        <w:t>tributions,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Serbia</w:t>
      </w:r>
      <w:r w:rsidR="006C1195">
        <w:rPr>
          <w:rFonts w:ascii="Century"/>
          <w:spacing w:val="-19"/>
          <w:sz w:val="18"/>
        </w:rPr>
        <w:t xml:space="preserve"> </w:t>
      </w:r>
      <w:ins w:id="1168" w:author="Chris Prickett" w:date="2017-02-12T19:17:00Z">
        <w:r w:rsidR="00063694">
          <w:rPr>
            <w:rFonts w:ascii="Century"/>
            <w:spacing w:val="-2"/>
            <w:sz w:val="18"/>
          </w:rPr>
          <w:t>remains</w:t>
        </w:r>
      </w:ins>
      <w:del w:id="1169" w:author="Chris Prickett" w:date="2017-02-12T19:17:00Z">
        <w:r w:rsidR="006C1195" w:rsidDel="00063694">
          <w:rPr>
            <w:rFonts w:ascii="Century"/>
            <w:spacing w:val="-2"/>
            <w:sz w:val="18"/>
          </w:rPr>
          <w:delText>stays</w:delText>
        </w:r>
      </w:del>
    </w:p>
    <w:p w14:paraId="7C0FE900" w14:textId="6EB94D95" w:rsidR="00A8456E" w:rsidRDefault="006C1195">
      <w:pPr>
        <w:spacing w:before="9" w:line="167" w:lineRule="exact"/>
        <w:ind w:left="587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t>the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pacing w:val="-2"/>
          <w:sz w:val="18"/>
        </w:rPr>
        <w:t>minorit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pacing w:val="-2"/>
          <w:sz w:val="18"/>
        </w:rPr>
        <w:t>o</w:t>
      </w:r>
      <w:r>
        <w:rPr>
          <w:rFonts w:ascii="Century"/>
          <w:spacing w:val="-3"/>
          <w:sz w:val="18"/>
        </w:rPr>
        <w:t>wner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of</w:t>
      </w:r>
      <w:ins w:id="1170" w:author="Chris Prickett" w:date="2017-02-12T19:17:00Z">
        <w:r w:rsidR="00063694">
          <w:rPr>
            <w:rFonts w:ascii="Century"/>
            <w:sz w:val="18"/>
          </w:rPr>
          <w:t xml:space="preserve"> the</w:t>
        </w:r>
      </w:ins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BWP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pacing w:val="-2"/>
          <w:sz w:val="18"/>
        </w:rPr>
        <w:t>compan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future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profit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pacing w:val="1"/>
          <w:sz w:val="18"/>
        </w:rPr>
        <w:t>project.</w:t>
      </w:r>
    </w:p>
    <w:p w14:paraId="096A9446" w14:textId="4E68C29F" w:rsidR="00A8456E" w:rsidRDefault="006C1195">
      <w:pPr>
        <w:spacing w:before="22" w:line="284" w:lineRule="exact"/>
        <w:ind w:left="587" w:right="111" w:firstLine="175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spacing w:val="1"/>
          <w:position w:val="8"/>
          <w:sz w:val="12"/>
        </w:rPr>
        <w:t>23</w:t>
      </w:r>
      <w:r>
        <w:rPr>
          <w:rFonts w:ascii="Century"/>
          <w:spacing w:val="1"/>
          <w:sz w:val="18"/>
        </w:rPr>
        <w:t>This</w:t>
      </w:r>
      <w:ins w:id="1171" w:author="Chris Prickett" w:date="2017-02-12T19:17:00Z">
        <w:r w:rsidR="00063694">
          <w:rPr>
            <w:rFonts w:ascii="Century"/>
            <w:spacing w:val="1"/>
            <w:sz w:val="18"/>
          </w:rPr>
          <w:t xml:space="preserve"> also</w:t>
        </w:r>
      </w:ins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means</w:t>
      </w:r>
      <w:del w:id="1172" w:author="Chris Prickett" w:date="2017-02-12T19:17:00Z">
        <w:r w:rsidDel="00063694">
          <w:rPr>
            <w:rFonts w:ascii="Century"/>
            <w:spacing w:val="-12"/>
            <w:sz w:val="18"/>
          </w:rPr>
          <w:delText xml:space="preserve"> </w:delText>
        </w:r>
        <w:r w:rsidDel="00063694">
          <w:rPr>
            <w:rFonts w:ascii="Century"/>
            <w:sz w:val="18"/>
          </w:rPr>
          <w:delText>also</w:delText>
        </w:r>
      </w:del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pacing w:val="-2"/>
          <w:sz w:val="18"/>
        </w:rPr>
        <w:t>righ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sell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it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without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pacing w:val="-3"/>
          <w:sz w:val="18"/>
        </w:rPr>
        <w:t>an</w:t>
      </w:r>
      <w:r>
        <w:rPr>
          <w:rFonts w:ascii="Century"/>
          <w:spacing w:val="-2"/>
          <w:sz w:val="18"/>
        </w:rPr>
        <w:t>y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influence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pacing w:val="1"/>
          <w:sz w:val="18"/>
        </w:rPr>
        <w:t>local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or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national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pacing w:val="-2"/>
          <w:sz w:val="18"/>
        </w:rPr>
        <w:t>authorities.</w:t>
      </w:r>
      <w:r>
        <w:rPr>
          <w:rFonts w:ascii="Century"/>
          <w:spacing w:val="2"/>
          <w:sz w:val="18"/>
        </w:rPr>
        <w:t xml:space="preserve"> </w:t>
      </w:r>
      <w:r>
        <w:rPr>
          <w:rFonts w:ascii="Century"/>
          <w:spacing w:val="-3"/>
          <w:sz w:val="18"/>
        </w:rPr>
        <w:t>Even</w:t>
      </w:r>
      <w:r>
        <w:rPr>
          <w:rFonts w:ascii="Century"/>
          <w:spacing w:val="34"/>
          <w:w w:val="92"/>
          <w:sz w:val="18"/>
        </w:rPr>
        <w:t xml:space="preserve"> </w:t>
      </w:r>
      <w:r>
        <w:rPr>
          <w:rFonts w:ascii="Century"/>
          <w:sz w:val="18"/>
        </w:rPr>
        <w:t>during</w:t>
      </w:r>
      <w:r>
        <w:rPr>
          <w:rFonts w:ascii="Century"/>
          <w:spacing w:val="4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construction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phase,</w:t>
      </w:r>
      <w:r>
        <w:rPr>
          <w:rFonts w:ascii="Century"/>
          <w:spacing w:val="8"/>
          <w:sz w:val="18"/>
        </w:rPr>
        <w:t xml:space="preserve"> </w:t>
      </w:r>
      <w:r>
        <w:rPr>
          <w:rFonts w:ascii="Century"/>
          <w:sz w:val="18"/>
        </w:rPr>
        <w:t>Belgrade</w:t>
      </w:r>
      <w:r>
        <w:rPr>
          <w:rFonts w:ascii="Century"/>
          <w:spacing w:val="4"/>
          <w:sz w:val="18"/>
        </w:rPr>
        <w:t xml:space="preserve"> </w:t>
      </w:r>
      <w:ins w:id="1173" w:author="Chris Prickett" w:date="2017-02-12T19:18:00Z">
        <w:r w:rsidR="00063694">
          <w:rPr>
            <w:rFonts w:ascii="Century"/>
            <w:spacing w:val="-3"/>
            <w:sz w:val="18"/>
          </w:rPr>
          <w:t>W</w:t>
        </w:r>
      </w:ins>
      <w:del w:id="1174" w:author="Chris Prickett" w:date="2017-02-12T19:18:00Z">
        <w:r w:rsidDel="00063694">
          <w:rPr>
            <w:rFonts w:ascii="Century"/>
            <w:spacing w:val="-3"/>
            <w:sz w:val="18"/>
          </w:rPr>
          <w:delText>w</w:delText>
        </w:r>
      </w:del>
      <w:r>
        <w:rPr>
          <w:rFonts w:ascii="Century"/>
          <w:spacing w:val="-3"/>
          <w:sz w:val="18"/>
        </w:rPr>
        <w:t>aterfron</w:t>
      </w:r>
      <w:r>
        <w:rPr>
          <w:rFonts w:ascii="Century"/>
          <w:spacing w:val="-2"/>
          <w:sz w:val="18"/>
        </w:rPr>
        <w:t>t</w:t>
      </w:r>
      <w:r>
        <w:rPr>
          <w:rFonts w:ascii="Century"/>
          <w:spacing w:val="5"/>
          <w:sz w:val="18"/>
        </w:rPr>
        <w:t xml:space="preserve"> </w:t>
      </w:r>
      <w:proofErr w:type="spellStart"/>
      <w:r>
        <w:rPr>
          <w:rFonts w:ascii="Century"/>
          <w:sz w:val="18"/>
        </w:rPr>
        <w:t>d.o.o</w:t>
      </w:r>
      <w:proofErr w:type="spellEnd"/>
      <w:r>
        <w:rPr>
          <w:rFonts w:ascii="Century"/>
          <w:sz w:val="18"/>
        </w:rPr>
        <w:t>.</w:t>
      </w:r>
      <w:r>
        <w:rPr>
          <w:rFonts w:ascii="Century"/>
          <w:spacing w:val="44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conferred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pacing w:val="-2"/>
          <w:sz w:val="18"/>
        </w:rPr>
        <w:t>righ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land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use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29"/>
          <w:w w:val="94"/>
          <w:sz w:val="18"/>
        </w:rPr>
        <w:t xml:space="preserve"> </w:t>
      </w:r>
      <w:r>
        <w:rPr>
          <w:rFonts w:ascii="Century"/>
          <w:sz w:val="18"/>
        </w:rPr>
        <w:t>collection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all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profit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temporary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structures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2"/>
          <w:sz w:val="18"/>
        </w:rPr>
        <w:t>advertisemen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on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pacing w:val="-3"/>
          <w:sz w:val="18"/>
        </w:rPr>
        <w:t>territory</w:t>
      </w:r>
      <w:r>
        <w:rPr>
          <w:rFonts w:ascii="Century"/>
          <w:spacing w:val="-2"/>
          <w:sz w:val="18"/>
        </w:rPr>
        <w:t>.</w:t>
      </w:r>
      <w:r>
        <w:rPr>
          <w:rFonts w:ascii="Century"/>
          <w:spacing w:val="-4"/>
          <w:sz w:val="18"/>
        </w:rPr>
        <w:t xml:space="preserve"> </w:t>
      </w:r>
      <w:r>
        <w:rPr>
          <w:rFonts w:ascii="Century"/>
          <w:sz w:val="18"/>
        </w:rPr>
        <w:t>During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2016</w:t>
      </w:r>
      <w:ins w:id="1175" w:author="Chris Prickett" w:date="2017-02-12T19:18:00Z">
        <w:r w:rsidR="00063694">
          <w:rPr>
            <w:rFonts w:ascii="Century"/>
            <w:sz w:val="18"/>
          </w:rPr>
          <w:t>,</w:t>
        </w:r>
      </w:ins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24"/>
          <w:w w:val="94"/>
          <w:sz w:val="18"/>
        </w:rPr>
        <w:t xml:space="preserve"> </w:t>
      </w:r>
      <w:r>
        <w:rPr>
          <w:rFonts w:ascii="Century"/>
          <w:spacing w:val="-2"/>
          <w:sz w:val="18"/>
        </w:rPr>
        <w:t>compan</w:t>
      </w:r>
      <w:r>
        <w:rPr>
          <w:rFonts w:ascii="Century"/>
          <w:spacing w:val="-1"/>
          <w:sz w:val="18"/>
        </w:rPr>
        <w:t>y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started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2"/>
          <w:sz w:val="18"/>
        </w:rPr>
        <w:t>sub</w:t>
      </w:r>
      <w:ins w:id="1176" w:author="Chris Prickett" w:date="2017-02-12T19:18:00Z">
        <w:r w:rsidR="00063694">
          <w:rPr>
            <w:rFonts w:ascii="Century"/>
            <w:spacing w:val="-2"/>
            <w:sz w:val="18"/>
          </w:rPr>
          <w:t>-</w:t>
        </w:r>
      </w:ins>
      <w:r>
        <w:rPr>
          <w:rFonts w:ascii="Century"/>
          <w:spacing w:val="-2"/>
          <w:sz w:val="18"/>
        </w:rPr>
        <w:t>renting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spaces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under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2"/>
          <w:sz w:val="18"/>
        </w:rPr>
        <w:t>non-transparen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conditions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pacing w:val="-2"/>
          <w:sz w:val="18"/>
        </w:rPr>
        <w:t>(Restauran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1905,</w:t>
      </w:r>
      <w:r>
        <w:rPr>
          <w:rFonts w:ascii="Century"/>
          <w:spacing w:val="-7"/>
          <w:sz w:val="18"/>
        </w:rPr>
        <w:t xml:space="preserve"> </w:t>
      </w:r>
      <w:r>
        <w:rPr>
          <w:rFonts w:ascii="Century"/>
          <w:sz w:val="18"/>
        </w:rPr>
        <w:lastRenderedPageBreak/>
        <w:t>Eagle</w:t>
      </w:r>
      <w:r>
        <w:rPr>
          <w:rFonts w:ascii="Century"/>
          <w:spacing w:val="-10"/>
          <w:sz w:val="18"/>
        </w:rPr>
        <w:t xml:space="preserve"> </w:t>
      </w:r>
      <w:ins w:id="1177" w:author="Chris Prickett" w:date="2017-02-12T19:18:00Z">
        <w:r w:rsidR="00063694">
          <w:rPr>
            <w:rFonts w:ascii="Century"/>
            <w:sz w:val="18"/>
          </w:rPr>
          <w:t>H</w:t>
        </w:r>
      </w:ins>
      <w:del w:id="1178" w:author="Chris Prickett" w:date="2017-02-12T19:18:00Z">
        <w:r w:rsidDel="00063694">
          <w:rPr>
            <w:rFonts w:ascii="Century"/>
            <w:sz w:val="18"/>
          </w:rPr>
          <w:delText>h</w:delText>
        </w:r>
      </w:del>
      <w:r>
        <w:rPr>
          <w:rFonts w:ascii="Century"/>
          <w:sz w:val="18"/>
        </w:rPr>
        <w:t>ills</w:t>
      </w:r>
      <w:r>
        <w:rPr>
          <w:rFonts w:ascii="Century"/>
          <w:spacing w:val="-9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42"/>
          <w:w w:val="94"/>
          <w:sz w:val="18"/>
        </w:rPr>
        <w:t xml:space="preserve"> </w:t>
      </w:r>
      <w:r>
        <w:rPr>
          <w:rFonts w:ascii="Century"/>
          <w:w w:val="95"/>
          <w:sz w:val="18"/>
        </w:rPr>
        <w:t>construction</w:t>
      </w:r>
      <w:r>
        <w:rPr>
          <w:rFonts w:ascii="Century"/>
          <w:spacing w:val="1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subcontractor</w:t>
      </w:r>
      <w:r>
        <w:rPr>
          <w:rFonts w:ascii="Century"/>
          <w:spacing w:val="1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offices,</w:t>
      </w:r>
      <w:r>
        <w:rPr>
          <w:rFonts w:ascii="Century"/>
          <w:spacing w:val="19"/>
          <w:w w:val="95"/>
          <w:sz w:val="18"/>
        </w:rPr>
        <w:t xml:space="preserve"> </w:t>
      </w:r>
      <w:proofErr w:type="spellStart"/>
      <w:r>
        <w:rPr>
          <w:rFonts w:ascii="Century"/>
          <w:spacing w:val="-6"/>
          <w:w w:val="95"/>
          <w:sz w:val="18"/>
        </w:rPr>
        <w:t>Sa</w:t>
      </w:r>
      <w:r>
        <w:rPr>
          <w:rFonts w:ascii="Century"/>
          <w:spacing w:val="-5"/>
          <w:w w:val="95"/>
          <w:sz w:val="18"/>
        </w:rPr>
        <w:t>vanov</w:t>
      </w:r>
      <w:r>
        <w:rPr>
          <w:rFonts w:ascii="Century"/>
          <w:spacing w:val="-6"/>
          <w:w w:val="95"/>
          <w:sz w:val="18"/>
        </w:rPr>
        <w:t>a</w:t>
      </w:r>
      <w:proofErr w:type="spellEnd"/>
      <w:r>
        <w:rPr>
          <w:rFonts w:ascii="Century"/>
          <w:spacing w:val="18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restauran</w:t>
      </w:r>
      <w:r>
        <w:rPr>
          <w:rFonts w:ascii="Century"/>
          <w:spacing w:val="-1"/>
          <w:w w:val="95"/>
          <w:sz w:val="18"/>
        </w:rPr>
        <w:t>t).</w:t>
      </w:r>
    </w:p>
    <w:p w14:paraId="58C6EADD" w14:textId="77777777" w:rsidR="00A8456E" w:rsidRDefault="00A8456E">
      <w:pPr>
        <w:spacing w:line="284" w:lineRule="exact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622D0B48" w14:textId="4F0C6354" w:rsidR="00A8456E" w:rsidRDefault="00063694">
      <w:pPr>
        <w:pStyle w:val="BodyText"/>
        <w:spacing w:before="15" w:line="293" w:lineRule="auto"/>
        <w:ind w:right="112" w:firstLine="338"/>
        <w:jc w:val="both"/>
      </w:pPr>
      <w:ins w:id="1179" w:author="Chris Prickett" w:date="2017-02-12T19:19:00Z">
        <w:r>
          <w:rPr>
            <w:w w:val="115"/>
          </w:rPr>
          <w:lastRenderedPageBreak/>
          <w:t>The a</w:t>
        </w:r>
      </w:ins>
      <w:del w:id="1180" w:author="Chris Prickett" w:date="2017-02-12T19:19:00Z">
        <w:r w:rsidR="006C1195" w:rsidDel="00063694">
          <w:rPr>
            <w:w w:val="115"/>
          </w:rPr>
          <w:delText>A</w:delText>
        </w:r>
      </w:del>
      <w:r w:rsidR="006C1195">
        <w:rPr>
          <w:w w:val="115"/>
        </w:rPr>
        <w:t>ctors</w:t>
      </w:r>
      <w:ins w:id="1181" w:author="Chris Prickett" w:date="2017-02-12T19:19:00Z">
        <w:r>
          <w:rPr>
            <w:w w:val="115"/>
          </w:rPr>
          <w:t>’</w:t>
        </w:r>
      </w:ins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social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function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-12"/>
          <w:w w:val="115"/>
        </w:rPr>
        <w:t xml:space="preserve"> </w:t>
      </w:r>
      <w:r w:rsidR="006C1195">
        <w:rPr>
          <w:w w:val="115"/>
        </w:rPr>
        <w:t>strongly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connected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their</w:t>
      </w:r>
      <w:r w:rsidR="006C1195">
        <w:rPr>
          <w:spacing w:val="-11"/>
          <w:w w:val="115"/>
        </w:rPr>
        <w:t xml:space="preserve"> </w:t>
      </w:r>
      <w:r w:rsidR="006C1195">
        <w:rPr>
          <w:spacing w:val="-3"/>
          <w:w w:val="115"/>
        </w:rPr>
        <w:t>level</w:t>
      </w:r>
      <w:r w:rsidR="006C1195">
        <w:rPr>
          <w:spacing w:val="-12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influence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this</w:t>
      </w:r>
      <w:r w:rsidR="006C1195">
        <w:rPr>
          <w:spacing w:val="-11"/>
          <w:w w:val="115"/>
        </w:rPr>
        <w:t xml:space="preserve"> </w:t>
      </w:r>
      <w:r w:rsidR="006C1195">
        <w:rPr>
          <w:w w:val="115"/>
        </w:rPr>
        <w:t>case.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All</w:t>
      </w:r>
      <w:r w:rsidR="006C1195">
        <w:rPr>
          <w:spacing w:val="28"/>
          <w:w w:val="107"/>
        </w:rPr>
        <w:t xml:space="preserve"> </w:t>
      </w:r>
      <w:r w:rsidR="006C1195">
        <w:rPr>
          <w:w w:val="115"/>
        </w:rPr>
        <w:t>these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bottom-up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actors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5"/>
          <w:w w:val="115"/>
        </w:rPr>
        <w:t xml:space="preserve"> </w:t>
      </w:r>
      <w:r w:rsidR="006C1195">
        <w:rPr>
          <w:spacing w:val="-1"/>
          <w:w w:val="115"/>
        </w:rPr>
        <w:t>activ</w:t>
      </w:r>
      <w:r w:rsidR="006C1195">
        <w:rPr>
          <w:spacing w:val="-2"/>
          <w:w w:val="115"/>
        </w:rPr>
        <w:t>e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at</w:t>
      </w:r>
      <w:ins w:id="1182" w:author="Chris Prickett" w:date="2017-02-12T19:19:00Z">
        <w:r>
          <w:rPr>
            <w:w w:val="115"/>
          </w:rPr>
          <w:t xml:space="preserve"> the</w:t>
        </w:r>
      </w:ins>
      <w:r w:rsidR="006C1195">
        <w:rPr>
          <w:spacing w:val="6"/>
          <w:w w:val="115"/>
        </w:rPr>
        <w:t xml:space="preserve"> </w:t>
      </w:r>
      <w:r w:rsidR="006C1195">
        <w:rPr>
          <w:spacing w:val="1"/>
          <w:w w:val="115"/>
        </w:rPr>
        <w:t>local</w:t>
      </w:r>
      <w:ins w:id="1183" w:author="Chris Prickett" w:date="2017-02-12T19:20:00Z">
        <w:r>
          <w:rPr>
            <w:spacing w:val="1"/>
            <w:w w:val="115"/>
          </w:rPr>
          <w:t xml:space="preserve"> level</w:t>
        </w:r>
      </w:ins>
      <w:r w:rsidR="006C1195">
        <w:rPr>
          <w:spacing w:val="1"/>
          <w:w w:val="115"/>
        </w:rPr>
        <w:t>,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less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often</w:t>
      </w:r>
      <w:r w:rsidR="006C1195">
        <w:rPr>
          <w:spacing w:val="6"/>
          <w:w w:val="115"/>
        </w:rPr>
        <w:t xml:space="preserve"> </w:t>
      </w:r>
      <w:ins w:id="1184" w:author="Chris Prickett" w:date="2017-02-12T19:20:00Z">
        <w:r>
          <w:rPr>
            <w:spacing w:val="6"/>
            <w:w w:val="115"/>
          </w:rPr>
          <w:t xml:space="preserve">the </w:t>
        </w:r>
      </w:ins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5"/>
          <w:w w:val="115"/>
        </w:rPr>
        <w:t xml:space="preserve"> </w:t>
      </w:r>
      <w:r w:rsidR="006C1195">
        <w:rPr>
          <w:spacing w:val="-3"/>
          <w:w w:val="115"/>
        </w:rPr>
        <w:t>level,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usually</w:t>
      </w:r>
      <w:ins w:id="1185" w:author="Chris Prickett" w:date="2017-02-12T19:20:00Z">
        <w:r>
          <w:rPr>
            <w:w w:val="115"/>
          </w:rPr>
          <w:t xml:space="preserve"> on the</w:t>
        </w:r>
      </w:ins>
      <w:r w:rsidR="006C1195">
        <w:rPr>
          <w:spacing w:val="5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41"/>
          <w:w w:val="117"/>
        </w:rPr>
        <w:t xml:space="preserve"> </w:t>
      </w:r>
      <w:r w:rsidR="006C1195">
        <w:rPr>
          <w:spacing w:val="-3"/>
          <w:w w:val="115"/>
        </w:rPr>
        <w:t>level.</w:t>
      </w:r>
      <w:r w:rsidR="006C1195">
        <w:rPr>
          <w:spacing w:val="27"/>
          <w:w w:val="115"/>
        </w:rPr>
        <w:t xml:space="preserve"> </w:t>
      </w:r>
      <w:r w:rsidR="006C1195">
        <w:rPr>
          <w:w w:val="115"/>
        </w:rPr>
        <w:t>Though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their</w:t>
      </w:r>
      <w:r w:rsidR="006C1195">
        <w:rPr>
          <w:spacing w:val="2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role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rather</w:t>
      </w:r>
      <w:r w:rsidR="006C1195">
        <w:rPr>
          <w:spacing w:val="2"/>
          <w:w w:val="115"/>
        </w:rPr>
        <w:t xml:space="preserve"> </w:t>
      </w:r>
      <w:r w:rsidR="006C1195">
        <w:rPr>
          <w:spacing w:val="-2"/>
          <w:w w:val="115"/>
        </w:rPr>
        <w:t>passive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their</w:t>
      </w:r>
      <w:r w:rsidR="006C1195">
        <w:rPr>
          <w:spacing w:val="2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2"/>
          <w:w w:val="115"/>
        </w:rPr>
        <w:t xml:space="preserve"> </w:t>
      </w:r>
      <w:r w:rsidR="006C1195">
        <w:rPr>
          <w:spacing w:val="-2"/>
          <w:w w:val="115"/>
        </w:rPr>
        <w:t>visibility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45"/>
          <w:w w:val="106"/>
        </w:rPr>
        <w:t xml:space="preserve"> </w:t>
      </w:r>
      <w:r w:rsidR="006C1195">
        <w:rPr>
          <w:w w:val="115"/>
        </w:rPr>
        <w:t>more</w:t>
      </w:r>
      <w:r w:rsidR="006C1195">
        <w:rPr>
          <w:spacing w:val="8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9"/>
          <w:w w:val="115"/>
        </w:rPr>
        <w:t xml:space="preserve"> </w:t>
      </w:r>
      <w:r w:rsidR="006C1195">
        <w:rPr>
          <w:spacing w:val="-1"/>
          <w:w w:val="115"/>
        </w:rPr>
        <w:t>th</w:t>
      </w:r>
      <w:r w:rsidR="006C1195">
        <w:rPr>
          <w:spacing w:val="-2"/>
          <w:w w:val="115"/>
        </w:rPr>
        <w:t>e</w:t>
      </w:r>
      <w:r w:rsidR="006C1195">
        <w:rPr>
          <w:spacing w:val="8"/>
          <w:w w:val="115"/>
        </w:rPr>
        <w:t xml:space="preserve"> </w:t>
      </w:r>
      <w:r w:rsidR="006C1195">
        <w:rPr>
          <w:w w:val="115"/>
        </w:rPr>
        <w:t>domain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9"/>
          <w:w w:val="115"/>
        </w:rPr>
        <w:t xml:space="preserve"> </w:t>
      </w:r>
      <w:r w:rsidR="006C1195">
        <w:rPr>
          <w:spacing w:val="-1"/>
          <w:w w:val="115"/>
        </w:rPr>
        <w:t>fundin</w:t>
      </w:r>
      <w:r w:rsidR="006C1195">
        <w:rPr>
          <w:spacing w:val="-2"/>
          <w:w w:val="115"/>
        </w:rPr>
        <w:t>g</w:t>
      </w:r>
      <w:r w:rsidR="006C1195">
        <w:rPr>
          <w:spacing w:val="8"/>
          <w:w w:val="115"/>
        </w:rPr>
        <w:t xml:space="preserve"> </w:t>
      </w:r>
      <w:r w:rsidR="006C1195">
        <w:rPr>
          <w:w w:val="115"/>
        </w:rPr>
        <w:t>-</w:t>
      </w:r>
      <w:r w:rsidR="006C1195">
        <w:rPr>
          <w:spacing w:val="9"/>
          <w:w w:val="115"/>
        </w:rPr>
        <w:t xml:space="preserve"> </w:t>
      </w:r>
      <w:r w:rsidR="006C1195">
        <w:rPr>
          <w:spacing w:val="-2"/>
          <w:w w:val="115"/>
        </w:rPr>
        <w:t>sev</w:t>
      </w:r>
      <w:r w:rsidR="006C1195">
        <w:rPr>
          <w:spacing w:val="-1"/>
          <w:w w:val="115"/>
        </w:rPr>
        <w:t>eral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8"/>
          <w:w w:val="115"/>
        </w:rPr>
        <w:t xml:space="preserve"> </w:t>
      </w:r>
      <w:r w:rsidR="006C1195">
        <w:rPr>
          <w:spacing w:val="-2"/>
          <w:w w:val="115"/>
        </w:rPr>
        <w:t>recipien</w:t>
      </w:r>
      <w:r w:rsidR="006C1195">
        <w:rPr>
          <w:spacing w:val="-1"/>
          <w:w w:val="115"/>
        </w:rPr>
        <w:t>ts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9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7"/>
          <w:w w:val="115"/>
        </w:rPr>
        <w:t xml:space="preserve"> </w:t>
      </w:r>
      <w:r w:rsidR="006C1195">
        <w:rPr>
          <w:w w:val="115"/>
        </w:rPr>
        <w:t>financial</w:t>
      </w:r>
      <w:r w:rsidR="006C1195">
        <w:rPr>
          <w:spacing w:val="9"/>
          <w:w w:val="115"/>
        </w:rPr>
        <w:t xml:space="preserve"> </w:t>
      </w:r>
      <w:r w:rsidR="006C1195">
        <w:rPr>
          <w:w w:val="115"/>
        </w:rPr>
        <w:t>support</w:t>
      </w:r>
      <w:r w:rsidR="006C1195">
        <w:rPr>
          <w:spacing w:val="51"/>
          <w:w w:val="121"/>
        </w:rPr>
        <w:t xml:space="preserve"> </w:t>
      </w:r>
      <w:r w:rsidR="006C1195">
        <w:rPr>
          <w:w w:val="115"/>
        </w:rPr>
        <w:t>(foreign</w:t>
      </w:r>
      <w:r w:rsidR="006C1195">
        <w:rPr>
          <w:spacing w:val="30"/>
          <w:w w:val="115"/>
        </w:rPr>
        <w:t xml:space="preserve"> </w:t>
      </w:r>
      <w:r w:rsidR="006C1195">
        <w:rPr>
          <w:spacing w:val="-2"/>
          <w:w w:val="115"/>
        </w:rPr>
        <w:t>embassies</w:t>
      </w:r>
      <w:r w:rsidR="006C1195">
        <w:rPr>
          <w:spacing w:val="3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foundations,</w:t>
      </w:r>
      <w:r w:rsidR="006C1195">
        <w:rPr>
          <w:spacing w:val="37"/>
          <w:w w:val="115"/>
        </w:rPr>
        <w:t xml:space="preserve"> </w:t>
      </w:r>
      <w:r w:rsidR="006C1195">
        <w:rPr>
          <w:w w:val="115"/>
        </w:rPr>
        <w:t>European</w:t>
      </w:r>
      <w:r w:rsidR="006C1195">
        <w:rPr>
          <w:spacing w:val="31"/>
          <w:w w:val="115"/>
        </w:rPr>
        <w:t xml:space="preserve"> </w:t>
      </w:r>
      <w:r w:rsidR="006C1195">
        <w:rPr>
          <w:w w:val="115"/>
        </w:rPr>
        <w:t>cultural</w:t>
      </w:r>
      <w:r w:rsidR="006C1195">
        <w:rPr>
          <w:spacing w:val="3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art</w:t>
      </w:r>
      <w:r w:rsidR="006C1195">
        <w:rPr>
          <w:spacing w:val="31"/>
          <w:w w:val="115"/>
        </w:rPr>
        <w:t xml:space="preserve"> </w:t>
      </w:r>
      <w:r w:rsidR="006C1195">
        <w:rPr>
          <w:w w:val="115"/>
        </w:rPr>
        <w:t>organizations</w:t>
      </w:r>
      <w:r w:rsidR="006C1195">
        <w:rPr>
          <w:spacing w:val="31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31"/>
          <w:w w:val="115"/>
        </w:rPr>
        <w:t xml:space="preserve"> </w:t>
      </w:r>
      <w:proofErr w:type="spellStart"/>
      <w:r w:rsidR="006C1195">
        <w:rPr>
          <w:spacing w:val="-1"/>
          <w:w w:val="115"/>
        </w:rPr>
        <w:t>p</w:t>
      </w:r>
      <w:r w:rsidR="006C1195">
        <w:rPr>
          <w:spacing w:val="-2"/>
          <w:w w:val="115"/>
        </w:rPr>
        <w:t>ro</w:t>
      </w:r>
      <w:r w:rsidR="006C1195">
        <w:rPr>
          <w:w w:val="115"/>
        </w:rPr>
        <w:t>grammes</w:t>
      </w:r>
      <w:proofErr w:type="spellEnd"/>
      <w:r w:rsidR="006C1195">
        <w:rPr>
          <w:w w:val="115"/>
        </w:rPr>
        <w:t>)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or</w:t>
      </w:r>
      <w:r w:rsidR="006C1195">
        <w:rPr>
          <w:spacing w:val="-4"/>
          <w:w w:val="115"/>
        </w:rPr>
        <w:t xml:space="preserve"> </w:t>
      </w:r>
      <w:r w:rsidR="006C1195">
        <w:rPr>
          <w:spacing w:val="-1"/>
          <w:w w:val="115"/>
        </w:rPr>
        <w:t>under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direct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supervision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4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ternational</w:t>
      </w:r>
      <w:r w:rsidR="006C1195">
        <w:rPr>
          <w:spacing w:val="-5"/>
          <w:w w:val="115"/>
        </w:rPr>
        <w:t xml:space="preserve"> </w:t>
      </w:r>
      <w:r w:rsidR="006C1195">
        <w:rPr>
          <w:spacing w:val="-2"/>
          <w:w w:val="115"/>
        </w:rPr>
        <w:t>en</w:t>
      </w:r>
      <w:r w:rsidR="006C1195">
        <w:rPr>
          <w:spacing w:val="-1"/>
          <w:w w:val="115"/>
        </w:rPr>
        <w:t>tities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(Urban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Incubator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Belgrade</w:t>
      </w:r>
      <w:r w:rsidR="006C1195">
        <w:rPr>
          <w:spacing w:val="38"/>
          <w:w w:val="111"/>
        </w:rPr>
        <w:t xml:space="preserve"> </w:t>
      </w:r>
      <w:r w:rsidR="006C1195">
        <w:rPr>
          <w:spacing w:val="-4"/>
          <w:w w:val="115"/>
        </w:rPr>
        <w:t>was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3"/>
          <w:w w:val="115"/>
        </w:rPr>
        <w:t xml:space="preserve"> </w:t>
      </w:r>
      <w:r w:rsidR="006C1195">
        <w:rPr>
          <w:spacing w:val="-1"/>
          <w:w w:val="115"/>
        </w:rPr>
        <w:t>initiativ</w:t>
      </w:r>
      <w:r w:rsidR="006C1195">
        <w:rPr>
          <w:spacing w:val="-2"/>
          <w:w w:val="115"/>
        </w:rPr>
        <w:t>e</w:t>
      </w:r>
      <w:r w:rsidR="006C1195">
        <w:rPr>
          <w:spacing w:val="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3"/>
          <w:w w:val="115"/>
        </w:rPr>
        <w:t xml:space="preserve"> </w:t>
      </w:r>
      <w:ins w:id="1186" w:author="Chris Prickett" w:date="2017-02-12T19:21:00Z">
        <w:r>
          <w:rPr>
            <w:spacing w:val="3"/>
            <w:w w:val="115"/>
          </w:rPr>
          <w:t xml:space="preserve">the </w:t>
        </w:r>
      </w:ins>
      <w:r w:rsidR="006C1195">
        <w:rPr>
          <w:spacing w:val="1"/>
          <w:w w:val="115"/>
        </w:rPr>
        <w:t>Goethe</w:t>
      </w:r>
      <w:r w:rsidR="006C1195">
        <w:rPr>
          <w:spacing w:val="5"/>
          <w:w w:val="115"/>
        </w:rPr>
        <w:t xml:space="preserve"> </w:t>
      </w:r>
      <w:r w:rsidR="006C1195">
        <w:rPr>
          <w:w w:val="115"/>
        </w:rPr>
        <w:t>Institute).</w:t>
      </w:r>
      <w:r w:rsidR="006C1195">
        <w:rPr>
          <w:spacing w:val="30"/>
          <w:w w:val="115"/>
        </w:rPr>
        <w:t xml:space="preserve"> </w:t>
      </w:r>
      <w:r w:rsidR="006C1195">
        <w:rPr>
          <w:w w:val="115"/>
        </w:rPr>
        <w:t>This</w:t>
      </w:r>
      <w:r w:rsidR="006C1195">
        <w:rPr>
          <w:spacing w:val="4"/>
          <w:w w:val="115"/>
        </w:rPr>
        <w:t xml:space="preserve"> </w:t>
      </w:r>
      <w:r w:rsidR="006C1195">
        <w:rPr>
          <w:spacing w:val="-2"/>
          <w:w w:val="115"/>
        </w:rPr>
        <w:t>c</w:t>
      </w:r>
      <w:r w:rsidR="006C1195">
        <w:rPr>
          <w:spacing w:val="-1"/>
          <w:w w:val="115"/>
        </w:rPr>
        <w:t>haracter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4"/>
          <w:w w:val="115"/>
        </w:rPr>
        <w:t xml:space="preserve"> </w:t>
      </w:r>
      <w:r w:rsidR="006C1195">
        <w:rPr>
          <w:spacing w:val="-2"/>
          <w:w w:val="115"/>
        </w:rPr>
        <w:t>civic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activities</w:t>
      </w:r>
      <w:r w:rsidR="006C1195">
        <w:rPr>
          <w:spacing w:val="6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3"/>
          <w:w w:val="115"/>
        </w:rPr>
        <w:t xml:space="preserve"> </w:t>
      </w:r>
      <w:r w:rsidR="006C1195">
        <w:rPr>
          <w:w w:val="115"/>
        </w:rPr>
        <w:t>also</w:t>
      </w:r>
      <w:r w:rsidR="006C1195">
        <w:rPr>
          <w:spacing w:val="4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4"/>
          <w:w w:val="115"/>
        </w:rPr>
        <w:t xml:space="preserve"> </w:t>
      </w:r>
      <w:r w:rsidR="006C1195">
        <w:rPr>
          <w:w w:val="115"/>
        </w:rPr>
        <w:t>result</w:t>
      </w:r>
      <w:r w:rsidR="006C1195">
        <w:rPr>
          <w:spacing w:val="23"/>
          <w:w w:val="116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cuts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national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20"/>
          <w:w w:val="115"/>
        </w:rPr>
        <w:t xml:space="preserve"> </w:t>
      </w:r>
      <w:r w:rsidR="006C1195">
        <w:rPr>
          <w:spacing w:val="-2"/>
          <w:w w:val="115"/>
        </w:rPr>
        <w:t>cit</w:t>
      </w:r>
      <w:r w:rsidR="006C1195">
        <w:rPr>
          <w:spacing w:val="-3"/>
          <w:w w:val="115"/>
        </w:rPr>
        <w:t>y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budget</w:t>
      </w:r>
      <w:r w:rsidR="006C1195">
        <w:rPr>
          <w:spacing w:val="21"/>
          <w:w w:val="115"/>
        </w:rPr>
        <w:t xml:space="preserve"> </w:t>
      </w:r>
      <w:r w:rsidR="006C1195">
        <w:rPr>
          <w:w w:val="115"/>
        </w:rPr>
        <w:t>spending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for</w:t>
      </w:r>
      <w:r w:rsidR="006C1195">
        <w:rPr>
          <w:spacing w:val="20"/>
          <w:w w:val="115"/>
        </w:rPr>
        <w:t xml:space="preserve"> </w:t>
      </w:r>
      <w:r w:rsidR="006C1195">
        <w:rPr>
          <w:w w:val="115"/>
        </w:rPr>
        <w:t>culture</w:t>
      </w:r>
      <w:r w:rsidR="006C1195">
        <w:rPr>
          <w:spacing w:val="-2"/>
          <w:w w:val="115"/>
        </w:rPr>
        <w:t>.</w:t>
      </w:r>
      <w:r w:rsidR="006C1195">
        <w:rPr>
          <w:spacing w:val="15"/>
          <w:w w:val="115"/>
        </w:rPr>
        <w:t xml:space="preserve"> </w:t>
      </w:r>
      <w:r w:rsidR="006C1195">
        <w:rPr>
          <w:spacing w:val="-4"/>
          <w:w w:val="115"/>
        </w:rPr>
        <w:t>Howev</w:t>
      </w:r>
      <w:r w:rsidR="006C1195">
        <w:rPr>
          <w:spacing w:val="-3"/>
          <w:w w:val="115"/>
        </w:rPr>
        <w:t>er,</w:t>
      </w:r>
      <w:r w:rsidR="006C1195">
        <w:rPr>
          <w:spacing w:val="51"/>
          <w:w w:val="114"/>
        </w:rPr>
        <w:t xml:space="preserve"> </w:t>
      </w:r>
      <w:r w:rsidR="006C1195">
        <w:rPr>
          <w:w w:val="115"/>
        </w:rPr>
        <w:t>there are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others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with</w:t>
      </w:r>
      <w:r w:rsidR="006C1195">
        <w:rPr>
          <w:spacing w:val="1"/>
          <w:w w:val="115"/>
        </w:rPr>
        <w:t xml:space="preserve"> </w:t>
      </w:r>
      <w:ins w:id="1187" w:author="Chris Prickett" w:date="2017-02-12T19:21:00Z">
        <w:r>
          <w:rPr>
            <w:spacing w:val="1"/>
            <w:w w:val="115"/>
          </w:rPr>
          <w:t xml:space="preserve">a </w:t>
        </w:r>
      </w:ins>
      <w:r w:rsidR="006C1195">
        <w:rPr>
          <w:spacing w:val="-1"/>
          <w:w w:val="115"/>
        </w:rPr>
        <w:t>transparent</w:t>
      </w:r>
      <w:r w:rsidR="006C1195">
        <w:rPr>
          <w:w w:val="115"/>
        </w:rPr>
        <w:t xml:space="preserve"> financial</w:t>
      </w:r>
      <w:r w:rsidR="006C1195">
        <w:rPr>
          <w:spacing w:val="1"/>
          <w:w w:val="115"/>
        </w:rPr>
        <w:t xml:space="preserve"> </w:t>
      </w:r>
      <w:r w:rsidR="006C1195">
        <w:rPr>
          <w:spacing w:val="-3"/>
          <w:w w:val="115"/>
        </w:rPr>
        <w:t>scheme</w:t>
      </w:r>
      <w:r w:rsidR="006C1195">
        <w:rPr>
          <w:w w:val="115"/>
        </w:rPr>
        <w:t xml:space="preserve"> (Ne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da(vi)</w:t>
      </w:r>
      <w:proofErr w:type="spellStart"/>
      <w:r w:rsidR="006C1195">
        <w:rPr>
          <w:w w:val="115"/>
        </w:rPr>
        <w:t>mo</w:t>
      </w:r>
      <w:proofErr w:type="spellEnd"/>
      <w:r w:rsidR="006C1195">
        <w:rPr>
          <w:spacing w:val="1"/>
          <w:w w:val="115"/>
        </w:rPr>
        <w:t xml:space="preserve"> </w:t>
      </w:r>
      <w:proofErr w:type="spellStart"/>
      <w:r w:rsidR="006C1195">
        <w:rPr>
          <w:w w:val="115"/>
        </w:rPr>
        <w:t>Beograde</w:t>
      </w:r>
      <w:proofErr w:type="spellEnd"/>
      <w:r w:rsidR="006C1195">
        <w:rPr>
          <w:w w:val="115"/>
        </w:rPr>
        <w:t xml:space="preserve"> </w:t>
      </w:r>
      <w:r w:rsidR="006C1195">
        <w:rPr>
          <w:spacing w:val="-1"/>
          <w:w w:val="115"/>
        </w:rPr>
        <w:t>initiative).</w:t>
      </w:r>
    </w:p>
    <w:p w14:paraId="7516B1AE" w14:textId="5EB8306A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0"/>
        </w:rPr>
        <w:t>This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concentration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culture,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creativity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innovation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29"/>
          <w:w w:val="110"/>
        </w:rPr>
        <w:t xml:space="preserve"> </w:t>
      </w:r>
      <w:r>
        <w:rPr>
          <w:w w:val="110"/>
        </w:rPr>
        <w:t>also</w:t>
      </w:r>
      <w:r>
        <w:rPr>
          <w:spacing w:val="29"/>
          <w:w w:val="110"/>
        </w:rPr>
        <w:t xml:space="preserve"> </w:t>
      </w:r>
      <w:r>
        <w:rPr>
          <w:w w:val="110"/>
        </w:rPr>
        <w:t>results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transition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ard</w:t>
      </w:r>
      <w:r>
        <w:rPr>
          <w:spacing w:val="17"/>
          <w:w w:val="110"/>
        </w:rPr>
        <w:t xml:space="preserve"> </w:t>
      </w:r>
      <w:r>
        <w:rPr>
          <w:w w:val="110"/>
        </w:rPr>
        <w:t>neoliberal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markets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ins w:id="1188" w:author="Chris Prickett" w:date="2017-02-12T19:21:00Z">
        <w:r w:rsidR="00063694">
          <w:rPr>
            <w:w w:val="110"/>
          </w:rPr>
          <w:t xml:space="preserve"> the</w:t>
        </w:r>
      </w:ins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coun</w:t>
      </w:r>
      <w:r>
        <w:rPr>
          <w:spacing w:val="-2"/>
          <w:w w:val="110"/>
        </w:rPr>
        <w:t>try’s</w:t>
      </w:r>
      <w:r>
        <w:rPr>
          <w:spacing w:val="15"/>
          <w:w w:val="110"/>
        </w:rPr>
        <w:t xml:space="preserve"> </w:t>
      </w:r>
      <w:r>
        <w:rPr>
          <w:w w:val="110"/>
        </w:rPr>
        <w:t>opening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global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funding,</w:t>
      </w:r>
      <w:r>
        <w:rPr>
          <w:spacing w:val="17"/>
          <w:w w:val="110"/>
        </w:rPr>
        <w:t xml:space="preserve"> </w:t>
      </w:r>
      <w:r>
        <w:rPr>
          <w:w w:val="110"/>
        </w:rPr>
        <w:t>trends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7"/>
        </w:rPr>
        <w:t xml:space="preserve"> </w:t>
      </w:r>
      <w:r>
        <w:rPr>
          <w:w w:val="110"/>
        </w:rPr>
        <w:t>guidelines</w:t>
      </w:r>
      <w:r>
        <w:rPr>
          <w:spacing w:val="-1"/>
          <w:w w:val="110"/>
        </w:rPr>
        <w:t>.</w:t>
      </w:r>
      <w:r>
        <w:rPr>
          <w:spacing w:val="50"/>
          <w:w w:val="110"/>
        </w:rPr>
        <w:t xml:space="preserve"> </w:t>
      </w: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limited</w:t>
      </w:r>
      <w:r>
        <w:rPr>
          <w:spacing w:val="13"/>
          <w:w w:val="110"/>
        </w:rPr>
        <w:t xml:space="preserve"> </w:t>
      </w:r>
      <w:r>
        <w:rPr>
          <w:spacing w:val="1"/>
          <w:w w:val="110"/>
        </w:rPr>
        <w:t>scope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intervention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radical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hange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01"/>
        </w:rPr>
        <w:t xml:space="preserve"> </w:t>
      </w:r>
      <w:r>
        <w:rPr>
          <w:w w:val="110"/>
        </w:rPr>
        <w:t>urban</w:t>
      </w:r>
      <w:r>
        <w:rPr>
          <w:spacing w:val="1"/>
          <w:w w:val="110"/>
        </w:rPr>
        <w:t xml:space="preserve"> </w:t>
      </w:r>
      <w:r>
        <w:rPr>
          <w:w w:val="110"/>
        </w:rPr>
        <w:t>vision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”big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beautiful”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prototype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ins w:id="1189" w:author="Chris Prickett" w:date="2017-02-12T19:22:00Z">
        <w:r w:rsidR="00063694">
          <w:rPr>
            <w:spacing w:val="2"/>
            <w:w w:val="110"/>
          </w:rPr>
          <w:t xml:space="preserve">the </w:t>
        </w:r>
      </w:ins>
      <w:r>
        <w:rPr>
          <w:spacing w:val="-2"/>
          <w:w w:val="110"/>
        </w:rPr>
        <w:t>non-intrusiv</w:t>
      </w:r>
      <w:r>
        <w:rPr>
          <w:spacing w:val="-3"/>
          <w:w w:val="110"/>
        </w:rPr>
        <w:t>e</w:t>
      </w:r>
      <w:r>
        <w:rPr>
          <w:spacing w:val="41"/>
          <w:w w:val="105"/>
        </w:rPr>
        <w:t xml:space="preserve"> </w:t>
      </w:r>
      <w:r>
        <w:rPr>
          <w:w w:val="110"/>
        </w:rPr>
        <w:t>commercialization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2"/>
          <w:w w:val="110"/>
        </w:rPr>
        <w:t xml:space="preserve"> </w:t>
      </w:r>
      <w:r>
        <w:rPr>
          <w:w w:val="110"/>
        </w:rPr>
        <w:t>arts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cultures</w:t>
      </w:r>
      <w:r>
        <w:rPr>
          <w:spacing w:val="43"/>
          <w:w w:val="110"/>
        </w:rPr>
        <w:t xml:space="preserve"> </w:t>
      </w:r>
      <w:r>
        <w:rPr>
          <w:w w:val="110"/>
        </w:rPr>
        <w:t>as</w:t>
      </w:r>
      <w:r>
        <w:rPr>
          <w:spacing w:val="42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-1"/>
          <w:w w:val="110"/>
        </w:rPr>
        <w:t>.</w:t>
      </w:r>
      <w:r>
        <w:rPr>
          <w:spacing w:val="48"/>
          <w:w w:val="110"/>
        </w:rPr>
        <w:t xml:space="preserve"> </w:t>
      </w:r>
      <w:r>
        <w:rPr>
          <w:spacing w:val="-3"/>
          <w:w w:val="110"/>
        </w:rPr>
        <w:t>Namely,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creativ</w:t>
      </w:r>
      <w:r>
        <w:rPr>
          <w:spacing w:val="-2"/>
          <w:w w:val="110"/>
        </w:rPr>
        <w:t>e</w:t>
      </w:r>
      <w:r>
        <w:rPr>
          <w:spacing w:val="35"/>
          <w:w w:val="105"/>
        </w:rPr>
        <w:t xml:space="preserve"> </w:t>
      </w:r>
      <w:r>
        <w:rPr>
          <w:w w:val="110"/>
        </w:rPr>
        <w:t>cluster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56"/>
          <w:w w:val="110"/>
        </w:rPr>
        <w:t xml:space="preserve"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as</w:t>
      </w:r>
      <w:r>
        <w:rPr>
          <w:spacing w:val="56"/>
          <w:w w:val="110"/>
        </w:rPr>
        <w:t xml:space="preserve"> </w:t>
      </w:r>
      <w:r>
        <w:rPr>
          <w:w w:val="110"/>
        </w:rPr>
        <w:t>not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57"/>
          <w:w w:val="110"/>
        </w:rPr>
        <w:t xml:space="preserve"> </w:t>
      </w:r>
      <w:r>
        <w:rPr>
          <w:w w:val="110"/>
        </w:rPr>
        <w:t>unique,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57"/>
          <w:w w:val="110"/>
        </w:rPr>
        <w:t xml:space="preserve"> </w:t>
      </w:r>
      <w:ins w:id="1190" w:author="Chris Prickett" w:date="2017-02-12T19:22:00Z">
        <w:r w:rsidR="00063694">
          <w:rPr>
            <w:spacing w:val="57"/>
            <w:w w:val="110"/>
          </w:rPr>
          <w:t xml:space="preserve">was </w:t>
        </w:r>
      </w:ins>
      <w:r>
        <w:rPr>
          <w:w w:val="110"/>
        </w:rPr>
        <w:t>rather</w:t>
      </w:r>
      <w:r>
        <w:rPr>
          <w:spacing w:val="56"/>
          <w:w w:val="110"/>
        </w:rPr>
        <w:t xml:space="preserve"> </w:t>
      </w:r>
      <w:r>
        <w:rPr>
          <w:w w:val="110"/>
        </w:rPr>
        <w:t>a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typical</w:t>
      </w:r>
      <w:r>
        <w:rPr>
          <w:spacing w:val="56"/>
          <w:w w:val="110"/>
        </w:rPr>
        <w:t xml:space="preserve"> </w:t>
      </w:r>
      <w:r>
        <w:rPr>
          <w:w w:val="110"/>
        </w:rPr>
        <w:t>example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ins w:id="1191" w:author="Chris Prickett" w:date="2017-02-12T19:22:00Z">
        <w:r w:rsidR="00063694">
          <w:rPr>
            <w:spacing w:val="56"/>
            <w:w w:val="110"/>
          </w:rPr>
          <w:t xml:space="preserve">the </w:t>
        </w:r>
      </w:ins>
      <w:r>
        <w:rPr>
          <w:spacing w:val="-1"/>
          <w:w w:val="110"/>
        </w:rPr>
        <w:t>current</w:t>
      </w:r>
      <w:r>
        <w:rPr>
          <w:spacing w:val="21"/>
          <w:w w:val="147"/>
        </w:rPr>
        <w:t xml:space="preserve"> </w:t>
      </w:r>
      <w:r>
        <w:rPr>
          <w:w w:val="110"/>
        </w:rPr>
        <w:t>European</w:t>
      </w:r>
      <w:r>
        <w:rPr>
          <w:spacing w:val="27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av</w:t>
      </w:r>
      <w:r>
        <w:rPr>
          <w:spacing w:val="-6"/>
          <w:w w:val="110"/>
        </w:rPr>
        <w:t>e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hype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urban</w:t>
      </w:r>
      <w:r>
        <w:rPr>
          <w:spacing w:val="27"/>
          <w:w w:val="110"/>
        </w:rPr>
        <w:t xml:space="preserve"> </w:t>
      </w:r>
      <w:r>
        <w:rPr>
          <w:w w:val="110"/>
        </w:rPr>
        <w:t>culture.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Thus,</w:t>
      </w:r>
      <w:r>
        <w:rPr>
          <w:spacing w:val="28"/>
          <w:w w:val="110"/>
        </w:rPr>
        <w:t xml:space="preserve"> </w:t>
      </w:r>
      <w:ins w:id="1192" w:author="Chris Prickett" w:date="2017-02-12T19:23:00Z">
        <w:r w:rsidR="00063694">
          <w:rPr>
            <w:spacing w:val="28"/>
            <w:w w:val="110"/>
          </w:rPr>
          <w:t xml:space="preserve">the </w:t>
        </w:r>
      </w:ins>
      <w:r>
        <w:rPr>
          <w:spacing w:val="1"/>
          <w:w w:val="110"/>
        </w:rPr>
        <w:t>local</w:t>
      </w:r>
      <w:r>
        <w:rPr>
          <w:spacing w:val="28"/>
          <w:w w:val="110"/>
        </w:rPr>
        <w:t xml:space="preserve"> </w:t>
      </w:r>
      <w:r>
        <w:rPr>
          <w:w w:val="110"/>
        </w:rPr>
        <w:t>cultural,</w:t>
      </w:r>
      <w:r>
        <w:rPr>
          <w:spacing w:val="29"/>
          <w:w w:val="110"/>
        </w:rPr>
        <w:t xml:space="preserve"> </w:t>
      </w:r>
      <w:r>
        <w:rPr>
          <w:w w:val="110"/>
        </w:rPr>
        <w:t>artistic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civic</w:t>
      </w:r>
      <w:r>
        <w:rPr>
          <w:spacing w:val="31"/>
          <w:w w:val="106"/>
        </w:rPr>
        <w:t xml:space="preserve"> </w:t>
      </w:r>
      <w:r>
        <w:rPr>
          <w:w w:val="110"/>
        </w:rPr>
        <w:t>scene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sho</w:t>
      </w:r>
      <w:r>
        <w:rPr>
          <w:spacing w:val="-3"/>
          <w:w w:val="110"/>
        </w:rPr>
        <w:t>ws</w:t>
      </w:r>
      <w:r>
        <w:rPr>
          <w:spacing w:val="51"/>
          <w:w w:val="110"/>
        </w:rPr>
        <w:t xml:space="preserve"> </w:t>
      </w:r>
      <w:r>
        <w:rPr>
          <w:w w:val="110"/>
        </w:rPr>
        <w:t>signs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total</w:t>
      </w:r>
      <w:r>
        <w:rPr>
          <w:spacing w:val="50"/>
          <w:w w:val="110"/>
        </w:rPr>
        <w:t xml:space="preserve"> </w:t>
      </w:r>
      <w:r>
        <w:rPr>
          <w:w w:val="110"/>
        </w:rPr>
        <w:t>dependency</w:t>
      </w:r>
      <w:r>
        <w:rPr>
          <w:spacing w:val="51"/>
          <w:w w:val="110"/>
        </w:rPr>
        <w:t xml:space="preserve"> </w:t>
      </w:r>
      <w:r>
        <w:rPr>
          <w:w w:val="110"/>
        </w:rPr>
        <w:t>on</w:t>
      </w:r>
      <w:r>
        <w:rPr>
          <w:spacing w:val="50"/>
          <w:w w:val="110"/>
        </w:rPr>
        <w:t xml:space="preserve"> </w:t>
      </w:r>
      <w:r>
        <w:rPr>
          <w:w w:val="110"/>
        </w:rPr>
        <w:t>global</w:t>
      </w:r>
      <w:r>
        <w:rPr>
          <w:spacing w:val="51"/>
          <w:w w:val="110"/>
        </w:rPr>
        <w:t xml:space="preserve"> </w:t>
      </w:r>
      <w:r>
        <w:rPr>
          <w:w w:val="110"/>
        </w:rPr>
        <w:t>trends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51"/>
          <w:w w:val="110"/>
        </w:rPr>
        <w:t xml:space="preserve"> </w:t>
      </w:r>
      <w:r>
        <w:rPr>
          <w:w w:val="110"/>
        </w:rPr>
        <w:t>guidelines</w:t>
      </w:r>
      <w:ins w:id="1193" w:author="Chris Prickett" w:date="2017-02-12T19:23:00Z">
        <w:r w:rsidR="00063694">
          <w:rPr>
            <w:w w:val="110"/>
          </w:rPr>
          <w:t>,</w:t>
        </w:r>
      </w:ins>
      <w:r>
        <w:rPr>
          <w:spacing w:val="52"/>
          <w:w w:val="110"/>
        </w:rPr>
        <w:t xml:space="preserve"> </w:t>
      </w:r>
      <w:r>
        <w:rPr>
          <w:w w:val="110"/>
        </w:rPr>
        <w:t>rather</w:t>
      </w:r>
      <w:r>
        <w:rPr>
          <w:spacing w:val="50"/>
          <w:w w:val="110"/>
        </w:rPr>
        <w:t xml:space="preserve"> </w:t>
      </w:r>
      <w:r>
        <w:rPr>
          <w:w w:val="110"/>
        </w:rPr>
        <w:t>than</w:t>
      </w:r>
      <w:r>
        <w:rPr>
          <w:spacing w:val="50"/>
          <w:w w:val="110"/>
        </w:rPr>
        <w:t xml:space="preserve"> </w:t>
      </w:r>
      <w:ins w:id="1194" w:author="Chris Prickett" w:date="2017-02-12T19:23:00Z">
        <w:r w:rsidR="00063694">
          <w:rPr>
            <w:spacing w:val="50"/>
            <w:w w:val="110"/>
          </w:rPr>
          <w:t xml:space="preserve">on </w:t>
        </w:r>
      </w:ins>
      <w:r>
        <w:rPr>
          <w:w w:val="110"/>
        </w:rPr>
        <w:t>an</w:t>
      </w:r>
      <w:r>
        <w:rPr>
          <w:spacing w:val="28"/>
          <w:w w:val="117"/>
        </w:rPr>
        <w:t xml:space="preserve"> </w:t>
      </w:r>
      <w:r>
        <w:rPr>
          <w:w w:val="110"/>
        </w:rPr>
        <w:t>independent</w:t>
      </w:r>
      <w:r>
        <w:rPr>
          <w:spacing w:val="56"/>
          <w:w w:val="110"/>
        </w:rPr>
        <w:t xml:space="preserve"> </w:t>
      </w:r>
      <w:r>
        <w:rPr>
          <w:w w:val="110"/>
        </w:rPr>
        <w:t>and</w:t>
      </w:r>
      <w:r>
        <w:rPr>
          <w:spacing w:val="57"/>
          <w:w w:val="110"/>
        </w:rPr>
        <w:t xml:space="preserve"> </w:t>
      </w:r>
      <w:r>
        <w:rPr>
          <w:w w:val="110"/>
        </w:rPr>
        <w:t>bottom-up</w:t>
      </w:r>
      <w:r>
        <w:rPr>
          <w:spacing w:val="59"/>
          <w:w w:val="110"/>
        </w:rPr>
        <w:t xml:space="preserve"> </w:t>
      </w:r>
      <w:r>
        <w:rPr>
          <w:spacing w:val="-2"/>
          <w:w w:val="110"/>
        </w:rPr>
        <w:t>movement.</w:t>
      </w:r>
    </w:p>
    <w:p w14:paraId="02AB48F7" w14:textId="77777777" w:rsidR="00A8456E" w:rsidRDefault="00A8456E">
      <w:pPr>
        <w:spacing w:before="1"/>
        <w:rPr>
          <w:rFonts w:ascii="PMingLiU" w:eastAsia="PMingLiU" w:hAnsi="PMingLiU" w:cs="PMingLiU"/>
          <w:sz w:val="27"/>
          <w:szCs w:val="27"/>
        </w:rPr>
      </w:pPr>
    </w:p>
    <w:p w14:paraId="001ADCD0" w14:textId="77777777" w:rsidR="00A8456E" w:rsidRDefault="006C1195">
      <w:pPr>
        <w:pStyle w:val="Heading2"/>
        <w:numPr>
          <w:ilvl w:val="2"/>
          <w:numId w:val="4"/>
        </w:numPr>
        <w:tabs>
          <w:tab w:val="left" w:pos="1410"/>
        </w:tabs>
        <w:jc w:val="both"/>
        <w:rPr>
          <w:b w:val="0"/>
          <w:bCs w:val="0"/>
        </w:rPr>
      </w:pPr>
      <w:r>
        <w:rPr>
          <w:w w:val="95"/>
        </w:rPr>
        <w:t>Mapping</w:t>
      </w:r>
      <w:r>
        <w:rPr>
          <w:spacing w:val="7"/>
          <w:w w:val="95"/>
        </w:rPr>
        <w:t xml:space="preserve"> </w:t>
      </w:r>
      <w:r>
        <w:rPr>
          <w:w w:val="95"/>
        </w:rPr>
        <w:t>urban</w:t>
      </w:r>
      <w:r>
        <w:rPr>
          <w:spacing w:val="7"/>
          <w:w w:val="95"/>
        </w:rPr>
        <w:t xml:space="preserve"> </w:t>
      </w:r>
      <w:r>
        <w:rPr>
          <w:w w:val="95"/>
        </w:rPr>
        <w:t>agency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7"/>
          <w:w w:val="95"/>
        </w:rPr>
        <w:t xml:space="preserve"> </w:t>
      </w:r>
      <w:r>
        <w:rPr>
          <w:spacing w:val="1"/>
          <w:w w:val="95"/>
        </w:rPr>
        <w:t>aspects</w:t>
      </w:r>
    </w:p>
    <w:p w14:paraId="2195CA12" w14:textId="5217CDF7" w:rsidR="00A8456E" w:rsidRDefault="006C1195">
      <w:pPr>
        <w:pStyle w:val="BodyText"/>
        <w:spacing w:before="196" w:line="293" w:lineRule="auto"/>
        <w:ind w:right="111"/>
        <w:jc w:val="both"/>
      </w:pP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amala,</w:t>
      </w:r>
      <w:r>
        <w:rPr>
          <w:spacing w:val="-10"/>
          <w:w w:val="115"/>
        </w:rPr>
        <w:t xml:space="preserve"> </w:t>
      </w:r>
      <w:ins w:id="1195" w:author="Chris Prickett" w:date="2017-02-12T19:24:00Z">
        <w:r w:rsidR="002413C8">
          <w:rPr>
            <w:spacing w:val="-10"/>
            <w:w w:val="115"/>
          </w:rPr>
          <w:t xml:space="preserve">the </w:t>
        </w:r>
      </w:ins>
      <w:r>
        <w:rPr>
          <w:spacing w:val="-2"/>
          <w:w w:val="115"/>
        </w:rPr>
        <w:t>identified</w:t>
      </w:r>
      <w:del w:id="1196" w:author="Chris Prickett" w:date="2017-02-12T19:24:00Z">
        <w:r w:rsidDel="002413C8">
          <w:rPr>
            <w:spacing w:val="-12"/>
            <w:w w:val="115"/>
          </w:rPr>
          <w:delText xml:space="preserve"> </w:delText>
        </w:r>
        <w:r w:rsidDel="002413C8">
          <w:rPr>
            <w:w w:val="115"/>
          </w:rPr>
          <w:delText>a</w:delText>
        </w:r>
      </w:del>
      <w:r>
        <w:rPr>
          <w:spacing w:val="-13"/>
          <w:w w:val="115"/>
        </w:rPr>
        <w:t xml:space="preserve"> </w:t>
      </w:r>
      <w:r>
        <w:rPr>
          <w:w w:val="115"/>
        </w:rPr>
        <w:t>dynamic,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teractiv</w:t>
      </w:r>
      <w:r>
        <w:rPr>
          <w:spacing w:val="-3"/>
          <w:w w:val="115"/>
        </w:rPr>
        <w:t>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works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-13"/>
          <w:w w:val="115"/>
        </w:rPr>
        <w:t xml:space="preserve"> </w:t>
      </w:r>
      <w:r>
        <w:rPr>
          <w:w w:val="115"/>
        </w:rPr>
        <w:t>articulated</w:t>
      </w:r>
      <w:r>
        <w:rPr>
          <w:spacing w:val="-12"/>
          <w:w w:val="115"/>
        </w:rPr>
        <w:t xml:space="preserve"> </w:t>
      </w:r>
      <w:r>
        <w:rPr>
          <w:w w:val="115"/>
        </w:rPr>
        <w:t>through</w:t>
      </w:r>
      <w:r>
        <w:rPr>
          <w:spacing w:val="-13"/>
          <w:w w:val="115"/>
        </w:rPr>
        <w:t xml:space="preserve"> </w:t>
      </w:r>
      <w:r>
        <w:rPr>
          <w:w w:val="115"/>
        </w:rPr>
        <w:t>decision</w:t>
      </w:r>
      <w:ins w:id="1197" w:author="Chris Prickett" w:date="2017-02-12T18:41:00Z">
        <w:r w:rsidR="00080BC1">
          <w:rPr>
            <w:spacing w:val="-22"/>
            <w:w w:val="115"/>
          </w:rPr>
          <w:t>-</w:t>
        </w:r>
      </w:ins>
      <w:del w:id="1198" w:author="Chris Prickett" w:date="2017-02-12T18:41:00Z">
        <w:r w:rsidDel="00080BC1">
          <w:rPr>
            <w:spacing w:val="-22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mechanisms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(1)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op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own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plannin</w:t>
      </w:r>
      <w:r>
        <w:rPr>
          <w:spacing w:val="-2"/>
          <w:w w:val="115"/>
        </w:rPr>
        <w:t>g,</w:t>
      </w:r>
      <w:r>
        <w:rPr>
          <w:spacing w:val="-18"/>
          <w:w w:val="115"/>
        </w:rPr>
        <w:t xml:space="preserve"> </w:t>
      </w:r>
      <w:r>
        <w:rPr>
          <w:w w:val="115"/>
        </w:rPr>
        <w:t>(2)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terest-based</w:t>
      </w:r>
      <w:r>
        <w:rPr>
          <w:spacing w:val="-22"/>
          <w:w w:val="115"/>
        </w:rPr>
        <w:t xml:space="preserve"> </w:t>
      </w:r>
      <w:r>
        <w:rPr>
          <w:w w:val="115"/>
        </w:rPr>
        <w:t>real</w:t>
      </w:r>
      <w:r>
        <w:rPr>
          <w:spacing w:val="-21"/>
          <w:w w:val="115"/>
        </w:rPr>
        <w:t xml:space="preserve"> </w:t>
      </w:r>
      <w:r>
        <w:rPr>
          <w:w w:val="115"/>
        </w:rPr>
        <w:t>estate</w:t>
      </w:r>
      <w:r>
        <w:rPr>
          <w:spacing w:val="-22"/>
          <w:w w:val="115"/>
        </w:rPr>
        <w:t xml:space="preserve"> </w:t>
      </w:r>
      <w:r w:rsidR="00381E02">
        <w:rPr>
          <w:w w:val="115"/>
        </w:rPr>
        <w:t>transfor</w:t>
      </w:r>
      <w:r>
        <w:rPr>
          <w:w w:val="115"/>
        </w:rPr>
        <w:t>mation,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(3)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co-design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creativ</w:t>
      </w:r>
      <w:r>
        <w:rPr>
          <w:spacing w:val="-2"/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participation</w:t>
      </w:r>
      <w:r>
        <w:rPr>
          <w:spacing w:val="-8"/>
          <w:w w:val="115"/>
        </w:rPr>
        <w:t xml:space="preserve"> </w:t>
      </w:r>
      <w:r>
        <w:rPr>
          <w:w w:val="115"/>
        </w:rPr>
        <w:t>actions.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this</w:t>
      </w:r>
      <w:r>
        <w:rPr>
          <w:spacing w:val="-9"/>
          <w:w w:val="115"/>
        </w:rPr>
        <w:t xml:space="preserve"> </w:t>
      </w:r>
      <w:r>
        <w:rPr>
          <w:w w:val="115"/>
        </w:rPr>
        <w:t>case,</w:t>
      </w:r>
      <w:r>
        <w:rPr>
          <w:spacing w:val="-6"/>
          <w:w w:val="115"/>
        </w:rPr>
        <w:t xml:space="preserve"> </w:t>
      </w:r>
      <w:r>
        <w:rPr>
          <w:w w:val="115"/>
        </w:rPr>
        <w:t>global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2"/>
          <w:w w:val="110"/>
        </w:rPr>
        <w:t xml:space="preserve"> </w:t>
      </w:r>
      <w:r>
        <w:rPr>
          <w:w w:val="115"/>
        </w:rPr>
        <w:t>political,</w:t>
      </w:r>
      <w:r>
        <w:rPr>
          <w:spacing w:val="27"/>
          <w:w w:val="115"/>
        </w:rPr>
        <w:t xml:space="preserve"> </w:t>
      </w:r>
      <w:r>
        <w:rPr>
          <w:w w:val="115"/>
        </w:rPr>
        <w:t>economic,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cultural</w:t>
      </w:r>
      <w:r>
        <w:rPr>
          <w:spacing w:val="21"/>
          <w:w w:val="115"/>
        </w:rPr>
        <w:t xml:space="preserve"> </w:t>
      </w:r>
      <w:r>
        <w:rPr>
          <w:w w:val="115"/>
        </w:rPr>
        <w:t>factors,</w:t>
      </w:r>
      <w:r>
        <w:rPr>
          <w:spacing w:val="26"/>
          <w:w w:val="115"/>
        </w:rPr>
        <w:t xml:space="preserve"> </w:t>
      </w:r>
      <w:r>
        <w:rPr>
          <w:w w:val="115"/>
        </w:rPr>
        <w:t>placed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ins w:id="1199" w:author="Chris Prickett" w:date="2017-02-12T19:25:00Z">
        <w:r w:rsidR="002413C8">
          <w:rPr>
            <w:w w:val="115"/>
          </w:rPr>
          <w:t>a</w:t>
        </w:r>
      </w:ins>
      <w:del w:id="1200" w:author="Chris Prickett" w:date="2017-02-12T19:25:00Z">
        <w:r w:rsidDel="002413C8">
          <w:rPr>
            <w:w w:val="115"/>
          </w:rPr>
          <w:delText>the</w:delText>
        </w:r>
      </w:del>
      <w:r>
        <w:rPr>
          <w:spacing w:val="20"/>
          <w:w w:val="115"/>
        </w:rPr>
        <w:t xml:space="preserve"> </w:t>
      </w:r>
      <w:r>
        <w:rPr>
          <w:spacing w:val="-1"/>
          <w:w w:val="115"/>
        </w:rPr>
        <w:t>particular</w:t>
      </w:r>
      <w:r>
        <w:rPr>
          <w:spacing w:val="21"/>
          <w:w w:val="115"/>
        </w:rPr>
        <w:t xml:space="preserve"> </w:t>
      </w:r>
      <w:r>
        <w:rPr>
          <w:w w:val="115"/>
        </w:rPr>
        <w:t>spatially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socially</w:t>
      </w:r>
      <w:r>
        <w:rPr>
          <w:spacing w:val="42"/>
          <w:w w:val="109"/>
        </w:rPr>
        <w:t xml:space="preserve"> </w:t>
      </w:r>
      <w:r>
        <w:rPr>
          <w:w w:val="115"/>
        </w:rPr>
        <w:t>constrained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24"/>
          <w:w w:val="115"/>
        </w:rPr>
        <w:t xml:space="preserve"> </w:t>
      </w:r>
      <w:r>
        <w:rPr>
          <w:w w:val="115"/>
        </w:rPr>
        <w:t>(Serbia,</w:t>
      </w:r>
      <w:r>
        <w:rPr>
          <w:spacing w:val="30"/>
          <w:w w:val="115"/>
        </w:rPr>
        <w:t xml:space="preserve"> </w:t>
      </w:r>
      <w:r>
        <w:rPr>
          <w:w w:val="115"/>
        </w:rPr>
        <w:t>Belgrade,</w:t>
      </w:r>
      <w:r>
        <w:rPr>
          <w:spacing w:val="31"/>
          <w:w w:val="115"/>
        </w:rPr>
        <w:t xml:space="preserve"> </w:t>
      </w:r>
      <w:r>
        <w:rPr>
          <w:spacing w:val="-3"/>
          <w:w w:val="115"/>
        </w:rPr>
        <w:t>Sav</w:t>
      </w:r>
      <w:r>
        <w:rPr>
          <w:spacing w:val="-2"/>
          <w:w w:val="115"/>
        </w:rPr>
        <w:t>amala),</w:t>
      </w:r>
      <w:r>
        <w:rPr>
          <w:spacing w:val="31"/>
          <w:w w:val="115"/>
        </w:rPr>
        <w:t xml:space="preserve"> </w:t>
      </w:r>
      <w:r>
        <w:rPr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main</w:t>
      </w:r>
      <w:r>
        <w:rPr>
          <w:spacing w:val="25"/>
          <w:w w:val="115"/>
        </w:rPr>
        <w:t xml:space="preserve"> </w:t>
      </w:r>
      <w:r>
        <w:rPr>
          <w:w w:val="115"/>
        </w:rPr>
        <w:t>forces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urban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devel</w:t>
      </w:r>
      <w:del w:id="1201" w:author="Chris Prickett" w:date="2017-02-12T19:25:00Z">
        <w:r w:rsidDel="002413C8">
          <w:rPr>
            <w:spacing w:val="-2"/>
            <w:w w:val="115"/>
          </w:rPr>
          <w:delText>-</w:delText>
        </w:r>
        <w:r w:rsidDel="002413C8">
          <w:rPr>
            <w:spacing w:val="22"/>
            <w:w w:val="105"/>
          </w:rPr>
          <w:delText xml:space="preserve"> </w:delText>
        </w:r>
      </w:del>
      <w:r>
        <w:rPr>
          <w:spacing w:val="-2"/>
          <w:w w:val="115"/>
        </w:rPr>
        <w:t>opmen</w:t>
      </w:r>
      <w:r>
        <w:rPr>
          <w:spacing w:val="-1"/>
          <w:w w:val="115"/>
        </w:rPr>
        <w:t>t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31"/>
          <w:w w:val="115"/>
        </w:rPr>
        <w:t xml:space="preserve"> </w:t>
      </w:r>
      <w:r>
        <w:rPr>
          <w:w w:val="115"/>
        </w:rPr>
        <w:t>they</w:t>
      </w:r>
      <w:r>
        <w:rPr>
          <w:spacing w:val="29"/>
          <w:w w:val="115"/>
        </w:rPr>
        <w:t xml:space="preserve"> </w:t>
      </w:r>
      <w:r>
        <w:rPr>
          <w:w w:val="115"/>
        </w:rPr>
        <w:t>constitute</w:t>
      </w:r>
      <w:r>
        <w:rPr>
          <w:spacing w:val="31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29"/>
          <w:w w:val="115"/>
        </w:rPr>
        <w:t xml:space="preserve"> </w:t>
      </w:r>
      <w:r>
        <w:rPr>
          <w:w w:val="115"/>
        </w:rPr>
        <w:t>artifacts</w:t>
      </w:r>
      <w:r>
        <w:rPr>
          <w:spacing w:val="31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)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30"/>
          <w:w w:val="115"/>
        </w:rPr>
        <w:t xml:space="preserve"> </w:t>
      </w:r>
      <w:r>
        <w:rPr>
          <w:spacing w:val="1"/>
          <w:w w:val="115"/>
        </w:rPr>
        <w:t>aspect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31"/>
          <w:w w:val="115"/>
        </w:rPr>
        <w:t xml:space="preserve"> </w:t>
      </w:r>
      <w:r>
        <w:rPr>
          <w:w w:val="115"/>
        </w:rPr>
        <w:t>(urban</w:t>
      </w:r>
      <w:r>
        <w:rPr>
          <w:spacing w:val="20"/>
          <w:w w:val="119"/>
        </w:rPr>
        <w:t xml:space="preserve"> </w:t>
      </w:r>
      <w:r>
        <w:rPr>
          <w:spacing w:val="-2"/>
          <w:w w:val="115"/>
        </w:rPr>
        <w:t>assemblages)</w:t>
      </w:r>
      <w:r>
        <w:rPr>
          <w:w w:val="115"/>
        </w:rPr>
        <w:t>.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detailed</w:t>
      </w:r>
      <w:r>
        <w:rPr>
          <w:spacing w:val="6"/>
          <w:w w:val="115"/>
        </w:rPr>
        <w:t xml:space="preserve"> </w:t>
      </w:r>
      <w:r>
        <w:rPr>
          <w:w w:val="115"/>
        </w:rPr>
        <w:t>mapping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visualization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works</w:t>
      </w:r>
      <w:r>
        <w:rPr>
          <w:spacing w:val="25"/>
          <w:w w:val="111"/>
        </w:rPr>
        <w:t xml:space="preserve"> </w:t>
      </w:r>
      <w:r>
        <w:rPr>
          <w:w w:val="115"/>
        </w:rPr>
        <w:t>also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accoun</w:t>
      </w:r>
      <w:r>
        <w:rPr>
          <w:spacing w:val="-1"/>
          <w:w w:val="115"/>
        </w:rPr>
        <w:t>ts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textual,</w:t>
      </w:r>
      <w:r>
        <w:rPr>
          <w:spacing w:val="-13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transitional</w:t>
      </w:r>
      <w:r>
        <w:rPr>
          <w:spacing w:val="-15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-13"/>
          <w:w w:val="115"/>
        </w:rPr>
        <w:t xml:space="preserve"> </w:t>
      </w:r>
      <w:r>
        <w:rPr>
          <w:w w:val="115"/>
        </w:rPr>
        <w:t>but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voiding</w:t>
      </w:r>
      <w:r>
        <w:rPr>
          <w:spacing w:val="45"/>
          <w:w w:val="109"/>
        </w:rPr>
        <w:t xml:space="preserve"> </w:t>
      </w:r>
      <w:r>
        <w:rPr>
          <w:w w:val="115"/>
        </w:rPr>
        <w:t>explanations</w:t>
      </w:r>
      <w:r>
        <w:rPr>
          <w:spacing w:val="-10"/>
          <w:w w:val="115"/>
        </w:rPr>
        <w:t xml:space="preserve"> </w:t>
      </w:r>
      <w:r>
        <w:rPr>
          <w:w w:val="115"/>
        </w:rPr>
        <w:t>coming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reproduction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ins w:id="1202" w:author="Chris Prickett" w:date="2017-02-12T19:25:00Z">
        <w:r w:rsidR="002413C8">
          <w:rPr>
            <w:spacing w:val="-9"/>
            <w:w w:val="115"/>
          </w:rPr>
          <w:t xml:space="preserve">the </w:t>
        </w:r>
      </w:ins>
      <w:r>
        <w:rPr>
          <w:spacing w:val="1"/>
          <w:w w:val="115"/>
        </w:rPr>
        <w:t>social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ord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r,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ower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class.</w:t>
      </w:r>
    </w:p>
    <w:p w14:paraId="0A75C8FD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63AC3AD2" w14:textId="77777777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other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words,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collision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these</w:t>
      </w:r>
      <w:r>
        <w:rPr>
          <w:spacing w:val="-6"/>
          <w:w w:val="115"/>
        </w:rPr>
        <w:t xml:space="preserve"> </w:t>
      </w:r>
      <w:r>
        <w:rPr>
          <w:w w:val="115"/>
        </w:rPr>
        <w:t>grand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narrativ</w:t>
      </w:r>
      <w:r>
        <w:rPr>
          <w:spacing w:val="-2"/>
          <w:w w:val="115"/>
        </w:rPr>
        <w:t>es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esen</w:t>
      </w:r>
      <w:r>
        <w:rPr>
          <w:spacing w:val="-1"/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Serb</w:t>
      </w:r>
      <w:r>
        <w:rPr>
          <w:spacing w:val="-1"/>
          <w:w w:val="115"/>
        </w:rPr>
        <w:t>ian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rough:</w:t>
      </w:r>
    </w:p>
    <w:p w14:paraId="61596ADF" w14:textId="77777777" w:rsidR="00A8456E" w:rsidRDefault="006C1195">
      <w:pPr>
        <w:pStyle w:val="BodyText"/>
        <w:numPr>
          <w:ilvl w:val="3"/>
          <w:numId w:val="4"/>
        </w:numPr>
        <w:tabs>
          <w:tab w:val="left" w:pos="1134"/>
        </w:tabs>
        <w:spacing w:before="194"/>
      </w:pP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crisis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common</w:t>
      </w:r>
      <w:r>
        <w:rPr>
          <w:spacing w:val="17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values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civic</w:t>
      </w:r>
      <w:r>
        <w:rPr>
          <w:spacing w:val="17"/>
          <w:w w:val="110"/>
        </w:rPr>
        <w:t xml:space="preserve"> </w:t>
      </w:r>
      <w:r>
        <w:rPr>
          <w:w w:val="110"/>
        </w:rPr>
        <w:t>society</w:t>
      </w:r>
      <w:r>
        <w:rPr>
          <w:spacing w:val="17"/>
          <w:w w:val="110"/>
        </w:rPr>
        <w:t xml:space="preserve"> </w:t>
      </w:r>
      <w:r>
        <w:rPr>
          <w:w w:val="110"/>
        </w:rPr>
        <w:t>standards,</w:t>
      </w:r>
    </w:p>
    <w:p w14:paraId="3E65CC05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6250C1F1" w14:textId="77777777" w:rsidR="00A8456E" w:rsidRDefault="006C1195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lack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health</w:t>
      </w:r>
      <w:r>
        <w:rPr>
          <w:spacing w:val="-2"/>
          <w:w w:val="115"/>
        </w:rPr>
        <w:t>y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investmen</w:t>
      </w:r>
      <w:r>
        <w:rPr>
          <w:spacing w:val="-2"/>
          <w:w w:val="115"/>
        </w:rPr>
        <w:t>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fair</w:t>
      </w:r>
      <w:r>
        <w:rPr>
          <w:spacing w:val="4"/>
          <w:w w:val="115"/>
        </w:rPr>
        <w:t xml:space="preserve"> </w:t>
      </w:r>
      <w:r>
        <w:rPr>
          <w:w w:val="115"/>
        </w:rPr>
        <w:t>competition,</w:t>
      </w:r>
    </w:p>
    <w:p w14:paraId="4F2D2A7E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12C40BDA" w14:textId="2964DB37" w:rsidR="00A8456E" w:rsidRDefault="006C1195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absence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ins w:id="1203" w:author="Chris Prickett" w:date="2017-02-12T19:26:00Z">
        <w:r w:rsidR="002413C8">
          <w:rPr>
            <w:spacing w:val="22"/>
            <w:w w:val="110"/>
          </w:rPr>
          <w:t xml:space="preserve">concern for the </w:t>
        </w:r>
      </w:ins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interest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spacing w:val="3"/>
          <w:w w:val="110"/>
        </w:rPr>
        <w:t>goo</w:t>
      </w:r>
      <w:r>
        <w:rPr>
          <w:spacing w:val="2"/>
          <w:w w:val="110"/>
        </w:rPr>
        <w:t>d</w:t>
      </w:r>
      <w:del w:id="1204" w:author="Chris Prickett" w:date="2017-02-12T19:26:00Z">
        <w:r w:rsidDel="002413C8">
          <w:rPr>
            <w:spacing w:val="22"/>
            <w:w w:val="110"/>
          </w:rPr>
          <w:delText xml:space="preserve"> </w:delText>
        </w:r>
        <w:r w:rsidDel="002413C8">
          <w:rPr>
            <w:w w:val="110"/>
          </w:rPr>
          <w:delText>concerns</w:delText>
        </w:r>
      </w:del>
      <w:r>
        <w:rPr>
          <w:w w:val="110"/>
        </w:rPr>
        <w:t>,</w:t>
      </w:r>
    </w:p>
    <w:p w14:paraId="06076924" w14:textId="77777777" w:rsidR="00A8456E" w:rsidRDefault="00A8456E">
      <w:pPr>
        <w:spacing w:before="8"/>
        <w:rPr>
          <w:rFonts w:ascii="PMingLiU" w:eastAsia="PMingLiU" w:hAnsi="PMingLiU" w:cs="PMingLiU"/>
          <w:sz w:val="18"/>
          <w:szCs w:val="18"/>
        </w:rPr>
      </w:pPr>
    </w:p>
    <w:p w14:paraId="65592D5E" w14:textId="77777777" w:rsidR="00A8456E" w:rsidRDefault="006C1195">
      <w:pPr>
        <w:pStyle w:val="BodyText"/>
        <w:numPr>
          <w:ilvl w:val="3"/>
          <w:numId w:val="4"/>
        </w:numPr>
        <w:tabs>
          <w:tab w:val="left" w:pos="1134"/>
        </w:tabs>
        <w:spacing w:line="293" w:lineRule="auto"/>
        <w:ind w:right="112"/>
      </w:pP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battlefield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18"/>
          <w:w w:val="110"/>
        </w:rPr>
        <w:t xml:space="preserve"> </w:t>
      </w:r>
      <w:r>
        <w:rPr>
          <w:w w:val="110"/>
        </w:rPr>
        <w:t>pressures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interference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interests</w:t>
      </w:r>
      <w:r>
        <w:rPr>
          <w:spacing w:val="18"/>
          <w:w w:val="110"/>
        </w:rPr>
        <w:t xml:space="preserve"> </w:t>
      </w:r>
      <w:r>
        <w:rPr>
          <w:w w:val="110"/>
        </w:rPr>
        <w:t>from</w:t>
      </w:r>
      <w:r>
        <w:rPr>
          <w:spacing w:val="19"/>
          <w:w w:val="110"/>
        </w:rPr>
        <w:t xml:space="preserve"> </w:t>
      </w:r>
      <w:r>
        <w:rPr>
          <w:w w:val="110"/>
        </w:rPr>
        <w:t>authorities,</w:t>
      </w:r>
      <w:r>
        <w:rPr>
          <w:spacing w:val="25"/>
          <w:w w:val="110"/>
        </w:rPr>
        <w:t xml:space="preserve"> </w:t>
      </w:r>
      <w:r>
        <w:rPr>
          <w:w w:val="110"/>
        </w:rPr>
        <w:t>business</w:t>
      </w:r>
      <w:r>
        <w:rPr>
          <w:spacing w:val="25"/>
          <w:w w:val="110"/>
        </w:rPr>
        <w:t xml:space="preserve"> </w:t>
      </w:r>
      <w:r>
        <w:rPr>
          <w:w w:val="110"/>
        </w:rPr>
        <w:t>actors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civil</w:t>
      </w:r>
      <w:r>
        <w:rPr>
          <w:spacing w:val="26"/>
          <w:w w:val="110"/>
        </w:rPr>
        <w:t xml:space="preserve"> </w:t>
      </w:r>
      <w:r>
        <w:rPr>
          <w:w w:val="110"/>
        </w:rPr>
        <w:t>actions.</w:t>
      </w:r>
    </w:p>
    <w:p w14:paraId="292E5E32" w14:textId="77777777" w:rsidR="00A8456E" w:rsidRDefault="00A8456E">
      <w:pPr>
        <w:spacing w:line="293" w:lineRule="auto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72E05EFB" w14:textId="22FFE874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lastRenderedPageBreak/>
        <w:t>Based</w:t>
      </w:r>
      <w:r>
        <w:rPr>
          <w:spacing w:val="17"/>
          <w:w w:val="115"/>
        </w:rPr>
        <w:t xml:space="preserve"> </w:t>
      </w:r>
      <w:r>
        <w:rPr>
          <w:w w:val="115"/>
        </w:rPr>
        <w:t>on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performed</w:t>
      </w:r>
      <w:r>
        <w:rPr>
          <w:spacing w:val="18"/>
          <w:w w:val="115"/>
        </w:rPr>
        <w:t xml:space="preserve"> </w:t>
      </w:r>
      <w:r>
        <w:rPr>
          <w:w w:val="115"/>
        </w:rPr>
        <w:t>ANT</w:t>
      </w:r>
      <w:r>
        <w:rPr>
          <w:spacing w:val="16"/>
          <w:w w:val="115"/>
        </w:rPr>
        <w:t xml:space="preserve"> </w:t>
      </w:r>
      <w:r>
        <w:rPr>
          <w:w w:val="115"/>
        </w:rPr>
        <w:t>analysis</w:t>
      </w:r>
      <w:r>
        <w:rPr>
          <w:spacing w:val="17"/>
          <w:w w:val="115"/>
        </w:rPr>
        <w:t xml:space="preserve"> </w:t>
      </w:r>
      <w:r>
        <w:rPr>
          <w:w w:val="115"/>
        </w:rPr>
        <w:t>on</w:t>
      </w:r>
      <w:r>
        <w:rPr>
          <w:spacing w:val="17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ins w:id="1205" w:author="Chris Prickett" w:date="2017-02-12T19:26:00Z">
        <w:r w:rsidR="002413C8">
          <w:rPr>
            <w:spacing w:val="-3"/>
            <w:w w:val="115"/>
          </w:rPr>
          <w:t>,</w:t>
        </w:r>
      </w:ins>
      <w:r>
        <w:rPr>
          <w:spacing w:val="18"/>
          <w:w w:val="115"/>
        </w:rPr>
        <w:t xml:space="preserve"> </w:t>
      </w:r>
      <w:r>
        <w:rPr>
          <w:w w:val="115"/>
        </w:rPr>
        <w:t>urban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actor-net</w:t>
      </w:r>
      <w:r>
        <w:rPr>
          <w:spacing w:val="-2"/>
          <w:w w:val="115"/>
        </w:rPr>
        <w:t>works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their</w:t>
      </w:r>
      <w:r>
        <w:rPr>
          <w:spacing w:val="25"/>
          <w:w w:val="118"/>
        </w:rPr>
        <w:t xml:space="preserve"> </w:t>
      </w:r>
      <w:r>
        <w:rPr>
          <w:w w:val="115"/>
        </w:rPr>
        <w:t>distribution</w:t>
      </w:r>
      <w:r>
        <w:rPr>
          <w:spacing w:val="-8"/>
          <w:w w:val="115"/>
        </w:rPr>
        <w:t xml:space="preserve"> </w:t>
      </w:r>
      <w:r>
        <w:rPr>
          <w:w w:val="115"/>
        </w:rPr>
        <w:t>within</w:t>
      </w:r>
      <w:r>
        <w:rPr>
          <w:spacing w:val="-7"/>
          <w:w w:val="115"/>
        </w:rPr>
        <w:t xml:space="preserve"> </w:t>
      </w:r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w w:val="115"/>
        </w:rPr>
        <w:t>decision</w:t>
      </w:r>
      <w:ins w:id="1206" w:author="Chris Prickett" w:date="2017-02-12T18:42:00Z">
        <w:r w:rsidR="00080BC1">
          <w:rPr>
            <w:spacing w:val="-7"/>
            <w:w w:val="115"/>
          </w:rPr>
          <w:t>-</w:t>
        </w:r>
      </w:ins>
      <w:del w:id="1207" w:author="Chris Prickett" w:date="2017-02-12T18:42:00Z">
        <w:r w:rsidDel="00080BC1">
          <w:rPr>
            <w:spacing w:val="-7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layers,</w:t>
      </w:r>
      <w:r>
        <w:rPr>
          <w:spacing w:val="-6"/>
          <w:w w:val="115"/>
        </w:rPr>
        <w:t xml:space="preserve"> </w:t>
      </w:r>
      <w:ins w:id="1208" w:author="Chris Prickett" w:date="2017-02-12T19:27:00Z">
        <w:r w:rsidR="002413C8">
          <w:rPr>
            <w:spacing w:val="-6"/>
            <w:w w:val="115"/>
          </w:rPr>
          <w:t xml:space="preserve">a </w:t>
        </w:r>
      </w:ins>
      <w:r>
        <w:rPr>
          <w:w w:val="115"/>
        </w:rPr>
        <w:t>general</w:t>
      </w:r>
      <w:r>
        <w:rPr>
          <w:spacing w:val="-7"/>
          <w:w w:val="115"/>
        </w:rPr>
        <w:t xml:space="preserve"> </w:t>
      </w:r>
      <w:r>
        <w:rPr>
          <w:w w:val="115"/>
        </w:rPr>
        <w:t>summary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ins w:id="1209" w:author="Chris Prickett" w:date="2017-02-12T19:27:00Z">
        <w:r w:rsidR="002413C8">
          <w:rPr>
            <w:spacing w:val="-7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25"/>
          <w:w w:val="147"/>
        </w:rPr>
        <w:t xml:space="preserve"> </w:t>
      </w:r>
      <w:r>
        <w:rPr>
          <w:w w:val="115"/>
        </w:rPr>
        <w:t>prospects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16"/>
          <w:w w:val="115"/>
        </w:rPr>
        <w:t xml:space="preserve"> </w:t>
      </w:r>
      <w:del w:id="1210" w:author="Chris Prickett" w:date="2017-02-12T19:27:00Z">
        <w:r w:rsidDel="002413C8">
          <w:rPr>
            <w:spacing w:val="-3"/>
            <w:w w:val="115"/>
          </w:rPr>
          <w:delText>ma</w:delText>
        </w:r>
        <w:r w:rsidDel="002413C8">
          <w:rPr>
            <w:spacing w:val="-4"/>
            <w:w w:val="115"/>
          </w:rPr>
          <w:delText>y</w:delText>
        </w:r>
        <w:r w:rsidDel="002413C8">
          <w:rPr>
            <w:spacing w:val="15"/>
            <w:w w:val="115"/>
          </w:rPr>
          <w:delText xml:space="preserve"> </w:delText>
        </w:r>
        <w:r w:rsidDel="002413C8">
          <w:rPr>
            <w:spacing w:val="2"/>
            <w:w w:val="115"/>
          </w:rPr>
          <w:delText>b</w:delText>
        </w:r>
        <w:r w:rsidDel="002413C8">
          <w:rPr>
            <w:spacing w:val="3"/>
            <w:w w:val="115"/>
          </w:rPr>
          <w:delText>e</w:delText>
        </w:r>
      </w:del>
      <w:ins w:id="1211" w:author="Chris Prickett" w:date="2017-02-12T19:27:00Z">
        <w:r w:rsidR="002413C8">
          <w:rPr>
            <w:spacing w:val="-3"/>
            <w:w w:val="115"/>
          </w:rPr>
          <w:t>includes</w:t>
        </w:r>
      </w:ins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following:</w:t>
      </w:r>
      <w:r>
        <w:rPr>
          <w:spacing w:val="55"/>
          <w:w w:val="115"/>
        </w:rPr>
        <w:t xml:space="preserve"> </w:t>
      </w:r>
      <w:r>
        <w:rPr>
          <w:w w:val="115"/>
        </w:rPr>
        <w:t>(1)</w:t>
      </w:r>
      <w:r>
        <w:rPr>
          <w:spacing w:val="16"/>
          <w:w w:val="115"/>
        </w:rPr>
        <w:t xml:space="preserve"> </w:t>
      </w:r>
      <w:ins w:id="1212" w:author="Chris Prickett" w:date="2017-02-12T19:27:00Z">
        <w:r w:rsidR="002413C8">
          <w:rPr>
            <w:spacing w:val="16"/>
            <w:w w:val="115"/>
          </w:rPr>
          <w:t xml:space="preserve">a </w:t>
        </w:r>
      </w:ins>
      <w:r>
        <w:rPr>
          <w:spacing w:val="-3"/>
          <w:w w:val="115"/>
        </w:rPr>
        <w:t>lack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elaborated,</w:t>
      </w:r>
      <w:r>
        <w:rPr>
          <w:spacing w:val="21"/>
          <w:w w:val="115"/>
        </w:rPr>
        <w:t xml:space="preserve"> </w:t>
      </w:r>
      <w:r>
        <w:rPr>
          <w:w w:val="115"/>
        </w:rPr>
        <w:t>strategic</w:t>
      </w:r>
      <w:r>
        <w:rPr>
          <w:spacing w:val="64"/>
          <w:w w:val="116"/>
        </w:rPr>
        <w:t xml:space="preserve"> </w:t>
      </w:r>
      <w:r>
        <w:rPr>
          <w:w w:val="115"/>
        </w:rPr>
        <w:t>policies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urban</w:t>
      </w:r>
      <w:r>
        <w:rPr>
          <w:spacing w:val="25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spacing w:val="-3"/>
          <w:w w:val="115"/>
        </w:rPr>
        <w:t>investmen</w:t>
      </w:r>
      <w:r>
        <w:rPr>
          <w:spacing w:val="-2"/>
          <w:w w:val="115"/>
        </w:rPr>
        <w:t>t;</w:t>
      </w:r>
      <w:r>
        <w:rPr>
          <w:spacing w:val="36"/>
          <w:w w:val="115"/>
        </w:rPr>
        <w:t xml:space="preserve"> </w:t>
      </w:r>
      <w:r>
        <w:rPr>
          <w:w w:val="115"/>
        </w:rPr>
        <w:t>(2)</w:t>
      </w:r>
      <w:r>
        <w:rPr>
          <w:spacing w:val="25"/>
          <w:w w:val="115"/>
        </w:rPr>
        <w:t xml:space="preserve"> </w:t>
      </w:r>
      <w:ins w:id="1213" w:author="Chris Prickett" w:date="2017-02-12T19:27:00Z">
        <w:r w:rsidR="002413C8">
          <w:rPr>
            <w:spacing w:val="25"/>
            <w:w w:val="115"/>
          </w:rPr>
          <w:t xml:space="preserve">a </w:t>
        </w:r>
      </w:ins>
      <w:r>
        <w:rPr>
          <w:w w:val="115"/>
        </w:rPr>
        <w:t>cumbersome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ins</w:t>
      </w:r>
      <w:r>
        <w:rPr>
          <w:spacing w:val="-1"/>
          <w:w w:val="115"/>
        </w:rPr>
        <w:t>titutional</w:t>
      </w:r>
      <w:r>
        <w:rPr>
          <w:spacing w:val="25"/>
          <w:w w:val="115"/>
        </w:rPr>
        <w:t xml:space="preserve"> </w:t>
      </w:r>
      <w:r>
        <w:rPr>
          <w:w w:val="115"/>
        </w:rPr>
        <w:t>structure;</w:t>
      </w:r>
    </w:p>
    <w:p w14:paraId="24A8B394" w14:textId="4CA72C30" w:rsidR="00A8456E" w:rsidRDefault="006C1195" w:rsidP="00381E02">
      <w:pPr>
        <w:pStyle w:val="BodyText"/>
        <w:spacing w:before="15" w:line="292" w:lineRule="auto"/>
        <w:ind w:right="111"/>
        <w:jc w:val="both"/>
      </w:pPr>
      <w:r>
        <w:rPr>
          <w:w w:val="115"/>
        </w:rPr>
        <w:t>(3)</w:t>
      </w:r>
      <w:r>
        <w:rPr>
          <w:spacing w:val="33"/>
          <w:w w:val="115"/>
        </w:rPr>
        <w:t xml:space="preserve"> </w:t>
      </w:r>
      <w:ins w:id="1214" w:author="Chris Prickett" w:date="2017-02-12T19:28:00Z">
        <w:r w:rsidR="002413C8">
          <w:rPr>
            <w:spacing w:val="33"/>
            <w:w w:val="115"/>
          </w:rPr>
          <w:t xml:space="preserve">the </w:t>
        </w:r>
      </w:ins>
      <w:r>
        <w:rPr>
          <w:w w:val="115"/>
        </w:rPr>
        <w:t>distribution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publicly</w:t>
      </w:r>
      <w:r>
        <w:rPr>
          <w:spacing w:val="34"/>
          <w:w w:val="115"/>
        </w:rPr>
        <w:t xml:space="preserve"> </w:t>
      </w:r>
      <w:r>
        <w:rPr>
          <w:spacing w:val="-3"/>
          <w:w w:val="115"/>
        </w:rPr>
        <w:t>owned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empt</w:t>
      </w:r>
      <w:r>
        <w:rPr>
          <w:spacing w:val="-3"/>
          <w:w w:val="115"/>
        </w:rPr>
        <w:t>y</w:t>
      </w:r>
      <w:r>
        <w:rPr>
          <w:spacing w:val="34"/>
          <w:w w:val="115"/>
        </w:rPr>
        <w:t xml:space="preserve"> </w:t>
      </w:r>
      <w:r>
        <w:rPr>
          <w:w w:val="115"/>
        </w:rPr>
        <w:t>plots</w:t>
      </w:r>
      <w:r>
        <w:rPr>
          <w:spacing w:val="33"/>
          <w:w w:val="115"/>
        </w:rPr>
        <w:t xml:space="preserve"> </w:t>
      </w:r>
      <w:r>
        <w:rPr>
          <w:w w:val="115"/>
        </w:rPr>
        <w:t>and</w:t>
      </w:r>
      <w:r>
        <w:rPr>
          <w:spacing w:val="34"/>
          <w:w w:val="115"/>
        </w:rPr>
        <w:t xml:space="preserve"> </w:t>
      </w:r>
      <w:r>
        <w:rPr>
          <w:w w:val="115"/>
        </w:rPr>
        <w:t>spaces</w:t>
      </w:r>
      <w:r>
        <w:rPr>
          <w:spacing w:val="33"/>
          <w:w w:val="115"/>
        </w:rPr>
        <w:t xml:space="preserve"> </w:t>
      </w:r>
      <w:r>
        <w:rPr>
          <w:w w:val="115"/>
        </w:rPr>
        <w:t>in</w:t>
      </w:r>
      <w:r>
        <w:rPr>
          <w:spacing w:val="34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private</w:t>
      </w:r>
      <w:r>
        <w:rPr>
          <w:spacing w:val="35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estors/o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s;</w:t>
      </w:r>
      <w:r>
        <w:rPr>
          <w:spacing w:val="41"/>
          <w:w w:val="115"/>
        </w:rPr>
        <w:t xml:space="preserve"> </w:t>
      </w:r>
      <w:r>
        <w:rPr>
          <w:w w:val="115"/>
        </w:rPr>
        <w:t>(4)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ertical</w:t>
      </w:r>
      <w:r>
        <w:rPr>
          <w:spacing w:val="28"/>
          <w:w w:val="115"/>
        </w:rPr>
        <w:t xml:space="preserve"> </w:t>
      </w:r>
      <w:proofErr w:type="spellStart"/>
      <w:r>
        <w:rPr>
          <w:spacing w:val="-2"/>
          <w:w w:val="115"/>
        </w:rPr>
        <w:t>clientelism</w:t>
      </w:r>
      <w:proofErr w:type="spellEnd"/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ins w:id="1215" w:author="Chris Prickett" w:date="2017-02-12T19:28:00Z">
        <w:r w:rsidR="002413C8">
          <w:rPr>
            <w:spacing w:val="28"/>
            <w:w w:val="115"/>
          </w:rPr>
          <w:t xml:space="preserve">the </w:t>
        </w:r>
      </w:ins>
      <w:r>
        <w:rPr>
          <w:spacing w:val="-1"/>
          <w:w w:val="115"/>
        </w:rPr>
        <w:t>institutional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28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??</w:t>
      </w:r>
      <w:r>
        <w:rPr>
          <w:w w:val="115"/>
        </w:rPr>
        <w:t>);</w:t>
      </w:r>
      <w:r>
        <w:rPr>
          <w:spacing w:val="42"/>
          <w:w w:val="115"/>
        </w:rPr>
        <w:t xml:space="preserve"> </w:t>
      </w:r>
      <w:r>
        <w:rPr>
          <w:w w:val="115"/>
        </w:rPr>
        <w:t>(5)</w:t>
      </w:r>
      <w:r>
        <w:rPr>
          <w:spacing w:val="28"/>
          <w:w w:val="115"/>
        </w:rPr>
        <w:t xml:space="preserve"> </w:t>
      </w:r>
      <w:r>
        <w:rPr>
          <w:w w:val="115"/>
        </w:rPr>
        <w:t>up-to-date</w:t>
      </w:r>
      <w:r>
        <w:rPr>
          <w:spacing w:val="43"/>
          <w:w w:val="116"/>
        </w:rPr>
        <w:t xml:space="preserve"> </w:t>
      </w:r>
      <w:r>
        <w:rPr>
          <w:w w:val="115"/>
        </w:rPr>
        <w:t>legal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documen</w:t>
      </w:r>
      <w:r>
        <w:rPr>
          <w:spacing w:val="-1"/>
          <w:w w:val="115"/>
        </w:rPr>
        <w:t>ts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olicy</w:t>
      </w:r>
      <w:r>
        <w:rPr>
          <w:spacing w:val="8"/>
          <w:w w:val="115"/>
        </w:rPr>
        <w:t xml:space="preserve"> </w:t>
      </w:r>
      <w:r>
        <w:rPr>
          <w:w w:val="115"/>
        </w:rPr>
        <w:t>agendas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8"/>
          <w:w w:val="115"/>
        </w:rPr>
        <w:t xml:space="preserve"> </w:t>
      </w:r>
      <w:r>
        <w:rPr>
          <w:w w:val="115"/>
        </w:rPr>
        <w:t>do</w:t>
      </w:r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correspond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urban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realit</w:t>
      </w:r>
      <w:r>
        <w:rPr>
          <w:spacing w:val="-2"/>
          <w:w w:val="115"/>
        </w:rPr>
        <w:t>y;</w:t>
      </w:r>
      <w:r>
        <w:rPr>
          <w:spacing w:val="11"/>
          <w:w w:val="115"/>
        </w:rPr>
        <w:t xml:space="preserve"> </w:t>
      </w:r>
      <w:r>
        <w:rPr>
          <w:w w:val="115"/>
        </w:rPr>
        <w:t>(6)</w:t>
      </w:r>
      <w:r>
        <w:rPr>
          <w:spacing w:val="7"/>
          <w:w w:val="115"/>
        </w:rPr>
        <w:t xml:space="preserve"> </w:t>
      </w:r>
      <w:ins w:id="1216" w:author="Chris Prickett" w:date="2017-02-12T19:28:00Z">
        <w:r w:rsidR="002413C8">
          <w:rPr>
            <w:spacing w:val="7"/>
            <w:w w:val="115"/>
          </w:rPr>
          <w:t xml:space="preserve">an </w:t>
        </w:r>
      </w:ins>
      <w:r>
        <w:rPr>
          <w:spacing w:val="-4"/>
          <w:w w:val="115"/>
        </w:rPr>
        <w:t>over-</w:t>
      </w:r>
      <w:r>
        <w:rPr>
          <w:spacing w:val="47"/>
          <w:w w:val="111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 xml:space="preserve">owered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personalized</w:t>
      </w:r>
      <w:r>
        <w:rPr>
          <w:spacing w:val="-3"/>
          <w:w w:val="115"/>
        </w:rPr>
        <w:t xml:space="preserve"> </w:t>
      </w:r>
      <w:r>
        <w:rPr>
          <w:w w:val="115"/>
        </w:rPr>
        <w:t>Nation</w:t>
      </w:r>
      <w:r>
        <w:rPr>
          <w:spacing w:val="-3"/>
          <w:w w:val="115"/>
        </w:rPr>
        <w:t xml:space="preserve"> </w:t>
      </w:r>
      <w:r>
        <w:rPr>
          <w:w w:val="115"/>
        </w:rPr>
        <w:t>State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-4"/>
          <w:w w:val="115"/>
        </w:rPr>
        <w:t xml:space="preserve"> </w:t>
      </w:r>
      <w:r>
        <w:rPr>
          <w:w w:val="115"/>
        </w:rPr>
        <w:t>actor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4"/>
          <w:w w:val="115"/>
        </w:rPr>
        <w:t xml:space="preserve"> </w:t>
      </w:r>
      <w:ins w:id="1217" w:author="Chris Prickett" w:date="2017-02-12T19:28:00Z">
        <w:r w:rsidR="002413C8">
          <w:rPr>
            <w:spacing w:val="-4"/>
            <w:w w:val="115"/>
          </w:rPr>
          <w:t xml:space="preserve">the </w:t>
        </w:r>
      </w:ins>
      <w:r>
        <w:rPr>
          <w:spacing w:val="-1"/>
          <w:w w:val="115"/>
        </w:rPr>
        <w:t>cit</w:t>
      </w:r>
      <w:r>
        <w:rPr>
          <w:spacing w:val="-2"/>
          <w:w w:val="115"/>
        </w:rPr>
        <w:t>ywide</w:t>
      </w:r>
      <w:r>
        <w:rPr>
          <w:spacing w:val="-3"/>
          <w:w w:val="115"/>
        </w:rPr>
        <w:t xml:space="preserve"> </w:t>
      </w:r>
      <w:r>
        <w:rPr>
          <w:w w:val="115"/>
        </w:rPr>
        <w:t>scale</w:t>
      </w:r>
      <w:r>
        <w:rPr>
          <w:spacing w:val="-4"/>
          <w:w w:val="115"/>
        </w:rPr>
        <w:t xml:space="preserve"> </w:t>
      </w:r>
      <w:r>
        <w:rPr>
          <w:w w:val="115"/>
        </w:rPr>
        <w:t>(BWP</w:t>
      </w:r>
      <w:r>
        <w:rPr>
          <w:spacing w:val="-4"/>
          <w:w w:val="115"/>
        </w:rPr>
        <w:t xml:space="preserve"> </w:t>
      </w:r>
      <w:r>
        <w:rPr>
          <w:w w:val="115"/>
        </w:rPr>
        <w:t>example);</w:t>
      </w:r>
      <w:r w:rsidR="00381E02">
        <w:rPr>
          <w:w w:val="115"/>
        </w:rPr>
        <w:t xml:space="preserve"> </w:t>
      </w:r>
      <w:r>
        <w:rPr>
          <w:w w:val="115"/>
        </w:rPr>
        <w:t>(7)</w:t>
      </w:r>
      <w:r>
        <w:rPr>
          <w:spacing w:val="15"/>
          <w:w w:val="115"/>
        </w:rPr>
        <w:t xml:space="preserve"> </w:t>
      </w:r>
      <w:r>
        <w:rPr>
          <w:w w:val="115"/>
        </w:rPr>
        <w:t>semi-legal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institutionalizations</w:t>
      </w:r>
      <w:r>
        <w:rPr>
          <w:spacing w:val="14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15"/>
          <w:w w:val="115"/>
        </w:rPr>
        <w:t xml:space="preserve"> </w:t>
      </w:r>
      <w:r>
        <w:rPr>
          <w:w w:val="115"/>
        </w:rPr>
        <w:t>official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ce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spacing w:val="2"/>
          <w:w w:val="115"/>
        </w:rPr>
        <w:t>p</w:t>
      </w:r>
      <w:r>
        <w:rPr>
          <w:spacing w:val="3"/>
          <w:w w:val="115"/>
        </w:rPr>
        <w:t>ool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64"/>
          <w:w w:val="116"/>
        </w:rPr>
        <w:t xml:space="preserve"> </w:t>
      </w:r>
      <w:r>
        <w:rPr>
          <w:w w:val="115"/>
        </w:rPr>
        <w:t>for</w:t>
      </w:r>
      <w:r>
        <w:rPr>
          <w:spacing w:val="17"/>
          <w:w w:val="115"/>
        </w:rPr>
        <w:t xml:space="preserve"> </w:t>
      </w:r>
      <w:r>
        <w:rPr>
          <w:w w:val="115"/>
        </w:rPr>
        <w:t>future</w:t>
      </w:r>
      <w:r>
        <w:rPr>
          <w:spacing w:val="18"/>
          <w:w w:val="115"/>
        </w:rPr>
        <w:t xml:space="preserve"> </w:t>
      </w:r>
      <w:r>
        <w:rPr>
          <w:w w:val="115"/>
        </w:rPr>
        <w:t>exploitation;</w:t>
      </w:r>
      <w:r>
        <w:rPr>
          <w:spacing w:val="26"/>
          <w:w w:val="115"/>
        </w:rPr>
        <w:t xml:space="preserve"> </w:t>
      </w:r>
      <w:r>
        <w:rPr>
          <w:w w:val="115"/>
        </w:rPr>
        <w:t>(8)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vision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instruments</w:t>
      </w:r>
      <w:r>
        <w:rPr>
          <w:spacing w:val="17"/>
          <w:w w:val="115"/>
        </w:rPr>
        <w:t xml:space="preserve"> </w:t>
      </w:r>
      <w:r>
        <w:rPr>
          <w:w w:val="115"/>
        </w:rPr>
        <w:t>for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18"/>
          <w:w w:val="115"/>
        </w:rPr>
        <w:t xml:space="preserve"> </w:t>
      </w:r>
      <w:r>
        <w:rPr>
          <w:w w:val="115"/>
        </w:rPr>
        <w:t>actors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w w:val="115"/>
        </w:rPr>
        <w:t>realize</w:t>
      </w:r>
      <w:r>
        <w:rPr>
          <w:spacing w:val="17"/>
          <w:w w:val="115"/>
        </w:rPr>
        <w:t xml:space="preserve"> </w:t>
      </w:r>
      <w:r>
        <w:rPr>
          <w:w w:val="115"/>
        </w:rPr>
        <w:t>their</w:t>
      </w:r>
      <w:r>
        <w:rPr>
          <w:spacing w:val="28"/>
          <w:w w:val="118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terests</w:t>
      </w:r>
      <w:r>
        <w:rPr>
          <w:spacing w:val="7"/>
          <w:w w:val="115"/>
        </w:rPr>
        <w:t xml:space="preserve"> </w:t>
      </w:r>
      <w:r>
        <w:rPr>
          <w:w w:val="115"/>
        </w:rPr>
        <w:t>through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tro</w:t>
      </w:r>
      <w:r>
        <w:rPr>
          <w:spacing w:val="-3"/>
          <w:w w:val="115"/>
        </w:rPr>
        <w:t>versial</w:t>
      </w:r>
      <w:r>
        <w:rPr>
          <w:spacing w:val="8"/>
          <w:w w:val="115"/>
        </w:rPr>
        <w:t xml:space="preserve"> </w:t>
      </w:r>
      <w:r>
        <w:rPr>
          <w:w w:val="115"/>
        </w:rPr>
        <w:t>institutionalizations;</w:t>
      </w:r>
      <w:r>
        <w:rPr>
          <w:spacing w:val="11"/>
          <w:w w:val="115"/>
        </w:rPr>
        <w:t xml:space="preserve"> </w:t>
      </w:r>
      <w:r>
        <w:rPr>
          <w:w w:val="115"/>
        </w:rPr>
        <w:t>(9)</w:t>
      </w:r>
      <w:r>
        <w:rPr>
          <w:spacing w:val="7"/>
          <w:w w:val="115"/>
        </w:rPr>
        <w:t xml:space="preserve"> </w:t>
      </w:r>
      <w:r>
        <w:rPr>
          <w:w w:val="115"/>
        </w:rPr>
        <w:t>unregulated</w:t>
      </w:r>
      <w:r>
        <w:rPr>
          <w:spacing w:val="8"/>
          <w:w w:val="115"/>
        </w:rPr>
        <w:t xml:space="preserve"> </w:t>
      </w:r>
      <w:r>
        <w:rPr>
          <w:w w:val="115"/>
        </w:rPr>
        <w:t>economic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incen</w:t>
      </w:r>
      <w:r>
        <w:rPr>
          <w:spacing w:val="-2"/>
          <w:w w:val="115"/>
        </w:rPr>
        <w:t>ti</w:t>
      </w:r>
      <w:r>
        <w:rPr>
          <w:spacing w:val="-3"/>
          <w:w w:val="115"/>
        </w:rPr>
        <w:t>ves</w:t>
      </w:r>
      <w:r>
        <w:rPr>
          <w:spacing w:val="35"/>
          <w:w w:val="106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measures;</w:t>
      </w:r>
      <w:r>
        <w:rPr>
          <w:spacing w:val="31"/>
          <w:w w:val="115"/>
        </w:rPr>
        <w:t xml:space="preserve"> </w:t>
      </w:r>
      <w:r>
        <w:rPr>
          <w:w w:val="115"/>
        </w:rPr>
        <w:t>(10)</w:t>
      </w:r>
      <w:r>
        <w:rPr>
          <w:spacing w:val="19"/>
          <w:w w:val="115"/>
        </w:rPr>
        <w:t xml:space="preserve"> </w:t>
      </w:r>
      <w:r>
        <w:rPr>
          <w:w w:val="115"/>
        </w:rPr>
        <w:t>economic</w:t>
      </w:r>
      <w:r>
        <w:rPr>
          <w:spacing w:val="19"/>
          <w:w w:val="115"/>
        </w:rPr>
        <w:t xml:space="preserve"> </w:t>
      </w:r>
      <w:r>
        <w:rPr>
          <w:w w:val="115"/>
        </w:rPr>
        <w:t>aspects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tron</w:t>
      </w:r>
      <w:r>
        <w:rPr>
          <w:spacing w:val="-2"/>
          <w:w w:val="115"/>
        </w:rPr>
        <w:t>gly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influence</w:t>
      </w:r>
      <w:r>
        <w:rPr>
          <w:spacing w:val="20"/>
          <w:w w:val="115"/>
        </w:rPr>
        <w:t xml:space="preserve"> </w:t>
      </w:r>
      <w:r>
        <w:rPr>
          <w:w w:val="115"/>
        </w:rPr>
        <w:t>political</w:t>
      </w:r>
      <w:r>
        <w:rPr>
          <w:spacing w:val="20"/>
          <w:w w:val="115"/>
        </w:rPr>
        <w:t xml:space="preserve"> </w:t>
      </w:r>
      <w:r>
        <w:rPr>
          <w:w w:val="115"/>
        </w:rPr>
        <w:t>aspects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ors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76"/>
          <w:w w:val="112"/>
        </w:rPr>
        <w:t xml:space="preserve"> </w:t>
      </w:r>
      <w:ins w:id="1218" w:author="Chris Prickett" w:date="2017-02-12T19:29:00Z">
        <w:r w:rsidR="002413C8">
          <w:rPr>
            <w:spacing w:val="76"/>
            <w:w w:val="112"/>
          </w:rPr>
          <w:t xml:space="preserve">the </w:t>
        </w:r>
      </w:ins>
      <w:r>
        <w:rPr>
          <w:w w:val="115"/>
        </w:rPr>
        <w:t>post-socialist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text;</w:t>
      </w:r>
      <w:r>
        <w:rPr>
          <w:spacing w:val="14"/>
          <w:w w:val="115"/>
        </w:rPr>
        <w:t xml:space="preserve"> </w:t>
      </w:r>
      <w:r>
        <w:rPr>
          <w:w w:val="115"/>
        </w:rPr>
        <w:t>(11)</w:t>
      </w:r>
      <w:r>
        <w:rPr>
          <w:spacing w:val="8"/>
          <w:w w:val="115"/>
        </w:rPr>
        <w:t xml:space="preserve"> </w:t>
      </w:r>
      <w:r>
        <w:rPr>
          <w:w w:val="115"/>
        </w:rPr>
        <w:t>institutionalization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ins w:id="1219" w:author="Chris Prickett" w:date="2017-02-12T19:29:00Z">
        <w:r w:rsidR="002413C8">
          <w:rPr>
            <w:spacing w:val="8"/>
            <w:w w:val="115"/>
          </w:rPr>
          <w:t xml:space="preserve">the </w:t>
        </w:r>
      </w:ins>
      <w:r>
        <w:rPr>
          <w:spacing w:val="-2"/>
          <w:w w:val="115"/>
        </w:rPr>
        <w:t>private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rests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8"/>
          <w:w w:val="115"/>
        </w:rPr>
        <w:t xml:space="preserve"> </w:t>
      </w:r>
      <w:r>
        <w:rPr>
          <w:w w:val="115"/>
        </w:rPr>
        <w:t>economic</w:t>
      </w:r>
      <w:r>
        <w:rPr>
          <w:spacing w:val="35"/>
          <w:w w:val="108"/>
        </w:rPr>
        <w:t xml:space="preserve"> </w:t>
      </w:r>
      <w:r>
        <w:rPr>
          <w:w w:val="115"/>
        </w:rPr>
        <w:t xml:space="preserve">actors </w:t>
      </w:r>
      <w:r>
        <w:rPr>
          <w:spacing w:val="-1"/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marginalization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civic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initiativ</w:t>
      </w:r>
      <w:r>
        <w:rPr>
          <w:spacing w:val="-2"/>
          <w:w w:val="115"/>
        </w:rPr>
        <w:t>es</w:t>
      </w:r>
      <w:r>
        <w:rPr>
          <w:w w:val="115"/>
        </w:rPr>
        <w:t xml:space="preserve"> and</w:t>
      </w:r>
      <w:r>
        <w:rPr>
          <w:spacing w:val="1"/>
          <w:w w:val="115"/>
        </w:rPr>
        <w:t xml:space="preserve"> </w:t>
      </w:r>
      <w:r>
        <w:rPr>
          <w:w w:val="115"/>
        </w:rPr>
        <w:t>public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terest;</w:t>
      </w:r>
      <w:r>
        <w:rPr>
          <w:spacing w:val="5"/>
          <w:w w:val="115"/>
        </w:rPr>
        <w:t xml:space="preserve"> </w:t>
      </w:r>
      <w:r>
        <w:rPr>
          <w:w w:val="115"/>
        </w:rPr>
        <w:t xml:space="preserve">(12) </w:t>
      </w:r>
      <w:r>
        <w:rPr>
          <w:spacing w:val="-2"/>
          <w:w w:val="115"/>
        </w:rPr>
        <w:t>”gro</w:t>
      </w:r>
      <w:r>
        <w:rPr>
          <w:spacing w:val="-1"/>
          <w:w w:val="115"/>
        </w:rPr>
        <w:t>wth</w:t>
      </w:r>
      <w:r>
        <w:rPr>
          <w:spacing w:val="1"/>
          <w:w w:val="115"/>
        </w:rPr>
        <w:t xml:space="preserve"> </w:t>
      </w:r>
      <w:r>
        <w:rPr>
          <w:w w:val="115"/>
        </w:rPr>
        <w:t>without</w:t>
      </w:r>
      <w:r>
        <w:rPr>
          <w:spacing w:val="21"/>
          <w:w w:val="116"/>
        </w:rPr>
        <w:t xml:space="preserve"> </w:t>
      </w:r>
      <w:r>
        <w:rPr>
          <w:spacing w:val="-2"/>
          <w:w w:val="115"/>
        </w:rPr>
        <w:t>development”</w:t>
      </w:r>
      <w:r>
        <w:rPr>
          <w:spacing w:val="-1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??</w:t>
      </w:r>
      <w:r>
        <w:rPr>
          <w:w w:val="115"/>
        </w:rPr>
        <w:t>)</w:t>
      </w:r>
      <w:r>
        <w:rPr>
          <w:spacing w:val="45"/>
          <w:w w:val="115"/>
        </w:rPr>
        <w:t xml:space="preserve"> </w:t>
      </w:r>
      <w:r>
        <w:rPr>
          <w:spacing w:val="1"/>
          <w:w w:val="115"/>
        </w:rPr>
        <w:t>root</w:t>
      </w:r>
      <w:ins w:id="1220" w:author="Chris Prickett" w:date="2017-02-12T19:30:00Z">
        <w:r w:rsidR="002413C8">
          <w:rPr>
            <w:spacing w:val="1"/>
            <w:w w:val="115"/>
          </w:rPr>
          <w:t>ed</w:t>
        </w:r>
      </w:ins>
      <w:del w:id="1221" w:author="Chris Prickett" w:date="2017-02-12T19:30:00Z">
        <w:r w:rsidDel="002413C8">
          <w:rPr>
            <w:spacing w:val="1"/>
            <w:w w:val="115"/>
          </w:rPr>
          <w:delText>s</w:delText>
        </w:r>
      </w:del>
      <w:r>
        <w:rPr>
          <w:w w:val="115"/>
        </w:rPr>
        <w:t xml:space="preserve"> in</w:t>
      </w:r>
      <w:ins w:id="1222" w:author="Chris Prickett" w:date="2017-02-12T19:30:00Z">
        <w:r w:rsidR="002413C8">
          <w:rPr>
            <w:w w:val="115"/>
          </w:rPr>
          <w:t xml:space="preserve"> the</w:t>
        </w:r>
      </w:ins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wn</w:t>
      </w:r>
      <w:r>
        <w:rPr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to </w:t>
      </w:r>
      <w:r>
        <w:rPr>
          <w:spacing w:val="-2"/>
          <w:w w:val="115"/>
        </w:rPr>
        <w:t>regulatory,</w:t>
      </w:r>
      <w:r>
        <w:rPr>
          <w:spacing w:val="3"/>
          <w:w w:val="115"/>
        </w:rPr>
        <w:t xml:space="preserve"> </w:t>
      </w:r>
      <w:r>
        <w:rPr>
          <w:w w:val="115"/>
        </w:rPr>
        <w:t>managerial</w:t>
      </w:r>
      <w:r>
        <w:rPr>
          <w:spacing w:val="1"/>
          <w:w w:val="115"/>
        </w:rPr>
        <w:t xml:space="preserve"> </w:t>
      </w:r>
      <w:r>
        <w:rPr>
          <w:w w:val="115"/>
        </w:rPr>
        <w:t>and financial</w:t>
      </w:r>
      <w:r>
        <w:rPr>
          <w:spacing w:val="28"/>
          <w:w w:val="110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works;</w:t>
      </w:r>
      <w:r>
        <w:rPr>
          <w:spacing w:val="-5"/>
          <w:w w:val="115"/>
        </w:rPr>
        <w:t xml:space="preserve"> </w:t>
      </w:r>
      <w:r>
        <w:rPr>
          <w:w w:val="115"/>
        </w:rPr>
        <w:t>(13)</w:t>
      </w:r>
      <w:r>
        <w:rPr>
          <w:spacing w:val="-7"/>
          <w:w w:val="115"/>
        </w:rPr>
        <w:t xml:space="preserve"> </w:t>
      </w:r>
      <w:r>
        <w:rPr>
          <w:w w:val="115"/>
        </w:rPr>
        <w:t>privileged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foreign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domestic</w:t>
      </w:r>
      <w:r>
        <w:rPr>
          <w:spacing w:val="-5"/>
          <w:w w:val="115"/>
        </w:rPr>
        <w:t xml:space="preserve"> </w:t>
      </w:r>
      <w:r>
        <w:rPr>
          <w:w w:val="115"/>
        </w:rPr>
        <w:t>developers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ins w:id="1223" w:author="Chris Prickett" w:date="2017-02-12T19:30:00Z">
        <w:r w:rsidR="002413C8">
          <w:rPr>
            <w:spacing w:val="-5"/>
            <w:w w:val="115"/>
          </w:rPr>
          <w:t xml:space="preserve">the </w:t>
        </w:r>
      </w:ins>
      <w:r>
        <w:rPr>
          <w:spacing w:val="-3"/>
          <w:w w:val="115"/>
        </w:rPr>
        <w:t>Waterfront/</w:t>
      </w:r>
      <w:r>
        <w:rPr>
          <w:spacing w:val="-6"/>
          <w:w w:val="115"/>
        </w:rPr>
        <w:t xml:space="preserve"> Sav</w:t>
      </w:r>
      <w:r>
        <w:rPr>
          <w:spacing w:val="-5"/>
          <w:w w:val="115"/>
        </w:rPr>
        <w:t>a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amphitheatre</w:t>
      </w:r>
      <w:proofErr w:type="spellEnd"/>
      <w:r>
        <w:rPr>
          <w:w w:val="115"/>
        </w:rPr>
        <w:t>/</w:t>
      </w:r>
      <w:r>
        <w:rPr>
          <w:spacing w:val="10"/>
          <w:w w:val="115"/>
        </w:rPr>
        <w:t xml:space="preserve"> </w:t>
      </w:r>
      <w:proofErr w:type="spellStart"/>
      <w:ins w:id="1224" w:author="Chris Prickett" w:date="2017-02-12T19:30:00Z">
        <w:r w:rsidR="002413C8">
          <w:rPr>
            <w:spacing w:val="10"/>
            <w:w w:val="115"/>
          </w:rPr>
          <w:t>Dorcol</w:t>
        </w:r>
        <w:proofErr w:type="spellEnd"/>
        <w:r w:rsidR="002413C8">
          <w:rPr>
            <w:spacing w:val="10"/>
            <w:w w:val="115"/>
          </w:rPr>
          <w:t xml:space="preserve"> </w:t>
        </w:r>
      </w:ins>
      <w:r>
        <w:rPr>
          <w:w w:val="115"/>
        </w:rPr>
        <w:t>Marina</w:t>
      </w:r>
      <w:del w:id="1225" w:author="Chris Prickett" w:date="2017-02-12T19:30:00Z">
        <w:r w:rsidDel="002413C8">
          <w:rPr>
            <w:spacing w:val="11"/>
            <w:w w:val="115"/>
          </w:rPr>
          <w:delText xml:space="preserve"> </w:delText>
        </w:r>
        <w:r w:rsidDel="002413C8">
          <w:rPr>
            <w:w w:val="115"/>
          </w:rPr>
          <w:delText>Dorcol</w:delText>
        </w:r>
      </w:del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Redevelopmen</w:t>
      </w:r>
      <w:r>
        <w:rPr>
          <w:spacing w:val="-1"/>
          <w:w w:val="115"/>
        </w:rPr>
        <w:t>t</w:t>
      </w:r>
      <w:r>
        <w:rPr>
          <w:spacing w:val="11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??</w:t>
      </w:r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Sto</w:t>
      </w:r>
      <w:r>
        <w:rPr>
          <w:spacing w:val="-2"/>
          <w:w w:val="115"/>
        </w:rPr>
        <w:t>jko</w:t>
      </w:r>
      <w:r>
        <w:rPr>
          <w:spacing w:val="-1"/>
          <w:w w:val="115"/>
        </w:rPr>
        <w:t>v,</w:t>
      </w:r>
      <w:r>
        <w:rPr>
          <w:spacing w:val="10"/>
          <w:w w:val="115"/>
        </w:rPr>
        <w:t xml:space="preserve"> </w:t>
      </w:r>
      <w:r>
        <w:rPr>
          <w:w w:val="115"/>
        </w:rPr>
        <w:t>2015);</w:t>
      </w:r>
      <w:r>
        <w:rPr>
          <w:spacing w:val="19"/>
          <w:w w:val="115"/>
        </w:rPr>
        <w:t xml:space="preserve"> </w:t>
      </w:r>
      <w:r>
        <w:rPr>
          <w:w w:val="115"/>
        </w:rPr>
        <w:t>(14)</w:t>
      </w:r>
      <w:r>
        <w:rPr>
          <w:spacing w:val="10"/>
          <w:w w:val="115"/>
        </w:rPr>
        <w:t xml:space="preserve"> </w:t>
      </w:r>
      <w:r>
        <w:rPr>
          <w:w w:val="115"/>
        </w:rPr>
        <w:t>political</w:t>
      </w:r>
      <w:r>
        <w:rPr>
          <w:spacing w:val="12"/>
          <w:w w:val="115"/>
        </w:rPr>
        <w:t xml:space="preserve"> </w:t>
      </w:r>
      <w:r>
        <w:rPr>
          <w:w w:val="115"/>
        </w:rPr>
        <w:t>actors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Serbia</w:t>
      </w:r>
      <w:r>
        <w:rPr>
          <w:spacing w:val="28"/>
          <w:w w:val="112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3"/>
          <w:w w:val="115"/>
        </w:rPr>
        <w:t xml:space="preserve"> </w:t>
      </w:r>
      <w:r>
        <w:rPr>
          <w:w w:val="115"/>
        </w:rPr>
        <w:t>support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replication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extreme</w:t>
      </w:r>
      <w:r>
        <w:rPr>
          <w:spacing w:val="3"/>
          <w:w w:val="115"/>
        </w:rPr>
        <w:t xml:space="preserve"> </w:t>
      </w:r>
      <w:r>
        <w:rPr>
          <w:w w:val="115"/>
        </w:rPr>
        <w:t>neoliberal</w:t>
      </w:r>
      <w:r>
        <w:rPr>
          <w:spacing w:val="3"/>
          <w:w w:val="115"/>
        </w:rPr>
        <w:t xml:space="preserve"> </w:t>
      </w:r>
      <w:r>
        <w:rPr>
          <w:w w:val="115"/>
        </w:rPr>
        <w:t>practices,</w:t>
      </w:r>
      <w:r>
        <w:rPr>
          <w:spacing w:val="4"/>
          <w:w w:val="115"/>
        </w:rPr>
        <w:t xml:space="preserve"> </w:t>
      </w:r>
      <w:ins w:id="1226" w:author="Chris Prickett" w:date="2017-02-12T19:31:00Z">
        <w:r w:rsidR="002413C8">
          <w:rPr>
            <w:w w:val="115"/>
          </w:rPr>
          <w:t>following the</w:t>
        </w:r>
      </w:ins>
      <w:del w:id="1227" w:author="Chris Prickett" w:date="2017-02-12T19:31:00Z">
        <w:r w:rsidDel="002413C8">
          <w:rPr>
            <w:spacing w:val="-3"/>
            <w:w w:val="115"/>
          </w:rPr>
          <w:delText>suc</w:delText>
        </w:r>
        <w:r w:rsidDel="002413C8">
          <w:rPr>
            <w:spacing w:val="-2"/>
            <w:w w:val="115"/>
          </w:rPr>
          <w:delText>h</w:delText>
        </w:r>
        <w:r w:rsidDel="002413C8">
          <w:rPr>
            <w:spacing w:val="3"/>
            <w:w w:val="115"/>
          </w:rPr>
          <w:delText xml:space="preserve"> </w:delText>
        </w:r>
        <w:r w:rsidDel="002413C8">
          <w:rPr>
            <w:w w:val="115"/>
          </w:rPr>
          <w:delText>as</w:delText>
        </w:r>
      </w:del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Thatc</w:t>
      </w:r>
      <w:r>
        <w:rPr>
          <w:spacing w:val="-2"/>
          <w:w w:val="115"/>
        </w:rPr>
        <w:t>her-Re</w:t>
      </w:r>
      <w:ins w:id="1228" w:author="Chris Prickett" w:date="2017-02-12T19:31:00Z">
        <w:r w:rsidR="002413C8">
          <w:rPr>
            <w:spacing w:val="-2"/>
            <w:w w:val="115"/>
          </w:rPr>
          <w:t>a</w:t>
        </w:r>
      </w:ins>
      <w:r>
        <w:rPr>
          <w:spacing w:val="-2"/>
          <w:w w:val="115"/>
        </w:rPr>
        <w:t>gan</w:t>
      </w:r>
      <w:r>
        <w:rPr>
          <w:spacing w:val="51"/>
          <w:w w:val="112"/>
        </w:rPr>
        <w:t xml:space="preserve"> </w:t>
      </w:r>
      <w:r>
        <w:rPr>
          <w:spacing w:val="1"/>
          <w:w w:val="115"/>
        </w:rPr>
        <w:t>model</w:t>
      </w:r>
      <w:r>
        <w:rPr>
          <w:spacing w:val="-27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workshop</w:t>
      </w:r>
      <w:r>
        <w:rPr>
          <w:spacing w:val="-26"/>
          <w:w w:val="115"/>
        </w:rPr>
        <w:t xml:space="preserve"> </w:t>
      </w:r>
      <w:r>
        <w:rPr>
          <w:w w:val="115"/>
        </w:rPr>
        <w:t>data);</w:t>
      </w:r>
      <w:r>
        <w:rPr>
          <w:spacing w:val="-24"/>
          <w:w w:val="115"/>
        </w:rPr>
        <w:t xml:space="preserve"> </w:t>
      </w:r>
      <w:r>
        <w:rPr>
          <w:w w:val="115"/>
        </w:rPr>
        <w:t>(15)</w:t>
      </w:r>
      <w:r>
        <w:rPr>
          <w:spacing w:val="-27"/>
          <w:w w:val="115"/>
        </w:rPr>
        <w:t xml:space="preserve"> </w:t>
      </w:r>
      <w:r>
        <w:rPr>
          <w:w w:val="115"/>
        </w:rPr>
        <w:t>housing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commercial</w:t>
      </w:r>
      <w:r>
        <w:rPr>
          <w:spacing w:val="-26"/>
          <w:w w:val="115"/>
        </w:rPr>
        <w:t xml:space="preserve"> </w:t>
      </w:r>
      <w:r>
        <w:rPr>
          <w:w w:val="115"/>
        </w:rPr>
        <w:t>purposes</w:t>
      </w:r>
      <w:r>
        <w:rPr>
          <w:spacing w:val="-26"/>
          <w:w w:val="115"/>
        </w:rPr>
        <w:t xml:space="preserve"> </w:t>
      </w:r>
      <w:ins w:id="1229" w:author="Chris Prickett" w:date="2017-02-12T19:31:00Z">
        <w:r w:rsidR="002413C8">
          <w:rPr>
            <w:w w:val="115"/>
          </w:rPr>
          <w:t>for</w:t>
        </w:r>
      </w:ins>
      <w:del w:id="1230" w:author="Chris Prickett" w:date="2017-02-12T19:31:00Z">
        <w:r w:rsidDel="002413C8">
          <w:rPr>
            <w:w w:val="115"/>
          </w:rPr>
          <w:delText>of</w:delText>
        </w:r>
      </w:del>
      <w:r>
        <w:rPr>
          <w:spacing w:val="-26"/>
          <w:w w:val="115"/>
        </w:rPr>
        <w:t xml:space="preserve"> </w:t>
      </w:r>
      <w:r>
        <w:rPr>
          <w:w w:val="115"/>
        </w:rPr>
        <w:t>80%</w:t>
      </w:r>
      <w:r>
        <w:rPr>
          <w:spacing w:val="-27"/>
          <w:w w:val="115"/>
        </w:rPr>
        <w:t xml:space="preserve"> </w:t>
      </w:r>
      <w:r>
        <w:rPr>
          <w:w w:val="115"/>
        </w:rPr>
        <w:t>of</w:t>
      </w:r>
      <w:r>
        <w:rPr>
          <w:spacing w:val="-26"/>
          <w:w w:val="115"/>
        </w:rPr>
        <w:t xml:space="preserve"> </w:t>
      </w:r>
      <w:r>
        <w:rPr>
          <w:w w:val="115"/>
        </w:rPr>
        <w:t>BW</w:t>
      </w:r>
      <w:r>
        <w:rPr>
          <w:spacing w:val="-26"/>
          <w:w w:val="115"/>
        </w:rPr>
        <w:t xml:space="preserve"> </w:t>
      </w:r>
      <w:r>
        <w:rPr>
          <w:w w:val="115"/>
        </w:rPr>
        <w:t>spaces</w:t>
      </w:r>
      <w:r>
        <w:rPr>
          <w:spacing w:val="-26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??</w:t>
      </w:r>
      <w:r>
        <w:rPr>
          <w:w w:val="115"/>
        </w:rPr>
        <w:t>);</w:t>
      </w:r>
    </w:p>
    <w:p w14:paraId="76FDF9EC" w14:textId="05BAA829" w:rsidR="00A8456E" w:rsidRDefault="006C1195">
      <w:pPr>
        <w:pStyle w:val="BodyText"/>
        <w:spacing w:before="5" w:line="293" w:lineRule="auto"/>
        <w:ind w:right="112"/>
        <w:jc w:val="both"/>
      </w:pPr>
      <w:r>
        <w:rPr>
          <w:w w:val="110"/>
        </w:rPr>
        <w:t>(16)</w:t>
      </w:r>
      <w:r>
        <w:rPr>
          <w:spacing w:val="22"/>
          <w:w w:val="110"/>
        </w:rPr>
        <w:t xml:space="preserve"> </w:t>
      </w:r>
      <w:r>
        <w:rPr>
          <w:w w:val="110"/>
        </w:rPr>
        <w:t>spatial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fragmentation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unequal</w:t>
      </w:r>
      <w:r>
        <w:rPr>
          <w:spacing w:val="23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resources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ins w:id="1231" w:author="Chris Prickett" w:date="2017-02-12T19:32:00Z">
        <w:r w:rsidR="002413C8">
          <w:rPr>
            <w:spacing w:val="23"/>
            <w:w w:val="110"/>
          </w:rPr>
          <w:t xml:space="preserve">the </w:t>
        </w:r>
      </w:ins>
      <w:r>
        <w:rPr>
          <w:spacing w:val="-3"/>
          <w:w w:val="110"/>
        </w:rPr>
        <w:t>Savamala</w:t>
      </w:r>
      <w:r>
        <w:rPr>
          <w:spacing w:val="23"/>
          <w:w w:val="110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Waterfront</w:t>
      </w:r>
      <w:r>
        <w:rPr>
          <w:spacing w:val="37"/>
          <w:w w:val="147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Upper</w:t>
      </w:r>
      <w:r>
        <w:rPr>
          <w:spacing w:val="37"/>
          <w:w w:val="110"/>
        </w:rPr>
        <w:t xml:space="preserve"> </w:t>
      </w:r>
      <w:r>
        <w:rPr>
          <w:w w:val="110"/>
        </w:rPr>
        <w:t>(Urban)</w:t>
      </w:r>
      <w:r>
        <w:rPr>
          <w:spacing w:val="36"/>
          <w:w w:val="110"/>
        </w:rPr>
        <w:t xml:space="preserve"> </w:t>
      </w:r>
      <w:r>
        <w:rPr>
          <w:spacing w:val="-3"/>
          <w:w w:val="110"/>
        </w:rPr>
        <w:t>Savamala;</w:t>
      </w:r>
      <w:r>
        <w:rPr>
          <w:spacing w:val="39"/>
          <w:w w:val="110"/>
        </w:rPr>
        <w:t xml:space="preserve"> </w:t>
      </w:r>
      <w:r>
        <w:rPr>
          <w:w w:val="110"/>
        </w:rPr>
        <w:t>(17)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lack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participatory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spacing w:val="-1"/>
          <w:w w:val="110"/>
        </w:rPr>
        <w:t>communication</w:t>
      </w:r>
      <w:r>
        <w:rPr>
          <w:spacing w:val="36"/>
          <w:w w:val="110"/>
        </w:rPr>
        <w:t xml:space="preserve"> </w:t>
      </w:r>
      <w:r>
        <w:rPr>
          <w:w w:val="110"/>
        </w:rPr>
        <w:t>culture;</w:t>
      </w:r>
    </w:p>
    <w:p w14:paraId="0869C5AE" w14:textId="0C7C314D" w:rsidR="00A8456E" w:rsidRDefault="006C1195">
      <w:pPr>
        <w:pStyle w:val="BodyText"/>
        <w:spacing w:before="15" w:line="293" w:lineRule="auto"/>
        <w:ind w:right="112"/>
        <w:jc w:val="both"/>
      </w:pPr>
      <w:r>
        <w:rPr>
          <w:w w:val="115"/>
        </w:rPr>
        <w:t>(18)</w:t>
      </w:r>
      <w:r>
        <w:rPr>
          <w:spacing w:val="2"/>
          <w:w w:val="115"/>
        </w:rPr>
        <w:t xml:space="preserve"> </w:t>
      </w:r>
      <w:ins w:id="1232" w:author="Chris Prickett" w:date="2017-02-12T19:32:00Z">
        <w:r w:rsidR="002413C8">
          <w:rPr>
            <w:spacing w:val="2"/>
            <w:w w:val="115"/>
          </w:rPr>
          <w:t xml:space="preserve">the </w:t>
        </w:r>
      </w:ins>
      <w:r>
        <w:rPr>
          <w:spacing w:val="-1"/>
          <w:w w:val="115"/>
        </w:rPr>
        <w:t>b</w:t>
      </w:r>
      <w:r>
        <w:rPr>
          <w:spacing w:val="-2"/>
          <w:w w:val="115"/>
        </w:rPr>
        <w:t>iase</w:t>
      </w:r>
      <w:r>
        <w:rPr>
          <w:spacing w:val="-1"/>
          <w:w w:val="115"/>
        </w:rPr>
        <w:t>d</w:t>
      </w:r>
      <w:r>
        <w:rPr>
          <w:spacing w:val="2"/>
          <w:w w:val="115"/>
        </w:rPr>
        <w:t xml:space="preserve"> </w:t>
      </w:r>
      <w:r>
        <w:rPr>
          <w:w w:val="115"/>
        </w:rPr>
        <w:t>role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media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advertising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spacing w:val="1"/>
          <w:w w:val="115"/>
        </w:rPr>
        <w:t>projects</w:t>
      </w:r>
      <w:r>
        <w:rPr>
          <w:spacing w:val="2"/>
          <w:w w:val="115"/>
        </w:rPr>
        <w:t xml:space="preserve"> </w:t>
      </w:r>
      <w:r>
        <w:rPr>
          <w:w w:val="115"/>
        </w:rPr>
        <w:t>(BWP);</w:t>
      </w:r>
      <w:r>
        <w:rPr>
          <w:spacing w:val="3"/>
          <w:w w:val="115"/>
        </w:rPr>
        <w:t xml:space="preserve"> </w:t>
      </w:r>
      <w:r>
        <w:rPr>
          <w:w w:val="115"/>
        </w:rPr>
        <w:t>(19)</w:t>
      </w:r>
      <w:r>
        <w:rPr>
          <w:spacing w:val="2"/>
          <w:w w:val="115"/>
        </w:rPr>
        <w:t xml:space="preserve"> </w:t>
      </w:r>
      <w:ins w:id="1233" w:author="Chris Prickett" w:date="2017-02-12T19:32:00Z">
        <w:r w:rsidR="002413C8">
          <w:rPr>
            <w:spacing w:val="2"/>
            <w:w w:val="115"/>
          </w:rPr>
          <w:t xml:space="preserve">the </w:t>
        </w:r>
      </w:ins>
      <w:r>
        <w:rPr>
          <w:spacing w:val="-1"/>
          <w:w w:val="115"/>
        </w:rPr>
        <w:t>apath</w:t>
      </w:r>
      <w:r>
        <w:rPr>
          <w:spacing w:val="-2"/>
          <w:w w:val="115"/>
        </w:rPr>
        <w:t>y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ins w:id="1234" w:author="Chris Prickett" w:date="2017-02-12T19:32:00Z">
        <w:r w:rsidR="002413C8">
          <w:rPr>
            <w:spacing w:val="3"/>
            <w:w w:val="115"/>
          </w:rPr>
          <w:t xml:space="preserve">the </w:t>
        </w:r>
      </w:ins>
      <w:r>
        <w:rPr>
          <w:w w:val="115"/>
        </w:rPr>
        <w:t>p</w:t>
      </w:r>
      <w:r>
        <w:rPr>
          <w:spacing w:val="1"/>
          <w:w w:val="115"/>
        </w:rPr>
        <w:t>opu</w:t>
      </w:r>
      <w:r>
        <w:rPr>
          <w:w w:val="115"/>
        </w:rPr>
        <w:t>lation</w:t>
      </w:r>
      <w:r>
        <w:rPr>
          <w:spacing w:val="-12"/>
          <w:w w:val="115"/>
        </w:rPr>
        <w:t xml:space="preserve"> </w:t>
      </w:r>
      <w:r>
        <w:rPr>
          <w:w w:val="115"/>
        </w:rPr>
        <w:t>concerning</w:t>
      </w:r>
      <w:r>
        <w:rPr>
          <w:spacing w:val="-12"/>
          <w:w w:val="115"/>
        </w:rPr>
        <w:t xml:space="preserve"> </w:t>
      </w:r>
      <w:r>
        <w:rPr>
          <w:w w:val="115"/>
        </w:rPr>
        <w:t>semi-legal,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anti-constitutional,</w:t>
      </w:r>
      <w:r>
        <w:rPr>
          <w:spacing w:val="-12"/>
          <w:w w:val="115"/>
        </w:rPr>
        <w:t xml:space="preserve"> </w:t>
      </w:r>
      <w:r>
        <w:rPr>
          <w:w w:val="115"/>
        </w:rPr>
        <w:t>neglected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-12"/>
          <w:w w:val="115"/>
        </w:rPr>
        <w:t xml:space="preserve"> </w:t>
      </w:r>
      <w:r>
        <w:rPr>
          <w:w w:val="115"/>
        </w:rPr>
        <w:t>issues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BWP;</w:t>
      </w:r>
    </w:p>
    <w:p w14:paraId="5CD149E6" w14:textId="51739994" w:rsidR="00A8456E" w:rsidRDefault="006C1195" w:rsidP="00381E02">
      <w:pPr>
        <w:pStyle w:val="BodyText"/>
        <w:numPr>
          <w:ilvl w:val="0"/>
          <w:numId w:val="3"/>
        </w:numPr>
        <w:tabs>
          <w:tab w:val="left" w:pos="1047"/>
        </w:tabs>
        <w:spacing w:before="15" w:line="293" w:lineRule="auto"/>
        <w:ind w:right="111" w:firstLine="0"/>
        <w:jc w:val="both"/>
      </w:pPr>
      <w:r w:rsidRPr="00381E02">
        <w:rPr>
          <w:w w:val="115"/>
        </w:rPr>
        <w:t>the</w:t>
      </w:r>
      <w:r w:rsidRPr="00381E02">
        <w:rPr>
          <w:spacing w:val="3"/>
          <w:w w:val="115"/>
        </w:rPr>
        <w:t xml:space="preserve"> </w:t>
      </w:r>
      <w:r w:rsidRPr="00381E02">
        <w:rPr>
          <w:spacing w:val="-3"/>
          <w:w w:val="115"/>
        </w:rPr>
        <w:t>lack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of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long-term</w:t>
      </w:r>
      <w:r w:rsidRPr="00381E02">
        <w:rPr>
          <w:spacing w:val="2"/>
          <w:w w:val="115"/>
        </w:rPr>
        <w:t xml:space="preserve"> </w:t>
      </w:r>
      <w:r w:rsidRPr="00381E02">
        <w:rPr>
          <w:w w:val="115"/>
        </w:rPr>
        <w:t>strategic</w:t>
      </w:r>
      <w:r w:rsidRPr="00381E02">
        <w:rPr>
          <w:spacing w:val="4"/>
          <w:w w:val="115"/>
        </w:rPr>
        <w:t xml:space="preserve"> </w:t>
      </w:r>
      <w:r w:rsidRPr="00381E02">
        <w:rPr>
          <w:spacing w:val="-1"/>
          <w:w w:val="115"/>
        </w:rPr>
        <w:t>approach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to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cultural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institutions</w:t>
      </w:r>
      <w:r w:rsidRPr="00381E02">
        <w:rPr>
          <w:spacing w:val="2"/>
          <w:w w:val="115"/>
        </w:rPr>
        <w:t xml:space="preserve"> </w:t>
      </w:r>
      <w:r w:rsidRPr="00381E02">
        <w:rPr>
          <w:w w:val="115"/>
        </w:rPr>
        <w:t>and</w:t>
      </w:r>
      <w:r w:rsidRPr="00381E02">
        <w:rPr>
          <w:spacing w:val="4"/>
          <w:w w:val="115"/>
        </w:rPr>
        <w:t xml:space="preserve"> </w:t>
      </w:r>
      <w:r w:rsidRPr="00381E02">
        <w:rPr>
          <w:w w:val="115"/>
        </w:rPr>
        <w:t>agendas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-</w:t>
      </w:r>
      <w:r w:rsidRPr="00381E02">
        <w:rPr>
          <w:spacing w:val="3"/>
          <w:w w:val="115"/>
        </w:rPr>
        <w:t xml:space="preserve"> </w:t>
      </w:r>
      <w:r w:rsidRPr="00381E02">
        <w:rPr>
          <w:w w:val="115"/>
        </w:rPr>
        <w:t>activities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and</w:t>
      </w:r>
      <w:r w:rsidRPr="00381E02">
        <w:rPr>
          <w:spacing w:val="16"/>
          <w:w w:val="115"/>
        </w:rPr>
        <w:t xml:space="preserve"> </w:t>
      </w:r>
      <w:r w:rsidRPr="00381E02">
        <w:rPr>
          <w:spacing w:val="-1"/>
          <w:w w:val="115"/>
        </w:rPr>
        <w:t>initiativ</w:t>
      </w:r>
      <w:r w:rsidRPr="00381E02">
        <w:rPr>
          <w:spacing w:val="-2"/>
          <w:w w:val="115"/>
        </w:rPr>
        <w:t>es</w:t>
      </w:r>
      <w:r w:rsidRPr="00381E02">
        <w:rPr>
          <w:spacing w:val="16"/>
          <w:w w:val="115"/>
        </w:rPr>
        <w:t xml:space="preserve"> </w:t>
      </w:r>
      <w:r w:rsidRPr="00381E02">
        <w:rPr>
          <w:spacing w:val="-3"/>
          <w:w w:val="115"/>
        </w:rPr>
        <w:t>(suc</w:t>
      </w:r>
      <w:r w:rsidRPr="00381E02">
        <w:rPr>
          <w:spacing w:val="-2"/>
          <w:w w:val="115"/>
        </w:rPr>
        <w:t>h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as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those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in</w:t>
      </w:r>
      <w:r w:rsidRPr="00381E02">
        <w:rPr>
          <w:spacing w:val="16"/>
          <w:w w:val="115"/>
        </w:rPr>
        <w:t xml:space="preserve"> </w:t>
      </w:r>
      <w:r w:rsidRPr="00381E02">
        <w:rPr>
          <w:spacing w:val="-4"/>
          <w:w w:val="115"/>
        </w:rPr>
        <w:t>Sav</w:t>
      </w:r>
      <w:r w:rsidRPr="00381E02">
        <w:rPr>
          <w:spacing w:val="-3"/>
          <w:w w:val="115"/>
        </w:rPr>
        <w:t>amala)</w:t>
      </w:r>
      <w:r w:rsidRPr="00381E02">
        <w:rPr>
          <w:spacing w:val="17"/>
          <w:w w:val="115"/>
        </w:rPr>
        <w:t xml:space="preserve"> </w:t>
      </w:r>
      <w:r w:rsidRPr="00381E02">
        <w:rPr>
          <w:w w:val="115"/>
        </w:rPr>
        <w:t>are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short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lasting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with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no</w:t>
      </w:r>
      <w:r w:rsidRPr="00381E02">
        <w:rPr>
          <w:spacing w:val="16"/>
          <w:w w:val="115"/>
        </w:rPr>
        <w:t xml:space="preserve"> </w:t>
      </w:r>
      <w:r w:rsidRPr="00381E02">
        <w:rPr>
          <w:w w:val="115"/>
        </w:rPr>
        <w:t>certain</w:t>
      </w:r>
      <w:r w:rsidRPr="00381E02">
        <w:rPr>
          <w:spacing w:val="16"/>
          <w:w w:val="115"/>
        </w:rPr>
        <w:t xml:space="preserve"> </w:t>
      </w:r>
      <w:r w:rsidRPr="00381E02">
        <w:rPr>
          <w:spacing w:val="-2"/>
          <w:w w:val="115"/>
        </w:rPr>
        <w:t>f</w:t>
      </w:r>
      <w:r w:rsidRPr="00381E02">
        <w:rPr>
          <w:spacing w:val="-1"/>
          <w:w w:val="115"/>
        </w:rPr>
        <w:t>uture</w:t>
      </w:r>
      <w:r w:rsidRPr="00381E02">
        <w:rPr>
          <w:spacing w:val="39"/>
          <w:w w:val="119"/>
        </w:rPr>
        <w:t xml:space="preserve"> </w:t>
      </w:r>
      <w:r w:rsidRPr="00381E02">
        <w:rPr>
          <w:w w:val="115"/>
        </w:rPr>
        <w:t>(expert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-2"/>
          <w:w w:val="115"/>
        </w:rPr>
        <w:t>in</w:t>
      </w:r>
      <w:r w:rsidRPr="00381E02">
        <w:rPr>
          <w:spacing w:val="-1"/>
          <w:w w:val="115"/>
        </w:rPr>
        <w:t>ter</w:t>
      </w:r>
      <w:r w:rsidRPr="00381E02">
        <w:rPr>
          <w:spacing w:val="-2"/>
          <w:w w:val="115"/>
        </w:rPr>
        <w:t>view</w:t>
      </w:r>
      <w:r w:rsidRPr="00381E02">
        <w:rPr>
          <w:spacing w:val="11"/>
          <w:w w:val="115"/>
        </w:rPr>
        <w:t xml:space="preserve"> </w:t>
      </w:r>
      <w:proofErr w:type="spellStart"/>
      <w:r w:rsidRPr="00381E02">
        <w:rPr>
          <w:spacing w:val="-3"/>
          <w:w w:val="115"/>
        </w:rPr>
        <w:t>Peto</w:t>
      </w:r>
      <w:r w:rsidRPr="00381E02">
        <w:rPr>
          <w:spacing w:val="-4"/>
          <w:w w:val="115"/>
        </w:rPr>
        <w:t>v</w:t>
      </w:r>
      <w:r w:rsidRPr="00381E02">
        <w:rPr>
          <w:spacing w:val="-3"/>
          <w:w w:val="115"/>
        </w:rPr>
        <w:t>ar</w:t>
      </w:r>
      <w:proofErr w:type="spellEnd"/>
      <w:r w:rsidRPr="00381E02">
        <w:rPr>
          <w:spacing w:val="-3"/>
          <w:w w:val="115"/>
        </w:rPr>
        <w:t>);</w:t>
      </w:r>
      <w:r w:rsidRPr="00381E02">
        <w:rPr>
          <w:spacing w:val="17"/>
          <w:w w:val="115"/>
        </w:rPr>
        <w:t xml:space="preserve"> </w:t>
      </w:r>
      <w:r w:rsidRPr="00381E02">
        <w:rPr>
          <w:w w:val="115"/>
        </w:rPr>
        <w:t>(21)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-2"/>
          <w:w w:val="115"/>
        </w:rPr>
        <w:t>civil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-1"/>
          <w:w w:val="115"/>
        </w:rPr>
        <w:t>initiativ</w:t>
      </w:r>
      <w:r w:rsidRPr="00381E02">
        <w:rPr>
          <w:spacing w:val="-2"/>
          <w:w w:val="115"/>
        </w:rPr>
        <w:t>es</w:t>
      </w:r>
      <w:r w:rsidRPr="00381E02">
        <w:rPr>
          <w:spacing w:val="12"/>
          <w:w w:val="115"/>
        </w:rPr>
        <w:t xml:space="preserve"> </w:t>
      </w:r>
      <w:r w:rsidRPr="00381E02">
        <w:rPr>
          <w:w w:val="115"/>
        </w:rPr>
        <w:t>in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-4"/>
          <w:w w:val="115"/>
        </w:rPr>
        <w:t>Sav</w:t>
      </w:r>
      <w:r w:rsidRPr="00381E02">
        <w:rPr>
          <w:spacing w:val="-3"/>
          <w:w w:val="115"/>
        </w:rPr>
        <w:t>amala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-3"/>
          <w:w w:val="115"/>
        </w:rPr>
        <w:t>ha</w:t>
      </w:r>
      <w:r w:rsidRPr="00381E02">
        <w:rPr>
          <w:spacing w:val="-4"/>
          <w:w w:val="115"/>
        </w:rPr>
        <w:t>ve</w:t>
      </w:r>
      <w:r w:rsidRPr="00381E02">
        <w:rPr>
          <w:spacing w:val="11"/>
          <w:w w:val="115"/>
        </w:rPr>
        <w:t xml:space="preserve"> </w:t>
      </w:r>
      <w:r w:rsidRPr="00381E02">
        <w:rPr>
          <w:w w:val="115"/>
        </w:rPr>
        <w:t>neither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1"/>
          <w:w w:val="115"/>
        </w:rPr>
        <w:t>social</w:t>
      </w:r>
      <w:r w:rsidRPr="00381E02">
        <w:rPr>
          <w:spacing w:val="12"/>
          <w:w w:val="115"/>
        </w:rPr>
        <w:t xml:space="preserve"> </w:t>
      </w:r>
      <w:r w:rsidRPr="00381E02">
        <w:rPr>
          <w:w w:val="115"/>
        </w:rPr>
        <w:t>nor</w:t>
      </w:r>
      <w:r w:rsidRPr="00381E02">
        <w:rPr>
          <w:spacing w:val="11"/>
          <w:w w:val="115"/>
        </w:rPr>
        <w:t xml:space="preserve"> </w:t>
      </w:r>
      <w:r w:rsidRPr="00381E02">
        <w:rPr>
          <w:spacing w:val="1"/>
          <w:w w:val="115"/>
        </w:rPr>
        <w:t>p</w:t>
      </w:r>
      <w:r w:rsidR="00381E02">
        <w:rPr>
          <w:spacing w:val="2"/>
          <w:w w:val="115"/>
        </w:rPr>
        <w:t>o</w:t>
      </w:r>
      <w:r w:rsidRPr="00381E02">
        <w:rPr>
          <w:w w:val="115"/>
        </w:rPr>
        <w:t>litical</w:t>
      </w:r>
      <w:r w:rsidRPr="00381E02">
        <w:rPr>
          <w:spacing w:val="-6"/>
          <w:w w:val="115"/>
        </w:rPr>
        <w:t xml:space="preserve"> </w:t>
      </w:r>
      <w:r w:rsidRPr="00381E02">
        <w:rPr>
          <w:spacing w:val="-2"/>
          <w:w w:val="115"/>
        </w:rPr>
        <w:t>p</w:t>
      </w:r>
      <w:r w:rsidRPr="00381E02">
        <w:rPr>
          <w:spacing w:val="-3"/>
          <w:w w:val="115"/>
        </w:rPr>
        <w:t>ow</w:t>
      </w:r>
      <w:r w:rsidRPr="00381E02">
        <w:rPr>
          <w:spacing w:val="-2"/>
          <w:w w:val="115"/>
        </w:rPr>
        <w:t>er,</w:t>
      </w:r>
      <w:r w:rsidRPr="00381E02">
        <w:rPr>
          <w:spacing w:val="-3"/>
          <w:w w:val="115"/>
        </w:rPr>
        <w:t xml:space="preserve"> </w:t>
      </w:r>
      <w:r w:rsidRPr="00381E02">
        <w:rPr>
          <w:w w:val="115"/>
        </w:rPr>
        <w:t>nor</w:t>
      </w:r>
      <w:r w:rsidRPr="00381E02">
        <w:rPr>
          <w:spacing w:val="-5"/>
          <w:w w:val="115"/>
        </w:rPr>
        <w:t xml:space="preserve"> </w:t>
      </w:r>
      <w:r w:rsidRPr="00381E02">
        <w:rPr>
          <w:spacing w:val="-2"/>
          <w:w w:val="115"/>
        </w:rPr>
        <w:t>sufficien</w:t>
      </w:r>
      <w:r w:rsidRPr="00381E02">
        <w:rPr>
          <w:spacing w:val="-1"/>
          <w:w w:val="115"/>
        </w:rPr>
        <w:t>t</w:t>
      </w:r>
      <w:r w:rsidRPr="00381E02">
        <w:rPr>
          <w:spacing w:val="-5"/>
          <w:w w:val="115"/>
        </w:rPr>
        <w:t xml:space="preserve"> </w:t>
      </w:r>
      <w:r w:rsidRPr="00381E02">
        <w:rPr>
          <w:w w:val="115"/>
        </w:rPr>
        <w:t>public</w:t>
      </w:r>
      <w:r w:rsidRPr="00381E02">
        <w:rPr>
          <w:spacing w:val="-5"/>
          <w:w w:val="115"/>
        </w:rPr>
        <w:t xml:space="preserve"> </w:t>
      </w:r>
      <w:r w:rsidRPr="00381E02">
        <w:rPr>
          <w:w w:val="115"/>
        </w:rPr>
        <w:t>support</w:t>
      </w:r>
      <w:r w:rsidRPr="00381E02">
        <w:rPr>
          <w:spacing w:val="-5"/>
          <w:w w:val="115"/>
        </w:rPr>
        <w:t xml:space="preserve"> </w:t>
      </w:r>
      <w:r w:rsidRPr="00381E02">
        <w:rPr>
          <w:w w:val="115"/>
        </w:rPr>
        <w:t>and</w:t>
      </w:r>
      <w:r w:rsidRPr="00381E02">
        <w:rPr>
          <w:spacing w:val="-5"/>
          <w:w w:val="115"/>
        </w:rPr>
        <w:t xml:space="preserve"> </w:t>
      </w:r>
      <w:r w:rsidRPr="00381E02">
        <w:rPr>
          <w:w w:val="115"/>
        </w:rPr>
        <w:t>funding</w:t>
      </w:r>
      <w:r w:rsidRPr="00381E02">
        <w:rPr>
          <w:spacing w:val="-5"/>
          <w:w w:val="115"/>
        </w:rPr>
        <w:t xml:space="preserve"> </w:t>
      </w:r>
      <w:r w:rsidRPr="00381E02">
        <w:rPr>
          <w:w w:val="115"/>
        </w:rPr>
        <w:t>(expert</w:t>
      </w:r>
      <w:r w:rsidRPr="00381E02">
        <w:rPr>
          <w:spacing w:val="-5"/>
          <w:w w:val="115"/>
        </w:rPr>
        <w:t xml:space="preserve"> </w:t>
      </w:r>
      <w:r w:rsidRPr="00381E02">
        <w:rPr>
          <w:spacing w:val="-2"/>
          <w:w w:val="115"/>
        </w:rPr>
        <w:t>in</w:t>
      </w:r>
      <w:r w:rsidRPr="00381E02">
        <w:rPr>
          <w:spacing w:val="-1"/>
          <w:w w:val="115"/>
        </w:rPr>
        <w:t>ter</w:t>
      </w:r>
      <w:r w:rsidRPr="00381E02">
        <w:rPr>
          <w:spacing w:val="-2"/>
          <w:w w:val="115"/>
        </w:rPr>
        <w:t>view</w:t>
      </w:r>
      <w:r w:rsidRPr="00381E02">
        <w:rPr>
          <w:spacing w:val="-5"/>
          <w:w w:val="115"/>
        </w:rPr>
        <w:t xml:space="preserve"> </w:t>
      </w:r>
      <w:proofErr w:type="spellStart"/>
      <w:r w:rsidRPr="00381E02">
        <w:rPr>
          <w:spacing w:val="-3"/>
          <w:w w:val="115"/>
        </w:rPr>
        <w:t>Peto</w:t>
      </w:r>
      <w:r w:rsidRPr="00381E02">
        <w:rPr>
          <w:spacing w:val="-4"/>
          <w:w w:val="115"/>
        </w:rPr>
        <w:t>v</w:t>
      </w:r>
      <w:r w:rsidRPr="00381E02">
        <w:rPr>
          <w:spacing w:val="-3"/>
          <w:w w:val="115"/>
        </w:rPr>
        <w:t>ar</w:t>
      </w:r>
      <w:proofErr w:type="spellEnd"/>
      <w:r w:rsidRPr="00381E02">
        <w:rPr>
          <w:spacing w:val="-3"/>
          <w:w w:val="115"/>
        </w:rPr>
        <w:t xml:space="preserve">); </w:t>
      </w:r>
      <w:r w:rsidRPr="00381E02">
        <w:rPr>
          <w:spacing w:val="-4"/>
          <w:w w:val="115"/>
        </w:rPr>
        <w:t>(T</w:t>
      </w:r>
      <w:r w:rsidRPr="00381E02">
        <w:rPr>
          <w:spacing w:val="-5"/>
          <w:w w:val="115"/>
        </w:rPr>
        <w:t>able</w:t>
      </w:r>
      <w:r w:rsidRPr="00381E02">
        <w:rPr>
          <w:spacing w:val="59"/>
          <w:w w:val="112"/>
        </w:rPr>
        <w:t xml:space="preserve"> </w:t>
      </w:r>
      <w:r w:rsidRPr="00381E02">
        <w:rPr>
          <w:w w:val="115"/>
        </w:rPr>
        <w:t>5,6).</w:t>
      </w:r>
    </w:p>
    <w:p w14:paraId="640CE467" w14:textId="26972D19" w:rsidR="00A8456E" w:rsidRDefault="006C1195">
      <w:pPr>
        <w:pStyle w:val="BodyText"/>
        <w:spacing w:before="15" w:line="293" w:lineRule="auto"/>
        <w:ind w:right="111" w:firstLine="338"/>
        <w:jc w:val="both"/>
      </w:pP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dissemination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these</w:t>
      </w:r>
      <w:r>
        <w:rPr>
          <w:spacing w:val="2"/>
          <w:w w:val="115"/>
        </w:rPr>
        <w:t xml:space="preserve"> </w:t>
      </w:r>
      <w:r>
        <w:rPr>
          <w:w w:val="115"/>
        </w:rPr>
        <w:t>important</w:t>
      </w:r>
      <w:r>
        <w:rPr>
          <w:spacing w:val="3"/>
          <w:w w:val="115"/>
        </w:rPr>
        <w:t xml:space="preserve"> </w:t>
      </w:r>
      <w:r>
        <w:rPr>
          <w:w w:val="115"/>
        </w:rPr>
        <w:t>factors</w:t>
      </w:r>
      <w:r>
        <w:rPr>
          <w:spacing w:val="2"/>
          <w:w w:val="115"/>
        </w:rPr>
        <w:t xml:space="preserve"> </w:t>
      </w:r>
      <w:r>
        <w:rPr>
          <w:w w:val="115"/>
        </w:rPr>
        <w:t>through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distinguished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 w:rsidR="00381E02">
        <w:rPr>
          <w:w w:val="115"/>
        </w:rPr>
        <w:t>assem</w:t>
      </w:r>
      <w:r>
        <w:rPr>
          <w:w w:val="115"/>
        </w:rPr>
        <w:t>blage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5"/>
          <w:w w:val="115"/>
        </w:rPr>
        <w:t xml:space="preserve"> </w:t>
      </w:r>
      <w:r>
        <w:rPr>
          <w:w w:val="115"/>
        </w:rPr>
        <w:t>offer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overview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how</w:t>
      </w:r>
      <w:r>
        <w:rPr>
          <w:spacing w:val="-6"/>
          <w:w w:val="115"/>
        </w:rPr>
        <w:t xml:space="preserve"> </w:t>
      </w:r>
      <w:ins w:id="1235" w:author="Chris Prickett" w:date="2017-02-12T19:33:00Z">
        <w:r w:rsidR="00501D4D">
          <w:rPr>
            <w:spacing w:val="-6"/>
            <w:w w:val="115"/>
          </w:rPr>
          <w:t xml:space="preserve">the </w:t>
        </w:r>
      </w:ins>
      <w:r>
        <w:rPr>
          <w:w w:val="115"/>
        </w:rPr>
        <w:t>pre-socialist,</w:t>
      </w:r>
      <w:r>
        <w:rPr>
          <w:spacing w:val="-3"/>
          <w:w w:val="115"/>
        </w:rPr>
        <w:t xml:space="preserve"> </w:t>
      </w:r>
      <w:r>
        <w:rPr>
          <w:w w:val="115"/>
        </w:rPr>
        <w:t>socialist,</w:t>
      </w:r>
      <w:r>
        <w:rPr>
          <w:spacing w:val="-2"/>
          <w:w w:val="115"/>
        </w:rPr>
        <w:t xml:space="preserve"> </w:t>
      </w:r>
      <w:r>
        <w:rPr>
          <w:w w:val="115"/>
        </w:rPr>
        <w:t>post-socialist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 w:rsidR="00381E02">
        <w:rPr>
          <w:w w:val="115"/>
        </w:rPr>
        <w:t>transi</w:t>
      </w:r>
      <w:r>
        <w:rPr>
          <w:w w:val="115"/>
        </w:rPr>
        <w:t>tional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9"/>
          <w:w w:val="115"/>
        </w:rPr>
        <w:t xml:space="preserve"> </w:t>
      </w:r>
      <w:r>
        <w:rPr>
          <w:w w:val="115"/>
        </w:rPr>
        <w:t>merged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its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current</w:t>
      </w:r>
      <w:r>
        <w:rPr>
          <w:spacing w:val="9"/>
          <w:w w:val="115"/>
        </w:rPr>
        <w:t xml:space="preserve"> </w:t>
      </w:r>
      <w:r>
        <w:rPr>
          <w:w w:val="115"/>
        </w:rPr>
        <w:t>urban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realit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.</w:t>
      </w:r>
      <w:r>
        <w:rPr>
          <w:spacing w:val="43"/>
          <w:w w:val="115"/>
        </w:rPr>
        <w:t xml:space="preserve"> </w:t>
      </w:r>
      <w:r>
        <w:rPr>
          <w:w w:val="115"/>
        </w:rPr>
        <w:t>Based</w:t>
      </w:r>
      <w:r>
        <w:rPr>
          <w:spacing w:val="57"/>
          <w:w w:val="112"/>
        </w:rPr>
        <w:t xml:space="preserve"> </w:t>
      </w:r>
      <w:r>
        <w:rPr>
          <w:w w:val="115"/>
        </w:rPr>
        <w:t>on</w:t>
      </w:r>
      <w:r>
        <w:rPr>
          <w:spacing w:val="9"/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able</w:t>
      </w:r>
      <w:r>
        <w:rPr>
          <w:spacing w:val="9"/>
          <w:w w:val="115"/>
        </w:rPr>
        <w:t xml:space="preserve"> </w:t>
      </w:r>
      <w:r>
        <w:rPr>
          <w:w w:val="115"/>
        </w:rPr>
        <w:t>XX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Figure</w:t>
      </w:r>
      <w:r>
        <w:rPr>
          <w:spacing w:val="9"/>
          <w:w w:val="115"/>
        </w:rPr>
        <w:t xml:space="preserve"> </w:t>
      </w:r>
      <w:r>
        <w:rPr>
          <w:w w:val="115"/>
        </w:rPr>
        <w:t>XX</w:t>
      </w:r>
      <w:r>
        <w:rPr>
          <w:spacing w:val="9"/>
          <w:w w:val="115"/>
        </w:rPr>
        <w:t xml:space="preserve"> </w:t>
      </w:r>
      <w:r>
        <w:rPr>
          <w:w w:val="115"/>
        </w:rPr>
        <w:t>(ANT</w:t>
      </w:r>
      <w:r>
        <w:rPr>
          <w:spacing w:val="9"/>
          <w:w w:val="115"/>
        </w:rPr>
        <w:t xml:space="preserve"> </w:t>
      </w:r>
      <w:r>
        <w:rPr>
          <w:w w:val="115"/>
        </w:rPr>
        <w:t>paper),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effec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del w:id="1236" w:author="Chris Prickett" w:date="2017-02-12T19:34:00Z">
        <w:r w:rsidDel="00501D4D">
          <w:rPr>
            <w:w w:val="115"/>
          </w:rPr>
          <w:delText>the</w:delText>
        </w:r>
        <w:r w:rsidDel="00501D4D">
          <w:rPr>
            <w:spacing w:val="9"/>
            <w:w w:val="115"/>
          </w:rPr>
          <w:delText xml:space="preserve"> </w:delText>
        </w:r>
        <w:r w:rsidDel="00501D4D">
          <w:rPr>
            <w:spacing w:val="-2"/>
            <w:w w:val="115"/>
          </w:rPr>
          <w:delText>men</w:delText>
        </w:r>
        <w:r w:rsidDel="00501D4D">
          <w:rPr>
            <w:spacing w:val="-1"/>
            <w:w w:val="115"/>
          </w:rPr>
          <w:delText>tioned</w:delText>
        </w:r>
      </w:del>
      <w:ins w:id="1237" w:author="Chris Prickett" w:date="2017-02-12T19:34:00Z">
        <w:r w:rsidR="00501D4D">
          <w:rPr>
            <w:w w:val="115"/>
          </w:rPr>
          <w:t>these</w:t>
        </w:r>
      </w:ins>
      <w:r>
        <w:rPr>
          <w:spacing w:val="10"/>
          <w:w w:val="115"/>
        </w:rPr>
        <w:t xml:space="preserve"> </w:t>
      </w:r>
      <w:r>
        <w:rPr>
          <w:w w:val="115"/>
        </w:rPr>
        <w:t>urban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</w:t>
      </w:r>
      <w:r w:rsidR="00381E02">
        <w:rPr>
          <w:spacing w:val="-2"/>
          <w:w w:val="115"/>
        </w:rPr>
        <w:t>evelop</w:t>
      </w:r>
      <w:r>
        <w:rPr>
          <w:spacing w:val="-3"/>
          <w:w w:val="115"/>
        </w:rPr>
        <w:t>men</w:t>
      </w:r>
      <w:r>
        <w:rPr>
          <w:spacing w:val="-2"/>
          <w:w w:val="115"/>
        </w:rPr>
        <w:t>t</w:t>
      </w:r>
      <w:r>
        <w:rPr>
          <w:spacing w:val="1"/>
          <w:w w:val="115"/>
        </w:rPr>
        <w:t xml:space="preserve"> </w:t>
      </w:r>
      <w:r>
        <w:rPr>
          <w:w w:val="115"/>
        </w:rPr>
        <w:t>prospects</w:t>
      </w:r>
      <w:r>
        <w:rPr>
          <w:spacing w:val="2"/>
          <w:w w:val="115"/>
        </w:rPr>
        <w:t xml:space="preserve"> </w:t>
      </w:r>
      <w:r>
        <w:rPr>
          <w:w w:val="115"/>
        </w:rPr>
        <w:t>(1-21)</w:t>
      </w:r>
      <w:r>
        <w:rPr>
          <w:spacing w:val="1"/>
          <w:w w:val="115"/>
        </w:rPr>
        <w:t xml:space="preserve"> </w:t>
      </w:r>
      <w:r>
        <w:rPr>
          <w:w w:val="115"/>
        </w:rPr>
        <w:t>within</w:t>
      </w:r>
      <w:r>
        <w:rPr>
          <w:spacing w:val="3"/>
          <w:w w:val="115"/>
        </w:rPr>
        <w:t xml:space="preserve"> </w:t>
      </w:r>
      <w:r>
        <w:rPr>
          <w:w w:val="115"/>
        </w:rPr>
        <w:t>urban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assemblage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2"/>
          <w:w w:val="115"/>
        </w:rPr>
        <w:t xml:space="preserve"> </w:t>
      </w:r>
      <w:r>
        <w:rPr>
          <w:w w:val="115"/>
        </w:rPr>
        <w:t>that:</w:t>
      </w:r>
    </w:p>
    <w:p w14:paraId="5DA33A2E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rPr>
          <w:b w:val="0"/>
          <w:bCs w:val="0"/>
        </w:rPr>
      </w:pPr>
      <w:r>
        <w:t>Managerial</w:t>
      </w:r>
    </w:p>
    <w:p w14:paraId="59FBCCBA" w14:textId="29E151D4" w:rsidR="00A8456E" w:rsidRDefault="006C1195">
      <w:pPr>
        <w:pStyle w:val="BodyText"/>
        <w:spacing w:before="60" w:line="292" w:lineRule="auto"/>
        <w:ind w:left="1133" w:right="111"/>
        <w:jc w:val="both"/>
      </w:pP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pillars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managerial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amenability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task</w:t>
      </w:r>
      <w:ins w:id="1238" w:author="Chris Prickett" w:date="2017-02-12T19:39:00Z">
        <w:r w:rsidR="007C0C14">
          <w:rPr>
            <w:w w:val="110"/>
          </w:rPr>
          <w:t>s</w:t>
        </w:r>
      </w:ins>
      <w:r>
        <w:rPr>
          <w:spacing w:val="17"/>
          <w:w w:val="110"/>
        </w:rPr>
        <w:t xml:space="preserve"> </w:t>
      </w:r>
      <w:r>
        <w:rPr>
          <w:w w:val="110"/>
        </w:rPr>
        <w:t>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 w:rsidR="00381E02">
        <w:rPr>
          <w:w w:val="110"/>
        </w:rPr>
        <w:t xml:space="preserve"> </w:t>
      </w:r>
      <w:r>
        <w:rPr>
          <w:spacing w:val="-3"/>
          <w:w w:val="110"/>
        </w:rPr>
        <w:t>level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Belgrade</w:t>
      </w:r>
      <w:r>
        <w:rPr>
          <w:spacing w:val="23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functions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ins w:id="1239" w:author="Chris Prickett" w:date="2017-02-12T19:39:00Z">
        <w:r w:rsidR="007C0C14">
          <w:rPr>
            <w:spacing w:val="24"/>
            <w:w w:val="110"/>
          </w:rPr>
          <w:t xml:space="preserve">the </w:t>
        </w:r>
      </w:ins>
      <w:r>
        <w:rPr>
          <w:spacing w:val="-2"/>
          <w:w w:val="110"/>
        </w:rPr>
        <w:t>City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ayor,</w:t>
      </w:r>
      <w:r w:rsidR="00381E02">
        <w:rPr>
          <w:spacing w:val="25"/>
          <w:w w:val="110"/>
        </w:rPr>
        <w:t xml:space="preserve"> </w:t>
      </w:r>
      <w:r>
        <w:rPr>
          <w:spacing w:val="-2"/>
          <w:w w:val="110"/>
        </w:rPr>
        <w:t>City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Architect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City</w:t>
      </w:r>
      <w:r>
        <w:rPr>
          <w:spacing w:val="24"/>
          <w:w w:val="110"/>
        </w:rPr>
        <w:t xml:space="preserve"> </w:t>
      </w:r>
      <w:r>
        <w:rPr>
          <w:w w:val="110"/>
        </w:rPr>
        <w:t>Manager</w:t>
      </w:r>
      <w:ins w:id="1240" w:author="Chris Prickett" w:date="2017-02-12T19:39:00Z">
        <w:r w:rsidR="007C0C14">
          <w:rPr>
            <w:w w:val="110"/>
          </w:rPr>
          <w:t xml:space="preserve"> as</w:t>
        </w:r>
      </w:ins>
      <w:r>
        <w:rPr>
          <w:spacing w:val="23"/>
          <w:w w:val="110"/>
        </w:rPr>
        <w:t xml:space="preserve"> </w:t>
      </w:r>
      <w:r>
        <w:rPr>
          <w:w w:val="110"/>
        </w:rPr>
        <w:t>introduced</w:t>
      </w:r>
      <w:r>
        <w:rPr>
          <w:spacing w:val="29"/>
          <w:w w:val="112"/>
        </w:rPr>
        <w:t xml:space="preserve"> </w:t>
      </w:r>
      <w:r>
        <w:rPr>
          <w:spacing w:val="-3"/>
          <w:w w:val="110"/>
        </w:rPr>
        <w:t>by</w:t>
      </w:r>
      <w:r>
        <w:rPr>
          <w:spacing w:val="20"/>
          <w:w w:val="110"/>
        </w:rPr>
        <w:t xml:space="preserve"> </w:t>
      </w:r>
      <w:ins w:id="1241" w:author="Chris Prickett" w:date="2017-02-12T19:39:00Z">
        <w:r w:rsidR="007C0C14">
          <w:rPr>
            <w:spacing w:val="20"/>
            <w:w w:val="110"/>
          </w:rPr>
          <w:t xml:space="preserve">the </w:t>
        </w:r>
      </w:ins>
      <w:r>
        <w:rPr>
          <w:w w:val="110"/>
        </w:rPr>
        <w:t>2002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3"/>
          <w:w w:val="110"/>
        </w:rPr>
        <w:t>w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ins w:id="1242" w:author="Chris Prickett" w:date="2017-02-12T19:39:00Z">
        <w:r w:rsidR="007C0C14">
          <w:rPr>
            <w:spacing w:val="1"/>
            <w:w w:val="110"/>
          </w:rPr>
          <w:t>L</w:t>
        </w:r>
      </w:ins>
      <w:del w:id="1243" w:author="Chris Prickett" w:date="2017-02-12T19:39:00Z">
        <w:r w:rsidDel="007C0C14">
          <w:rPr>
            <w:spacing w:val="1"/>
            <w:w w:val="110"/>
          </w:rPr>
          <w:delText>l</w:delText>
        </w:r>
      </w:del>
      <w:r>
        <w:rPr>
          <w:spacing w:val="1"/>
          <w:w w:val="110"/>
        </w:rPr>
        <w:t>ocal</w:t>
      </w:r>
      <w:r>
        <w:rPr>
          <w:spacing w:val="20"/>
          <w:w w:val="110"/>
        </w:rPr>
        <w:t xml:space="preserve"> </w:t>
      </w:r>
      <w:ins w:id="1244" w:author="Chris Prickett" w:date="2017-02-12T19:40:00Z">
        <w:r w:rsidR="007C0C14">
          <w:rPr>
            <w:spacing w:val="-3"/>
            <w:w w:val="110"/>
          </w:rPr>
          <w:t>G</w:t>
        </w:r>
      </w:ins>
      <w:del w:id="1245" w:author="Chris Prickett" w:date="2017-02-12T19:40:00Z">
        <w:r w:rsidDel="007C0C14">
          <w:rPr>
            <w:spacing w:val="-3"/>
            <w:w w:val="110"/>
          </w:rPr>
          <w:delText>g</w:delText>
        </w:r>
      </w:del>
      <w:r>
        <w:rPr>
          <w:spacing w:val="-3"/>
          <w:w w:val="110"/>
        </w:rPr>
        <w:t>o</w:t>
      </w:r>
      <w:r>
        <w:rPr>
          <w:spacing w:val="-2"/>
          <w:w w:val="110"/>
        </w:rPr>
        <w:t>vernance</w:t>
      </w:r>
      <w:r>
        <w:rPr>
          <w:spacing w:val="21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??</w:t>
      </w:r>
      <w:r>
        <w:rPr>
          <w:w w:val="110"/>
        </w:rPr>
        <w:t>).</w:t>
      </w:r>
      <w:r>
        <w:rPr>
          <w:spacing w:val="2"/>
          <w:w w:val="110"/>
        </w:rPr>
        <w:t xml:space="preserve"> </w:t>
      </w:r>
      <w:r>
        <w:rPr>
          <w:w w:val="110"/>
        </w:rPr>
        <w:t>More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generally,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lastRenderedPageBreak/>
        <w:t>r</w:t>
      </w:r>
      <w:r>
        <w:rPr>
          <w:spacing w:val="-2"/>
          <w:w w:val="110"/>
        </w:rPr>
        <w:t>ole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Minister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Construction,</w:t>
      </w:r>
      <w:r>
        <w:rPr>
          <w:spacing w:val="48"/>
          <w:w w:val="110"/>
        </w:rPr>
        <w:t xml:space="preserve"> </w:t>
      </w:r>
      <w:r>
        <w:rPr>
          <w:spacing w:val="-1"/>
          <w:w w:val="110"/>
        </w:rPr>
        <w:t>Transportation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45"/>
          <w:w w:val="110"/>
        </w:rPr>
        <w:t xml:space="preserve"> </w:t>
      </w:r>
      <w:r>
        <w:rPr>
          <w:w w:val="110"/>
        </w:rPr>
        <w:t>at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national</w:t>
      </w:r>
      <w:r>
        <w:rPr>
          <w:spacing w:val="44"/>
          <w:w w:val="110"/>
        </w:rPr>
        <w:t xml:space="preserve"> </w:t>
      </w:r>
      <w:r>
        <w:rPr>
          <w:spacing w:val="-3"/>
          <w:w w:val="110"/>
        </w:rPr>
        <w:t>level.</w:t>
      </w:r>
      <w:r>
        <w:rPr>
          <w:spacing w:val="33"/>
          <w:w w:val="110"/>
        </w:rPr>
        <w:t xml:space="preserve"> </w:t>
      </w:r>
      <w:del w:id="1246" w:author="Chris Prickett" w:date="2017-02-12T19:40:00Z">
        <w:r w:rsidDel="007C0C14">
          <w:rPr>
            <w:w w:val="110"/>
          </w:rPr>
          <w:delText>As</w:delText>
        </w:r>
        <w:r w:rsidDel="007C0C14">
          <w:rPr>
            <w:spacing w:val="44"/>
            <w:w w:val="110"/>
          </w:rPr>
          <w:delText xml:space="preserve"> </w:delText>
        </w:r>
        <w:r w:rsidDel="007C0C14">
          <w:rPr>
            <w:w w:val="110"/>
          </w:rPr>
          <w:delText>of</w:delText>
        </w:r>
      </w:del>
      <w:ins w:id="1247" w:author="Chris Prickett" w:date="2017-02-12T19:40:00Z">
        <w:r w:rsidR="007C0C14">
          <w:rPr>
            <w:w w:val="110"/>
          </w:rPr>
          <w:t>In</w:t>
        </w:r>
      </w:ins>
      <w:r>
        <w:rPr>
          <w:spacing w:val="26"/>
          <w:w w:val="101"/>
        </w:rPr>
        <w:t xml:space="preserve"> </w:t>
      </w:r>
      <w:r>
        <w:rPr>
          <w:w w:val="110"/>
        </w:rPr>
        <w:t>practice,</w:t>
      </w:r>
      <w:r>
        <w:rPr>
          <w:spacing w:val="16"/>
          <w:w w:val="110"/>
        </w:rPr>
        <w:t xml:space="preserve"> </w:t>
      </w:r>
      <w:r>
        <w:rPr>
          <w:w w:val="110"/>
        </w:rPr>
        <w:t>these</w:t>
      </w:r>
      <w:r>
        <w:rPr>
          <w:spacing w:val="14"/>
          <w:w w:val="110"/>
        </w:rPr>
        <w:t xml:space="preserve"> </w:t>
      </w:r>
      <w:r>
        <w:rPr>
          <w:w w:val="110"/>
        </w:rPr>
        <w:t>functions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hav</w:t>
      </w:r>
      <w:r>
        <w:rPr>
          <w:spacing w:val="-5"/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shown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political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party</w:t>
      </w:r>
      <w:r>
        <w:rPr>
          <w:spacing w:val="15"/>
          <w:w w:val="110"/>
        </w:rPr>
        <w:t xml:space="preserve"> </w:t>
      </w:r>
      <w:r>
        <w:rPr>
          <w:w w:val="110"/>
        </w:rPr>
        <w:t>figures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crucial</w:t>
      </w:r>
      <w:r>
        <w:rPr>
          <w:spacing w:val="15"/>
          <w:w w:val="110"/>
        </w:rPr>
        <w:t xml:space="preserve"> </w:t>
      </w:r>
      <w:r>
        <w:rPr>
          <w:w w:val="110"/>
        </w:rPr>
        <w:t>links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2"/>
        </w:rPr>
        <w:t xml:space="preserve"> </w:t>
      </w:r>
      <w:r>
        <w:rPr>
          <w:w w:val="110"/>
        </w:rPr>
        <w:t>distributing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central</w:t>
      </w:r>
      <w:r>
        <w:rPr>
          <w:spacing w:val="36"/>
          <w:w w:val="110"/>
        </w:rPr>
        <w:t xml:space="preserve"> </w:t>
      </w:r>
      <w:r>
        <w:rPr>
          <w:w w:val="110"/>
        </w:rPr>
        <w:t>decisions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(government,</w:t>
      </w:r>
      <w:r>
        <w:rPr>
          <w:spacing w:val="35"/>
          <w:w w:val="110"/>
        </w:rPr>
        <w:t xml:space="preserve"> </w:t>
      </w:r>
      <w:r>
        <w:rPr>
          <w:w w:val="110"/>
        </w:rPr>
        <w:t>prime</w:t>
      </w:r>
      <w:r>
        <w:rPr>
          <w:spacing w:val="36"/>
          <w:w w:val="110"/>
        </w:rPr>
        <w:t xml:space="preserve"> </w:t>
      </w:r>
      <w:r>
        <w:rPr>
          <w:w w:val="110"/>
        </w:rPr>
        <w:t>minister)</w:t>
      </w:r>
      <w:r>
        <w:rPr>
          <w:spacing w:val="37"/>
          <w:w w:val="110"/>
        </w:rPr>
        <w:t xml:space="preserve"> </w:t>
      </w:r>
      <w:r>
        <w:rPr>
          <w:w w:val="110"/>
        </w:rPr>
        <w:t>at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city</w:t>
      </w:r>
      <w:r>
        <w:rPr>
          <w:spacing w:val="36"/>
          <w:w w:val="110"/>
        </w:rPr>
        <w:t xml:space="preserve"> </w:t>
      </w:r>
      <w:r>
        <w:rPr>
          <w:spacing w:val="-3"/>
          <w:w w:val="110"/>
        </w:rPr>
        <w:t>level.</w:t>
      </w:r>
    </w:p>
    <w:p w14:paraId="2BE9E97E" w14:textId="77777777" w:rsidR="00A8456E" w:rsidRDefault="00A8456E">
      <w:pPr>
        <w:spacing w:line="292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47AF4C28" w14:textId="7E6AEE64" w:rsidR="00A8456E" w:rsidRDefault="006C1195">
      <w:pPr>
        <w:pStyle w:val="BodyText"/>
        <w:spacing w:line="293" w:lineRule="auto"/>
        <w:ind w:left="1133" w:right="111"/>
        <w:jc w:val="both"/>
      </w:pPr>
      <w:r>
        <w:rPr>
          <w:spacing w:val="-6"/>
          <w:w w:val="115"/>
        </w:rPr>
        <w:lastRenderedPageBreak/>
        <w:t>F</w:t>
      </w:r>
      <w:r>
        <w:rPr>
          <w:spacing w:val="-7"/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example,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case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spacing w:val="-5"/>
          <w:w w:val="115"/>
        </w:rPr>
        <w:t>BWP,</w:t>
      </w:r>
      <w:r>
        <w:rPr>
          <w:spacing w:val="-16"/>
          <w:w w:val="115"/>
        </w:rPr>
        <w:t xml:space="preserve"> </w:t>
      </w:r>
      <w:r>
        <w:rPr>
          <w:w w:val="115"/>
        </w:rPr>
        <w:t>although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7"/>
          <w:w w:val="115"/>
        </w:rPr>
        <w:t xml:space="preserve"> </w:t>
      </w:r>
      <w:r>
        <w:rPr>
          <w:w w:val="115"/>
        </w:rPr>
        <w:t>Prime</w:t>
      </w:r>
      <w:r>
        <w:rPr>
          <w:spacing w:val="-16"/>
          <w:w w:val="115"/>
        </w:rPr>
        <w:t xml:space="preserve"> </w:t>
      </w:r>
      <w:r>
        <w:rPr>
          <w:w w:val="115"/>
        </w:rPr>
        <w:t>Minister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leading</w:t>
      </w:r>
      <w:r>
        <w:rPr>
          <w:spacing w:val="-17"/>
          <w:w w:val="115"/>
        </w:rPr>
        <w:t xml:space="preserve"> </w:t>
      </w:r>
      <w:r>
        <w:rPr>
          <w:w w:val="115"/>
        </w:rPr>
        <w:t>figure</w:t>
      </w:r>
      <w:r>
        <w:rPr>
          <w:spacing w:val="26"/>
          <w:w w:val="108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negotiations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deals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Arabian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estor,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agreemen</w:t>
      </w:r>
      <w:r>
        <w:rPr>
          <w:spacing w:val="-1"/>
          <w:w w:val="115"/>
        </w:rPr>
        <w:t>ts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were</w:t>
      </w:r>
      <w:r>
        <w:rPr>
          <w:spacing w:val="-5"/>
          <w:w w:val="115"/>
        </w:rPr>
        <w:t xml:space="preserve"> </w:t>
      </w:r>
      <w:r>
        <w:rPr>
          <w:w w:val="115"/>
        </w:rPr>
        <w:t>signed</w:t>
      </w:r>
      <w:r>
        <w:rPr>
          <w:spacing w:val="23"/>
          <w:w w:val="110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Minister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16"/>
          <w:w w:val="115"/>
        </w:rPr>
        <w:t xml:space="preserve"> </w:t>
      </w:r>
      <w:r>
        <w:rPr>
          <w:spacing w:val="-4"/>
          <w:w w:val="115"/>
        </w:rPr>
        <w:t>Mayor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name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Republic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Serbia</w:t>
      </w:r>
      <w:r>
        <w:rPr>
          <w:spacing w:val="15"/>
          <w:w w:val="115"/>
        </w:rPr>
        <w:t xml:space="preserve"> </w:t>
      </w:r>
      <w:r>
        <w:rPr>
          <w:w w:val="115"/>
        </w:rPr>
        <w:t>While</w:t>
      </w:r>
      <w:r>
        <w:rPr>
          <w:spacing w:val="24"/>
          <w:w w:val="111"/>
        </w:rPr>
        <w:t xml:space="preserve"> </w:t>
      </w:r>
      <w:r>
        <w:rPr>
          <w:w w:val="115"/>
        </w:rPr>
        <w:t>taking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credit</w:t>
      </w:r>
      <w:del w:id="1248" w:author="Chris Prickett" w:date="2017-02-12T19:40:00Z">
        <w:r w:rsidDel="007C0C14">
          <w:rPr>
            <w:w w:val="115"/>
          </w:rPr>
          <w:delText>s</w:delText>
        </w:r>
      </w:del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media</w:t>
      </w:r>
      <w:r>
        <w:rPr>
          <w:spacing w:val="-13"/>
          <w:w w:val="115"/>
        </w:rPr>
        <w:t xml:space="preserve"> </w:t>
      </w:r>
      <w:ins w:id="1249" w:author="Chris Prickett" w:date="2017-02-12T19:41:00Z">
        <w:r w:rsidR="007C0C14">
          <w:rPr>
            <w:w w:val="115"/>
          </w:rPr>
          <w:t>for</w:t>
        </w:r>
      </w:ins>
      <w:del w:id="1250" w:author="Chris Prickett" w:date="2017-02-12T19:41:00Z">
        <w:r w:rsidDel="007C0C14">
          <w:rPr>
            <w:w w:val="115"/>
          </w:rPr>
          <w:delText>of</w:delText>
        </w:r>
      </w:del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announced</w:t>
      </w:r>
      <w:r>
        <w:rPr>
          <w:spacing w:val="-12"/>
          <w:w w:val="115"/>
        </w:rPr>
        <w:t xml:space="preserve"> </w:t>
      </w:r>
      <w:r>
        <w:rPr>
          <w:w w:val="115"/>
        </w:rPr>
        <w:t>success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roject,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Prime</w:t>
      </w:r>
      <w:r>
        <w:rPr>
          <w:spacing w:val="23"/>
          <w:w w:val="116"/>
        </w:rPr>
        <w:t xml:space="preserve"> </w:t>
      </w:r>
      <w:r>
        <w:rPr>
          <w:w w:val="115"/>
        </w:rPr>
        <w:t>Minister</w:t>
      </w:r>
      <w:r>
        <w:rPr>
          <w:spacing w:val="-12"/>
          <w:w w:val="115"/>
        </w:rPr>
        <w:t xml:space="preserve"> </w:t>
      </w:r>
      <w:r>
        <w:rPr>
          <w:w w:val="115"/>
        </w:rPr>
        <w:t>has</w:t>
      </w:r>
      <w:r>
        <w:rPr>
          <w:spacing w:val="-12"/>
          <w:w w:val="115"/>
        </w:rPr>
        <w:t xml:space="preserve"> </w:t>
      </w:r>
      <w:r>
        <w:rPr>
          <w:w w:val="115"/>
        </w:rPr>
        <w:t>enough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distribute</w:t>
      </w:r>
      <w:r>
        <w:rPr>
          <w:spacing w:val="-12"/>
          <w:w w:val="115"/>
        </w:rPr>
        <w:t xml:space="preserve"> </w:t>
      </w:r>
      <w:r>
        <w:rPr>
          <w:w w:val="115"/>
        </w:rPr>
        <w:t>duties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void</w:t>
      </w:r>
      <w:r>
        <w:rPr>
          <w:spacing w:val="-12"/>
          <w:w w:val="115"/>
        </w:rPr>
        <w:t xml:space="preserve"> </w:t>
      </w:r>
      <w:r>
        <w:rPr>
          <w:w w:val="115"/>
        </w:rPr>
        <w:t>direct</w:t>
      </w:r>
      <w:r>
        <w:rPr>
          <w:spacing w:val="-12"/>
          <w:w w:val="115"/>
        </w:rPr>
        <w:t xml:space="preserve"> </w:t>
      </w:r>
      <w:r>
        <w:rPr>
          <w:w w:val="115"/>
        </w:rPr>
        <w:t>responsibility</w:t>
      </w:r>
      <w:r>
        <w:rPr>
          <w:spacing w:val="-12"/>
          <w:w w:val="115"/>
        </w:rPr>
        <w:t xml:space="preserve"> </w:t>
      </w:r>
      <w:ins w:id="1251" w:author="Chris Prickett" w:date="2017-02-12T19:41:00Z">
        <w:r w:rsidR="007C0C14">
          <w:rPr>
            <w:w w:val="115"/>
          </w:rPr>
          <w:t>for</w:t>
        </w:r>
      </w:ins>
      <w:del w:id="1252" w:author="Chris Prickett" w:date="2017-02-12T19:41:00Z">
        <w:r w:rsidDel="007C0C14">
          <w:rPr>
            <w:w w:val="115"/>
          </w:rPr>
          <w:delText>in</w:delText>
        </w:r>
      </w:del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25"/>
          <w:w w:val="117"/>
        </w:rPr>
        <w:t xml:space="preserve"> </w:t>
      </w:r>
      <w:r>
        <w:rPr>
          <w:spacing w:val="-2"/>
          <w:w w:val="115"/>
        </w:rPr>
        <w:t>obviously</w:t>
      </w:r>
      <w:r>
        <w:rPr>
          <w:spacing w:val="-13"/>
          <w:w w:val="115"/>
        </w:rPr>
        <w:t xml:space="preserve"> </w:t>
      </w:r>
      <w:r>
        <w:rPr>
          <w:w w:val="115"/>
        </w:rPr>
        <w:t>disputable</w:t>
      </w:r>
      <w:r>
        <w:rPr>
          <w:spacing w:val="-13"/>
          <w:w w:val="115"/>
        </w:rPr>
        <w:t xml:space="preserve"> </w:t>
      </w:r>
      <w:r>
        <w:rPr>
          <w:w w:val="115"/>
        </w:rPr>
        <w:t>case</w:t>
      </w:r>
      <w:r w:rsidR="00EB11C5">
        <w:rPr>
          <w:spacing w:val="-13"/>
          <w:w w:val="115"/>
        </w:rPr>
        <w:t>.</w:t>
      </w:r>
    </w:p>
    <w:p w14:paraId="2B097C04" w14:textId="0A763D05" w:rsidR="00A8456E" w:rsidRDefault="006C1195">
      <w:pPr>
        <w:pStyle w:val="BodyText"/>
        <w:spacing w:before="104" w:line="291" w:lineRule="auto"/>
        <w:ind w:left="1133" w:right="111"/>
        <w:jc w:val="both"/>
        <w:rPr>
          <w:rFonts w:cs="PMingLiU"/>
          <w:sz w:val="16"/>
          <w:szCs w:val="16"/>
        </w:rPr>
      </w:pPr>
      <w:r>
        <w:rPr>
          <w:w w:val="115"/>
        </w:rPr>
        <w:t>Another</w:t>
      </w:r>
      <w:r>
        <w:rPr>
          <w:spacing w:val="7"/>
          <w:w w:val="115"/>
        </w:rPr>
        <w:t xml:space="preserve"> </w:t>
      </w:r>
      <w:r>
        <w:rPr>
          <w:w w:val="115"/>
        </w:rPr>
        <w:t>example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instant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discon</w:t>
      </w:r>
      <w:r>
        <w:rPr>
          <w:spacing w:val="-1"/>
          <w:w w:val="115"/>
        </w:rPr>
        <w:t>tinuation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ublic</w:t>
      </w:r>
      <w:r>
        <w:rPr>
          <w:spacing w:val="7"/>
          <w:w w:val="115"/>
        </w:rPr>
        <w:t xml:space="preserve"> </w:t>
      </w:r>
      <w:r>
        <w:rPr>
          <w:w w:val="115"/>
        </w:rPr>
        <w:t>Agency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Spatial</w:t>
      </w:r>
      <w:r>
        <w:rPr>
          <w:spacing w:val="30"/>
          <w:w w:val="116"/>
        </w:rPr>
        <w:t xml:space="preserve"> </w:t>
      </w:r>
      <w:r>
        <w:rPr>
          <w:w w:val="115"/>
        </w:rPr>
        <w:t>Planning,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spacing w:val="-3"/>
          <w:w w:val="115"/>
        </w:rPr>
        <w:t>chief</w:t>
      </w:r>
      <w:r>
        <w:rPr>
          <w:spacing w:val="24"/>
          <w:w w:val="115"/>
        </w:rPr>
        <w:t xml:space="preserve"> </w:t>
      </w:r>
      <w:r>
        <w:rPr>
          <w:w w:val="115"/>
        </w:rPr>
        <w:t>national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executive</w:t>
      </w:r>
      <w:r>
        <w:rPr>
          <w:spacing w:val="24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ody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spatial</w:t>
      </w:r>
      <w:r>
        <w:rPr>
          <w:spacing w:val="25"/>
          <w:w w:val="115"/>
        </w:rPr>
        <w:t xml:space="preserve"> </w:t>
      </w:r>
      <w:r>
        <w:rPr>
          <w:w w:val="115"/>
        </w:rPr>
        <w:t>planning,</w:t>
      </w:r>
      <w:r>
        <w:rPr>
          <w:spacing w:val="30"/>
          <w:w w:val="115"/>
        </w:rPr>
        <w:t xml:space="preserve"> </w:t>
      </w:r>
      <w:r>
        <w:rPr>
          <w:w w:val="115"/>
        </w:rPr>
        <w:t>after</w:t>
      </w:r>
      <w:r>
        <w:rPr>
          <w:spacing w:val="24"/>
          <w:w w:val="115"/>
        </w:rPr>
        <w:t xml:space="preserve"> </w:t>
      </w:r>
      <w:r>
        <w:rPr>
          <w:w w:val="115"/>
        </w:rPr>
        <w:t>its</w:t>
      </w:r>
      <w:r>
        <w:rPr>
          <w:spacing w:val="24"/>
          <w:w w:val="115"/>
        </w:rPr>
        <w:t xml:space="preserve"> </w:t>
      </w:r>
      <w:r>
        <w:rPr>
          <w:w w:val="115"/>
        </w:rPr>
        <w:t>director</w:t>
      </w:r>
      <w:r>
        <w:rPr>
          <w:spacing w:val="26"/>
          <w:w w:val="115"/>
        </w:rPr>
        <w:t xml:space="preserve"> </w:t>
      </w:r>
      <w:r>
        <w:rPr>
          <w:w w:val="115"/>
        </w:rPr>
        <w:t>refused to sign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-1"/>
          <w:w w:val="115"/>
        </w:rPr>
        <w:t>qu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stionab</w:t>
      </w:r>
      <w:r>
        <w:rPr>
          <w:spacing w:val="-2"/>
          <w:w w:val="115"/>
        </w:rPr>
        <w:t>le</w:t>
      </w:r>
      <w:r>
        <w:rPr>
          <w:w w:val="115"/>
        </w:rPr>
        <w:t xml:space="preserve"> Spatial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Plan for </w:t>
      </w:r>
      <w:del w:id="1253" w:author="Chris Prickett" w:date="2017-02-12T19:41:00Z">
        <w:r w:rsidDel="007C0C14">
          <w:rPr>
            <w:w w:val="115"/>
          </w:rPr>
          <w:delText>Special</w:delText>
        </w:r>
        <w:r w:rsidDel="007C0C14">
          <w:rPr>
            <w:spacing w:val="1"/>
            <w:w w:val="115"/>
          </w:rPr>
          <w:delText xml:space="preserve"> </w:delText>
        </w:r>
      </w:del>
      <w:ins w:id="1254" w:author="Chris Prickett" w:date="2017-02-12T19:41:00Z">
        <w:r w:rsidR="007C0C14">
          <w:rPr>
            <w:w w:val="115"/>
          </w:rPr>
          <w:t>the</w:t>
        </w:r>
        <w:r w:rsidR="007C0C14">
          <w:rPr>
            <w:spacing w:val="1"/>
            <w:w w:val="115"/>
          </w:rPr>
          <w:t xml:space="preserve"> </w:t>
        </w:r>
      </w:ins>
      <w:r>
        <w:rPr>
          <w:w w:val="115"/>
        </w:rPr>
        <w:t>Purpose Area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of </w:t>
      </w:r>
      <w:ins w:id="1255" w:author="Chris Prickett" w:date="2017-02-12T19:42:00Z">
        <w:r w:rsidR="007C0C14">
          <w:rPr>
            <w:w w:val="115"/>
          </w:rPr>
          <w:t xml:space="preserve">the </w:t>
        </w:r>
      </w:ins>
      <w:r>
        <w:rPr>
          <w:w w:val="115"/>
        </w:rPr>
        <w:t>Belgrade</w:t>
      </w:r>
      <w:r>
        <w:rPr>
          <w:spacing w:val="44"/>
          <w:w w:val="111"/>
        </w:rPr>
        <w:t xml:space="preserve"> </w:t>
      </w:r>
      <w:r>
        <w:rPr>
          <w:spacing w:val="-3"/>
          <w:w w:val="115"/>
        </w:rPr>
        <w:t>Waterfront</w:t>
      </w:r>
      <w:r>
        <w:rPr>
          <w:spacing w:val="22"/>
          <w:w w:val="115"/>
        </w:rPr>
        <w:t xml:space="preserve"> </w:t>
      </w:r>
      <w:r>
        <w:rPr>
          <w:w w:val="115"/>
        </w:rPr>
        <w:t>(BWPSPSP).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22"/>
          <w:w w:val="115"/>
        </w:rPr>
        <w:t xml:space="preserve"> </w:t>
      </w:r>
      <w:r>
        <w:rPr>
          <w:w w:val="115"/>
        </w:rPr>
        <w:t>not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spacing w:val="-3"/>
          <w:w w:val="115"/>
        </w:rPr>
        <w:t>change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managemen</w:t>
      </w:r>
      <w:r>
        <w:rPr>
          <w:spacing w:val="-1"/>
          <w:w w:val="115"/>
        </w:rPr>
        <w:t>t</w:t>
      </w:r>
      <w:r>
        <w:rPr>
          <w:spacing w:val="22"/>
          <w:w w:val="115"/>
        </w:rPr>
        <w:t xml:space="preserve"> </w:t>
      </w:r>
      <w:r>
        <w:rPr>
          <w:w w:val="115"/>
        </w:rPr>
        <w:t>structure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9"/>
        </w:rPr>
        <w:t xml:space="preserve"> </w:t>
      </w:r>
      <w:r>
        <w:rPr>
          <w:w w:val="115"/>
        </w:rPr>
        <w:t>agency</w:t>
      </w:r>
      <w:r>
        <w:rPr>
          <w:spacing w:val="-25"/>
          <w:w w:val="115"/>
        </w:rPr>
        <w:t xml:space="preserve"> </w:t>
      </w:r>
      <w:r>
        <w:rPr>
          <w:w w:val="115"/>
        </w:rPr>
        <w:t>but</w:t>
      </w:r>
      <w:r>
        <w:rPr>
          <w:spacing w:val="-24"/>
          <w:w w:val="115"/>
        </w:rPr>
        <w:t xml:space="preserve"> </w:t>
      </w:r>
      <w:r>
        <w:rPr>
          <w:w w:val="115"/>
        </w:rPr>
        <w:t>its</w:t>
      </w:r>
      <w:r>
        <w:rPr>
          <w:spacing w:val="-25"/>
          <w:w w:val="115"/>
        </w:rPr>
        <w:t xml:space="preserve"> </w:t>
      </w:r>
      <w:r>
        <w:rPr>
          <w:w w:val="115"/>
        </w:rPr>
        <w:t>complete</w:t>
      </w:r>
      <w:r>
        <w:rPr>
          <w:spacing w:val="-24"/>
          <w:w w:val="115"/>
        </w:rPr>
        <w:t xml:space="preserve"> </w:t>
      </w:r>
      <w:r>
        <w:rPr>
          <w:spacing w:val="-4"/>
          <w:w w:val="115"/>
        </w:rPr>
        <w:t>removal</w:t>
      </w:r>
      <w:r>
        <w:rPr>
          <w:spacing w:val="-24"/>
          <w:w w:val="115"/>
        </w:rPr>
        <w:t xml:space="preserve"> </w:t>
      </w:r>
      <w:r>
        <w:rPr>
          <w:w w:val="115"/>
        </w:rPr>
        <w:t>that,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ab</w:t>
      </w:r>
      <w:r>
        <w:rPr>
          <w:spacing w:val="-3"/>
          <w:w w:val="115"/>
        </w:rPr>
        <w:t>ove</w:t>
      </w:r>
      <w:r>
        <w:rPr>
          <w:spacing w:val="-24"/>
          <w:w w:val="115"/>
        </w:rPr>
        <w:t xml:space="preserve"> </w:t>
      </w:r>
      <w:r>
        <w:rPr>
          <w:w w:val="115"/>
        </w:rPr>
        <w:t>all,</w:t>
      </w:r>
      <w:r>
        <w:rPr>
          <w:spacing w:val="-21"/>
          <w:w w:val="115"/>
        </w:rPr>
        <w:t xml:space="preserve"> </w:t>
      </w:r>
      <w:r>
        <w:rPr>
          <w:w w:val="115"/>
        </w:rPr>
        <w:t>figures</w:t>
      </w:r>
      <w:r>
        <w:rPr>
          <w:spacing w:val="-26"/>
          <w:w w:val="115"/>
        </w:rPr>
        <w:t xml:space="preserve"> </w:t>
      </w:r>
      <w:r>
        <w:rPr>
          <w:w w:val="115"/>
        </w:rPr>
        <w:t>as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4"/>
          <w:w w:val="115"/>
        </w:rPr>
        <w:t xml:space="preserve"> </w:t>
      </w:r>
      <w:r>
        <w:rPr>
          <w:w w:val="115"/>
        </w:rPr>
        <w:t>manifest</w:t>
      </w:r>
      <w:ins w:id="1256" w:author="Chris Prickett" w:date="2017-02-12T19:42:00Z">
        <w:r w:rsidR="007C0C14">
          <w:rPr>
            <w:w w:val="115"/>
          </w:rPr>
          <w:t>ation</w:t>
        </w:r>
      </w:ins>
      <w:r>
        <w:rPr>
          <w:spacing w:val="-25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115"/>
        </w:rPr>
        <w:t>political</w:t>
      </w:r>
      <w:r>
        <w:rPr>
          <w:spacing w:val="-24"/>
          <w:w w:val="115"/>
        </w:rPr>
        <w:t xml:space="preserve"> </w:t>
      </w:r>
      <w:proofErr w:type="spellStart"/>
      <w:r>
        <w:rPr>
          <w:w w:val="115"/>
        </w:rPr>
        <w:t>decisionism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national</w:t>
      </w:r>
      <w:r>
        <w:rPr>
          <w:spacing w:val="-2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3"/>
          <w:w w:val="115"/>
        </w:rPr>
        <w:t xml:space="preserve"> </w:t>
      </w:r>
      <w:r>
        <w:rPr>
          <w:w w:val="115"/>
        </w:rPr>
        <w:t>structures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con</w:t>
      </w:r>
      <w:r>
        <w:rPr>
          <w:spacing w:val="-1"/>
          <w:w w:val="115"/>
        </w:rPr>
        <w:t>tributes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complete</w:t>
      </w:r>
      <w:r>
        <w:rPr>
          <w:spacing w:val="-2"/>
          <w:w w:val="115"/>
        </w:rPr>
        <w:t xml:space="preserve"> </w:t>
      </w:r>
      <w:r>
        <w:rPr>
          <w:w w:val="115"/>
        </w:rPr>
        <w:t>disruption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its</w:t>
      </w:r>
      <w:r>
        <w:rPr>
          <w:spacing w:val="-5"/>
          <w:w w:val="115"/>
        </w:rPr>
        <w:t xml:space="preserve"> </w:t>
      </w:r>
      <w:r>
        <w:rPr>
          <w:w w:val="115"/>
        </w:rPr>
        <w:t>spatial</w:t>
      </w:r>
      <w:r>
        <w:rPr>
          <w:spacing w:val="-4"/>
          <w:w w:val="115"/>
        </w:rPr>
        <w:t xml:space="preserve"> </w:t>
      </w:r>
      <w:r>
        <w:rPr>
          <w:w w:val="115"/>
        </w:rPr>
        <w:t>planning</w:t>
      </w:r>
      <w:r>
        <w:rPr>
          <w:spacing w:val="-5"/>
          <w:w w:val="115"/>
        </w:rPr>
        <w:t xml:space="preserve"> </w:t>
      </w:r>
      <w:r>
        <w:rPr>
          <w:w w:val="115"/>
        </w:rPr>
        <w:t>system.</w:t>
      </w:r>
      <w:r>
        <w:rPr>
          <w:w w:val="115"/>
          <w:position w:val="8"/>
          <w:sz w:val="16"/>
        </w:rPr>
        <w:t>24</w:t>
      </w:r>
    </w:p>
    <w:p w14:paraId="25E764FF" w14:textId="4251E2BA" w:rsidR="00A8456E" w:rsidRPr="00EB11C5" w:rsidRDefault="006C1195" w:rsidP="00EB11C5">
      <w:pPr>
        <w:pStyle w:val="BodyText"/>
        <w:spacing w:before="99" w:line="293" w:lineRule="auto"/>
        <w:ind w:left="1134" w:right="112"/>
        <w:jc w:val="both"/>
        <w:rPr>
          <w:spacing w:val="-15"/>
          <w:w w:val="115"/>
        </w:rPr>
      </w:pPr>
      <w:r>
        <w:rPr>
          <w:w w:val="115"/>
        </w:rPr>
        <w:t>Therefore,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mediatory manner, these</w:t>
      </w:r>
      <w:r>
        <w:rPr>
          <w:spacing w:val="-1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"/>
          <w:w w:val="115"/>
        </w:rPr>
        <w:t xml:space="preserve"> </w:t>
      </w:r>
      <w:r>
        <w:rPr>
          <w:w w:val="115"/>
        </w:rPr>
        <w:t>roles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7"/>
          <w:w w:val="115"/>
        </w:rPr>
        <w:t xml:space="preserve"> </w:t>
      </w:r>
      <w:r>
        <w:rPr>
          <w:w w:val="115"/>
        </w:rPr>
        <w:t>also</w:t>
      </w:r>
      <w:r>
        <w:rPr>
          <w:spacing w:val="-16"/>
          <w:w w:val="115"/>
        </w:rPr>
        <w:t xml:space="preserve"> </w:t>
      </w:r>
      <w:commentRangeStart w:id="1257"/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core</w:t>
      </w:r>
      <w:r>
        <w:rPr>
          <w:spacing w:val="-17"/>
          <w:w w:val="115"/>
        </w:rPr>
        <w:t xml:space="preserve"> </w:t>
      </w:r>
      <w:r>
        <w:rPr>
          <w:w w:val="115"/>
        </w:rPr>
        <w:t>bearers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set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political</w:t>
      </w:r>
      <w:r>
        <w:rPr>
          <w:spacing w:val="-15"/>
          <w:w w:val="115"/>
        </w:rPr>
        <w:t xml:space="preserve"> </w:t>
      </w:r>
      <w:r>
        <w:rPr>
          <w:w w:val="115"/>
        </w:rPr>
        <w:t>issue</w:t>
      </w:r>
      <w:ins w:id="1258" w:author="anturija" w:date="2017-02-13T21:57:00Z">
        <w:r w:rsidR="003A4ACD">
          <w:rPr>
            <w:w w:val="115"/>
          </w:rPr>
          <w:t>s</w:t>
        </w:r>
      </w:ins>
      <w:ins w:id="1259" w:author="anturija" w:date="2017-02-13T21:59:00Z">
        <w:r w:rsidR="003A4ACD">
          <w:rPr>
            <w:w w:val="115"/>
          </w:rPr>
          <w:t xml:space="preserve"> </w:t>
        </w:r>
        <w:r w:rsidR="003A4ACD">
          <w:rPr>
            <w:color w:val="F8F8F8"/>
          </w:rPr>
          <w:t>instigated by</w:t>
        </w:r>
        <w:r w:rsidR="003A4ACD">
          <w:rPr>
            <w:color w:val="F8F8F8"/>
          </w:rPr>
          <w:t xml:space="preserve"> </w:t>
        </w:r>
      </w:ins>
      <w:del w:id="1260" w:author="anturija" w:date="2017-02-13T22:00:00Z">
        <w:r w:rsidDel="003A4ACD">
          <w:rPr>
            <w:spacing w:val="-17"/>
            <w:w w:val="115"/>
          </w:rPr>
          <w:delText xml:space="preserve"> </w:delText>
        </w:r>
      </w:del>
      <w:r>
        <w:rPr>
          <w:w w:val="115"/>
        </w:rPr>
        <w:t>political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volun</w:t>
      </w:r>
      <w:r>
        <w:rPr>
          <w:spacing w:val="-1"/>
          <w:w w:val="115"/>
        </w:rPr>
        <w:t>tarism</w:t>
      </w:r>
      <w:commentRangeEnd w:id="1257"/>
      <w:r w:rsidR="001D2391">
        <w:rPr>
          <w:rStyle w:val="CommentReference"/>
          <w:rFonts w:asciiTheme="minorHAnsi" w:eastAsiaTheme="minorHAnsi" w:hAnsiTheme="minorHAnsi"/>
        </w:rPr>
        <w:commentReference w:id="1257"/>
      </w:r>
      <w:ins w:id="1261" w:author="anturija" w:date="2017-02-13T22:00:00Z">
        <w:r w:rsidR="003A4ACD">
          <w:rPr>
            <w:spacing w:val="-1"/>
            <w:w w:val="115"/>
          </w:rPr>
          <w:t xml:space="preserve"> that</w:t>
        </w:r>
      </w:ins>
      <w:del w:id="1262" w:author="anturija" w:date="2017-02-13T22:00:00Z">
        <w:r w:rsidDel="003A4ACD">
          <w:rPr>
            <w:spacing w:val="-1"/>
            <w:w w:val="115"/>
          </w:rPr>
          <w:delText>,</w:delText>
        </w:r>
      </w:del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Serbian</w:t>
      </w:r>
      <w:r>
        <w:rPr>
          <w:spacing w:val="-15"/>
          <w:w w:val="115"/>
        </w:rPr>
        <w:t xml:space="preserve"> </w:t>
      </w:r>
      <w:r>
        <w:rPr>
          <w:w w:val="115"/>
        </w:rPr>
        <w:t>urban</w:t>
      </w:r>
      <w:r>
        <w:rPr>
          <w:spacing w:val="-16"/>
          <w:w w:val="115"/>
        </w:rPr>
        <w:t xml:space="preserve"> </w:t>
      </w:r>
      <w:r>
        <w:rPr>
          <w:w w:val="115"/>
        </w:rPr>
        <w:t>planning</w:t>
      </w:r>
      <w:r>
        <w:rPr>
          <w:spacing w:val="-15"/>
          <w:w w:val="115"/>
        </w:rPr>
        <w:t xml:space="preserve"> </w:t>
      </w:r>
      <w:r>
        <w:rPr>
          <w:w w:val="115"/>
        </w:rPr>
        <w:t>discourse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16"/>
          <w:w w:val="115"/>
        </w:rPr>
        <w:t xml:space="preserve"> </w:t>
      </w:r>
      <w:r>
        <w:rPr>
          <w:w w:val="115"/>
        </w:rPr>
        <w:t>from</w:t>
      </w:r>
      <w:r>
        <w:rPr>
          <w:spacing w:val="21"/>
          <w:w w:val="110"/>
        </w:rPr>
        <w:t xml:space="preserve"> </w:t>
      </w:r>
      <w:r>
        <w:rPr>
          <w:w w:val="115"/>
        </w:rPr>
        <w:t>pre-socialist</w:t>
      </w:r>
      <w:r>
        <w:rPr>
          <w:spacing w:val="24"/>
          <w:w w:val="115"/>
        </w:rPr>
        <w:t xml:space="preserve"> </w:t>
      </w:r>
      <w:r>
        <w:rPr>
          <w:w w:val="115"/>
        </w:rPr>
        <w:t>times.</w:t>
      </w:r>
      <w:r>
        <w:rPr>
          <w:spacing w:val="18"/>
          <w:w w:val="115"/>
        </w:rPr>
        <w:t xml:space="preserve"> </w:t>
      </w:r>
      <w:r>
        <w:rPr>
          <w:w w:val="115"/>
        </w:rPr>
        <w:t>It</w:t>
      </w:r>
      <w:r>
        <w:rPr>
          <w:spacing w:val="24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ins w:id="1263" w:author="Chris Prickett" w:date="2017-02-12T19:45:00Z">
        <w:r w:rsidR="001D2391">
          <w:rPr>
            <w:spacing w:val="-4"/>
            <w:w w:val="115"/>
          </w:rPr>
          <w:t xml:space="preserve"> </w:t>
        </w:r>
      </w:ins>
      <w:ins w:id="1264" w:author="Chris Prickett" w:date="2017-02-12T19:44:00Z">
        <w:r w:rsidR="001D2391">
          <w:rPr>
            <w:spacing w:val="-4"/>
            <w:w w:val="115"/>
          </w:rPr>
          <w:t>also</w:t>
        </w:r>
      </w:ins>
      <w:r>
        <w:rPr>
          <w:spacing w:val="24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23"/>
          <w:w w:val="115"/>
        </w:rPr>
        <w:t xml:space="preserve"> </w:t>
      </w:r>
      <w:r>
        <w:rPr>
          <w:w w:val="115"/>
        </w:rPr>
        <w:t>said</w:t>
      </w:r>
      <w:r>
        <w:rPr>
          <w:spacing w:val="24"/>
          <w:w w:val="115"/>
        </w:rPr>
        <w:t xml:space="preserve"> </w:t>
      </w:r>
      <w:del w:id="1265" w:author="Chris Prickett" w:date="2017-02-12T19:44:00Z">
        <w:r w:rsidDel="001D2391">
          <w:rPr>
            <w:w w:val="115"/>
          </w:rPr>
          <w:delText>also</w:delText>
        </w:r>
        <w:r w:rsidDel="001D2391">
          <w:rPr>
            <w:spacing w:val="24"/>
            <w:w w:val="115"/>
          </w:rPr>
          <w:delText xml:space="preserve"> </w:delText>
        </w:r>
      </w:del>
      <w:r>
        <w:rPr>
          <w:w w:val="115"/>
        </w:rPr>
        <w:t>that</w:t>
      </w:r>
      <w:r>
        <w:rPr>
          <w:spacing w:val="24"/>
          <w:w w:val="115"/>
        </w:rPr>
        <w:t xml:space="preserve"> </w:t>
      </w:r>
      <w:ins w:id="1266" w:author="Chris Prickett" w:date="2017-02-12T19:45:00Z">
        <w:r w:rsidR="001D2391">
          <w:rPr>
            <w:spacing w:val="24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10"/>
          <w:w w:val="115"/>
        </w:rPr>
        <w:t xml:space="preserve"> </w:t>
      </w:r>
      <w:r>
        <w:rPr>
          <w:w w:val="115"/>
        </w:rPr>
        <w:t>planning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practice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deeply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em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edded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their</w:t>
      </w:r>
      <w:r>
        <w:rPr>
          <w:spacing w:val="-9"/>
          <w:w w:val="115"/>
        </w:rPr>
        <w:t xml:space="preserve"> </w:t>
      </w:r>
      <w:r>
        <w:rPr>
          <w:w w:val="115"/>
        </w:rPr>
        <w:t>societal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text.</w:t>
      </w:r>
      <w:r>
        <w:rPr>
          <w:spacing w:val="31"/>
          <w:w w:val="122"/>
        </w:rPr>
        <w:t xml:space="preserve"> </w:t>
      </w:r>
      <w:r>
        <w:rPr>
          <w:w w:val="115"/>
        </w:rPr>
        <w:t>While</w:t>
      </w:r>
      <w:r>
        <w:rPr>
          <w:spacing w:val="23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eople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that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troublesome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laws,</w:t>
      </w:r>
      <w:r>
        <w:rPr>
          <w:spacing w:val="28"/>
          <w:w w:val="115"/>
        </w:rPr>
        <w:t xml:space="preserve"> </w:t>
      </w:r>
      <w:r>
        <w:rPr>
          <w:w w:val="115"/>
        </w:rPr>
        <w:t>corrupt</w:t>
      </w:r>
      <w:r>
        <w:rPr>
          <w:spacing w:val="24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7"/>
        </w:rPr>
        <w:t xml:space="preserve"> </w:t>
      </w:r>
      <w:r>
        <w:rPr>
          <w:w w:val="115"/>
        </w:rPr>
        <w:t>complicated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6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-4"/>
          <w:w w:val="115"/>
        </w:rPr>
        <w:t xml:space="preserve"> </w:t>
      </w:r>
      <w:r>
        <w:rPr>
          <w:w w:val="115"/>
        </w:rPr>
        <w:t>they</w:t>
      </w:r>
      <w:r>
        <w:rPr>
          <w:spacing w:val="-6"/>
          <w:w w:val="115"/>
        </w:rPr>
        <w:t xml:space="preserve"> </w:t>
      </w:r>
      <w:r>
        <w:rPr>
          <w:w w:val="115"/>
        </w:rPr>
        <w:t>usually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void</w:t>
      </w:r>
      <w:r>
        <w:rPr>
          <w:spacing w:val="-6"/>
          <w:w w:val="115"/>
        </w:rPr>
        <w:t xml:space="preserve"> </w:t>
      </w:r>
      <w:ins w:id="1267" w:author="Chris Prickett" w:date="2017-02-12T19:45:00Z">
        <w:r w:rsidR="001D2391">
          <w:rPr>
            <w:spacing w:val="-6"/>
            <w:w w:val="115"/>
          </w:rPr>
          <w:t xml:space="preserve">these issues </w:t>
        </w:r>
      </w:ins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get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them</w:t>
      </w:r>
      <w:r>
        <w:rPr>
          <w:spacing w:val="-6"/>
          <w:w w:val="115"/>
        </w:rPr>
        <w:t xml:space="preserve"> </w:t>
      </w:r>
      <w:r>
        <w:rPr>
          <w:w w:val="115"/>
        </w:rPr>
        <w:t>without</w:t>
      </w:r>
      <w:r>
        <w:rPr>
          <w:spacing w:val="-6"/>
          <w:w w:val="115"/>
        </w:rPr>
        <w:t xml:space="preserve"> </w:t>
      </w:r>
      <w:r w:rsidR="00381E02">
        <w:rPr>
          <w:w w:val="115"/>
        </w:rPr>
        <w:t>bat</w:t>
      </w:r>
      <w:r>
        <w:rPr>
          <w:w w:val="115"/>
        </w:rPr>
        <w:t>tling</w:t>
      </w:r>
      <w:r>
        <w:rPr>
          <w:spacing w:val="24"/>
          <w:w w:val="115"/>
        </w:rPr>
        <w:t xml:space="preserve"> </w:t>
      </w:r>
      <w:r>
        <w:rPr>
          <w:w w:val="115"/>
        </w:rPr>
        <w:t>against</w:t>
      </w:r>
      <w:r>
        <w:rPr>
          <w:spacing w:val="26"/>
          <w:w w:val="115"/>
        </w:rPr>
        <w:t xml:space="preserve"> </w:t>
      </w:r>
      <w:r>
        <w:rPr>
          <w:w w:val="115"/>
        </w:rPr>
        <w:t>them</w:t>
      </w:r>
      <w:r>
        <w:rPr>
          <w:spacing w:val="24"/>
          <w:w w:val="115"/>
        </w:rPr>
        <w:t xml:space="preserve"> </w:t>
      </w:r>
      <w:r>
        <w:rPr>
          <w:spacing w:val="-4"/>
          <w:w w:val="115"/>
        </w:rPr>
        <w:t>(Ta</w:t>
      </w:r>
      <w:r>
        <w:rPr>
          <w:spacing w:val="-5"/>
          <w:w w:val="115"/>
        </w:rPr>
        <w:t>ble</w:t>
      </w:r>
      <w:r>
        <w:rPr>
          <w:spacing w:val="25"/>
          <w:w w:val="115"/>
        </w:rPr>
        <w:t xml:space="preserve"> </w:t>
      </w:r>
      <w:r>
        <w:rPr>
          <w:w w:val="115"/>
        </w:rPr>
        <w:t>6</w:t>
      </w:r>
      <w:r>
        <w:rPr>
          <w:spacing w:val="25"/>
          <w:w w:val="115"/>
        </w:rPr>
        <w:t xml:space="preserve"> </w:t>
      </w:r>
      <w:r>
        <w:rPr>
          <w:w w:val="115"/>
        </w:rPr>
        <w:t>cultural</w:t>
      </w:r>
      <w:r>
        <w:rPr>
          <w:spacing w:val="24"/>
          <w:w w:val="115"/>
        </w:rPr>
        <w:t xml:space="preserve"> </w:t>
      </w:r>
      <w:r>
        <w:rPr>
          <w:w w:val="115"/>
        </w:rPr>
        <w:t>aspects).</w:t>
      </w:r>
      <w:r>
        <w:rPr>
          <w:spacing w:val="29"/>
          <w:w w:val="115"/>
        </w:rPr>
        <w:t xml:space="preserve"> </w:t>
      </w:r>
      <w:r>
        <w:rPr>
          <w:spacing w:val="-3"/>
          <w:w w:val="115"/>
        </w:rPr>
        <w:t>F</w:t>
      </w:r>
      <w:r>
        <w:rPr>
          <w:spacing w:val="-4"/>
          <w:w w:val="115"/>
        </w:rPr>
        <w:t>ollowing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6"/>
          <w:w w:val="115"/>
        </w:rPr>
        <w:t xml:space="preserve"> </w:t>
      </w:r>
      <w:r>
        <w:rPr>
          <w:w w:val="115"/>
        </w:rPr>
        <w:t>thesis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proofErr w:type="spellStart"/>
      <w:r>
        <w:rPr>
          <w:w w:val="115"/>
        </w:rPr>
        <w:t>Stojanovic</w:t>
      </w:r>
      <w:proofErr w:type="spellEnd"/>
      <w:r w:rsidR="00EB11C5">
        <w:rPr>
          <w:w w:val="115"/>
        </w:rPr>
        <w:t>,</w:t>
      </w:r>
      <w:r>
        <w:rPr>
          <w:spacing w:val="41"/>
          <w:w w:val="107"/>
        </w:rPr>
        <w:t xml:space="preserve"> </w:t>
      </w:r>
      <w:r>
        <w:rPr>
          <w:w w:val="115"/>
        </w:rPr>
        <w:t xml:space="preserve">one </w:t>
      </w:r>
      <w:r>
        <w:rPr>
          <w:spacing w:val="-2"/>
          <w:w w:val="115"/>
        </w:rPr>
        <w:t>informan</w:t>
      </w:r>
      <w:r>
        <w:rPr>
          <w:spacing w:val="-1"/>
          <w:w w:val="115"/>
        </w:rPr>
        <w:t>t</w:t>
      </w:r>
      <w:r>
        <w:rPr>
          <w:w w:val="115"/>
        </w:rPr>
        <w:t xml:space="preserve"> also suggested that</w:t>
      </w:r>
      <w:r>
        <w:rPr>
          <w:spacing w:val="1"/>
          <w:w w:val="115"/>
        </w:rPr>
        <w:t xml:space="preserve"> </w:t>
      </w:r>
      <w:ins w:id="1268" w:author="Chris Prickett" w:date="2017-02-12T19:46:00Z">
        <w:r w:rsidR="001D2391">
          <w:rPr>
            <w:w w:val="115"/>
          </w:rPr>
          <w:t>this</w:t>
        </w:r>
      </w:ins>
      <w:del w:id="1269" w:author="Chris Prickett" w:date="2017-02-12T19:46:00Z">
        <w:r w:rsidDel="001D2391">
          <w:rPr>
            <w:w w:val="115"/>
          </w:rPr>
          <w:delText>it</w:delText>
        </w:r>
      </w:del>
      <w:r>
        <w:rPr>
          <w:w w:val="115"/>
        </w:rPr>
        <w:t xml:space="preserve"> is the result of the</w:t>
      </w:r>
      <w:r>
        <w:rPr>
          <w:spacing w:val="1"/>
          <w:w w:val="115"/>
        </w:rPr>
        <w:t xml:space="preserve"> </w:t>
      </w:r>
      <w:r>
        <w:rPr>
          <w:w w:val="115"/>
        </w:rPr>
        <w:t>Ottoman</w:t>
      </w:r>
      <w:r>
        <w:rPr>
          <w:spacing w:val="-1"/>
          <w:w w:val="115"/>
        </w:rPr>
        <w:t xml:space="preserve"> </w:t>
      </w:r>
      <w:r>
        <w:rPr>
          <w:spacing w:val="1"/>
          <w:w w:val="115"/>
        </w:rPr>
        <w:t>p</w:t>
      </w:r>
      <w:r>
        <w:rPr>
          <w:spacing w:val="2"/>
          <w:w w:val="115"/>
        </w:rPr>
        <w:t>erio</w:t>
      </w:r>
      <w:r>
        <w:rPr>
          <w:spacing w:val="1"/>
          <w:w w:val="115"/>
        </w:rPr>
        <w:t>d</w:t>
      </w:r>
      <w:r>
        <w:rPr>
          <w:spacing w:val="22"/>
          <w:w w:val="117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ins w:id="1270" w:author="Chris Prickett" w:date="2017-02-12T19:46:00Z">
        <w:r w:rsidR="001D2391">
          <w:rPr>
            <w:spacing w:val="-10"/>
            <w:w w:val="115"/>
          </w:rPr>
          <w:t xml:space="preserve">the </w:t>
        </w:r>
      </w:ins>
      <w:r>
        <w:rPr>
          <w:w w:val="115"/>
        </w:rPr>
        <w:t>Ottoman</w:t>
      </w:r>
      <w:r>
        <w:rPr>
          <w:spacing w:val="-9"/>
          <w:w w:val="115"/>
        </w:rPr>
        <w:t xml:space="preserve"> </w:t>
      </w:r>
      <w:r>
        <w:rPr>
          <w:w w:val="115"/>
        </w:rPr>
        <w:t>corruption</w:t>
      </w:r>
      <w:r>
        <w:rPr>
          <w:spacing w:val="-10"/>
          <w:w w:val="115"/>
        </w:rPr>
        <w:t xml:space="preserve"> </w:t>
      </w:r>
      <w:r>
        <w:rPr>
          <w:spacing w:val="1"/>
          <w:w w:val="115"/>
        </w:rPr>
        <w:t>model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thriv</w:t>
      </w:r>
      <w:r>
        <w:rPr>
          <w:spacing w:val="-2"/>
          <w:w w:val="115"/>
        </w:rPr>
        <w:t>ed</w:t>
      </w:r>
      <w:r>
        <w:rPr>
          <w:spacing w:val="-9"/>
          <w:w w:val="115"/>
        </w:rPr>
        <w:t xml:space="preserve"> </w:t>
      </w:r>
      <w:r>
        <w:rPr>
          <w:w w:val="115"/>
        </w:rPr>
        <w:t>during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pre-socialist</w:t>
      </w:r>
      <w:r>
        <w:rPr>
          <w:spacing w:val="-9"/>
          <w:w w:val="115"/>
        </w:rPr>
        <w:t xml:space="preserve"> </w:t>
      </w:r>
      <w:r>
        <w:rPr>
          <w:spacing w:val="1"/>
          <w:w w:val="115"/>
        </w:rPr>
        <w:t>p</w:t>
      </w:r>
      <w:r>
        <w:rPr>
          <w:spacing w:val="2"/>
          <w:w w:val="115"/>
        </w:rPr>
        <w:t>erio</w:t>
      </w:r>
      <w:r>
        <w:rPr>
          <w:spacing w:val="1"/>
          <w:w w:val="115"/>
        </w:rPr>
        <w:t>d</w:t>
      </w:r>
      <w:r w:rsidR="00381E02">
        <w:rPr>
          <w:w w:val="115"/>
        </w:rPr>
        <w:t>.</w:t>
      </w:r>
    </w:p>
    <w:p w14:paraId="391A3F50" w14:textId="77777777" w:rsidR="00A8456E" w:rsidRDefault="00A8456E">
      <w:pPr>
        <w:rPr>
          <w:rFonts w:ascii="PMingLiU" w:eastAsia="PMingLiU" w:hAnsi="PMingLiU" w:cs="PMingLiU"/>
          <w:sz w:val="20"/>
          <w:szCs w:val="20"/>
        </w:rPr>
      </w:pPr>
    </w:p>
    <w:p w14:paraId="3EFBAE23" w14:textId="77777777" w:rsidR="00A8456E" w:rsidRDefault="00A8456E">
      <w:pPr>
        <w:spacing w:before="2"/>
        <w:rPr>
          <w:rFonts w:ascii="PMingLiU" w:eastAsia="PMingLiU" w:hAnsi="PMingLiU" w:cs="PMingLiU"/>
          <w:sz w:val="19"/>
          <w:szCs w:val="19"/>
        </w:rPr>
      </w:pPr>
    </w:p>
    <w:p w14:paraId="585458E5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spacing w:before="57"/>
        <w:ind w:hanging="218"/>
        <w:rPr>
          <w:b w:val="0"/>
          <w:bCs w:val="0"/>
        </w:rPr>
      </w:pPr>
      <w:r>
        <w:rPr>
          <w:spacing w:val="-1"/>
          <w:w w:val="95"/>
        </w:rPr>
        <w:t>Control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erification</w:t>
      </w:r>
    </w:p>
    <w:p w14:paraId="36E31D69" w14:textId="582E0446" w:rsidR="00A8456E" w:rsidRDefault="006C1195">
      <w:pPr>
        <w:pStyle w:val="BodyText"/>
        <w:spacing w:before="60" w:line="291" w:lineRule="auto"/>
        <w:ind w:left="1133" w:right="111"/>
        <w:jc w:val="both"/>
      </w:pP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issue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ins w:id="1271" w:author="Chris Prickett" w:date="2017-02-12T19:46:00Z">
        <w:r w:rsidR="001D2391">
          <w:rPr>
            <w:spacing w:val="-5"/>
            <w:w w:val="115"/>
          </w:rPr>
          <w:t xml:space="preserve">the </w:t>
        </w:r>
      </w:ins>
      <w:r>
        <w:rPr>
          <w:w w:val="115"/>
        </w:rPr>
        <w:t>formalized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provisory</w:t>
      </w:r>
      <w:r>
        <w:rPr>
          <w:spacing w:val="-12"/>
          <w:w w:val="115"/>
        </w:rPr>
        <w:t xml:space="preserve"> </w:t>
      </w:r>
      <w:r>
        <w:rPr>
          <w:w w:val="115"/>
        </w:rPr>
        <w:t>legal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ework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its</w:t>
      </w:r>
      <w:r>
        <w:rPr>
          <w:spacing w:val="-11"/>
          <w:w w:val="115"/>
        </w:rPr>
        <w:t xml:space="preserve"> </w:t>
      </w:r>
      <w:r>
        <w:rPr>
          <w:w w:val="115"/>
        </w:rPr>
        <w:t>conditional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performative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tation.</w:t>
      </w:r>
      <w:r>
        <w:rPr>
          <w:spacing w:val="11"/>
          <w:w w:val="115"/>
        </w:rPr>
        <w:t xml:space="preserve"> </w:t>
      </w:r>
      <w:r>
        <w:rPr>
          <w:w w:val="115"/>
        </w:rPr>
        <w:t>While</w:t>
      </w:r>
      <w:r>
        <w:rPr>
          <w:spacing w:val="29"/>
          <w:w w:val="111"/>
        </w:rPr>
        <w:t xml:space="preserve"> </w:t>
      </w:r>
      <w:r>
        <w:rPr>
          <w:w w:val="115"/>
        </w:rPr>
        <w:t>public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ings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planning</w:t>
      </w:r>
      <w:r>
        <w:rPr>
          <w:spacing w:val="-19"/>
          <w:w w:val="115"/>
        </w:rPr>
        <w:t xml:space="preserve"> </w:t>
      </w:r>
      <w:r>
        <w:rPr>
          <w:w w:val="115"/>
        </w:rPr>
        <w:t>commissions</w:t>
      </w:r>
      <w:r>
        <w:rPr>
          <w:spacing w:val="-19"/>
          <w:w w:val="115"/>
        </w:rPr>
        <w:t xml:space="preserve"> </w:t>
      </w:r>
      <w:r>
        <w:rPr>
          <w:w w:val="115"/>
        </w:rPr>
        <w:t>are</w:t>
      </w:r>
      <w:r>
        <w:rPr>
          <w:spacing w:val="-18"/>
          <w:w w:val="115"/>
        </w:rPr>
        <w:t xml:space="preserve"> </w:t>
      </w:r>
      <w:r>
        <w:rPr>
          <w:w w:val="115"/>
        </w:rPr>
        <w:t>legally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assigne</w:t>
      </w:r>
      <w:r>
        <w:rPr>
          <w:spacing w:val="-1"/>
          <w:w w:val="115"/>
        </w:rPr>
        <w:t>d</w:t>
      </w:r>
      <w:r>
        <w:rPr>
          <w:spacing w:val="-19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odies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38"/>
          <w:w w:val="111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spatial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urban</w:t>
      </w:r>
      <w:r>
        <w:rPr>
          <w:spacing w:val="13"/>
          <w:w w:val="115"/>
        </w:rPr>
        <w:t xml:space="preserve"> </w:t>
      </w:r>
      <w:r>
        <w:rPr>
          <w:w w:val="115"/>
        </w:rPr>
        <w:t>planning,</w:t>
      </w:r>
      <w:r>
        <w:rPr>
          <w:spacing w:val="16"/>
          <w:w w:val="115"/>
        </w:rPr>
        <w:t xml:space="preserve"> </w:t>
      </w:r>
      <w:r>
        <w:rPr>
          <w:w w:val="115"/>
        </w:rPr>
        <w:t>they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either</w:t>
      </w:r>
      <w:r>
        <w:rPr>
          <w:spacing w:val="13"/>
          <w:w w:val="115"/>
        </w:rPr>
        <w:t xml:space="preserve"> </w:t>
      </w:r>
      <w:r>
        <w:rPr>
          <w:w w:val="115"/>
        </w:rPr>
        <w:t>dismissed</w:t>
      </w:r>
      <w:r>
        <w:rPr>
          <w:spacing w:val="13"/>
          <w:w w:val="115"/>
        </w:rPr>
        <w:t xml:space="preserve"> </w:t>
      </w:r>
      <w:r>
        <w:rPr>
          <w:w w:val="115"/>
        </w:rPr>
        <w:t>or</w:t>
      </w:r>
      <w:r>
        <w:rPr>
          <w:spacing w:val="12"/>
          <w:w w:val="115"/>
        </w:rPr>
        <w:t xml:space="preserve"> </w:t>
      </w:r>
      <w:r>
        <w:rPr>
          <w:w w:val="115"/>
        </w:rPr>
        <w:t>performed</w:t>
      </w:r>
      <w:r>
        <w:rPr>
          <w:spacing w:val="26"/>
          <w:w w:val="111"/>
        </w:rPr>
        <w:t xml:space="preserve"> </w:t>
      </w:r>
      <w:r>
        <w:rPr>
          <w:w w:val="115"/>
        </w:rPr>
        <w:t>without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 xml:space="preserve">y </w:t>
      </w:r>
      <w:r>
        <w:rPr>
          <w:w w:val="115"/>
        </w:rPr>
        <w:t>real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authorit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.</w:t>
      </w:r>
      <w:r>
        <w:rPr>
          <w:spacing w:val="20"/>
          <w:w w:val="115"/>
        </w:rPr>
        <w:t xml:space="preserve"> </w:t>
      </w:r>
      <w:r>
        <w:rPr>
          <w:w w:val="115"/>
          <w:position w:val="8"/>
          <w:sz w:val="16"/>
        </w:rPr>
        <w:t xml:space="preserve">25 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4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legal</w:t>
      </w:r>
      <w:r>
        <w:rPr>
          <w:spacing w:val="-4"/>
          <w:w w:val="115"/>
        </w:rPr>
        <w:t xml:space="preserve"> </w:t>
      </w:r>
      <w:r>
        <w:rPr>
          <w:w w:val="115"/>
        </w:rPr>
        <w:t>procedures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 xml:space="preserve">was </w:t>
      </w:r>
      <w:r>
        <w:rPr>
          <w:w w:val="115"/>
        </w:rPr>
        <w:t>enabled</w:t>
      </w:r>
      <w:r>
        <w:rPr>
          <w:spacing w:val="-3"/>
          <w:w w:val="115"/>
        </w:rPr>
        <w:t xml:space="preserve"> </w:t>
      </w:r>
      <w:r>
        <w:rPr>
          <w:w w:val="115"/>
        </w:rPr>
        <w:t>not</w:t>
      </w:r>
      <w:r>
        <w:rPr>
          <w:spacing w:val="31"/>
          <w:w w:val="119"/>
        </w:rPr>
        <w:t xml:space="preserve"> </w:t>
      </w:r>
      <w:r>
        <w:rPr>
          <w:w w:val="115"/>
        </w:rPr>
        <w:t>only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inconsis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cy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legal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</w:t>
      </w:r>
      <w:r>
        <w:rPr>
          <w:spacing w:val="-1"/>
          <w:w w:val="115"/>
        </w:rPr>
        <w:t>ulations,</w:t>
      </w:r>
      <w:r>
        <w:rPr>
          <w:spacing w:val="6"/>
          <w:w w:val="115"/>
        </w:rPr>
        <w:t xml:space="preserve"> </w:t>
      </w:r>
      <w:r>
        <w:rPr>
          <w:w w:val="115"/>
        </w:rPr>
        <w:t>but</w:t>
      </w:r>
      <w:r>
        <w:rPr>
          <w:spacing w:val="4"/>
          <w:w w:val="115"/>
        </w:rPr>
        <w:t xml:space="preserve"> </w:t>
      </w:r>
      <w:r>
        <w:rPr>
          <w:w w:val="115"/>
        </w:rPr>
        <w:t>also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5"/>
          <w:w w:val="115"/>
        </w:rPr>
        <w:t xml:space="preserve"> </w:t>
      </w:r>
      <w:ins w:id="1272" w:author="Chris Prickett" w:date="2017-02-12T19:46:00Z">
        <w:r w:rsidR="001D2391">
          <w:rPr>
            <w:spacing w:val="5"/>
            <w:w w:val="115"/>
          </w:rPr>
          <w:t xml:space="preserve">the </w:t>
        </w:r>
      </w:ins>
      <w:r>
        <w:rPr>
          <w:spacing w:val="-1"/>
          <w:w w:val="115"/>
        </w:rPr>
        <w:t>irregularit</w:t>
      </w:r>
      <w:r>
        <w:rPr>
          <w:spacing w:val="-2"/>
          <w:w w:val="115"/>
        </w:rPr>
        <w:t>y</w:t>
      </w:r>
      <w:r>
        <w:rPr>
          <w:spacing w:val="47"/>
          <w:w w:val="111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its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 w:rsidR="00EB11C5">
        <w:rPr>
          <w:spacing w:val="-1"/>
          <w:w w:val="115"/>
        </w:rPr>
        <w:t>.</w:t>
      </w:r>
    </w:p>
    <w:p w14:paraId="41EC2547" w14:textId="0A548204" w:rsidR="00381E02" w:rsidRDefault="000747F7" w:rsidP="00381E02">
      <w:pPr>
        <w:spacing w:before="107" w:line="288" w:lineRule="auto"/>
        <w:ind w:left="763" w:right="111" w:firstLine="369"/>
        <w:jc w:val="both"/>
        <w:rPr>
          <w:rFonts w:ascii="PMingLiU"/>
          <w:spacing w:val="44"/>
          <w:w w:val="10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248" behindDoc="1" locked="0" layoutInCell="1" allowOverlap="1" wp14:anchorId="1A37F12B" wp14:editId="61DD856D">
                <wp:simplePos x="0" y="0"/>
                <wp:positionH relativeFrom="page">
                  <wp:posOffset>1440180</wp:posOffset>
                </wp:positionH>
                <wp:positionV relativeFrom="paragraph">
                  <wp:posOffset>564515</wp:posOffset>
                </wp:positionV>
                <wp:extent cx="2160270" cy="1270"/>
                <wp:effectExtent l="11430" t="12065" r="9525" b="5715"/>
                <wp:wrapNone/>
                <wp:docPr id="164" name="Group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889"/>
                          <a:chExt cx="3402" cy="2"/>
                        </a:xfrm>
                      </wpg:grpSpPr>
                      <wps:wsp>
                        <wps:cNvPr id="165" name="Freeform 660"/>
                        <wps:cNvSpPr>
                          <a:spLocks/>
                        </wps:cNvSpPr>
                        <wps:spPr bwMode="auto">
                          <a:xfrm>
                            <a:off x="2268" y="889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9" o:spid="_x0000_s1026" style="position:absolute;margin-left:113.4pt;margin-top:44.45pt;width:170.1pt;height:.1pt;z-index:-45232;mso-position-horizontal-relative:page" coordorigin="2268,889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">
                <v:shape id="Freeform 660" o:spid="_x0000_s1027" style="position:absolute;left:2268;top:889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tMQA&#10;AADcAAAADwAAAGRycy9kb3ducmV2LnhtbERPyWrDMBC9F/IPYgK5lFhOoFkcK8EUukEp2T5gYo0X&#10;Yo2MpSZuvj4qFHqbx1sn3fSmERfqXG1ZwSSKQRDnVtdcKjgeXsYLEM4ja2wsk4IfcrBZDx5STLS9&#10;8o4ue1+KEMIuQQWV920ipcsrMugi2xIHrrCdQR9gV0rd4TWEm0ZO43gmDdYcGips6bmi/Lz/NgrO&#10;H6diGbv54assXrPb2+M2az4zpUbDPluB8NT7f/Gf+12H+bMn+H0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KW7TEAAAA3AAAAA8AAAAAAAAAAAAAAAAAmAIAAGRycy9k&#10;b3ducmV2LnhtbFBLBQYAAAAABAAEAPUAAACJ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PMingLiU"/>
          <w:w w:val="105"/>
        </w:rPr>
        <w:t>This</w:t>
      </w:r>
      <w:r w:rsidR="006C1195">
        <w:rPr>
          <w:rFonts w:ascii="PMingLiU"/>
          <w:spacing w:val="51"/>
          <w:w w:val="105"/>
        </w:rPr>
        <w:t xml:space="preserve"> </w:t>
      </w:r>
      <w:r w:rsidR="006C1195">
        <w:rPr>
          <w:rFonts w:ascii="PMingLiU"/>
          <w:w w:val="105"/>
        </w:rPr>
        <w:t>inconsistency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of</w:t>
      </w:r>
      <w:r w:rsidR="006C1195">
        <w:rPr>
          <w:rFonts w:ascii="PMingLiU"/>
          <w:spacing w:val="52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yet</w:t>
      </w:r>
      <w:r w:rsidR="006C1195">
        <w:rPr>
          <w:rFonts w:ascii="PMingLiU"/>
          <w:spacing w:val="51"/>
          <w:w w:val="105"/>
        </w:rPr>
        <w:t xml:space="preserve"> </w:t>
      </w:r>
      <w:r w:rsidR="006C1195">
        <w:rPr>
          <w:rFonts w:ascii="PMingLiU"/>
          <w:w w:val="105"/>
        </w:rPr>
        <w:t>formalized</w:t>
      </w:r>
      <w:r w:rsidR="006C1195">
        <w:rPr>
          <w:rFonts w:ascii="PMingLiU"/>
          <w:spacing w:val="50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institutional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procedures</w:t>
      </w:r>
      <w:r w:rsidR="006C1195">
        <w:rPr>
          <w:rFonts w:ascii="PMingLiU"/>
          <w:spacing w:val="52"/>
          <w:w w:val="105"/>
        </w:rPr>
        <w:t xml:space="preserve"> </w:t>
      </w:r>
      <w:r w:rsidR="006C1195">
        <w:rPr>
          <w:rFonts w:ascii="PMingLiU"/>
          <w:spacing w:val="-3"/>
          <w:w w:val="105"/>
        </w:rPr>
        <w:t>may</w:t>
      </w:r>
      <w:r w:rsidR="006C1195">
        <w:rPr>
          <w:rFonts w:ascii="PMingLiU"/>
          <w:spacing w:val="49"/>
          <w:w w:val="105"/>
        </w:rPr>
        <w:t xml:space="preserve"> </w:t>
      </w:r>
      <w:r w:rsidR="006C1195">
        <w:rPr>
          <w:rFonts w:ascii="PMingLiU"/>
          <w:w w:val="105"/>
        </w:rPr>
        <w:t>also</w:t>
      </w:r>
      <w:r w:rsidR="006C1195">
        <w:rPr>
          <w:rFonts w:ascii="PMingLiU"/>
          <w:spacing w:val="52"/>
          <w:w w:val="105"/>
        </w:rPr>
        <w:t xml:space="preserve"> </w:t>
      </w:r>
      <w:r w:rsidR="006C1195">
        <w:rPr>
          <w:rFonts w:ascii="PMingLiU"/>
          <w:spacing w:val="2"/>
          <w:w w:val="105"/>
        </w:rPr>
        <w:t>b</w:t>
      </w:r>
      <w:r w:rsidR="006C1195">
        <w:rPr>
          <w:rFonts w:ascii="PMingLiU"/>
          <w:spacing w:val="3"/>
          <w:w w:val="105"/>
        </w:rPr>
        <w:t>e</w:t>
      </w:r>
      <w:r w:rsidR="006C1195">
        <w:rPr>
          <w:rFonts w:ascii="PMingLiU"/>
          <w:spacing w:val="51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interpreted</w:t>
      </w:r>
      <w:r w:rsidR="006C1195">
        <w:rPr>
          <w:rFonts w:ascii="PMingLiU"/>
          <w:spacing w:val="51"/>
          <w:w w:val="118"/>
        </w:rPr>
        <w:t xml:space="preserve"> </w:t>
      </w:r>
      <w:r w:rsidR="006C1195">
        <w:rPr>
          <w:rFonts w:ascii="PMingLiU"/>
          <w:w w:val="105"/>
        </w:rPr>
        <w:t>as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a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legacy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of</w:t>
      </w:r>
      <w:r w:rsidR="006C1195">
        <w:rPr>
          <w:rFonts w:ascii="PMingLiU"/>
          <w:spacing w:val="44"/>
          <w:w w:val="105"/>
        </w:rPr>
        <w:t xml:space="preserve"> </w:t>
      </w:r>
      <w:ins w:id="1273" w:author="Chris Prickett" w:date="2017-02-12T19:47:00Z">
        <w:r w:rsidR="001D2391">
          <w:rPr>
            <w:rFonts w:ascii="PMingLiU"/>
            <w:spacing w:val="44"/>
            <w:w w:val="105"/>
          </w:rPr>
          <w:t xml:space="preserve">the </w:t>
        </w:r>
      </w:ins>
      <w:r w:rsidR="006C1195">
        <w:rPr>
          <w:rFonts w:ascii="PMingLiU"/>
          <w:spacing w:val="-1"/>
          <w:w w:val="105"/>
        </w:rPr>
        <w:t>centralized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state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from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socialism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which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is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still</w:t>
      </w:r>
      <w:r w:rsidR="006C1195">
        <w:rPr>
          <w:rFonts w:ascii="PMingLiU"/>
          <w:spacing w:val="45"/>
          <w:w w:val="105"/>
        </w:rPr>
        <w:t xml:space="preserve"> </w:t>
      </w:r>
      <w:r w:rsidR="006C1195">
        <w:rPr>
          <w:rFonts w:ascii="PMingLiU"/>
          <w:w w:val="105"/>
        </w:rPr>
        <w:t>at</w:t>
      </w:r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play</w:t>
      </w:r>
      <w:ins w:id="1274" w:author="Chris Prickett" w:date="2017-02-12T19:47:00Z">
        <w:r w:rsidR="001D2391">
          <w:rPr>
            <w:rFonts w:ascii="PMingLiU"/>
            <w:spacing w:val="-2"/>
            <w:w w:val="105"/>
          </w:rPr>
          <w:t>,</w:t>
        </w:r>
      </w:ins>
      <w:r w:rsidR="006C1195">
        <w:rPr>
          <w:rFonts w:ascii="PMingLiU"/>
          <w:spacing w:val="44"/>
          <w:w w:val="105"/>
        </w:rPr>
        <w:t xml:space="preserve"> </w:t>
      </w:r>
      <w:ins w:id="1275" w:author="Chris Prickett" w:date="2017-02-12T19:47:00Z">
        <w:r w:rsidR="001D2391">
          <w:rPr>
            <w:rFonts w:ascii="PMingLiU"/>
            <w:spacing w:val="-2"/>
            <w:w w:val="105"/>
          </w:rPr>
          <w:t>although</w:t>
        </w:r>
      </w:ins>
      <w:del w:id="1276" w:author="Chris Prickett" w:date="2017-02-12T19:47:00Z">
        <w:r w:rsidR="006C1195" w:rsidDel="001D2391">
          <w:rPr>
            <w:rFonts w:ascii="PMingLiU"/>
            <w:spacing w:val="-2"/>
            <w:w w:val="105"/>
          </w:rPr>
          <w:delText>even</w:delText>
        </w:r>
      </w:del>
      <w:r w:rsidR="006C1195">
        <w:rPr>
          <w:rFonts w:ascii="PMingLiU"/>
          <w:spacing w:val="44"/>
          <w:w w:val="105"/>
        </w:rPr>
        <w:t xml:space="preserve"> </w:t>
      </w:r>
      <w:r w:rsidR="006C1195">
        <w:rPr>
          <w:rFonts w:ascii="PMingLiU"/>
          <w:w w:val="105"/>
        </w:rPr>
        <w:t>under</w:t>
      </w:r>
      <w:r w:rsidR="00381E02">
        <w:rPr>
          <w:rFonts w:ascii="PMingLiU"/>
          <w:w w:val="105"/>
        </w:rPr>
        <w:t xml:space="preserve"> </w:t>
      </w:r>
      <w:ins w:id="1277" w:author="Chris Prickett" w:date="2017-02-12T19:48:00Z">
        <w:r w:rsidR="001D2391">
          <w:rPr>
            <w:rFonts w:ascii="PMingLiU"/>
            <w:w w:val="105"/>
          </w:rPr>
          <w:t xml:space="preserve">a </w:t>
        </w:r>
      </w:ins>
      <w:r w:rsidR="00381E02">
        <w:rPr>
          <w:rFonts w:ascii="PMingLiU"/>
          <w:w w:val="105"/>
        </w:rPr>
        <w:t>different</w:t>
      </w:r>
    </w:p>
    <w:p w14:paraId="1B5EF05C" w14:textId="77777777" w:rsidR="00A8456E" w:rsidRDefault="006C1195" w:rsidP="00381E02">
      <w:pPr>
        <w:spacing w:before="107" w:line="288" w:lineRule="auto"/>
        <w:ind w:left="851" w:right="111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PMingLiU"/>
          <w:spacing w:val="37"/>
          <w:w w:val="107"/>
        </w:rPr>
        <w:t xml:space="preserve"> </w:t>
      </w:r>
      <w:r>
        <w:rPr>
          <w:rFonts w:ascii="Kozuka Mincho Pr6N L"/>
          <w:spacing w:val="1"/>
          <w:position w:val="8"/>
          <w:sz w:val="12"/>
        </w:rPr>
        <w:t>24</w:t>
      </w:r>
      <w:r>
        <w:rPr>
          <w:rFonts w:ascii="Century"/>
          <w:spacing w:val="1"/>
          <w:sz w:val="18"/>
        </w:rPr>
        <w:t>After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2"/>
          <w:sz w:val="18"/>
        </w:rPr>
        <w:t>discontinuation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4"/>
          <w:sz w:val="18"/>
        </w:rPr>
        <w:t>agency</w:t>
      </w:r>
      <w:r>
        <w:rPr>
          <w:rFonts w:ascii="Century"/>
          <w:spacing w:val="-3"/>
          <w:sz w:val="18"/>
        </w:rPr>
        <w:t>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Ministry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Construction,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2"/>
          <w:sz w:val="18"/>
        </w:rPr>
        <w:t>ransportation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20"/>
          <w:sz w:val="18"/>
        </w:rPr>
        <w:t xml:space="preserve"> </w:t>
      </w:r>
      <w:r>
        <w:rPr>
          <w:rFonts w:ascii="Century"/>
          <w:sz w:val="18"/>
        </w:rPr>
        <w:t>Infrastructure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>holds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b</w:t>
      </w:r>
      <w:r>
        <w:rPr>
          <w:rFonts w:ascii="Century"/>
          <w:spacing w:val="1"/>
          <w:sz w:val="18"/>
        </w:rPr>
        <w:t>oth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regulatory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2"/>
          <w:sz w:val="18"/>
        </w:rPr>
        <w:t>executive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role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all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spatial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planning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tasks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7"/>
          <w:sz w:val="18"/>
        </w:rPr>
        <w:t xml:space="preserve"> </w:t>
      </w:r>
      <w:r>
        <w:rPr>
          <w:rFonts w:ascii="Century"/>
          <w:sz w:val="18"/>
        </w:rPr>
        <w:t>national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pacing w:val="-2"/>
          <w:sz w:val="18"/>
        </w:rPr>
        <w:t>domain.</w:t>
      </w:r>
    </w:p>
    <w:p w14:paraId="2437AB8D" w14:textId="77777777" w:rsidR="00A8456E" w:rsidRDefault="006C1195" w:rsidP="00381E02">
      <w:pPr>
        <w:spacing w:before="22" w:line="284" w:lineRule="exact"/>
        <w:ind w:left="851" w:right="111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position w:val="8"/>
          <w:sz w:val="12"/>
        </w:rPr>
        <w:t>25</w:t>
      </w:r>
      <w:r>
        <w:rPr>
          <w:rFonts w:ascii="Century"/>
          <w:sz w:val="18"/>
        </w:rPr>
        <w:t>Concerning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public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review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hearing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BWPSPSP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pacing w:val="-1"/>
          <w:sz w:val="18"/>
        </w:rPr>
        <w:t>c</w:t>
      </w:r>
      <w:r>
        <w:rPr>
          <w:rFonts w:ascii="Century"/>
          <w:spacing w:val="-2"/>
          <w:sz w:val="18"/>
        </w:rPr>
        <w:t>hanges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GUP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>Belgrade</w:t>
      </w:r>
      <w:r>
        <w:rPr>
          <w:rFonts w:ascii="Century"/>
          <w:spacing w:val="-10"/>
          <w:sz w:val="18"/>
        </w:rPr>
        <w:t xml:space="preserve"> </w:t>
      </w:r>
      <w:r>
        <w:rPr>
          <w:rFonts w:ascii="Century"/>
          <w:sz w:val="18"/>
        </w:rPr>
        <w:t>2021,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pacing w:val="-3"/>
          <w:sz w:val="18"/>
        </w:rPr>
        <w:t>nu</w:t>
      </w:r>
      <w:del w:id="1278" w:author="Chris Prickett" w:date="2017-02-12T19:49:00Z">
        <w:r w:rsidDel="001D2391">
          <w:rPr>
            <w:rFonts w:ascii="Century"/>
            <w:spacing w:val="-3"/>
            <w:sz w:val="18"/>
          </w:rPr>
          <w:delText>-</w:delText>
        </w:r>
        <w:r w:rsidDel="001D2391">
          <w:rPr>
            <w:rFonts w:ascii="Century"/>
            <w:spacing w:val="24"/>
            <w:w w:val="96"/>
            <w:sz w:val="18"/>
          </w:rPr>
          <w:delText xml:space="preserve"> </w:delText>
        </w:r>
      </w:del>
      <w:r>
        <w:rPr>
          <w:rFonts w:ascii="Century"/>
          <w:w w:val="95"/>
          <w:sz w:val="18"/>
        </w:rPr>
        <w:t>merous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remarks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w</w:t>
      </w:r>
      <w:r>
        <w:rPr>
          <w:rFonts w:ascii="Century"/>
          <w:spacing w:val="-3"/>
          <w:w w:val="95"/>
          <w:sz w:val="18"/>
        </w:rPr>
        <w:t>ere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artificially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summarized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(98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remarks</w:t>
      </w:r>
      <w:r>
        <w:rPr>
          <w:rFonts w:ascii="Century"/>
          <w:spacing w:val="-7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of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v</w:t>
      </w:r>
      <w:r>
        <w:rPr>
          <w:rFonts w:ascii="Century"/>
          <w:spacing w:val="-3"/>
          <w:w w:val="95"/>
          <w:sz w:val="18"/>
        </w:rPr>
        <w:t>arious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institutions,</w:t>
      </w:r>
      <w:r>
        <w:rPr>
          <w:rFonts w:ascii="Century"/>
          <w:spacing w:val="-6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private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and</w:t>
      </w:r>
      <w:r>
        <w:rPr>
          <w:rFonts w:ascii="Century"/>
          <w:spacing w:val="-8"/>
          <w:w w:val="95"/>
          <w:sz w:val="18"/>
        </w:rPr>
        <w:t xml:space="preserve"> </w:t>
      </w:r>
      <w:r>
        <w:rPr>
          <w:rFonts w:ascii="Century"/>
          <w:w w:val="95"/>
          <w:sz w:val="18"/>
        </w:rPr>
        <w:t>public</w:t>
      </w:r>
      <w:r>
        <w:rPr>
          <w:rFonts w:ascii="Century"/>
          <w:spacing w:val="-9"/>
          <w:w w:val="95"/>
          <w:sz w:val="18"/>
        </w:rPr>
        <w:t xml:space="preserve"> </w:t>
      </w:r>
      <w:r>
        <w:rPr>
          <w:rFonts w:ascii="Century"/>
          <w:spacing w:val="-2"/>
          <w:w w:val="95"/>
          <w:sz w:val="18"/>
        </w:rPr>
        <w:t>en</w:t>
      </w:r>
      <w:r>
        <w:rPr>
          <w:rFonts w:ascii="Century"/>
          <w:spacing w:val="-1"/>
          <w:w w:val="95"/>
          <w:sz w:val="18"/>
        </w:rPr>
        <w:t>tities</w:t>
      </w:r>
      <w:r>
        <w:rPr>
          <w:rFonts w:ascii="Century"/>
          <w:spacing w:val="21"/>
          <w:w w:val="93"/>
          <w:sz w:val="18"/>
        </w:rPr>
        <w:t xml:space="preserve"> </w:t>
      </w:r>
      <w:r>
        <w:rPr>
          <w:rFonts w:ascii="Century"/>
          <w:spacing w:val="-3"/>
          <w:sz w:val="18"/>
        </w:rPr>
        <w:t>were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reduced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48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examples),</w:t>
      </w:r>
      <w:r>
        <w:rPr>
          <w:rFonts w:ascii="Century"/>
          <w:spacing w:val="-12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then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easily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rejected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usually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with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superficial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pacing w:val="-4"/>
          <w:sz w:val="18"/>
        </w:rPr>
        <w:t>evasive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explanations</w:t>
      </w:r>
      <w:r>
        <w:rPr>
          <w:rFonts w:ascii="Century"/>
          <w:spacing w:val="23"/>
          <w:w w:val="94"/>
          <w:sz w:val="18"/>
        </w:rPr>
        <w:t xml:space="preserve"> </w:t>
      </w:r>
      <w:r>
        <w:rPr>
          <w:rFonts w:ascii="Century"/>
          <w:sz w:val="18"/>
        </w:rPr>
        <w:t>(</w:t>
      </w:r>
      <w:r>
        <w:rPr>
          <w:rFonts w:ascii="Century Gothic"/>
          <w:b/>
          <w:sz w:val="18"/>
        </w:rPr>
        <w:t>?</w:t>
      </w:r>
      <w:r>
        <w:rPr>
          <w:rFonts w:ascii="Century"/>
          <w:sz w:val="18"/>
        </w:rPr>
        <w:t>).</w:t>
      </w:r>
    </w:p>
    <w:p w14:paraId="06BD078F" w14:textId="77777777" w:rsidR="00A8456E" w:rsidRDefault="00A8456E">
      <w:pPr>
        <w:spacing w:line="284" w:lineRule="exact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CD7A96E" w14:textId="20CCD6A1" w:rsidR="00A8456E" w:rsidRDefault="006C1195">
      <w:pPr>
        <w:pStyle w:val="BodyText"/>
        <w:spacing w:line="290" w:lineRule="auto"/>
        <w:ind w:left="1133" w:right="111"/>
        <w:jc w:val="both"/>
      </w:pPr>
      <w:r>
        <w:rPr>
          <w:w w:val="115"/>
        </w:rPr>
        <w:lastRenderedPageBreak/>
        <w:t>political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economic</w:t>
      </w:r>
      <w:r>
        <w:rPr>
          <w:spacing w:val="17"/>
          <w:w w:val="115"/>
        </w:rPr>
        <w:t xml:space="preserve"> </w:t>
      </w:r>
      <w:r>
        <w:rPr>
          <w:w w:val="115"/>
        </w:rPr>
        <w:t>regime</w:t>
      </w:r>
      <w:r>
        <w:rPr>
          <w:spacing w:val="18"/>
          <w:w w:val="115"/>
        </w:rPr>
        <w:t xml:space="preserve"> </w:t>
      </w:r>
      <w:r>
        <w:rPr>
          <w:w w:val="115"/>
        </w:rPr>
        <w:t>praising</w:t>
      </w:r>
      <w:r>
        <w:rPr>
          <w:spacing w:val="17"/>
          <w:w w:val="115"/>
        </w:rPr>
        <w:t xml:space="preserve"> </w:t>
      </w:r>
      <w:r>
        <w:rPr>
          <w:w w:val="115"/>
        </w:rPr>
        <w:t>neoliberal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tran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it</w:t>
      </w:r>
      <w:r>
        <w:rPr>
          <w:spacing w:val="-2"/>
          <w:w w:val="115"/>
        </w:rPr>
        <w:t>ion.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artificial</w:t>
      </w:r>
      <w:r>
        <w:rPr>
          <w:spacing w:val="52"/>
          <w:w w:val="112"/>
        </w:rPr>
        <w:t xml:space="preserve"> </w:t>
      </w:r>
      <w:r>
        <w:rPr>
          <w:spacing w:val="-2"/>
          <w:w w:val="115"/>
        </w:rPr>
        <w:t>decen</w:t>
      </w:r>
      <w:r>
        <w:rPr>
          <w:spacing w:val="-1"/>
          <w:w w:val="115"/>
        </w:rPr>
        <w:t>tralization</w:t>
      </w:r>
      <w:r>
        <w:rPr>
          <w:w w:val="115"/>
        </w:rPr>
        <w:t xml:space="preserve"> and</w:t>
      </w:r>
      <w:r>
        <w:rPr>
          <w:spacing w:val="1"/>
          <w:w w:val="115"/>
        </w:rPr>
        <w:t xml:space="preserve"> </w:t>
      </w:r>
      <w:r>
        <w:rPr>
          <w:w w:val="115"/>
        </w:rPr>
        <w:t>democratization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now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enric</w:t>
      </w:r>
      <w:r>
        <w:rPr>
          <w:spacing w:val="-1"/>
          <w:w w:val="115"/>
        </w:rPr>
        <w:t>hed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layer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2"/>
          <w:w w:val="115"/>
        </w:rPr>
        <w:t xml:space="preserve"> </w:t>
      </w:r>
      <w:r>
        <w:rPr>
          <w:w w:val="115"/>
        </w:rPr>
        <w:t>economic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-2"/>
          <w:w w:val="115"/>
          <w:position w:val="8"/>
          <w:sz w:val="16"/>
        </w:rPr>
        <w:t>26</w:t>
      </w:r>
      <w:r>
        <w:rPr>
          <w:spacing w:val="13"/>
          <w:w w:val="115"/>
          <w:position w:val="8"/>
          <w:sz w:val="16"/>
        </w:rPr>
        <w:t xml:space="preserve"> </w:t>
      </w:r>
      <w:r>
        <w:rPr>
          <w:w w:val="115"/>
        </w:rPr>
        <w:t>who</w:t>
      </w:r>
      <w:r>
        <w:rPr>
          <w:spacing w:val="-13"/>
          <w:w w:val="115"/>
        </w:rPr>
        <w:t xml:space="preserve"> </w:t>
      </w:r>
      <w:r>
        <w:rPr>
          <w:w w:val="115"/>
        </w:rPr>
        <w:t>profit</w:t>
      </w:r>
      <w:r>
        <w:rPr>
          <w:spacing w:val="-13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top-do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decision</w:t>
      </w:r>
      <w:ins w:id="1279" w:author="Chris Prickett" w:date="2017-02-12T18:42:00Z">
        <w:r w:rsidR="00080BC1">
          <w:rPr>
            <w:spacing w:val="-14"/>
            <w:w w:val="115"/>
          </w:rPr>
          <w:t>-</w:t>
        </w:r>
      </w:ins>
      <w:del w:id="1280" w:author="Chris Prickett" w:date="2017-02-12T18:42:00Z">
        <w:r w:rsidDel="00080BC1">
          <w:rPr>
            <w:spacing w:val="-14"/>
            <w:w w:val="115"/>
          </w:rPr>
          <w:delText xml:space="preserve"> </w:delText>
        </w:r>
      </w:del>
      <w:r>
        <w:rPr>
          <w:w w:val="115"/>
        </w:rPr>
        <w:t>making.</w:t>
      </w:r>
      <w:r>
        <w:rPr>
          <w:spacing w:val="8"/>
          <w:w w:val="115"/>
        </w:rPr>
        <w:t xml:space="preserve"> </w:t>
      </w:r>
      <w:r>
        <w:rPr>
          <w:w w:val="115"/>
        </w:rPr>
        <w:t>They</w:t>
      </w:r>
      <w:r>
        <w:rPr>
          <w:spacing w:val="-13"/>
          <w:w w:val="115"/>
        </w:rPr>
        <w:t xml:space="preserve"> </w:t>
      </w:r>
      <w:r>
        <w:rPr>
          <w:w w:val="115"/>
        </w:rPr>
        <w:t>couple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p</w:t>
      </w:r>
      <w:r w:rsidR="00381E02">
        <w:rPr>
          <w:spacing w:val="1"/>
          <w:w w:val="115"/>
        </w:rPr>
        <w:t>olit</w:t>
      </w:r>
      <w:r>
        <w:rPr>
          <w:w w:val="115"/>
        </w:rPr>
        <w:t>ical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order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reduce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trol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verification</w:t>
      </w:r>
      <w:r>
        <w:rPr>
          <w:spacing w:val="3"/>
          <w:w w:val="115"/>
        </w:rPr>
        <w:t xml:space="preserve"> </w:t>
      </w:r>
      <w:r>
        <w:rPr>
          <w:w w:val="115"/>
        </w:rPr>
        <w:t>procedures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oublesome</w:t>
      </w:r>
      <w:r>
        <w:rPr>
          <w:spacing w:val="55"/>
          <w:w w:val="109"/>
        </w:rPr>
        <w:t xml:space="preserve"> </w:t>
      </w:r>
      <w:r>
        <w:rPr>
          <w:w w:val="115"/>
        </w:rPr>
        <w:t>professional</w:t>
      </w:r>
      <w:r>
        <w:rPr>
          <w:spacing w:val="-8"/>
          <w:w w:val="115"/>
        </w:rPr>
        <w:t xml:space="preserve"> </w:t>
      </w:r>
      <w:r>
        <w:rPr>
          <w:w w:val="115"/>
        </w:rPr>
        <w:t>actors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minim</w:t>
      </w:r>
      <w:r>
        <w:rPr>
          <w:spacing w:val="-1"/>
          <w:w w:val="115"/>
        </w:rPr>
        <w:t>um.</w:t>
      </w:r>
    </w:p>
    <w:p w14:paraId="188BA872" w14:textId="77777777" w:rsidR="00A8456E" w:rsidRDefault="00A8456E">
      <w:pPr>
        <w:rPr>
          <w:rFonts w:ascii="PMingLiU" w:eastAsia="PMingLiU" w:hAnsi="PMingLiU" w:cs="PMingLiU"/>
        </w:rPr>
      </w:pPr>
    </w:p>
    <w:p w14:paraId="40C9DBD4" w14:textId="77777777" w:rsidR="00A8456E" w:rsidRDefault="00A8456E">
      <w:pPr>
        <w:spacing w:before="12"/>
        <w:rPr>
          <w:rFonts w:ascii="PMingLiU" w:eastAsia="PMingLiU" w:hAnsi="PMingLiU" w:cs="PMingLiU"/>
        </w:rPr>
      </w:pPr>
    </w:p>
    <w:p w14:paraId="1B03399F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rPr>
          <w:b w:val="0"/>
          <w:bCs w:val="0"/>
        </w:rPr>
      </w:pPr>
      <w:r>
        <w:t>Consulting</w:t>
      </w:r>
    </w:p>
    <w:p w14:paraId="65C647ED" w14:textId="77777777" w:rsidR="00A8456E" w:rsidRDefault="006C1195">
      <w:pPr>
        <w:pStyle w:val="BodyText"/>
        <w:spacing w:before="60" w:line="293" w:lineRule="auto"/>
        <w:ind w:left="1133" w:right="112"/>
        <w:jc w:val="both"/>
      </w:pP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core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elemen</w:t>
      </w:r>
      <w:r>
        <w:rPr>
          <w:spacing w:val="-1"/>
          <w:w w:val="115"/>
        </w:rPr>
        <w:t>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consultation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5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15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throu</w:t>
      </w:r>
      <w:r>
        <w:rPr>
          <w:spacing w:val="-2"/>
          <w:w w:val="115"/>
        </w:rPr>
        <w:t>gh</w:t>
      </w:r>
      <w:r>
        <w:rPr>
          <w:spacing w:val="16"/>
          <w:w w:val="115"/>
        </w:rPr>
        <w:t xml:space="preserve"> </w:t>
      </w:r>
      <w:r>
        <w:rPr>
          <w:w w:val="115"/>
        </w:rPr>
        <w:t>European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capacit</w:t>
      </w:r>
      <w:r>
        <w:rPr>
          <w:spacing w:val="-2"/>
          <w:w w:val="115"/>
        </w:rPr>
        <w:t>y</w:t>
      </w:r>
      <w:r>
        <w:rPr>
          <w:spacing w:val="57"/>
          <w:w w:val="111"/>
        </w:rPr>
        <w:t xml:space="preserve"> </w:t>
      </w:r>
      <w:r>
        <w:rPr>
          <w:w w:val="115"/>
        </w:rPr>
        <w:t>building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programmes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funding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instruments.</w:t>
      </w:r>
    </w:p>
    <w:p w14:paraId="02C22DA9" w14:textId="06001908" w:rsidR="00A8456E" w:rsidRDefault="006C1195">
      <w:pPr>
        <w:pStyle w:val="BodyText"/>
        <w:spacing w:before="104" w:line="293" w:lineRule="auto"/>
        <w:ind w:left="1133" w:right="111"/>
        <w:jc w:val="both"/>
      </w:pPr>
      <w:r>
        <w:rPr>
          <w:w w:val="115"/>
        </w:rPr>
        <w:t>Citing</w:t>
      </w:r>
      <w:r>
        <w:rPr>
          <w:spacing w:val="1"/>
          <w:w w:val="115"/>
        </w:rPr>
        <w:t xml:space="preserve"> </w:t>
      </w:r>
      <w:r>
        <w:rPr>
          <w:w w:val="115"/>
        </w:rPr>
        <w:t>their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ins w:id="1281" w:author="Chris Prickett" w:date="2017-02-12T19:50:00Z">
        <w:r w:rsidR="001D2391">
          <w:rPr>
            <w:spacing w:val="1"/>
            <w:w w:val="115"/>
          </w:rPr>
          <w:t>-</w:t>
        </w:r>
      </w:ins>
      <w:del w:id="1282" w:author="Chris Prickett" w:date="2017-02-12T19:50:00Z">
        <w:r w:rsidDel="001D2391">
          <w:rPr>
            <w:spacing w:val="1"/>
            <w:w w:val="115"/>
          </w:rPr>
          <w:delText xml:space="preserve"> </w:delText>
        </w:r>
      </w:del>
      <w:r>
        <w:rPr>
          <w:spacing w:val="-2"/>
          <w:w w:val="115"/>
        </w:rPr>
        <w:t>orien</w:t>
      </w:r>
      <w:r>
        <w:rPr>
          <w:spacing w:val="-1"/>
          <w:w w:val="115"/>
        </w:rPr>
        <w:t>ted</w:t>
      </w:r>
      <w:r>
        <w:rPr>
          <w:spacing w:val="2"/>
          <w:w w:val="115"/>
        </w:rPr>
        <w:t xml:space="preserve"> </w:t>
      </w:r>
      <w:r>
        <w:rPr>
          <w:w w:val="115"/>
        </w:rPr>
        <w:t>colleagues,</w:t>
      </w:r>
      <w:r>
        <w:rPr>
          <w:spacing w:val="4"/>
          <w:w w:val="115"/>
        </w:rPr>
        <w:t xml:space="preserve"> </w:t>
      </w:r>
      <w:r>
        <w:rPr>
          <w:w w:val="115"/>
        </w:rPr>
        <w:t>urban</w:t>
      </w:r>
      <w:r>
        <w:rPr>
          <w:spacing w:val="1"/>
          <w:w w:val="115"/>
        </w:rPr>
        <w:t xml:space="preserve"> </w:t>
      </w:r>
      <w:r>
        <w:rPr>
          <w:w w:val="115"/>
        </w:rPr>
        <w:t>planning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Belgrade</w:t>
      </w:r>
      <w:r>
        <w:rPr>
          <w:spacing w:val="23"/>
          <w:w w:val="111"/>
        </w:rPr>
        <w:t xml:space="preserve"> </w:t>
      </w:r>
      <w:r>
        <w:rPr>
          <w:w w:val="115"/>
        </w:rPr>
        <w:t>usually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9"/>
          <w:w w:val="115"/>
        </w:rPr>
        <w:t xml:space="preserve"> </w:t>
      </w:r>
      <w:ins w:id="1283" w:author="Chris Prickett" w:date="2017-02-12T19:50:00Z">
        <w:r w:rsidR="001D2391">
          <w:rPr>
            <w:spacing w:val="9"/>
            <w:w w:val="115"/>
          </w:rPr>
          <w:t xml:space="preserve">the </w:t>
        </w:r>
      </w:ins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10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procedure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com</w:t>
      </w:r>
      <w:r>
        <w:rPr>
          <w:spacing w:val="-1"/>
          <w:w w:val="115"/>
        </w:rPr>
        <w:t>bined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technocratic</w:t>
      </w:r>
      <w:r>
        <w:rPr>
          <w:spacing w:val="9"/>
          <w:w w:val="115"/>
        </w:rPr>
        <w:t xml:space="preserve"> </w:t>
      </w:r>
      <w:r>
        <w:rPr>
          <w:w w:val="115"/>
        </w:rPr>
        <w:t>view</w:t>
      </w:r>
      <w:r>
        <w:rPr>
          <w:spacing w:val="9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urban</w:t>
      </w:r>
      <w:r>
        <w:rPr>
          <w:spacing w:val="45"/>
          <w:w w:val="118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-11"/>
          <w:w w:val="115"/>
        </w:rPr>
        <w:t xml:space="preserve"> </w:t>
      </w:r>
      <w:r>
        <w:rPr>
          <w:w w:val="115"/>
        </w:rPr>
        <w:t>so</w:t>
      </w:r>
      <w:r>
        <w:rPr>
          <w:spacing w:val="-10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their</w:t>
      </w:r>
      <w:r>
        <w:rPr>
          <w:spacing w:val="-10"/>
          <w:w w:val="115"/>
        </w:rPr>
        <w:t xml:space="preserve"> </w:t>
      </w:r>
      <w:r>
        <w:rPr>
          <w:w w:val="115"/>
        </w:rPr>
        <w:t>role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incorporating</w:t>
      </w:r>
      <w:r>
        <w:rPr>
          <w:spacing w:val="-10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possibilities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im</w:t>
      </w:r>
      <w:r>
        <w:rPr>
          <w:spacing w:val="-3"/>
          <w:w w:val="115"/>
        </w:rPr>
        <w:t>pro</w:t>
      </w:r>
      <w:r>
        <w:rPr>
          <w:spacing w:val="-4"/>
          <w:w w:val="115"/>
        </w:rPr>
        <w:t>ve</w:t>
      </w:r>
      <w:r>
        <w:rPr>
          <w:spacing w:val="-15"/>
          <w:w w:val="115"/>
        </w:rPr>
        <w:t xml:space="preserve"> </w:t>
      </w:r>
      <w:ins w:id="1284" w:author="Chris Prickett" w:date="2017-02-12T19:50:00Z">
        <w:r w:rsidR="001D2391">
          <w:rPr>
            <w:spacing w:val="-15"/>
            <w:w w:val="115"/>
          </w:rPr>
          <w:t xml:space="preserve">the </w:t>
        </w:r>
      </w:ins>
      <w:r>
        <w:rPr>
          <w:w w:val="115"/>
        </w:rPr>
        <w:t>regulatory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15"/>
          <w:w w:val="115"/>
        </w:rPr>
        <w:t xml:space="preserve"> </w:t>
      </w:r>
      <w:r>
        <w:rPr>
          <w:w w:val="115"/>
        </w:rPr>
        <w:t>phases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planning</w:t>
      </w:r>
      <w:r>
        <w:rPr>
          <w:spacing w:val="-14"/>
          <w:w w:val="115"/>
        </w:rPr>
        <w:t xml:space="preserve"> </w:t>
      </w:r>
      <w:r>
        <w:rPr>
          <w:w w:val="115"/>
        </w:rPr>
        <w:t>becomes</w:t>
      </w:r>
      <w:r>
        <w:rPr>
          <w:spacing w:val="-14"/>
          <w:w w:val="115"/>
        </w:rPr>
        <w:t xml:space="preserve"> </w:t>
      </w:r>
      <w:r>
        <w:rPr>
          <w:w w:val="115"/>
        </w:rPr>
        <w:t>rather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repetition</w:t>
      </w:r>
      <w:r>
        <w:rPr>
          <w:spacing w:val="43"/>
          <w:w w:val="111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what</w:t>
      </w:r>
      <w:r>
        <w:rPr>
          <w:spacing w:val="6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6"/>
          <w:w w:val="115"/>
        </w:rPr>
        <w:t xml:space="preserve"> </w:t>
      </w:r>
      <w:r>
        <w:rPr>
          <w:w w:val="115"/>
        </w:rPr>
        <w:t>standardized</w:t>
      </w:r>
      <w:r>
        <w:rPr>
          <w:spacing w:val="7"/>
          <w:w w:val="115"/>
        </w:rPr>
        <w:t xml:space="preserve"> </w:t>
      </w:r>
      <w:r>
        <w:rPr>
          <w:w w:val="115"/>
        </w:rPr>
        <w:t>or</w:t>
      </w:r>
      <w:r>
        <w:rPr>
          <w:spacing w:val="6"/>
          <w:w w:val="115"/>
        </w:rPr>
        <w:t xml:space="preserve"> </w:t>
      </w:r>
      <w:r>
        <w:rPr>
          <w:w w:val="115"/>
        </w:rPr>
        <w:t>imposed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ins w:id="1285" w:author="Chris Prickett" w:date="2017-02-12T19:50:00Z">
        <w:r w:rsidR="001D2391">
          <w:rPr>
            <w:w w:val="115"/>
          </w:rPr>
          <w:t xml:space="preserve"> the</w:t>
        </w:r>
      </w:ins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top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own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case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 w:rsidR="00BA5D21">
        <w:rPr>
          <w:w w:val="115"/>
        </w:rPr>
        <w:t>regula</w:t>
      </w:r>
      <w:r>
        <w:rPr>
          <w:w w:val="115"/>
        </w:rPr>
        <w:t>tion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changes</w:t>
      </w:r>
      <w:r>
        <w:rPr>
          <w:spacing w:val="-22"/>
          <w:w w:val="115"/>
        </w:rPr>
        <w:t xml:space="preserve"> </w:t>
      </w:r>
      <w:r>
        <w:rPr>
          <w:w w:val="115"/>
        </w:rPr>
        <w:t>for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BWP,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multiple</w:t>
      </w:r>
      <w:r>
        <w:rPr>
          <w:spacing w:val="-22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21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(Academy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ins w:id="1286" w:author="Chris Prickett" w:date="2017-02-12T19:51:00Z">
        <w:r w:rsidR="001D2391">
          <w:rPr>
            <w:spacing w:val="-1"/>
            <w:w w:val="115"/>
          </w:rPr>
          <w:t>A</w:t>
        </w:r>
      </w:ins>
      <w:del w:id="1287" w:author="Chris Prickett" w:date="2017-02-12T19:50:00Z">
        <w:r w:rsidDel="001D2391">
          <w:rPr>
            <w:spacing w:val="-1"/>
            <w:w w:val="115"/>
          </w:rPr>
          <w:delText>a</w:delText>
        </w:r>
      </w:del>
      <w:r>
        <w:rPr>
          <w:spacing w:val="-1"/>
          <w:w w:val="115"/>
        </w:rPr>
        <w:t>rchitecture,</w:t>
      </w:r>
      <w:r>
        <w:rPr>
          <w:spacing w:val="23"/>
          <w:w w:val="117"/>
        </w:rPr>
        <w:t xml:space="preserve"> </w:t>
      </w:r>
      <w:r>
        <w:rPr>
          <w:w w:val="115"/>
        </w:rPr>
        <w:t>Association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of </w:t>
      </w:r>
      <w:ins w:id="1288" w:author="Chris Prickett" w:date="2017-02-12T19:51:00Z">
        <w:r w:rsidR="001D2391">
          <w:rPr>
            <w:spacing w:val="-1"/>
            <w:w w:val="115"/>
          </w:rPr>
          <w:t>A</w:t>
        </w:r>
      </w:ins>
      <w:del w:id="1289" w:author="Chris Prickett" w:date="2017-02-12T19:51:00Z">
        <w:r w:rsidDel="001D2391">
          <w:rPr>
            <w:spacing w:val="-1"/>
            <w:w w:val="115"/>
          </w:rPr>
          <w:delText>a</w:delText>
        </w:r>
      </w:del>
      <w:r>
        <w:rPr>
          <w:spacing w:val="-1"/>
          <w:w w:val="115"/>
        </w:rPr>
        <w:t>rchitects,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Serbian </w:t>
      </w:r>
      <w:ins w:id="1290" w:author="Chris Prickett" w:date="2017-02-12T19:51:00Z">
        <w:r w:rsidR="001D2391">
          <w:rPr>
            <w:spacing w:val="-1"/>
            <w:w w:val="115"/>
          </w:rPr>
          <w:t>A</w:t>
        </w:r>
      </w:ins>
      <w:del w:id="1291" w:author="Chris Prickett" w:date="2017-02-12T19:51:00Z">
        <w:r w:rsidDel="001D2391">
          <w:rPr>
            <w:spacing w:val="-1"/>
            <w:w w:val="115"/>
          </w:rPr>
          <w:delText>a</w:delText>
        </w:r>
      </w:del>
      <w:r>
        <w:rPr>
          <w:spacing w:val="-1"/>
          <w:w w:val="115"/>
        </w:rPr>
        <w:t>cadem</w:t>
      </w:r>
      <w:r>
        <w:rPr>
          <w:spacing w:val="-2"/>
          <w:w w:val="115"/>
        </w:rPr>
        <w:t>y</w:t>
      </w:r>
      <w:r>
        <w:rPr>
          <w:w w:val="115"/>
        </w:rPr>
        <w:t xml:space="preserve"> of</w:t>
      </w:r>
      <w:r>
        <w:rPr>
          <w:spacing w:val="-1"/>
          <w:w w:val="115"/>
        </w:rPr>
        <w:t xml:space="preserve"> </w:t>
      </w:r>
      <w:ins w:id="1292" w:author="Chris Prickett" w:date="2017-02-12T19:51:00Z">
        <w:r w:rsidR="001D2391">
          <w:rPr>
            <w:w w:val="115"/>
          </w:rPr>
          <w:t>S</w:t>
        </w:r>
      </w:ins>
      <w:del w:id="1293" w:author="Chris Prickett" w:date="2017-02-12T19:51:00Z">
        <w:r w:rsidDel="001D2391">
          <w:rPr>
            <w:w w:val="115"/>
          </w:rPr>
          <w:delText>s</w:delText>
        </w:r>
      </w:del>
      <w:r>
        <w:rPr>
          <w:w w:val="115"/>
        </w:rPr>
        <w:t xml:space="preserve">ciences and </w:t>
      </w:r>
      <w:ins w:id="1294" w:author="Chris Prickett" w:date="2017-02-12T19:51:00Z">
        <w:r w:rsidR="001D2391">
          <w:rPr>
            <w:w w:val="115"/>
          </w:rPr>
          <w:t>A</w:t>
        </w:r>
      </w:ins>
      <w:del w:id="1295" w:author="Chris Prickett" w:date="2017-02-12T19:51:00Z">
        <w:r w:rsidDel="001D2391">
          <w:rPr>
            <w:w w:val="115"/>
          </w:rPr>
          <w:delText>a</w:delText>
        </w:r>
      </w:del>
      <w:r>
        <w:rPr>
          <w:w w:val="115"/>
        </w:rPr>
        <w:t>rts)</w:t>
      </w:r>
      <w:r>
        <w:rPr>
          <w:spacing w:val="-1"/>
          <w:w w:val="115"/>
        </w:rPr>
        <w:t xml:space="preserve"> </w:t>
      </w:r>
      <w:r>
        <w:rPr>
          <w:w w:val="115"/>
        </w:rPr>
        <w:t>raised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their </w:t>
      </w:r>
      <w:r>
        <w:rPr>
          <w:spacing w:val="-2"/>
          <w:w w:val="115"/>
        </w:rPr>
        <w:t>voices</w:t>
      </w:r>
      <w:r>
        <w:rPr>
          <w:spacing w:val="24"/>
          <w:w w:val="105"/>
        </w:rPr>
        <w:t xml:space="preserve"> </w:t>
      </w:r>
      <w:r>
        <w:rPr>
          <w:w w:val="115"/>
        </w:rPr>
        <w:t>against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irregularities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ins w:id="1296" w:author="Chris Prickett" w:date="2017-02-12T19:51:00Z">
        <w:r w:rsidR="001D2391">
          <w:rPr>
            <w:spacing w:val="13"/>
            <w:w w:val="115"/>
          </w:rPr>
          <w:t xml:space="preserve">the </w:t>
        </w:r>
      </w:ins>
      <w:r>
        <w:rPr>
          <w:spacing w:val="-1"/>
          <w:w w:val="115"/>
        </w:rPr>
        <w:t>end</w:t>
      </w:r>
      <w:r>
        <w:rPr>
          <w:spacing w:val="-2"/>
          <w:w w:val="115"/>
        </w:rPr>
        <w:t>angering</w:t>
      </w:r>
      <w:r>
        <w:rPr>
          <w:spacing w:val="14"/>
          <w:w w:val="115"/>
        </w:rPr>
        <w:t xml:space="preserve"> </w:t>
      </w:r>
      <w:ins w:id="1297" w:author="Chris Prickett" w:date="2017-02-12T19:51:00Z">
        <w:r w:rsidR="001D2391">
          <w:rPr>
            <w:spacing w:val="14"/>
            <w:w w:val="115"/>
          </w:rPr>
          <w:t xml:space="preserve">of the </w:t>
        </w:r>
      </w:ins>
      <w:r>
        <w:rPr>
          <w:spacing w:val="-1"/>
          <w:w w:val="115"/>
        </w:rPr>
        <w:t>pub</w:t>
      </w:r>
      <w:r>
        <w:rPr>
          <w:spacing w:val="-2"/>
          <w:w w:val="115"/>
        </w:rPr>
        <w:t>lic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ted</w:t>
      </w:r>
      <w:r>
        <w:rPr>
          <w:spacing w:val="13"/>
          <w:w w:val="115"/>
        </w:rPr>
        <w:t xml:space="preserve"> </w:t>
      </w:r>
      <w:r>
        <w:rPr>
          <w:w w:val="115"/>
        </w:rPr>
        <w:t>elaborated</w:t>
      </w:r>
      <w:r>
        <w:rPr>
          <w:spacing w:val="51"/>
          <w:w w:val="117"/>
        </w:rPr>
        <w:t xml:space="preserve"> </w:t>
      </w:r>
      <w:r>
        <w:rPr>
          <w:w w:val="115"/>
        </w:rPr>
        <w:t>reports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statements,</w:t>
      </w:r>
      <w:r>
        <w:rPr>
          <w:spacing w:val="9"/>
          <w:w w:val="115"/>
        </w:rPr>
        <w:t xml:space="preserve"> </w:t>
      </w:r>
      <w:r>
        <w:rPr>
          <w:w w:val="115"/>
        </w:rPr>
        <w:t>but</w:t>
      </w:r>
      <w:r>
        <w:rPr>
          <w:spacing w:val="8"/>
          <w:w w:val="115"/>
        </w:rPr>
        <w:t xml:space="preserve"> </w:t>
      </w:r>
      <w:r>
        <w:rPr>
          <w:w w:val="115"/>
        </w:rPr>
        <w:t>without</w:t>
      </w:r>
      <w:r>
        <w:rPr>
          <w:spacing w:val="9"/>
          <w:w w:val="115"/>
        </w:rPr>
        <w:t xml:space="preserve"> </w:t>
      </w:r>
      <w:r>
        <w:rPr>
          <w:w w:val="115"/>
        </w:rPr>
        <w:t>enough</w:t>
      </w:r>
      <w:r>
        <w:rPr>
          <w:spacing w:val="8"/>
          <w:w w:val="115"/>
        </w:rPr>
        <w:t xml:space="preserve"> </w:t>
      </w:r>
      <w:r>
        <w:rPr>
          <w:w w:val="115"/>
        </w:rPr>
        <w:t>media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coverage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w w:val="115"/>
        </w:rPr>
        <w:t>consideration</w:t>
      </w:r>
      <w:r>
        <w:rPr>
          <w:spacing w:val="29"/>
          <w:w w:val="113"/>
        </w:rPr>
        <w:t xml:space="preserve"> </w:t>
      </w:r>
      <w:r>
        <w:rPr>
          <w:w w:val="115"/>
        </w:rPr>
        <w:t>from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side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authorities</w:t>
      </w:r>
      <w:r>
        <w:rPr>
          <w:spacing w:val="17"/>
          <w:w w:val="115"/>
        </w:rPr>
        <w:t xml:space="preserve"> </w:t>
      </w:r>
      <w:r>
        <w:rPr>
          <w:w w:val="115"/>
        </w:rPr>
        <w:t>(ref</w:t>
      </w:r>
      <w:r>
        <w:rPr>
          <w:spacing w:val="16"/>
          <w:w w:val="115"/>
        </w:rPr>
        <w:t xml:space="preserve"> </w:t>
      </w:r>
      <w:r>
        <w:rPr>
          <w:w w:val="115"/>
        </w:rPr>
        <w:t>documents).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17"/>
          <w:w w:val="115"/>
        </w:rPr>
        <w:t xml:space="preserve"> </w:t>
      </w:r>
      <w:r>
        <w:rPr>
          <w:w w:val="115"/>
        </w:rPr>
        <w:t>manner,</w:t>
      </w:r>
      <w:r>
        <w:rPr>
          <w:spacing w:val="20"/>
          <w:w w:val="115"/>
        </w:rPr>
        <w:t xml:space="preserve"> </w:t>
      </w:r>
      <w:r>
        <w:rPr>
          <w:w w:val="115"/>
        </w:rPr>
        <w:t>it</w:t>
      </w:r>
      <w:r>
        <w:rPr>
          <w:spacing w:val="16"/>
          <w:w w:val="115"/>
        </w:rPr>
        <w:t xml:space="preserve"> </w:t>
      </w:r>
      <w:r>
        <w:rPr>
          <w:w w:val="115"/>
        </w:rPr>
        <w:t>is</w:t>
      </w:r>
      <w:r w:rsidR="00BA5D21">
        <w:rPr>
          <w:w w:val="115"/>
        </w:rPr>
        <w:t xml:space="preserve"> </w:t>
      </w:r>
      <w:r>
        <w:rPr>
          <w:w w:val="115"/>
        </w:rPr>
        <w:t>possible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20"/>
        </w:rPr>
        <w:t xml:space="preserve"> </w:t>
      </w:r>
      <w:r>
        <w:rPr>
          <w:spacing w:val="-4"/>
          <w:w w:val="115"/>
        </w:rPr>
        <w:t>say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2"/>
          <w:w w:val="115"/>
        </w:rPr>
        <w:t xml:space="preserve"> </w:t>
      </w:r>
      <w:ins w:id="1298" w:author="Chris Prickett" w:date="2017-02-12T19:52:00Z">
        <w:r w:rsidR="001D2391">
          <w:rPr>
            <w:spacing w:val="-2"/>
            <w:w w:val="115"/>
          </w:rPr>
          <w:t xml:space="preserve">a </w:t>
        </w:r>
      </w:ins>
      <w:del w:id="1299" w:author="Chris Prickett" w:date="2017-02-12T19:52:00Z">
        <w:r w:rsidDel="001D2391">
          <w:rPr>
            <w:w w:val="115"/>
          </w:rPr>
          <w:delText>the</w:delText>
        </w:r>
        <w:r w:rsidDel="001D2391">
          <w:rPr>
            <w:spacing w:val="-2"/>
            <w:w w:val="115"/>
          </w:rPr>
          <w:delText xml:space="preserve"> </w:delText>
        </w:r>
      </w:del>
      <w:r>
        <w:rPr>
          <w:w w:val="115"/>
        </w:rPr>
        <w:t>part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these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invisible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without</w:t>
      </w:r>
      <w:r>
        <w:rPr>
          <w:spacing w:val="-2"/>
          <w:w w:val="115"/>
        </w:rPr>
        <w:t xml:space="preserve"> an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 xml:space="preserve"> </w:t>
      </w:r>
      <w:r>
        <w:rPr>
          <w:w w:val="115"/>
        </w:rPr>
        <w:t>real</w:t>
      </w:r>
      <w:r>
        <w:rPr>
          <w:spacing w:val="-2"/>
          <w:w w:val="115"/>
        </w:rPr>
        <w:t xml:space="preserve"> </w:t>
      </w:r>
      <w:r>
        <w:rPr>
          <w:w w:val="115"/>
        </w:rPr>
        <w:t>influence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9"/>
        </w:rPr>
        <w:t xml:space="preserve"> </w:t>
      </w:r>
      <w:r>
        <w:rPr>
          <w:w w:val="115"/>
        </w:rPr>
        <w:t>public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regulatory</w:t>
      </w:r>
      <w:r>
        <w:rPr>
          <w:spacing w:val="-4"/>
          <w:w w:val="115"/>
        </w:rPr>
        <w:t xml:space="preserve"> </w:t>
      </w:r>
      <w:r>
        <w:rPr>
          <w:w w:val="115"/>
        </w:rPr>
        <w:t>domain.</w:t>
      </w:r>
    </w:p>
    <w:p w14:paraId="6E5E68B6" w14:textId="2892BE25" w:rsidR="00A8456E" w:rsidRDefault="006C1195">
      <w:pPr>
        <w:pStyle w:val="BodyText"/>
        <w:spacing w:before="104" w:line="293" w:lineRule="auto"/>
        <w:ind w:left="1133" w:right="111"/>
        <w:jc w:val="both"/>
      </w:pPr>
      <w:r>
        <w:rPr>
          <w:w w:val="115"/>
        </w:rPr>
        <w:t>On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other</w:t>
      </w:r>
      <w:r>
        <w:rPr>
          <w:spacing w:val="29"/>
          <w:w w:val="115"/>
        </w:rPr>
        <w:t xml:space="preserve"> </w:t>
      </w:r>
      <w:r>
        <w:rPr>
          <w:w w:val="115"/>
        </w:rPr>
        <w:t>hand,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not</w:t>
      </w:r>
      <w:r>
        <w:rPr>
          <w:spacing w:val="29"/>
          <w:w w:val="115"/>
        </w:rPr>
        <w:t xml:space="preserve"> </w:t>
      </w:r>
      <w:r>
        <w:rPr>
          <w:w w:val="115"/>
        </w:rPr>
        <w:t>up-to</w:t>
      </w:r>
      <w:ins w:id="1300" w:author="Chris Prickett" w:date="2017-02-12T19:52:00Z">
        <w:r w:rsidR="001D2391">
          <w:rPr>
            <w:spacing w:val="30"/>
            <w:w w:val="115"/>
          </w:rPr>
          <w:t>-</w:t>
        </w:r>
      </w:ins>
      <w:del w:id="1301" w:author="Chris Prickett" w:date="2017-02-12T19:52:00Z">
        <w:r w:rsidDel="001D2391">
          <w:rPr>
            <w:spacing w:val="30"/>
            <w:w w:val="115"/>
          </w:rPr>
          <w:delText xml:space="preserve"> </w:delText>
        </w:r>
      </w:del>
      <w:r>
        <w:rPr>
          <w:w w:val="115"/>
        </w:rPr>
        <w:t>date</w:t>
      </w:r>
      <w:r>
        <w:rPr>
          <w:spacing w:val="28"/>
          <w:w w:val="115"/>
        </w:rPr>
        <w:t xml:space="preserve"> </w:t>
      </w:r>
      <w:r>
        <w:rPr>
          <w:w w:val="115"/>
        </w:rPr>
        <w:t>practice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w w:val="115"/>
        </w:rPr>
        <w:t>urban</w:t>
      </w:r>
      <w:r>
        <w:rPr>
          <w:spacing w:val="28"/>
          <w:w w:val="115"/>
        </w:rPr>
        <w:t xml:space="preserve"> </w:t>
      </w:r>
      <w:r>
        <w:rPr>
          <w:w w:val="115"/>
        </w:rPr>
        <w:t>planning</w:t>
      </w:r>
      <w:r>
        <w:rPr>
          <w:spacing w:val="29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rbia</w:t>
      </w:r>
      <w:r>
        <w:rPr>
          <w:spacing w:val="29"/>
          <w:w w:val="115"/>
        </w:rPr>
        <w:t xml:space="preserve"> </w:t>
      </w:r>
      <w:r>
        <w:rPr>
          <w:w w:val="115"/>
        </w:rPr>
        <w:t>also</w:t>
      </w:r>
      <w:r>
        <w:rPr>
          <w:spacing w:val="25"/>
          <w:w w:val="109"/>
        </w:rPr>
        <w:t xml:space="preserve"> </w:t>
      </w:r>
      <w:ins w:id="1302" w:author="Chris Prickett" w:date="2017-02-12T19:53:00Z">
        <w:r w:rsidR="008D680D">
          <w:rPr>
            <w:spacing w:val="-3"/>
            <w:w w:val="115"/>
          </w:rPr>
          <w:t>contributes to</w:t>
        </w:r>
      </w:ins>
      <w:del w:id="1303" w:author="Chris Prickett" w:date="2017-02-12T19:53:00Z">
        <w:r w:rsidDel="008D680D">
          <w:rPr>
            <w:spacing w:val="-2"/>
            <w:w w:val="115"/>
          </w:rPr>
          <w:delText>pa</w:delText>
        </w:r>
        <w:r w:rsidDel="008D680D">
          <w:rPr>
            <w:spacing w:val="-3"/>
            <w:w w:val="115"/>
          </w:rPr>
          <w:delText>ys</w:delText>
        </w:r>
      </w:del>
      <w:r>
        <w:rPr>
          <w:spacing w:val="25"/>
          <w:w w:val="115"/>
        </w:rPr>
        <w:t xml:space="preserve"> </w:t>
      </w:r>
      <w:del w:id="1304" w:author="Chris Prickett" w:date="2017-02-12T19:53:00Z">
        <w:r w:rsidDel="001D2391">
          <w:rPr>
            <w:w w:val="115"/>
          </w:rPr>
          <w:delText>its</w:delText>
        </w:r>
        <w:r w:rsidDel="001D2391">
          <w:rPr>
            <w:spacing w:val="25"/>
            <w:w w:val="115"/>
          </w:rPr>
          <w:delText xml:space="preserve"> </w:delText>
        </w:r>
        <w:r w:rsidDel="001D2391">
          <w:rPr>
            <w:w w:val="115"/>
          </w:rPr>
          <w:delText>toll</w:delText>
        </w:r>
        <w:r w:rsidDel="001D2391">
          <w:rPr>
            <w:spacing w:val="25"/>
            <w:w w:val="115"/>
          </w:rPr>
          <w:delText xml:space="preserve"> </w:delText>
        </w:r>
        <w:r w:rsidDel="001D2391">
          <w:rPr>
            <w:w w:val="115"/>
          </w:rPr>
          <w:delText>to</w:delText>
        </w:r>
      </w:del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marketization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plann</w:t>
      </w:r>
      <w:r>
        <w:rPr>
          <w:spacing w:val="-2"/>
          <w:w w:val="115"/>
        </w:rPr>
        <w:t>ing</w:t>
      </w:r>
      <w:r>
        <w:rPr>
          <w:spacing w:val="25"/>
          <w:w w:val="115"/>
        </w:rPr>
        <w:t xml:space="preserve"> </w:t>
      </w:r>
      <w:r>
        <w:rPr>
          <w:w w:val="115"/>
        </w:rPr>
        <w:t>domains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del w:id="1305" w:author="Chris Prickett" w:date="2017-02-12T19:54:00Z">
        <w:r w:rsidDel="008D680D">
          <w:rPr>
            <w:spacing w:val="-3"/>
            <w:w w:val="115"/>
          </w:rPr>
          <w:delText>b</w:delText>
        </w:r>
        <w:r w:rsidDel="008D680D">
          <w:rPr>
            <w:spacing w:val="-4"/>
            <w:w w:val="115"/>
          </w:rPr>
          <w:delText>y</w:delText>
        </w:r>
        <w:r w:rsidDel="008D680D">
          <w:rPr>
            <w:spacing w:val="25"/>
            <w:w w:val="115"/>
          </w:rPr>
          <w:delText xml:space="preserve"> </w:delText>
        </w:r>
        <w:r w:rsidDel="008D680D">
          <w:rPr>
            <w:w w:val="115"/>
          </w:rPr>
          <w:delText>expanding</w:delText>
        </w:r>
      </w:del>
      <w:ins w:id="1306" w:author="Chris Prickett" w:date="2017-02-12T19:54:00Z">
        <w:r w:rsidR="008D680D">
          <w:rPr>
            <w:spacing w:val="-3"/>
            <w:w w:val="115"/>
          </w:rPr>
          <w:t>the expansion of</w:t>
        </w:r>
      </w:ins>
      <w:r>
        <w:rPr>
          <w:spacing w:val="25"/>
          <w:w w:val="115"/>
        </w:rPr>
        <w:t xml:space="preserve"> </w:t>
      </w:r>
      <w:r>
        <w:rPr>
          <w:w w:val="115"/>
        </w:rPr>
        <w:t>foreign</w:t>
      </w:r>
      <w:r>
        <w:rPr>
          <w:spacing w:val="31"/>
          <w:w w:val="108"/>
        </w:rPr>
        <w:t xml:space="preserve"> </w:t>
      </w:r>
      <w:r>
        <w:rPr>
          <w:w w:val="115"/>
        </w:rPr>
        <w:t>influences</w:t>
      </w:r>
      <w:r>
        <w:rPr>
          <w:spacing w:val="-1"/>
          <w:w w:val="115"/>
        </w:rPr>
        <w:t xml:space="preserve"> </w:t>
      </w:r>
      <w:r>
        <w:rPr>
          <w:w w:val="115"/>
        </w:rPr>
        <w:t>that do</w:t>
      </w:r>
      <w:r>
        <w:rPr>
          <w:spacing w:val="-1"/>
          <w:w w:val="115"/>
        </w:rPr>
        <w:t xml:space="preserve"> </w:t>
      </w:r>
      <w:r>
        <w:rPr>
          <w:w w:val="115"/>
        </w:rPr>
        <w:t>not fall under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w w:val="115"/>
        </w:rPr>
        <w:t xml:space="preserve"> </w:t>
      </w:r>
      <w:del w:id="1307" w:author="Chris Prickett" w:date="2017-02-12T19:54:00Z">
        <w:r w:rsidDel="008D680D">
          <w:rPr>
            <w:w w:val="115"/>
          </w:rPr>
          <w:delText xml:space="preserve">of </w:delText>
        </w:r>
      </w:del>
      <w:r>
        <w:rPr>
          <w:spacing w:val="-3"/>
          <w:w w:val="115"/>
        </w:rPr>
        <w:t>ev</w:t>
      </w:r>
      <w:r>
        <w:rPr>
          <w:spacing w:val="-2"/>
          <w:w w:val="115"/>
        </w:rPr>
        <w:t>aluating</w:t>
      </w:r>
      <w:r>
        <w:rPr>
          <w:w w:val="115"/>
        </w:rPr>
        <w:t xml:space="preserve"> procedures.</w:t>
      </w:r>
      <w:r>
        <w:rPr>
          <w:spacing w:val="22"/>
          <w:w w:val="115"/>
        </w:rPr>
        <w:t xml:space="preserve"> </w:t>
      </w:r>
      <w:ins w:id="1308" w:author="Chris Prickett" w:date="2017-02-12T19:54:00Z">
        <w:r w:rsidR="008D680D">
          <w:rPr>
            <w:w w:val="115"/>
          </w:rPr>
          <w:t>This</w:t>
        </w:r>
      </w:ins>
      <w:del w:id="1309" w:author="Chris Prickett" w:date="2017-02-12T19:54:00Z">
        <w:r w:rsidDel="008D680D">
          <w:rPr>
            <w:w w:val="115"/>
          </w:rPr>
          <w:delText>It</w:delText>
        </w:r>
      </w:del>
      <w:r>
        <w:rPr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1"/>
          <w:w w:val="115"/>
        </w:rPr>
        <w:t xml:space="preserve"> </w:t>
      </w:r>
      <w:r>
        <w:rPr>
          <w:w w:val="115"/>
        </w:rPr>
        <w:t>the case</w:t>
      </w:r>
      <w:r>
        <w:rPr>
          <w:spacing w:val="-1"/>
          <w:w w:val="115"/>
        </w:rPr>
        <w:t xml:space="preserve"> </w:t>
      </w:r>
      <w:r>
        <w:rPr>
          <w:w w:val="115"/>
        </w:rPr>
        <w:t>with</w:t>
      </w:r>
      <w:r>
        <w:rPr>
          <w:spacing w:val="27"/>
          <w:w w:val="115"/>
        </w:rPr>
        <w:t xml:space="preserve"> </w:t>
      </w:r>
      <w:ins w:id="1310" w:author="Chris Prickett" w:date="2017-02-12T19:54:00Z">
        <w:r w:rsidR="008D680D">
          <w:rPr>
            <w:spacing w:val="27"/>
            <w:w w:val="115"/>
          </w:rPr>
          <w:t xml:space="preserve">the </w:t>
        </w:r>
      </w:ins>
      <w:r>
        <w:rPr>
          <w:w w:val="115"/>
        </w:rPr>
        <w:t>urban</w:t>
      </w:r>
      <w:r>
        <w:rPr>
          <w:spacing w:val="-15"/>
          <w:w w:val="115"/>
        </w:rPr>
        <w:t xml:space="preserve"> </w:t>
      </w:r>
      <w:r>
        <w:rPr>
          <w:w w:val="115"/>
        </w:rPr>
        <w:t>design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constru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solutions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spacing w:val="-5"/>
          <w:w w:val="115"/>
        </w:rPr>
        <w:t>BWP.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practice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copying</w:t>
      </w:r>
      <w:r>
        <w:rPr>
          <w:spacing w:val="-15"/>
          <w:w w:val="115"/>
        </w:rPr>
        <w:t xml:space="preserve"> </w:t>
      </w:r>
      <w:r>
        <w:rPr>
          <w:w w:val="115"/>
        </w:rPr>
        <w:t>European</w:t>
      </w:r>
      <w:r>
        <w:rPr>
          <w:spacing w:val="39"/>
          <w:w w:val="114"/>
        </w:rPr>
        <w:t xml:space="preserve"> </w:t>
      </w:r>
      <w:r>
        <w:rPr>
          <w:w w:val="115"/>
        </w:rPr>
        <w:t>documents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experiences</w:t>
      </w:r>
      <w:r>
        <w:rPr>
          <w:spacing w:val="3"/>
          <w:w w:val="115"/>
        </w:rPr>
        <w:t xml:space="preserve"> </w:t>
      </w:r>
      <w:r>
        <w:rPr>
          <w:w w:val="115"/>
        </w:rPr>
        <w:t>without</w:t>
      </w:r>
      <w:r>
        <w:rPr>
          <w:spacing w:val="4"/>
          <w:w w:val="115"/>
        </w:rPr>
        <w:t xml:space="preserve"> </w:t>
      </w:r>
      <w:ins w:id="1311" w:author="Chris Prickett" w:date="2017-02-12T19:55:00Z">
        <w:r w:rsidR="008D680D">
          <w:rPr>
            <w:spacing w:val="4"/>
            <w:w w:val="115"/>
          </w:rPr>
          <w:t xml:space="preserve">a </w:t>
        </w:r>
      </w:ins>
      <w:r>
        <w:rPr>
          <w:w w:val="115"/>
        </w:rPr>
        <w:t>critical</w:t>
      </w:r>
      <w:r>
        <w:rPr>
          <w:spacing w:val="2"/>
          <w:w w:val="115"/>
        </w:rPr>
        <w:t xml:space="preserve"> </w:t>
      </w:r>
      <w:r>
        <w:rPr>
          <w:w w:val="115"/>
        </w:rPr>
        <w:t>perspective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imp</w:t>
      </w:r>
      <w:r>
        <w:rPr>
          <w:spacing w:val="-1"/>
          <w:w w:val="115"/>
        </w:rPr>
        <w:t>ortant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adjustments</w:t>
      </w:r>
      <w:r>
        <w:rPr>
          <w:spacing w:val="50"/>
          <w:w w:val="123"/>
        </w:rPr>
        <w:t xml:space="preserve"> </w:t>
      </w:r>
      <w:r>
        <w:rPr>
          <w:w w:val="115"/>
        </w:rPr>
        <w:t>to</w:t>
      </w:r>
      <w:del w:id="1312" w:author="Chris Prickett" w:date="2017-02-12T19:55:00Z">
        <w:r w:rsidDel="008D680D">
          <w:rPr>
            <w:spacing w:val="12"/>
            <w:w w:val="115"/>
          </w:rPr>
          <w:delText xml:space="preserve"> </w:delText>
        </w:r>
        <w:r w:rsidDel="008D680D">
          <w:rPr>
            <w:w w:val="115"/>
          </w:rPr>
          <w:delText>the</w:delText>
        </w:r>
      </w:del>
      <w:r>
        <w:rPr>
          <w:spacing w:val="12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13"/>
          <w:w w:val="115"/>
        </w:rPr>
        <w:t xml:space="preserve"> </w:t>
      </w:r>
      <w:r>
        <w:rPr>
          <w:w w:val="115"/>
        </w:rPr>
        <w:t>traditions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text,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well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tro</w:t>
      </w:r>
      <w:r>
        <w:rPr>
          <w:spacing w:val="-2"/>
          <w:w w:val="115"/>
        </w:rPr>
        <w:t>ducing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12"/>
          <w:w w:val="115"/>
        </w:rPr>
        <w:t xml:space="preserve"> </w:t>
      </w:r>
      <w:r>
        <w:rPr>
          <w:w w:val="115"/>
        </w:rPr>
        <w:t>experts</w:t>
      </w:r>
      <w:r>
        <w:rPr>
          <w:spacing w:val="14"/>
          <w:w w:val="115"/>
        </w:rPr>
        <w:t xml:space="preserve"> </w:t>
      </w:r>
      <w:r>
        <w:rPr>
          <w:w w:val="115"/>
        </w:rPr>
        <w:t>directly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2"/>
          <w:w w:val="115"/>
        </w:rPr>
        <w:t xml:space="preserve"> </w:t>
      </w:r>
      <w:ins w:id="1313" w:author="Chris Prickett" w:date="2017-02-12T19:55:00Z">
        <w:r w:rsidR="008D680D">
          <w:rPr>
            <w:spacing w:val="2"/>
            <w:w w:val="115"/>
          </w:rPr>
          <w:t xml:space="preserve">the </w:t>
        </w:r>
      </w:ins>
      <w:r>
        <w:rPr>
          <w:spacing w:val="1"/>
          <w:w w:val="115"/>
        </w:rPr>
        <w:t>local</w:t>
      </w:r>
      <w:r>
        <w:rPr>
          <w:spacing w:val="2"/>
          <w:w w:val="115"/>
        </w:rPr>
        <w:t xml:space="preserve"> </w:t>
      </w:r>
      <w:r>
        <w:rPr>
          <w:w w:val="115"/>
        </w:rPr>
        <w:t>field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tions,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Serbia.</w:t>
      </w:r>
      <w:r>
        <w:rPr>
          <w:spacing w:val="31"/>
          <w:w w:val="115"/>
        </w:rPr>
        <w:t xml:space="preserve"> </w:t>
      </w:r>
      <w:r>
        <w:rPr>
          <w:w w:val="115"/>
        </w:rPr>
        <w:t>More</w:t>
      </w:r>
      <w:r>
        <w:rPr>
          <w:spacing w:val="2"/>
          <w:w w:val="115"/>
        </w:rPr>
        <w:t xml:space="preserve"> </w:t>
      </w:r>
      <w:r>
        <w:rPr>
          <w:w w:val="115"/>
        </w:rPr>
        <w:t>often</w:t>
      </w:r>
      <w:r>
        <w:rPr>
          <w:spacing w:val="1"/>
          <w:w w:val="115"/>
        </w:rPr>
        <w:t xml:space="preserve"> </w:t>
      </w:r>
      <w:r>
        <w:rPr>
          <w:w w:val="115"/>
        </w:rPr>
        <w:t>than</w:t>
      </w:r>
      <w:r>
        <w:rPr>
          <w:spacing w:val="29"/>
          <w:w w:val="122"/>
        </w:rPr>
        <w:t xml:space="preserve"> </w:t>
      </w:r>
      <w:r>
        <w:rPr>
          <w:w w:val="115"/>
        </w:rPr>
        <w:t>not,</w:t>
      </w:r>
      <w:r>
        <w:rPr>
          <w:spacing w:val="-14"/>
          <w:w w:val="115"/>
        </w:rPr>
        <w:t xml:space="preserve"> </w:t>
      </w:r>
      <w:r>
        <w:rPr>
          <w:w w:val="115"/>
        </w:rPr>
        <w:t>political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owers</w:t>
      </w:r>
      <w:r>
        <w:rPr>
          <w:spacing w:val="-15"/>
          <w:w w:val="115"/>
        </w:rPr>
        <w:t xml:space="preserve"> </w:t>
      </w:r>
      <w:r>
        <w:rPr>
          <w:w w:val="115"/>
        </w:rPr>
        <w:t>directly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terfere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planning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decide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comm</w:t>
      </w:r>
      <w:r>
        <w:rPr>
          <w:spacing w:val="-1"/>
          <w:w w:val="115"/>
        </w:rPr>
        <w:t>unicate</w:t>
      </w:r>
      <w:r>
        <w:rPr>
          <w:spacing w:val="-16"/>
          <w:w w:val="115"/>
        </w:rPr>
        <w:t xml:space="preserve"> </w:t>
      </w:r>
      <w:r>
        <w:rPr>
          <w:w w:val="115"/>
        </w:rPr>
        <w:t>with</w:t>
      </w:r>
      <w:r>
        <w:rPr>
          <w:spacing w:val="35"/>
          <w:w w:val="115"/>
        </w:rPr>
        <w:t xml:space="preserve"> </w:t>
      </w:r>
      <w:r>
        <w:rPr>
          <w:w w:val="115"/>
        </w:rPr>
        <w:t>foreign</w:t>
      </w:r>
      <w:r>
        <w:rPr>
          <w:spacing w:val="-44"/>
          <w:w w:val="115"/>
        </w:rPr>
        <w:t xml:space="preserve"> </w:t>
      </w:r>
      <w:r>
        <w:rPr>
          <w:w w:val="115"/>
        </w:rPr>
        <w:t>professionals</w:t>
      </w:r>
      <w:r>
        <w:rPr>
          <w:spacing w:val="-43"/>
          <w:w w:val="115"/>
        </w:rPr>
        <w:t xml:space="preserve"> </w:t>
      </w:r>
      <w:r>
        <w:rPr>
          <w:w w:val="115"/>
        </w:rPr>
        <w:t>without</w:t>
      </w:r>
      <w:r>
        <w:rPr>
          <w:spacing w:val="-44"/>
          <w:w w:val="115"/>
        </w:rPr>
        <w:t xml:space="preserve"> </w:t>
      </w:r>
      <w:r>
        <w:rPr>
          <w:w w:val="115"/>
        </w:rPr>
        <w:t>consulting</w:t>
      </w:r>
      <w:r>
        <w:rPr>
          <w:spacing w:val="-4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44"/>
          <w:w w:val="115"/>
        </w:rPr>
        <w:t xml:space="preserve"> </w:t>
      </w:r>
      <w:r>
        <w:rPr>
          <w:spacing w:val="-2"/>
          <w:w w:val="115"/>
        </w:rPr>
        <w:t>scientific</w:t>
      </w:r>
      <w:r>
        <w:rPr>
          <w:spacing w:val="-43"/>
          <w:w w:val="115"/>
        </w:rPr>
        <w:t xml:space="preserve"> </w:t>
      </w:r>
      <w:r>
        <w:rPr>
          <w:w w:val="115"/>
        </w:rPr>
        <w:t>and</w:t>
      </w:r>
      <w:r>
        <w:rPr>
          <w:spacing w:val="-43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44"/>
          <w:w w:val="115"/>
        </w:rPr>
        <w:t xml:space="preserve"> </w:t>
      </w:r>
      <w:r>
        <w:rPr>
          <w:spacing w:val="-2"/>
          <w:w w:val="115"/>
        </w:rPr>
        <w:t>comm</w:t>
      </w:r>
      <w:r>
        <w:rPr>
          <w:spacing w:val="-1"/>
          <w:w w:val="115"/>
        </w:rPr>
        <w:t>unities.</w:t>
      </w:r>
      <w:r>
        <w:rPr>
          <w:spacing w:val="20"/>
          <w:w w:val="114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5"/>
          <w:w w:val="115"/>
        </w:rPr>
        <w:t xml:space="preserve"> </w:t>
      </w:r>
      <w:r>
        <w:rPr>
          <w:w w:val="115"/>
        </w:rPr>
        <w:t>practices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tribute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del w:id="1314" w:author="Chris Prickett" w:date="2017-02-12T19:56:00Z">
        <w:r w:rsidDel="008D680D">
          <w:rPr>
            <w:spacing w:val="-5"/>
            <w:w w:val="115"/>
          </w:rPr>
          <w:delText xml:space="preserve"> </w:delText>
        </w:r>
        <w:r w:rsidDel="008D680D">
          <w:rPr>
            <w:w w:val="115"/>
          </w:rPr>
          <w:delText>rather</w:delText>
        </w:r>
      </w:del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tro</w:t>
      </w:r>
      <w:r>
        <w:rPr>
          <w:spacing w:val="-3"/>
          <w:w w:val="115"/>
        </w:rPr>
        <w:t>versial</w:t>
      </w:r>
      <w:r>
        <w:rPr>
          <w:spacing w:val="-5"/>
          <w:w w:val="115"/>
        </w:rPr>
        <w:t xml:space="preserve"> </w:t>
      </w:r>
      <w:ins w:id="1315" w:author="Chris Prickett" w:date="2017-02-12T19:56:00Z">
        <w:r w:rsidR="008D680D">
          <w:rPr>
            <w:spacing w:val="-5"/>
            <w:w w:val="115"/>
          </w:rPr>
          <w:t xml:space="preserve">rather </w:t>
        </w:r>
      </w:ins>
      <w:r>
        <w:rPr>
          <w:w w:val="115"/>
        </w:rPr>
        <w:t>than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progressive</w:t>
      </w:r>
      <w:r>
        <w:rPr>
          <w:spacing w:val="-5"/>
          <w:w w:val="115"/>
        </w:rPr>
        <w:t xml:space="preserve"> </w:t>
      </w:r>
      <w:r>
        <w:rPr>
          <w:w w:val="115"/>
        </w:rPr>
        <w:t>foreign</w:t>
      </w:r>
      <w:r>
        <w:rPr>
          <w:spacing w:val="-5"/>
          <w:w w:val="115"/>
        </w:rPr>
        <w:t xml:space="preserve"> </w:t>
      </w:r>
      <w:r>
        <w:rPr>
          <w:w w:val="115"/>
        </w:rPr>
        <w:t>influences</w:t>
      </w:r>
      <w:r>
        <w:rPr>
          <w:spacing w:val="29"/>
          <w:w w:val="108"/>
        </w:rPr>
        <w:t xml:space="preserve"> </w:t>
      </w:r>
      <w:r>
        <w:rPr>
          <w:w w:val="115"/>
        </w:rPr>
        <w:t>(</w:t>
      </w:r>
      <w:r>
        <w:rPr>
          <w:w w:val="115"/>
          <w:highlight w:val="yellow"/>
        </w:rPr>
        <w:t>r</w:t>
      </w:r>
      <w:r>
        <w:rPr>
          <w:w w:val="115"/>
        </w:rPr>
        <w:t>ef).</w:t>
      </w:r>
      <w:r>
        <w:rPr>
          <w:spacing w:val="23"/>
          <w:w w:val="115"/>
        </w:rPr>
        <w:t xml:space="preserve"> </w:t>
      </w:r>
      <w:r>
        <w:rPr>
          <w:w w:val="115"/>
        </w:rPr>
        <w:t>They</w:t>
      </w:r>
      <w:r>
        <w:rPr>
          <w:spacing w:val="28"/>
          <w:w w:val="115"/>
        </w:rPr>
        <w:t xml:space="preserve"> </w:t>
      </w:r>
      <w:r>
        <w:rPr>
          <w:w w:val="115"/>
        </w:rPr>
        <w:t>are</w:t>
      </w:r>
      <w:del w:id="1316" w:author="Chris Prickett" w:date="2017-02-12T19:56:00Z">
        <w:r w:rsidDel="008D680D">
          <w:rPr>
            <w:spacing w:val="27"/>
            <w:w w:val="115"/>
          </w:rPr>
          <w:delText xml:space="preserve"> </w:delText>
        </w:r>
        <w:r w:rsidDel="008D680D">
          <w:rPr>
            <w:w w:val="115"/>
          </w:rPr>
          <w:delText>are</w:delText>
        </w:r>
      </w:del>
      <w:r>
        <w:rPr>
          <w:spacing w:val="27"/>
          <w:w w:val="115"/>
        </w:rPr>
        <w:t xml:space="preserve"> </w:t>
      </w:r>
      <w:r>
        <w:rPr>
          <w:w w:val="115"/>
        </w:rPr>
        <w:t>not</w:t>
      </w:r>
      <w:r>
        <w:rPr>
          <w:spacing w:val="28"/>
          <w:w w:val="115"/>
        </w:rPr>
        <w:t xml:space="preserve"> </w:t>
      </w:r>
      <w:r>
        <w:rPr>
          <w:w w:val="115"/>
        </w:rPr>
        <w:t>properly</w:t>
      </w:r>
      <w:r>
        <w:rPr>
          <w:spacing w:val="27"/>
          <w:w w:val="115"/>
        </w:rPr>
        <w:t xml:space="preserve"> </w:t>
      </w:r>
      <w:r>
        <w:rPr>
          <w:w w:val="115"/>
        </w:rPr>
        <w:t>translated</w:t>
      </w:r>
      <w:r>
        <w:rPr>
          <w:spacing w:val="26"/>
          <w:w w:val="115"/>
        </w:rPr>
        <w:t xml:space="preserve"> </w:t>
      </w:r>
      <w:r>
        <w:rPr>
          <w:w w:val="115"/>
        </w:rPr>
        <w:t>to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situation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7"/>
          <w:w w:val="115"/>
        </w:rPr>
        <w:t xml:space="preserve"> </w:t>
      </w:r>
      <w:r>
        <w:rPr>
          <w:w w:val="115"/>
        </w:rPr>
        <w:t>Serbia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ins w:id="1317" w:author="Chris Prickett" w:date="2017-02-12T19:57:00Z">
        <w:r w:rsidR="008D680D">
          <w:rPr>
            <w:w w:val="115"/>
          </w:rPr>
          <w:t>,</w:t>
        </w:r>
      </w:ins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7"/>
          <w:w w:val="115"/>
        </w:rPr>
        <w:t xml:space="preserve"> </w:t>
      </w:r>
      <w:r>
        <w:rPr>
          <w:w w:val="115"/>
        </w:rPr>
        <w:t>this</w:t>
      </w:r>
      <w:r>
        <w:rPr>
          <w:spacing w:val="26"/>
          <w:w w:val="117"/>
        </w:rPr>
        <w:t xml:space="preserve"> </w:t>
      </w:r>
      <w:r>
        <w:rPr>
          <w:w w:val="115"/>
        </w:rPr>
        <w:t>manner</w:t>
      </w:r>
      <w:ins w:id="1318" w:author="Chris Prickett" w:date="2017-02-12T19:57:00Z">
        <w:r w:rsidR="008D680D">
          <w:rPr>
            <w:w w:val="115"/>
          </w:rPr>
          <w:t>,</w:t>
        </w:r>
      </w:ins>
      <w:r>
        <w:rPr>
          <w:spacing w:val="-3"/>
          <w:w w:val="115"/>
        </w:rPr>
        <w:t xml:space="preserve"> </w:t>
      </w:r>
      <w:ins w:id="1319" w:author="Chris Prickett" w:date="2017-02-12T19:56:00Z">
        <w:r w:rsidR="008D680D">
          <w:rPr>
            <w:spacing w:val="-3"/>
            <w:w w:val="115"/>
          </w:rPr>
          <w:t>create</w:t>
        </w:r>
      </w:ins>
      <w:del w:id="1320" w:author="Chris Prickett" w:date="2017-02-12T19:56:00Z">
        <w:r w:rsidDel="008D680D">
          <w:rPr>
            <w:spacing w:val="-2"/>
            <w:w w:val="115"/>
          </w:rPr>
          <w:delText>mak</w:delText>
        </w:r>
        <w:r w:rsidDel="008D680D">
          <w:rPr>
            <w:spacing w:val="-3"/>
            <w:w w:val="115"/>
          </w:rPr>
          <w:delText>e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more</w:t>
      </w:r>
      <w:r>
        <w:rPr>
          <w:spacing w:val="-2"/>
          <w:w w:val="115"/>
        </w:rPr>
        <w:t xml:space="preserve"> </w:t>
      </w:r>
      <w:r>
        <w:rPr>
          <w:spacing w:val="1"/>
          <w:w w:val="115"/>
        </w:rPr>
        <w:t>room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misconduct</w:t>
      </w:r>
      <w:del w:id="1321" w:author="Chris Prickett" w:date="2017-02-12T19:56:00Z">
        <w:r w:rsidDel="008D680D">
          <w:rPr>
            <w:w w:val="115"/>
          </w:rPr>
          <w:delText>s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than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del w:id="1322" w:author="Chris Prickett" w:date="2017-02-12T19:57:00Z">
        <w:r w:rsidDel="008D680D">
          <w:rPr>
            <w:spacing w:val="-3"/>
            <w:w w:val="115"/>
          </w:rPr>
          <w:delText>preven</w:delText>
        </w:r>
        <w:r w:rsidDel="008D680D">
          <w:rPr>
            <w:spacing w:val="-2"/>
            <w:w w:val="115"/>
          </w:rPr>
          <w:delText>ting</w:delText>
        </w:r>
        <w:r w:rsidDel="008D680D">
          <w:rPr>
            <w:spacing w:val="-3"/>
            <w:w w:val="115"/>
          </w:rPr>
          <w:delText xml:space="preserve"> </w:delText>
        </w:r>
        <w:r w:rsidDel="008D680D">
          <w:rPr>
            <w:w w:val="115"/>
          </w:rPr>
          <w:delText>it</w:delText>
        </w:r>
      </w:del>
      <w:ins w:id="1323" w:author="Chris Prickett" w:date="2017-02-12T19:57:00Z">
        <w:r w:rsidR="008D680D">
          <w:rPr>
            <w:spacing w:val="-3"/>
            <w:w w:val="115"/>
          </w:rPr>
          <w:t>its prevention</w:t>
        </w:r>
      </w:ins>
      <w:r>
        <w:rPr>
          <w:spacing w:val="-2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36E3F06D" w14:textId="77777777" w:rsidR="00A8456E" w:rsidRDefault="00A8456E">
      <w:pPr>
        <w:spacing w:before="11"/>
        <w:rPr>
          <w:rFonts w:ascii="PMingLiU" w:eastAsia="PMingLiU" w:hAnsi="PMingLiU" w:cs="PMingLiU"/>
          <w:sz w:val="21"/>
          <w:szCs w:val="21"/>
        </w:rPr>
      </w:pPr>
    </w:p>
    <w:p w14:paraId="618B5C23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rPr>
          <w:b w:val="0"/>
          <w:bCs w:val="0"/>
        </w:rPr>
      </w:pPr>
      <w:r>
        <w:t>Administration</w:t>
      </w:r>
    </w:p>
    <w:p w14:paraId="3A5AA30D" w14:textId="5F7A0DB1" w:rsidR="00A8456E" w:rsidRDefault="006C1195">
      <w:pPr>
        <w:pStyle w:val="BodyText"/>
        <w:spacing w:before="60" w:line="293" w:lineRule="auto"/>
        <w:ind w:left="1133" w:right="111"/>
        <w:jc w:val="both"/>
      </w:pP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administrativ</w:t>
      </w:r>
      <w:r>
        <w:rPr>
          <w:spacing w:val="-2"/>
          <w:w w:val="115"/>
        </w:rPr>
        <w:t>e</w:t>
      </w:r>
      <w:r>
        <w:rPr>
          <w:spacing w:val="32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ody</w:t>
      </w:r>
      <w:r>
        <w:rPr>
          <w:spacing w:val="32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urban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pl</w:t>
      </w:r>
      <w:r>
        <w:rPr>
          <w:spacing w:val="-1"/>
          <w:w w:val="115"/>
        </w:rPr>
        <w:t>anning</w:t>
      </w:r>
      <w:r>
        <w:rPr>
          <w:spacing w:val="33"/>
          <w:w w:val="115"/>
        </w:rPr>
        <w:t xml:space="preserve"> </w:t>
      </w:r>
      <w:r>
        <w:rPr>
          <w:w w:val="115"/>
        </w:rPr>
        <w:t>at</w:t>
      </w:r>
      <w:r>
        <w:rPr>
          <w:spacing w:val="32"/>
          <w:w w:val="115"/>
        </w:rPr>
        <w:t xml:space="preserve"> </w:t>
      </w:r>
      <w:ins w:id="1324" w:author="Chris Prickett" w:date="2017-02-12T19:57:00Z">
        <w:r w:rsidR="008D680D">
          <w:rPr>
            <w:spacing w:val="32"/>
            <w:w w:val="115"/>
          </w:rPr>
          <w:t xml:space="preserve">the </w:t>
        </w:r>
      </w:ins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32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32"/>
          <w:w w:val="115"/>
        </w:rPr>
        <w:t xml:space="preserve"> </w:t>
      </w:r>
      <w:r>
        <w:rPr>
          <w:w w:val="115"/>
        </w:rPr>
        <w:t>in</w:t>
      </w:r>
      <w:r>
        <w:rPr>
          <w:spacing w:val="32"/>
          <w:w w:val="115"/>
        </w:rPr>
        <w:t xml:space="preserve"> </w:t>
      </w:r>
      <w:r>
        <w:rPr>
          <w:w w:val="115"/>
        </w:rPr>
        <w:t>Belgrade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53"/>
          <w:w w:val="111"/>
        </w:rPr>
        <w:t xml:space="preserve"> </w:t>
      </w:r>
      <w:r>
        <w:rPr>
          <w:w w:val="115"/>
        </w:rPr>
        <w:t>Secretariat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4"/>
          <w:w w:val="115"/>
        </w:rPr>
        <w:t xml:space="preserve"> </w:t>
      </w:r>
      <w:r>
        <w:rPr>
          <w:w w:val="115"/>
        </w:rPr>
        <w:t>Urbanism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its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departments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sectors</w:t>
      </w:r>
      <w:r>
        <w:rPr>
          <w:spacing w:val="-4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</w:rPr>
        <w:t>aim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proceduralize</w:t>
      </w:r>
      <w:proofErr w:type="spellEnd"/>
    </w:p>
    <w:p w14:paraId="422DF89F" w14:textId="253C8863" w:rsidR="00A8456E" w:rsidRDefault="000747F7">
      <w:pPr>
        <w:spacing w:before="3"/>
        <w:ind w:left="763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271320" behindDoc="1" locked="0" layoutInCell="1" allowOverlap="1" wp14:anchorId="6F2BB564" wp14:editId="7FDB9052">
                <wp:simplePos x="0" y="0"/>
                <wp:positionH relativeFrom="page">
                  <wp:posOffset>1440180</wp:posOffset>
                </wp:positionH>
                <wp:positionV relativeFrom="paragraph">
                  <wp:posOffset>58420</wp:posOffset>
                </wp:positionV>
                <wp:extent cx="2160270" cy="1270"/>
                <wp:effectExtent l="11430" t="10795" r="9525" b="6985"/>
                <wp:wrapNone/>
                <wp:docPr id="162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92"/>
                          <a:chExt cx="3402" cy="2"/>
                        </a:xfrm>
                      </wpg:grpSpPr>
                      <wps:wsp>
                        <wps:cNvPr id="163" name="Freeform 647"/>
                        <wps:cNvSpPr>
                          <a:spLocks/>
                        </wps:cNvSpPr>
                        <wps:spPr bwMode="auto">
                          <a:xfrm>
                            <a:off x="2268" y="92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6" o:spid="_x0000_s1026" style="position:absolute;margin-left:113.4pt;margin-top:4.6pt;width:170.1pt;height:.1pt;z-index:-45160;mso-position-horizontal-relative:page" coordorigin="2268,92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">
                <v:shape id="Freeform 647" o:spid="_x0000_s1027" style="position:absolute;left:2268;top:92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9mW8QA&#10;AADcAAAADwAAAGRycy9kb3ducmV2LnhtbERPyWrDMBC9F/IPYgK5lFhOClkcK8EUukEp2T5gYo0X&#10;Yo2MpSZuvj4qFHqbx1sn3fSmERfqXG1ZwSSKQRDnVtdcKjgeXsYLEM4ja2wsk4IfcrBZDx5STLS9&#10;8o4ue1+KEMIuQQWV920ipcsrMugi2xIHrrCdQR9gV0rd4TWEm0ZO43gmDdYcGips6bmi/Lz/NgrO&#10;H6diGbv54assXrPb2+M2az4zpUbDPluB8NT7f/Gf+12H+bMn+H0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ZlvEAAAA3AAAAA8AAAAAAAAAAAAAAAAAmAIAAGRycy9k&#10;b3ducmV2LnhtbFBLBQYAAAAABAAEAPUAAACJAwAAAAA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Kozuka Mincho Pr6N L"/>
          <w:spacing w:val="1"/>
          <w:position w:val="8"/>
          <w:sz w:val="12"/>
        </w:rPr>
        <w:t>26</w:t>
      </w:r>
      <w:r w:rsidR="006C1195">
        <w:rPr>
          <w:rFonts w:ascii="Century"/>
          <w:spacing w:val="1"/>
          <w:sz w:val="18"/>
        </w:rPr>
        <w:t>Not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only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state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as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it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most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po</w:t>
      </w:r>
      <w:r w:rsidR="006C1195">
        <w:rPr>
          <w:rFonts w:ascii="Century"/>
          <w:spacing w:val="-2"/>
          <w:sz w:val="18"/>
        </w:rPr>
        <w:t>werful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economic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actor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during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socialism.</w:t>
      </w:r>
    </w:p>
    <w:p w14:paraId="78A7CFDD" w14:textId="77777777" w:rsidR="00A8456E" w:rsidRDefault="00A8456E">
      <w:pPr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58DE44E6" w14:textId="77777777" w:rsidR="00A8456E" w:rsidRDefault="006C1195">
      <w:pPr>
        <w:pStyle w:val="BodyText"/>
        <w:spacing w:before="17"/>
        <w:ind w:left="1133"/>
        <w:rPr>
          <w:rFonts w:cs="PMingLiU"/>
          <w:sz w:val="16"/>
          <w:szCs w:val="16"/>
        </w:rPr>
      </w:pPr>
      <w:r>
        <w:rPr>
          <w:spacing w:val="-2"/>
          <w:w w:val="115"/>
        </w:rPr>
        <w:lastRenderedPageBreak/>
        <w:t>an</w:t>
      </w:r>
      <w:r>
        <w:rPr>
          <w:spacing w:val="-3"/>
          <w:w w:val="115"/>
        </w:rPr>
        <w:t>y</w:t>
      </w:r>
      <w:r>
        <w:rPr>
          <w:spacing w:val="30"/>
          <w:w w:val="115"/>
        </w:rPr>
        <w:t xml:space="preserve"> </w:t>
      </w:r>
      <w:r>
        <w:rPr>
          <w:w w:val="115"/>
        </w:rPr>
        <w:t>transformation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5"/>
        </w:rPr>
        <w:t xml:space="preserve"> </w:t>
      </w:r>
      <w:r>
        <w:rPr>
          <w:spacing w:val="-3"/>
          <w:w w:val="115"/>
        </w:rPr>
        <w:t>change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tro</w:t>
      </w:r>
      <w:r>
        <w:rPr>
          <w:spacing w:val="-2"/>
          <w:w w:val="115"/>
        </w:rPr>
        <w:t>duced</w:t>
      </w:r>
      <w:r>
        <w:rPr>
          <w:spacing w:val="30"/>
          <w:w w:val="115"/>
        </w:rPr>
        <w:t xml:space="preserve"> </w:t>
      </w:r>
      <w:r>
        <w:rPr>
          <w:spacing w:val="-1"/>
          <w:w w:val="115"/>
        </w:rPr>
        <w:t>throu</w:t>
      </w:r>
      <w:r>
        <w:rPr>
          <w:spacing w:val="-2"/>
          <w:w w:val="115"/>
        </w:rPr>
        <w:t>gh</w:t>
      </w:r>
      <w:r>
        <w:rPr>
          <w:spacing w:val="30"/>
          <w:w w:val="115"/>
        </w:rPr>
        <w:t xml:space="preserve"> </w:t>
      </w:r>
      <w:r>
        <w:rPr>
          <w:w w:val="115"/>
        </w:rPr>
        <w:t>urban</w:t>
      </w:r>
      <w:r>
        <w:rPr>
          <w:spacing w:val="31"/>
          <w:w w:val="115"/>
        </w:rPr>
        <w:t xml:space="preserve"> </w:t>
      </w:r>
      <w:r>
        <w:rPr>
          <w:w w:val="115"/>
        </w:rPr>
        <w:t>planning</w:t>
      </w:r>
      <w:r>
        <w:rPr>
          <w:spacing w:val="29"/>
          <w:w w:val="115"/>
        </w:rPr>
        <w:t xml:space="preserve"> </w:t>
      </w:r>
      <w:r>
        <w:rPr>
          <w:spacing w:val="-1"/>
          <w:w w:val="115"/>
        </w:rPr>
        <w:t>instruments</w:t>
      </w:r>
      <w:r>
        <w:rPr>
          <w:spacing w:val="-2"/>
          <w:w w:val="115"/>
          <w:position w:val="8"/>
          <w:sz w:val="16"/>
        </w:rPr>
        <w:t>27</w:t>
      </w:r>
    </w:p>
    <w:p w14:paraId="62060FE2" w14:textId="77777777" w:rsidR="00A8456E" w:rsidRDefault="00A8456E">
      <w:pPr>
        <w:spacing w:before="2"/>
        <w:rPr>
          <w:rFonts w:ascii="PMingLiU" w:eastAsia="PMingLiU" w:hAnsi="PMingLiU" w:cs="PMingLiU"/>
          <w:sz w:val="8"/>
          <w:szCs w:val="8"/>
        </w:rPr>
      </w:pPr>
    </w:p>
    <w:p w14:paraId="1D9C3343" w14:textId="486DDCB2" w:rsidR="00A8456E" w:rsidRDefault="000747F7">
      <w:pPr>
        <w:spacing w:line="200" w:lineRule="atLeast"/>
        <w:ind w:left="113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33610AD8" wp14:editId="4CCF5147">
                <wp:extent cx="1456055" cy="196850"/>
                <wp:effectExtent l="0" t="9525" r="1270" b="3175"/>
                <wp:docPr id="144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055" cy="196850"/>
                          <a:chOff x="0" y="0"/>
                          <a:chExt cx="2293" cy="310"/>
                        </a:xfrm>
                      </wpg:grpSpPr>
                      <wpg:grpSp>
                        <wpg:cNvPr id="145" name="Group 644"/>
                        <wpg:cNvGrpSpPr>
                          <a:grpSpLocks/>
                        </wpg:cNvGrpSpPr>
                        <wpg:grpSpPr bwMode="auto">
                          <a:xfrm>
                            <a:off x="80" y="37"/>
                            <a:ext cx="526" cy="235"/>
                            <a:chOff x="80" y="37"/>
                            <a:chExt cx="526" cy="235"/>
                          </a:xfrm>
                        </wpg:grpSpPr>
                        <wps:wsp>
                          <wps:cNvPr id="146" name="Freeform 645"/>
                          <wps:cNvSpPr>
                            <a:spLocks/>
                          </wps:cNvSpPr>
                          <wps:spPr bwMode="auto">
                            <a:xfrm>
                              <a:off x="80" y="37"/>
                              <a:ext cx="526" cy="235"/>
                            </a:xfrm>
                            <a:custGeom>
                              <a:avLst/>
                              <a:gdLst>
                                <a:gd name="T0" fmla="+- 0 80 80"/>
                                <a:gd name="T1" fmla="*/ T0 w 526"/>
                                <a:gd name="T2" fmla="+- 0 272 37"/>
                                <a:gd name="T3" fmla="*/ 272 h 235"/>
                                <a:gd name="T4" fmla="+- 0 606 80"/>
                                <a:gd name="T5" fmla="*/ T4 w 526"/>
                                <a:gd name="T6" fmla="+- 0 272 37"/>
                                <a:gd name="T7" fmla="*/ 272 h 235"/>
                                <a:gd name="T8" fmla="+- 0 606 80"/>
                                <a:gd name="T9" fmla="*/ T8 w 526"/>
                                <a:gd name="T10" fmla="+- 0 37 37"/>
                                <a:gd name="T11" fmla="*/ 37 h 235"/>
                                <a:gd name="T12" fmla="+- 0 80 80"/>
                                <a:gd name="T13" fmla="*/ T12 w 526"/>
                                <a:gd name="T14" fmla="+- 0 37 37"/>
                                <a:gd name="T15" fmla="*/ 37 h 235"/>
                                <a:gd name="T16" fmla="+- 0 80 80"/>
                                <a:gd name="T17" fmla="*/ T16 w 526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235">
                                  <a:moveTo>
                                    <a:pt x="0" y="235"/>
                                  </a:moveTo>
                                  <a:lnTo>
                                    <a:pt x="526" y="235"/>
                                  </a:lnTo>
                                  <a:lnTo>
                                    <a:pt x="5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642"/>
                        <wpg:cNvGrpSpPr>
                          <a:grpSpLocks/>
                        </wpg:cNvGrpSpPr>
                        <wpg:grpSpPr bwMode="auto">
                          <a:xfrm>
                            <a:off x="596" y="37"/>
                            <a:ext cx="290" cy="235"/>
                            <a:chOff x="596" y="37"/>
                            <a:chExt cx="290" cy="235"/>
                          </a:xfrm>
                        </wpg:grpSpPr>
                        <wps:wsp>
                          <wps:cNvPr id="148" name="Freeform 643"/>
                          <wps:cNvSpPr>
                            <a:spLocks/>
                          </wps:cNvSpPr>
                          <wps:spPr bwMode="auto">
                            <a:xfrm>
                              <a:off x="596" y="37"/>
                              <a:ext cx="290" cy="235"/>
                            </a:xfrm>
                            <a:custGeom>
                              <a:avLst/>
                              <a:gdLst>
                                <a:gd name="T0" fmla="+- 0 596 596"/>
                                <a:gd name="T1" fmla="*/ T0 w 290"/>
                                <a:gd name="T2" fmla="+- 0 272 37"/>
                                <a:gd name="T3" fmla="*/ 272 h 235"/>
                                <a:gd name="T4" fmla="+- 0 885 596"/>
                                <a:gd name="T5" fmla="*/ T4 w 290"/>
                                <a:gd name="T6" fmla="+- 0 272 37"/>
                                <a:gd name="T7" fmla="*/ 272 h 235"/>
                                <a:gd name="T8" fmla="+- 0 885 596"/>
                                <a:gd name="T9" fmla="*/ T8 w 290"/>
                                <a:gd name="T10" fmla="+- 0 37 37"/>
                                <a:gd name="T11" fmla="*/ 37 h 235"/>
                                <a:gd name="T12" fmla="+- 0 596 596"/>
                                <a:gd name="T13" fmla="*/ T12 w 290"/>
                                <a:gd name="T14" fmla="+- 0 37 37"/>
                                <a:gd name="T15" fmla="*/ 37 h 235"/>
                                <a:gd name="T16" fmla="+- 0 596 596"/>
                                <a:gd name="T17" fmla="*/ T16 w 290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" h="235">
                                  <a:moveTo>
                                    <a:pt x="0" y="235"/>
                                  </a:moveTo>
                                  <a:lnTo>
                                    <a:pt x="289" y="235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640"/>
                        <wpg:cNvGrpSpPr>
                          <a:grpSpLocks/>
                        </wpg:cNvGrpSpPr>
                        <wpg:grpSpPr bwMode="auto">
                          <a:xfrm>
                            <a:off x="910" y="37"/>
                            <a:ext cx="2" cy="235"/>
                            <a:chOff x="910" y="37"/>
                            <a:chExt cx="2" cy="235"/>
                          </a:xfrm>
                        </wpg:grpSpPr>
                        <wps:wsp>
                          <wps:cNvPr id="150" name="Freeform 641"/>
                          <wps:cNvSpPr>
                            <a:spLocks/>
                          </wps:cNvSpPr>
                          <wps:spPr bwMode="auto">
                            <a:xfrm>
                              <a:off x="910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6076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638"/>
                        <wpg:cNvGrpSpPr>
                          <a:grpSpLocks/>
                        </wpg:cNvGrpSpPr>
                        <wpg:grpSpPr bwMode="auto">
                          <a:xfrm>
                            <a:off x="936" y="37"/>
                            <a:ext cx="271" cy="235"/>
                            <a:chOff x="936" y="37"/>
                            <a:chExt cx="271" cy="235"/>
                          </a:xfrm>
                        </wpg:grpSpPr>
                        <wps:wsp>
                          <wps:cNvPr id="152" name="Freeform 639"/>
                          <wps:cNvSpPr>
                            <a:spLocks/>
                          </wps:cNvSpPr>
                          <wps:spPr bwMode="auto">
                            <a:xfrm>
                              <a:off x="936" y="37"/>
                              <a:ext cx="271" cy="235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271"/>
                                <a:gd name="T2" fmla="+- 0 272 37"/>
                                <a:gd name="T3" fmla="*/ 272 h 235"/>
                                <a:gd name="T4" fmla="+- 0 1206 936"/>
                                <a:gd name="T5" fmla="*/ T4 w 271"/>
                                <a:gd name="T6" fmla="+- 0 272 37"/>
                                <a:gd name="T7" fmla="*/ 272 h 235"/>
                                <a:gd name="T8" fmla="+- 0 1206 936"/>
                                <a:gd name="T9" fmla="*/ T8 w 271"/>
                                <a:gd name="T10" fmla="+- 0 37 37"/>
                                <a:gd name="T11" fmla="*/ 37 h 235"/>
                                <a:gd name="T12" fmla="+- 0 936 936"/>
                                <a:gd name="T13" fmla="*/ T12 w 271"/>
                                <a:gd name="T14" fmla="+- 0 37 37"/>
                                <a:gd name="T15" fmla="*/ 37 h 235"/>
                                <a:gd name="T16" fmla="+- 0 936 936"/>
                                <a:gd name="T17" fmla="*/ T16 w 271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1" h="235">
                                  <a:moveTo>
                                    <a:pt x="0" y="235"/>
                                  </a:moveTo>
                                  <a:lnTo>
                                    <a:pt x="270" y="235"/>
                                  </a:lnTo>
                                  <a:lnTo>
                                    <a:pt x="2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636"/>
                        <wpg:cNvGrpSpPr>
                          <a:grpSpLocks/>
                        </wpg:cNvGrpSpPr>
                        <wpg:grpSpPr bwMode="auto">
                          <a:xfrm>
                            <a:off x="1238" y="37"/>
                            <a:ext cx="2" cy="235"/>
                            <a:chOff x="1238" y="37"/>
                            <a:chExt cx="2" cy="235"/>
                          </a:xfrm>
                        </wpg:grpSpPr>
                        <wps:wsp>
                          <wps:cNvPr id="154" name="Freeform 637"/>
                          <wps:cNvSpPr>
                            <a:spLocks/>
                          </wps:cNvSpPr>
                          <wps:spPr bwMode="auto">
                            <a:xfrm>
                              <a:off x="1238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34"/>
                        <wpg:cNvGrpSpPr>
                          <a:grpSpLocks/>
                        </wpg:cNvGrpSpPr>
                        <wpg:grpSpPr bwMode="auto">
                          <a:xfrm>
                            <a:off x="1269" y="37"/>
                            <a:ext cx="186" cy="235"/>
                            <a:chOff x="1269" y="37"/>
                            <a:chExt cx="186" cy="235"/>
                          </a:xfrm>
                        </wpg:grpSpPr>
                        <wps:wsp>
                          <wps:cNvPr id="156" name="Freeform 635"/>
                          <wps:cNvSpPr>
                            <a:spLocks/>
                          </wps:cNvSpPr>
                          <wps:spPr bwMode="auto">
                            <a:xfrm>
                              <a:off x="1269" y="37"/>
                              <a:ext cx="186" cy="235"/>
                            </a:xfrm>
                            <a:custGeom>
                              <a:avLst/>
                              <a:gdLst>
                                <a:gd name="T0" fmla="+- 0 1269 1269"/>
                                <a:gd name="T1" fmla="*/ T0 w 186"/>
                                <a:gd name="T2" fmla="+- 0 272 37"/>
                                <a:gd name="T3" fmla="*/ 272 h 235"/>
                                <a:gd name="T4" fmla="+- 0 1455 1269"/>
                                <a:gd name="T5" fmla="*/ T4 w 186"/>
                                <a:gd name="T6" fmla="+- 0 272 37"/>
                                <a:gd name="T7" fmla="*/ 272 h 235"/>
                                <a:gd name="T8" fmla="+- 0 1455 1269"/>
                                <a:gd name="T9" fmla="*/ T8 w 186"/>
                                <a:gd name="T10" fmla="+- 0 37 37"/>
                                <a:gd name="T11" fmla="*/ 37 h 235"/>
                                <a:gd name="T12" fmla="+- 0 1269 1269"/>
                                <a:gd name="T13" fmla="*/ T12 w 186"/>
                                <a:gd name="T14" fmla="+- 0 37 37"/>
                                <a:gd name="T15" fmla="*/ 37 h 235"/>
                                <a:gd name="T16" fmla="+- 0 1269 1269"/>
                                <a:gd name="T17" fmla="*/ T16 w 186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" h="235">
                                  <a:moveTo>
                                    <a:pt x="0" y="235"/>
                                  </a:moveTo>
                                  <a:lnTo>
                                    <a:pt x="186" y="235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32"/>
                        <wpg:cNvGrpSpPr>
                          <a:grpSpLocks/>
                        </wpg:cNvGrpSpPr>
                        <wpg:grpSpPr bwMode="auto">
                          <a:xfrm>
                            <a:off x="1445" y="37"/>
                            <a:ext cx="278" cy="235"/>
                            <a:chOff x="1445" y="37"/>
                            <a:chExt cx="278" cy="235"/>
                          </a:xfrm>
                        </wpg:grpSpPr>
                        <wps:wsp>
                          <wps:cNvPr id="158" name="Freeform 633"/>
                          <wps:cNvSpPr>
                            <a:spLocks/>
                          </wps:cNvSpPr>
                          <wps:spPr bwMode="auto">
                            <a:xfrm>
                              <a:off x="1445" y="37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1445 1445"/>
                                <a:gd name="T1" fmla="*/ T0 w 278"/>
                                <a:gd name="T2" fmla="+- 0 272 37"/>
                                <a:gd name="T3" fmla="*/ 272 h 235"/>
                                <a:gd name="T4" fmla="+- 0 1722 1445"/>
                                <a:gd name="T5" fmla="*/ T4 w 278"/>
                                <a:gd name="T6" fmla="+- 0 272 37"/>
                                <a:gd name="T7" fmla="*/ 272 h 235"/>
                                <a:gd name="T8" fmla="+- 0 1722 1445"/>
                                <a:gd name="T9" fmla="*/ T8 w 278"/>
                                <a:gd name="T10" fmla="+- 0 37 37"/>
                                <a:gd name="T11" fmla="*/ 37 h 235"/>
                                <a:gd name="T12" fmla="+- 0 1445 1445"/>
                                <a:gd name="T13" fmla="*/ T12 w 278"/>
                                <a:gd name="T14" fmla="+- 0 37 37"/>
                                <a:gd name="T15" fmla="*/ 37 h 235"/>
                                <a:gd name="T16" fmla="+- 0 1445 1445"/>
                                <a:gd name="T17" fmla="*/ T16 w 278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629"/>
                        <wpg:cNvGrpSpPr>
                          <a:grpSpLocks/>
                        </wpg:cNvGrpSpPr>
                        <wpg:grpSpPr bwMode="auto">
                          <a:xfrm>
                            <a:off x="1712" y="37"/>
                            <a:ext cx="441" cy="235"/>
                            <a:chOff x="1712" y="37"/>
                            <a:chExt cx="441" cy="235"/>
                          </a:xfrm>
                        </wpg:grpSpPr>
                        <wps:wsp>
                          <wps:cNvPr id="160" name="Freeform 631"/>
                          <wps:cNvSpPr>
                            <a:spLocks/>
                          </wps:cNvSpPr>
                          <wps:spPr bwMode="auto">
                            <a:xfrm>
                              <a:off x="1712" y="37"/>
                              <a:ext cx="441" cy="235"/>
                            </a:xfrm>
                            <a:custGeom>
                              <a:avLst/>
                              <a:gdLst>
                                <a:gd name="T0" fmla="+- 0 1712 1712"/>
                                <a:gd name="T1" fmla="*/ T0 w 441"/>
                                <a:gd name="T2" fmla="+- 0 272 37"/>
                                <a:gd name="T3" fmla="*/ 272 h 235"/>
                                <a:gd name="T4" fmla="+- 0 2152 1712"/>
                                <a:gd name="T5" fmla="*/ T4 w 441"/>
                                <a:gd name="T6" fmla="+- 0 272 37"/>
                                <a:gd name="T7" fmla="*/ 272 h 235"/>
                                <a:gd name="T8" fmla="+- 0 2152 1712"/>
                                <a:gd name="T9" fmla="*/ T8 w 441"/>
                                <a:gd name="T10" fmla="+- 0 37 37"/>
                                <a:gd name="T11" fmla="*/ 37 h 235"/>
                                <a:gd name="T12" fmla="+- 0 1712 1712"/>
                                <a:gd name="T13" fmla="*/ T12 w 441"/>
                                <a:gd name="T14" fmla="+- 0 37 37"/>
                                <a:gd name="T15" fmla="*/ 37 h 235"/>
                                <a:gd name="T16" fmla="+- 0 1712 1712"/>
                                <a:gd name="T17" fmla="*/ T16 w 441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1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6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3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689FC" w14:textId="77777777" w:rsidR="001C05D1" w:rsidRDefault="001C05D1">
                                <w:pPr>
                                  <w:spacing w:line="246" w:lineRule="exact"/>
                                  <w:rPr>
                                    <w:rFonts w:ascii="PMingLiU" w:eastAsia="PMingLiU" w:hAnsi="PMingLiU" w:cs="PMingLiU"/>
                                  </w:rPr>
                                </w:pPr>
                                <w:r>
                                  <w:rPr>
                                    <w:rFonts w:ascii="PMingLiU"/>
                                    <w:spacing w:val="-1"/>
                                    <w:w w:val="115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PMingLiU"/>
                                    <w:spacing w:val="-2"/>
                                    <w:w w:val="115"/>
                                  </w:rPr>
                                  <w:t>Sekre</w:t>
                                </w:r>
                                <w:r>
                                  <w:rPr>
                                    <w:rFonts w:ascii="PMingLiU"/>
                                    <w:spacing w:val="-1"/>
                                    <w:w w:val="115"/>
                                  </w:rPr>
                                  <w:t>tar</w:t>
                                </w:r>
                                <w:r>
                                  <w:rPr>
                                    <w:rFonts w:ascii="PMingLiU"/>
                                    <w:spacing w:val="-2"/>
                                    <w:w w:val="115"/>
                                  </w:rPr>
                                  <w:t>i</w:t>
                                </w:r>
                                <w:r>
                                  <w:rPr>
                                    <w:rFonts w:ascii="PMingLiU"/>
                                    <w:spacing w:val="-1"/>
                                    <w:w w:val="115"/>
                                  </w:rPr>
                                  <w:t>jat</w:t>
                                </w:r>
                                <w:proofErr w:type="spellEnd"/>
                                <w:r>
                                  <w:rPr>
                                    <w:rFonts w:ascii="PMingLiU"/>
                                    <w:spacing w:val="22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MingLiU"/>
                                    <w:spacing w:val="-2"/>
                                    <w:w w:val="115"/>
                                  </w:rPr>
                                  <w:t>in</w:t>
                                </w:r>
                                <w:r>
                                  <w:rPr>
                                    <w:rFonts w:ascii="PMingLiU"/>
                                    <w:spacing w:val="-1"/>
                                    <w:w w:val="115"/>
                                  </w:rPr>
                                  <w:t>ter</w:t>
                                </w:r>
                                <w:r>
                                  <w:rPr>
                                    <w:rFonts w:ascii="PMingLiU"/>
                                    <w:spacing w:val="-2"/>
                                    <w:w w:val="115"/>
                                  </w:rPr>
                                  <w:t>view).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28" o:spid="_x0000_s1027" style="width:114.65pt;height:15.5pt;mso-position-horizontal-relative:char;mso-position-vertical-relative:line" coordsize="2293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">
                <v:group id="Group 644" o:spid="_x0000_s1028" style="position:absolute;left:80;top:37;width:526;height:235" coordorigin="80,37" coordsize="52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645" o:spid="_x0000_s1029" style="position:absolute;left:80;top:37;width:526;height:235;visibility:visible;mso-wrap-style:square;v-text-anchor:top" coordsize="52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pwsAA&#10;AADcAAAADwAAAGRycy9kb3ducmV2LnhtbERPzYrCMBC+C/sOYRb2pqldkVJNiwiCB2FR+wBDM7bF&#10;ZFKarO2+vVkQvM3H9zvbcrJGPGjwnWMFy0UCgrh2uuNGQXU9zDMQPiBrNI5JwR95KIuP2RZz7UY+&#10;0+MSGhFD2OeooA2hz6X0dUsW/cL1xJG7ucFiiHBopB5wjOHWyDRJ1tJix7GhxZ72LdX3y69VwPs0&#10;PRhbHX++m2Q1LvuMM3NS6utz2m1ABJrCW/xyH3Wcv1rD/zPxAlk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MpwsAAAADcAAAADwAAAAAAAAAAAAAAAACYAgAAZHJzL2Rvd25y&#10;ZXYueG1sUEsFBgAAAAAEAAQA9QAAAIUDAAAAAA==&#10;" path="m,235r526,l526,,,,,235xe" fillcolor="#fff200" stroked="f">
                    <v:path arrowok="t" o:connecttype="custom" o:connectlocs="0,272;526,272;526,37;0,37;0,272" o:connectangles="0,0,0,0,0"/>
                  </v:shape>
                </v:group>
                <v:group id="Group 642" o:spid="_x0000_s1030" style="position:absolute;left:596;top:37;width:290;height:235" coordorigin="596,37" coordsize="29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643" o:spid="_x0000_s1031" style="position:absolute;left:596;top:37;width:290;height:235;visibility:visible;mso-wrap-style:square;v-text-anchor:top" coordsize="29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LjsYA&#10;AADcAAAADwAAAGRycy9kb3ducmV2LnhtbESPQWvCQBCF74X+h2UKvRTdVIpIdJUiTempEm3xOmTH&#10;bGh2Ns1uY/rvnYPgbYb35r1vVpvRt2qgPjaBDTxPM1DEVbAN1wa+DsVkASomZIttYDLwTxE26/u7&#10;FeY2nLmkYZ9qJSEcczTgUupyrWPlyGOcho5YtFPoPSZZ+1rbHs8S7ls9y7K59tiwNDjsaOuo+tn/&#10;eQOz7e/hcwjf78VxUT7twls5rwpnzOPD+LoElWhMN/P1+sMK/ovQyjMygV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LjsYAAADcAAAADwAAAAAAAAAAAAAAAACYAgAAZHJz&#10;L2Rvd25yZXYueG1sUEsFBgAAAAAEAAQA9QAAAIsDAAAAAA==&#10;" path="m,235r289,l289,,,,,235xe" fillcolor="#fff200" stroked="f">
                    <v:path arrowok="t" o:connecttype="custom" o:connectlocs="0,272;289,272;289,37;0,37;0,272" o:connectangles="0,0,0,0,0"/>
                  </v:shape>
                </v:group>
                <v:group id="Group 640" o:spid="_x0000_s1032" style="position:absolute;left:910;top:37;width:2;height:235" coordorigin="910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641" o:spid="_x0000_s1033" style="position:absolute;left:910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ZlMYA&#10;AADcAAAADwAAAGRycy9kb3ducmV2LnhtbESPQUsDMRCF74L/IYzgzWaVVsu2aRGxUgUPrqXQ27CZ&#10;bhY3kyXJttt/7xwEbzO8N+99s1yPvlMniqkNbOB+UoAiroNtuTGw+97czUGljGyxC0wGLpRgvbq+&#10;WmJpw5m/6FTlRkkIpxINuJz7UutUO/KYJqEnFu0Yoscsa2y0jXiWcN/ph6J41B5blgaHPb04qn+q&#10;wRv41NXrx9AO6TB/c+97OmyfOE6Nub0ZnxegMo353/x3vbWCPxN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1ZlMYAAADcAAAADwAAAAAAAAAAAAAAAACYAgAAZHJz&#10;L2Rvd25yZXYueG1sUEsFBgAAAAAEAAQA9QAAAIsDAAAAAA==&#10;" path="m,l,235e" filled="f" strokecolor="#fff200" strokeweight="1.2799mm">
                    <v:path arrowok="t" o:connecttype="custom" o:connectlocs="0,37;0,272" o:connectangles="0,0"/>
                  </v:shape>
                </v:group>
                <v:group id="Group 638" o:spid="_x0000_s1034" style="position:absolute;left:936;top:37;width:271;height:235" coordorigin="936,37" coordsize="27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639" o:spid="_x0000_s1035" style="position:absolute;left:936;top:37;width:271;height:235;visibility:visible;mso-wrap-style:square;v-text-anchor:top" coordsize="27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qiwsAA&#10;AADcAAAADwAAAGRycy9kb3ducmV2LnhtbERPS4vCMBC+L/gfwgje1lTBZalNRQRh9yL4OPQ4NGNb&#10;bCaxibX6642wsLf5+J6TrQbTip4631hWMJsmIIhLqxuuFJyO289vED4ga2wtk4IHeVjlo48MU23v&#10;vKf+ECoRQ9inqKAOwaVS+rImg35qHXHkzrYzGCLsKqk7vMdw08p5knxJgw3HhhodbWoqL4ebUbC4&#10;ao0zWz53Re8K9/iVrM1Zqcl4WC9BBBrCv/jP/aPj/MUc3s/EC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qiwsAAAADcAAAADwAAAAAAAAAAAAAAAACYAgAAZHJzL2Rvd25y&#10;ZXYueG1sUEsFBgAAAAAEAAQA9QAAAIUDAAAAAA==&#10;" path="m,235r270,l270,,,,,235xe" fillcolor="#fff200" stroked="f">
                    <v:path arrowok="t" o:connecttype="custom" o:connectlocs="0,272;270,272;270,37;0,37;0,272" o:connectangles="0,0,0,0,0"/>
                  </v:shape>
                </v:group>
                <v:group id="Group 636" o:spid="_x0000_s1036" style="position:absolute;left:1238;top:37;width:2;height:235" coordorigin="1238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637" o:spid="_x0000_s1037" style="position:absolute;left:1238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+j3MIA&#10;AADcAAAADwAAAGRycy9kb3ducmV2LnhtbERPTWsCMRC9F/wPYQrearZFi26NIoVCQS+rUuhtuplm&#10;l24m2yR14783gtDbPN7nLNfJduJEPrSOFTxOChDEtdMtGwXHw9vDHESIyBo7x6TgTAHWq9HdEkvt&#10;Bq7otI9G5BAOJSpoYuxLKUPdkMUwcT1x5r6dtxgz9EZqj0MOt518KopnabHl3NBgT68N1T/7P6ug&#10;+uBdsdia4cv/VsZ9Gj1NaaHU+D5tXkBESvFffHO/6zx/NoXrM/k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6PcwgAAANwAAAAPAAAAAAAAAAAAAAAAAJgCAABkcnMvZG93&#10;bnJldi54bWxQSwUGAAAAAAQABAD1AAAAhwMAAAAA&#10;" path="m,l,235e" filled="f" strokecolor="#fff200" strokeweight="1.318mm">
                    <v:path arrowok="t" o:connecttype="custom" o:connectlocs="0,37;0,272" o:connectangles="0,0"/>
                  </v:shape>
                </v:group>
                <v:group id="Group 634" o:spid="_x0000_s1038" style="position:absolute;left:1269;top:37;width:186;height:235" coordorigin="1269,37" coordsize="1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635" o:spid="_x0000_s1039" style="position:absolute;left:1269;top:37;width:186;height:235;visibility:visible;mso-wrap-style:square;v-text-anchor:top" coordsize="1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jesAA&#10;AADcAAAADwAAAGRycy9kb3ducmV2LnhtbERPTWsCMRC9F/wPYYTeataWqqxGEaHgQSjaHjyOm3F3&#10;cTOzJFHXf28Ewds83ufMFp1r1IV8qIUNDAcZKOJCbM2lgf+/n48JqBCRLTbCZOBGARbz3tsMcytX&#10;3tJlF0uVQjjkaKCKsc21DkVFDsNAWuLEHcU7jAn6UluP1xTuGv2ZZSPtsObUUGFLq4qK0+7sDODv&#10;YfzFSxR/WI03ncj+HDZrY9773XIKKlIXX+Kne23T/O8RPJ5JF+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jesAAAADcAAAADwAAAAAAAAAAAAAAAACYAgAAZHJzL2Rvd25y&#10;ZXYueG1sUEsFBgAAAAAEAAQA9QAAAIUDAAAAAA==&#10;" path="m,235r186,l186,,,,,235xe" fillcolor="#fff200" stroked="f">
                    <v:path arrowok="t" o:connecttype="custom" o:connectlocs="0,272;186,272;186,37;0,37;0,272" o:connectangles="0,0,0,0,0"/>
                  </v:shape>
                </v:group>
                <v:group id="Group 632" o:spid="_x0000_s1040" style="position:absolute;left:1445;top:37;width:278;height:235" coordorigin="1445,37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633" o:spid="_x0000_s1041" style="position:absolute;left:1445;top:37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TEcYA&#10;AADcAAAADwAAAGRycy9kb3ducmV2LnhtbESPQWvCQBCF74X+h2UKvdVNBaVGVwkFQbRStT14HLNj&#10;EszOhuxq4r93DoXeZnhv3vtmtuhdrW7UhsqzgfdBAoo497biwsDvz/LtA1SIyBZrz2TgTgEW8+en&#10;GabWd7yn2yEWSkI4pGigjLFJtQ55SQ7DwDfEop196zDK2hbatthJuKv1MEnG2mHF0lBiQ58l5ZfD&#10;1RnYVevv0zXrdLY5Tlbnbec3X7035vWlz6agIvXx3/x3vbK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7TEcYAAADcAAAADwAAAAAAAAAAAAAAAACYAgAAZHJz&#10;L2Rvd25yZXYueG1sUEsFBgAAAAAEAAQA9QAAAIsDAAAAAA==&#10;" path="m,235r277,l277,,,,,235xe" fillcolor="#fff200" stroked="f">
                    <v:path arrowok="t" o:connecttype="custom" o:connectlocs="0,272;277,272;277,37;0,37;0,272" o:connectangles="0,0,0,0,0"/>
                  </v:shape>
                </v:group>
                <v:group id="Group 629" o:spid="_x0000_s1042" style="position:absolute;left:1712;top:37;width:441;height:235" coordorigin="1712,37" coordsize="44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631" o:spid="_x0000_s1043" style="position:absolute;left:1712;top:37;width:441;height:235;visibility:visible;mso-wrap-style:square;v-text-anchor:top" coordsize="44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TOsQA&#10;AADcAAAADwAAAGRycy9kb3ducmV2LnhtbESP3WoCMRCF7wXfIYzgnWYtssrWKFIolF7VnwcYNtPN&#10;4mayJqmuffrORcG7M8yZb87Z7AbfqRvF1AY2sJgXoIjrYFtuDJxP77M1qJSRLXaBycCDEuy249EG&#10;KxvufKDbMTdKIJwqNOBy7iutU+3IY5qHnlh23yF6zDLGRtuId4H7Tr8URak9tiwfHPb05qi+HH+8&#10;UNLpkdv4e92vSrf4apafq8twNWY6GfavoDIN+Wn+v/6wEr+U+FJGFO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SkzrEAAAA3AAAAA8AAAAAAAAAAAAAAAAAmAIAAGRycy9k&#10;b3ducmV2LnhtbFBLBQYAAAAABAAEAPUAAACJAwAAAAA=&#10;" path="m,235r440,l440,,,,,235xe" fillcolor="#fff200" stroked="f">
                    <v:path arrowok="t" o:connecttype="custom" o:connectlocs="0,272;440,272;440,37;0,37;0,272" o:connectangles="0,0,0,0,0"/>
                  </v:shape>
                  <v:shape id="Text Box 630" o:spid="_x0000_s1044" type="#_x0000_t202" style="position:absolute;width:229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  <v:textbox inset="0,0,0,0">
                      <w:txbxContent>
                        <w:p w14:paraId="787689FC" w14:textId="77777777" w:rsidR="001C05D1" w:rsidRDefault="001C05D1">
                          <w:pPr>
                            <w:spacing w:line="246" w:lineRule="exact"/>
                            <w:rPr>
                              <w:rFonts w:ascii="PMingLiU" w:eastAsia="PMingLiU" w:hAnsi="PMingLiU" w:cs="PMingLiU"/>
                            </w:rPr>
                          </w:pPr>
                          <w:r>
                            <w:rPr>
                              <w:rFonts w:ascii="PMingLiU"/>
                              <w:spacing w:val="-1"/>
                              <w:w w:val="115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PMingLiU"/>
                              <w:spacing w:val="-2"/>
                              <w:w w:val="115"/>
                            </w:rPr>
                            <w:t>Sekre</w:t>
                          </w:r>
                          <w:r>
                            <w:rPr>
                              <w:rFonts w:ascii="PMingLiU"/>
                              <w:spacing w:val="-1"/>
                              <w:w w:val="115"/>
                            </w:rPr>
                            <w:t>tar</w:t>
                          </w:r>
                          <w:r>
                            <w:rPr>
                              <w:rFonts w:ascii="PMingLiU"/>
                              <w:spacing w:val="-2"/>
                              <w:w w:val="115"/>
                            </w:rPr>
                            <w:t>i</w:t>
                          </w:r>
                          <w:r>
                            <w:rPr>
                              <w:rFonts w:ascii="PMingLiU"/>
                              <w:spacing w:val="-1"/>
                              <w:w w:val="115"/>
                            </w:rPr>
                            <w:t>jat</w:t>
                          </w:r>
                          <w:proofErr w:type="spellEnd"/>
                          <w:r>
                            <w:rPr>
                              <w:rFonts w:ascii="PMingLiU"/>
                              <w:spacing w:val="2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PMingLiU"/>
                              <w:spacing w:val="-2"/>
                              <w:w w:val="115"/>
                            </w:rPr>
                            <w:t>in</w:t>
                          </w:r>
                          <w:r>
                            <w:rPr>
                              <w:rFonts w:ascii="PMingLiU"/>
                              <w:spacing w:val="-1"/>
                              <w:w w:val="115"/>
                            </w:rPr>
                            <w:t>ter</w:t>
                          </w:r>
                          <w:r>
                            <w:rPr>
                              <w:rFonts w:ascii="PMingLiU"/>
                              <w:spacing w:val="-2"/>
                              <w:w w:val="115"/>
                            </w:rPr>
                            <w:t>view).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C6742DF" w14:textId="77777777" w:rsidR="00A8456E" w:rsidRDefault="00A8456E">
      <w:pPr>
        <w:spacing w:before="5"/>
        <w:rPr>
          <w:rFonts w:ascii="PMingLiU" w:eastAsia="PMingLiU" w:hAnsi="PMingLiU" w:cs="PMingLiU"/>
          <w:sz w:val="5"/>
          <w:szCs w:val="5"/>
        </w:rPr>
      </w:pPr>
    </w:p>
    <w:p w14:paraId="707D1AF5" w14:textId="77777777" w:rsidR="00A8456E" w:rsidRDefault="006C1195" w:rsidP="00F37646">
      <w:pPr>
        <w:pStyle w:val="BodyText"/>
        <w:spacing w:before="19" w:line="293" w:lineRule="auto"/>
        <w:ind w:left="1133" w:right="112"/>
        <w:rPr>
          <w:rFonts w:cs="PMingLiU"/>
          <w:sz w:val="20"/>
          <w:szCs w:val="20"/>
        </w:rPr>
      </w:pPr>
      <w:r>
        <w:rPr>
          <w:spacing w:val="-3"/>
          <w:w w:val="115"/>
        </w:rPr>
        <w:t>Con</w:t>
      </w:r>
      <w:r>
        <w:rPr>
          <w:spacing w:val="-2"/>
          <w:w w:val="115"/>
        </w:rPr>
        <w:t>tin</w:t>
      </w:r>
      <w:r>
        <w:rPr>
          <w:spacing w:val="-3"/>
          <w:w w:val="115"/>
        </w:rPr>
        <w:t>uous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changes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re</w:t>
      </w:r>
      <w:r>
        <w:rPr>
          <w:spacing w:val="-2"/>
          <w:w w:val="115"/>
        </w:rPr>
        <w:t>gu</w:t>
      </w:r>
      <w:r>
        <w:rPr>
          <w:spacing w:val="-1"/>
          <w:w w:val="115"/>
        </w:rPr>
        <w:t>lations,</w:t>
      </w:r>
      <w:r>
        <w:rPr>
          <w:spacing w:val="-11"/>
          <w:w w:val="115"/>
        </w:rPr>
        <w:t xml:space="preserve"> </w:t>
      </w:r>
      <w:r>
        <w:rPr>
          <w:w w:val="115"/>
        </w:rPr>
        <w:t>conditions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authorities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charge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decision-</w:t>
      </w:r>
      <w:r>
        <w:rPr>
          <w:spacing w:val="47"/>
          <w:w w:val="108"/>
        </w:rPr>
        <w:t xml:space="preserve"> </w:t>
      </w:r>
      <w:r>
        <w:rPr>
          <w:w w:val="115"/>
        </w:rPr>
        <w:t>making</w:t>
      </w:r>
      <w:r>
        <w:rPr>
          <w:spacing w:val="-23"/>
          <w:w w:val="115"/>
        </w:rPr>
        <w:t xml:space="preserve"> </w:t>
      </w:r>
      <w:r>
        <w:rPr>
          <w:w w:val="115"/>
        </w:rPr>
        <w:t>are</w:t>
      </w:r>
      <w:r>
        <w:rPr>
          <w:spacing w:val="-23"/>
          <w:w w:val="115"/>
        </w:rPr>
        <w:t xml:space="preserve"> </w:t>
      </w:r>
      <w:r>
        <w:rPr>
          <w:w w:val="115"/>
        </w:rPr>
        <w:t>reported</w:t>
      </w:r>
      <w:r>
        <w:rPr>
          <w:spacing w:val="-23"/>
          <w:w w:val="115"/>
        </w:rPr>
        <w:t xml:space="preserve"> </w:t>
      </w:r>
      <w:r>
        <w:rPr>
          <w:w w:val="115"/>
        </w:rPr>
        <w:t>as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cause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practical</w:t>
      </w:r>
      <w:r>
        <w:rPr>
          <w:spacing w:val="-23"/>
          <w:w w:val="115"/>
        </w:rPr>
        <w:t xml:space="preserve"> </w:t>
      </w:r>
      <w:r>
        <w:rPr>
          <w:w w:val="115"/>
        </w:rPr>
        <w:t>problems</w:t>
      </w:r>
      <w:r>
        <w:rPr>
          <w:spacing w:val="-23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22"/>
          <w:w w:val="115"/>
        </w:rPr>
        <w:t xml:space="preserve"> </w:t>
      </w:r>
      <w:r>
        <w:rPr>
          <w:w w:val="115"/>
        </w:rPr>
        <w:t>as</w:t>
      </w:r>
      <w:r w:rsidR="00F37646">
        <w:rPr>
          <w:spacing w:val="-23"/>
          <w:w w:val="115"/>
        </w:rPr>
        <w:t>:</w:t>
      </w:r>
    </w:p>
    <w:p w14:paraId="0A8020D1" w14:textId="77777777" w:rsidR="00A8456E" w:rsidRDefault="00A8456E">
      <w:pPr>
        <w:spacing w:before="6"/>
        <w:rPr>
          <w:rFonts w:ascii="PMingLiU" w:eastAsia="PMingLiU" w:hAnsi="PMingLiU" w:cs="PMingLiU"/>
          <w:sz w:val="16"/>
          <w:szCs w:val="16"/>
        </w:rPr>
      </w:pPr>
    </w:p>
    <w:p w14:paraId="7077B67C" w14:textId="1A06612B" w:rsidR="00A8456E" w:rsidRDefault="000747F7">
      <w:pPr>
        <w:pStyle w:val="BodyText"/>
        <w:numPr>
          <w:ilvl w:val="0"/>
          <w:numId w:val="2"/>
        </w:numPr>
        <w:tabs>
          <w:tab w:val="left" w:pos="1614"/>
        </w:tabs>
        <w:spacing w:before="19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512" behindDoc="1" locked="0" layoutInCell="1" allowOverlap="1" wp14:anchorId="2CE9C6D4" wp14:editId="583590F1">
                <wp:simplePos x="0" y="0"/>
                <wp:positionH relativeFrom="page">
                  <wp:posOffset>5146675</wp:posOffset>
                </wp:positionH>
                <wp:positionV relativeFrom="paragraph">
                  <wp:posOffset>38735</wp:posOffset>
                </wp:positionV>
                <wp:extent cx="1350645" cy="196850"/>
                <wp:effectExtent l="3175" t="635" r="0" b="2540"/>
                <wp:wrapNone/>
                <wp:docPr id="123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0645" cy="196850"/>
                          <a:chOff x="8105" y="61"/>
                          <a:chExt cx="2127" cy="310"/>
                        </a:xfrm>
                      </wpg:grpSpPr>
                      <wpg:grpSp>
                        <wpg:cNvPr id="124" name="Group 601"/>
                        <wpg:cNvGrpSpPr>
                          <a:grpSpLocks/>
                        </wpg:cNvGrpSpPr>
                        <wpg:grpSpPr bwMode="auto">
                          <a:xfrm>
                            <a:off x="8105" y="99"/>
                            <a:ext cx="260" cy="235"/>
                            <a:chOff x="8105" y="99"/>
                            <a:chExt cx="260" cy="235"/>
                          </a:xfrm>
                        </wpg:grpSpPr>
                        <wps:wsp>
                          <wps:cNvPr id="125" name="Freeform 602"/>
                          <wps:cNvSpPr>
                            <a:spLocks/>
                          </wps:cNvSpPr>
                          <wps:spPr bwMode="auto">
                            <a:xfrm>
                              <a:off x="8105" y="99"/>
                              <a:ext cx="260" cy="235"/>
                            </a:xfrm>
                            <a:custGeom>
                              <a:avLst/>
                              <a:gdLst>
                                <a:gd name="T0" fmla="+- 0 8105 8105"/>
                                <a:gd name="T1" fmla="*/ T0 w 260"/>
                                <a:gd name="T2" fmla="+- 0 334 99"/>
                                <a:gd name="T3" fmla="*/ 334 h 235"/>
                                <a:gd name="T4" fmla="+- 0 8364 8105"/>
                                <a:gd name="T5" fmla="*/ T4 w 260"/>
                                <a:gd name="T6" fmla="+- 0 334 99"/>
                                <a:gd name="T7" fmla="*/ 334 h 235"/>
                                <a:gd name="T8" fmla="+- 0 8364 8105"/>
                                <a:gd name="T9" fmla="*/ T8 w 260"/>
                                <a:gd name="T10" fmla="+- 0 99 99"/>
                                <a:gd name="T11" fmla="*/ 99 h 235"/>
                                <a:gd name="T12" fmla="+- 0 8105 8105"/>
                                <a:gd name="T13" fmla="*/ T12 w 260"/>
                                <a:gd name="T14" fmla="+- 0 99 99"/>
                                <a:gd name="T15" fmla="*/ 99 h 235"/>
                                <a:gd name="T16" fmla="+- 0 8105 8105"/>
                                <a:gd name="T17" fmla="*/ T16 w 260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" h="235">
                                  <a:moveTo>
                                    <a:pt x="0" y="235"/>
                                  </a:moveTo>
                                  <a:lnTo>
                                    <a:pt x="259" y="235"/>
                                  </a:lnTo>
                                  <a:lnTo>
                                    <a:pt x="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599"/>
                        <wpg:cNvGrpSpPr>
                          <a:grpSpLocks/>
                        </wpg:cNvGrpSpPr>
                        <wpg:grpSpPr bwMode="auto">
                          <a:xfrm>
                            <a:off x="8396" y="99"/>
                            <a:ext cx="2" cy="235"/>
                            <a:chOff x="8396" y="99"/>
                            <a:chExt cx="2" cy="235"/>
                          </a:xfrm>
                        </wpg:grpSpPr>
                        <wps:wsp>
                          <wps:cNvPr id="127" name="Freeform 600"/>
                          <wps:cNvSpPr>
                            <a:spLocks/>
                          </wps:cNvSpPr>
                          <wps:spPr bwMode="auto">
                            <a:xfrm>
                              <a:off x="8396" y="99"/>
                              <a:ext cx="2" cy="235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235"/>
                                <a:gd name="T2" fmla="+- 0 334 99"/>
                                <a:gd name="T3" fmla="*/ 33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597"/>
                        <wpg:cNvGrpSpPr>
                          <a:grpSpLocks/>
                        </wpg:cNvGrpSpPr>
                        <wpg:grpSpPr bwMode="auto">
                          <a:xfrm>
                            <a:off x="8427" y="99"/>
                            <a:ext cx="520" cy="235"/>
                            <a:chOff x="8427" y="99"/>
                            <a:chExt cx="520" cy="235"/>
                          </a:xfrm>
                        </wpg:grpSpPr>
                        <wps:wsp>
                          <wps:cNvPr id="129" name="Freeform 598"/>
                          <wps:cNvSpPr>
                            <a:spLocks/>
                          </wps:cNvSpPr>
                          <wps:spPr bwMode="auto">
                            <a:xfrm>
                              <a:off x="8427" y="99"/>
                              <a:ext cx="520" cy="235"/>
                            </a:xfrm>
                            <a:custGeom>
                              <a:avLst/>
                              <a:gdLst>
                                <a:gd name="T0" fmla="+- 0 8427 8427"/>
                                <a:gd name="T1" fmla="*/ T0 w 520"/>
                                <a:gd name="T2" fmla="+- 0 334 99"/>
                                <a:gd name="T3" fmla="*/ 334 h 235"/>
                                <a:gd name="T4" fmla="+- 0 8946 8427"/>
                                <a:gd name="T5" fmla="*/ T4 w 520"/>
                                <a:gd name="T6" fmla="+- 0 334 99"/>
                                <a:gd name="T7" fmla="*/ 334 h 235"/>
                                <a:gd name="T8" fmla="+- 0 8946 8427"/>
                                <a:gd name="T9" fmla="*/ T8 w 520"/>
                                <a:gd name="T10" fmla="+- 0 99 99"/>
                                <a:gd name="T11" fmla="*/ 99 h 235"/>
                                <a:gd name="T12" fmla="+- 0 8427 8427"/>
                                <a:gd name="T13" fmla="*/ T12 w 520"/>
                                <a:gd name="T14" fmla="+- 0 99 99"/>
                                <a:gd name="T15" fmla="*/ 99 h 235"/>
                                <a:gd name="T16" fmla="+- 0 8427 8427"/>
                                <a:gd name="T17" fmla="*/ T16 w 520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0" h="235">
                                  <a:moveTo>
                                    <a:pt x="0" y="235"/>
                                  </a:moveTo>
                                  <a:lnTo>
                                    <a:pt x="519" y="235"/>
                                  </a:lnTo>
                                  <a:lnTo>
                                    <a:pt x="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595"/>
                        <wpg:cNvGrpSpPr>
                          <a:grpSpLocks/>
                        </wpg:cNvGrpSpPr>
                        <wpg:grpSpPr bwMode="auto">
                          <a:xfrm>
                            <a:off x="8936" y="99"/>
                            <a:ext cx="278" cy="235"/>
                            <a:chOff x="8936" y="99"/>
                            <a:chExt cx="278" cy="235"/>
                          </a:xfrm>
                        </wpg:grpSpPr>
                        <wps:wsp>
                          <wps:cNvPr id="131" name="Freeform 596"/>
                          <wps:cNvSpPr>
                            <a:spLocks/>
                          </wps:cNvSpPr>
                          <wps:spPr bwMode="auto">
                            <a:xfrm>
                              <a:off x="8936" y="99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8936 8936"/>
                                <a:gd name="T1" fmla="*/ T0 w 278"/>
                                <a:gd name="T2" fmla="+- 0 334 99"/>
                                <a:gd name="T3" fmla="*/ 334 h 235"/>
                                <a:gd name="T4" fmla="+- 0 9213 8936"/>
                                <a:gd name="T5" fmla="*/ T4 w 278"/>
                                <a:gd name="T6" fmla="+- 0 334 99"/>
                                <a:gd name="T7" fmla="*/ 334 h 235"/>
                                <a:gd name="T8" fmla="+- 0 9213 8936"/>
                                <a:gd name="T9" fmla="*/ T8 w 278"/>
                                <a:gd name="T10" fmla="+- 0 99 99"/>
                                <a:gd name="T11" fmla="*/ 99 h 235"/>
                                <a:gd name="T12" fmla="+- 0 8936 8936"/>
                                <a:gd name="T13" fmla="*/ T12 w 278"/>
                                <a:gd name="T14" fmla="+- 0 99 99"/>
                                <a:gd name="T15" fmla="*/ 99 h 235"/>
                                <a:gd name="T16" fmla="+- 0 8936 8936"/>
                                <a:gd name="T17" fmla="*/ T16 w 278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593"/>
                        <wpg:cNvGrpSpPr>
                          <a:grpSpLocks/>
                        </wpg:cNvGrpSpPr>
                        <wpg:grpSpPr bwMode="auto">
                          <a:xfrm>
                            <a:off x="9245" y="99"/>
                            <a:ext cx="2" cy="235"/>
                            <a:chOff x="9245" y="99"/>
                            <a:chExt cx="2" cy="235"/>
                          </a:xfrm>
                        </wpg:grpSpPr>
                        <wps:wsp>
                          <wps:cNvPr id="133" name="Freeform 594"/>
                          <wps:cNvSpPr>
                            <a:spLocks/>
                          </wps:cNvSpPr>
                          <wps:spPr bwMode="auto">
                            <a:xfrm>
                              <a:off x="9245" y="99"/>
                              <a:ext cx="2" cy="235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235"/>
                                <a:gd name="T2" fmla="+- 0 334 99"/>
                                <a:gd name="T3" fmla="*/ 33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591"/>
                        <wpg:cNvGrpSpPr>
                          <a:grpSpLocks/>
                        </wpg:cNvGrpSpPr>
                        <wpg:grpSpPr bwMode="auto">
                          <a:xfrm>
                            <a:off x="9276" y="99"/>
                            <a:ext cx="180" cy="235"/>
                            <a:chOff x="9276" y="99"/>
                            <a:chExt cx="180" cy="235"/>
                          </a:xfrm>
                        </wpg:grpSpPr>
                        <wps:wsp>
                          <wps:cNvPr id="135" name="Freeform 592"/>
                          <wps:cNvSpPr>
                            <a:spLocks/>
                          </wps:cNvSpPr>
                          <wps:spPr bwMode="auto">
                            <a:xfrm>
                              <a:off x="9276" y="99"/>
                              <a:ext cx="180" cy="235"/>
                            </a:xfrm>
                            <a:custGeom>
                              <a:avLst/>
                              <a:gdLst>
                                <a:gd name="T0" fmla="+- 0 9276 9276"/>
                                <a:gd name="T1" fmla="*/ T0 w 180"/>
                                <a:gd name="T2" fmla="+- 0 334 99"/>
                                <a:gd name="T3" fmla="*/ 334 h 235"/>
                                <a:gd name="T4" fmla="+- 0 9456 9276"/>
                                <a:gd name="T5" fmla="*/ T4 w 180"/>
                                <a:gd name="T6" fmla="+- 0 334 99"/>
                                <a:gd name="T7" fmla="*/ 334 h 235"/>
                                <a:gd name="T8" fmla="+- 0 9456 9276"/>
                                <a:gd name="T9" fmla="*/ T8 w 180"/>
                                <a:gd name="T10" fmla="+- 0 99 99"/>
                                <a:gd name="T11" fmla="*/ 99 h 235"/>
                                <a:gd name="T12" fmla="+- 0 9276 9276"/>
                                <a:gd name="T13" fmla="*/ T12 w 180"/>
                                <a:gd name="T14" fmla="+- 0 99 99"/>
                                <a:gd name="T15" fmla="*/ 99 h 235"/>
                                <a:gd name="T16" fmla="+- 0 9276 9276"/>
                                <a:gd name="T17" fmla="*/ T16 w 180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235">
                                  <a:moveTo>
                                    <a:pt x="0" y="235"/>
                                  </a:moveTo>
                                  <a:lnTo>
                                    <a:pt x="180" y="235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589"/>
                        <wpg:cNvGrpSpPr>
                          <a:grpSpLocks/>
                        </wpg:cNvGrpSpPr>
                        <wpg:grpSpPr bwMode="auto">
                          <a:xfrm>
                            <a:off x="9487" y="99"/>
                            <a:ext cx="2" cy="235"/>
                            <a:chOff x="9487" y="99"/>
                            <a:chExt cx="2" cy="235"/>
                          </a:xfrm>
                        </wpg:grpSpPr>
                        <wps:wsp>
                          <wps:cNvPr id="137" name="Freeform 590"/>
                          <wps:cNvSpPr>
                            <a:spLocks/>
                          </wps:cNvSpPr>
                          <wps:spPr bwMode="auto">
                            <a:xfrm>
                              <a:off x="9487" y="99"/>
                              <a:ext cx="2" cy="235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235"/>
                                <a:gd name="T2" fmla="+- 0 334 99"/>
                                <a:gd name="T3" fmla="*/ 33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587"/>
                        <wpg:cNvGrpSpPr>
                          <a:grpSpLocks/>
                        </wpg:cNvGrpSpPr>
                        <wpg:grpSpPr bwMode="auto">
                          <a:xfrm>
                            <a:off x="9518" y="99"/>
                            <a:ext cx="313" cy="235"/>
                            <a:chOff x="9518" y="99"/>
                            <a:chExt cx="313" cy="235"/>
                          </a:xfrm>
                        </wpg:grpSpPr>
                        <wps:wsp>
                          <wps:cNvPr id="139" name="Freeform 588"/>
                          <wps:cNvSpPr>
                            <a:spLocks/>
                          </wps:cNvSpPr>
                          <wps:spPr bwMode="auto">
                            <a:xfrm>
                              <a:off x="9518" y="99"/>
                              <a:ext cx="313" cy="235"/>
                            </a:xfrm>
                            <a:custGeom>
                              <a:avLst/>
                              <a:gdLst>
                                <a:gd name="T0" fmla="+- 0 9518 9518"/>
                                <a:gd name="T1" fmla="*/ T0 w 313"/>
                                <a:gd name="T2" fmla="+- 0 334 99"/>
                                <a:gd name="T3" fmla="*/ 334 h 235"/>
                                <a:gd name="T4" fmla="+- 0 9831 9518"/>
                                <a:gd name="T5" fmla="*/ T4 w 313"/>
                                <a:gd name="T6" fmla="+- 0 334 99"/>
                                <a:gd name="T7" fmla="*/ 334 h 235"/>
                                <a:gd name="T8" fmla="+- 0 9831 9518"/>
                                <a:gd name="T9" fmla="*/ T8 w 313"/>
                                <a:gd name="T10" fmla="+- 0 99 99"/>
                                <a:gd name="T11" fmla="*/ 99 h 235"/>
                                <a:gd name="T12" fmla="+- 0 9518 9518"/>
                                <a:gd name="T13" fmla="*/ T12 w 313"/>
                                <a:gd name="T14" fmla="+- 0 99 99"/>
                                <a:gd name="T15" fmla="*/ 99 h 235"/>
                                <a:gd name="T16" fmla="+- 0 9518 9518"/>
                                <a:gd name="T17" fmla="*/ T16 w 313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3" h="235">
                                  <a:moveTo>
                                    <a:pt x="0" y="235"/>
                                  </a:moveTo>
                                  <a:lnTo>
                                    <a:pt x="313" y="235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585"/>
                        <wpg:cNvGrpSpPr>
                          <a:grpSpLocks/>
                        </wpg:cNvGrpSpPr>
                        <wpg:grpSpPr bwMode="auto">
                          <a:xfrm>
                            <a:off x="9863" y="99"/>
                            <a:ext cx="2" cy="235"/>
                            <a:chOff x="9863" y="99"/>
                            <a:chExt cx="2" cy="235"/>
                          </a:xfrm>
                        </wpg:grpSpPr>
                        <wps:wsp>
                          <wps:cNvPr id="141" name="Freeform 586"/>
                          <wps:cNvSpPr>
                            <a:spLocks/>
                          </wps:cNvSpPr>
                          <wps:spPr bwMode="auto">
                            <a:xfrm>
                              <a:off x="9863" y="99"/>
                              <a:ext cx="2" cy="235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235"/>
                                <a:gd name="T2" fmla="+- 0 334 99"/>
                                <a:gd name="T3" fmla="*/ 33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583"/>
                        <wpg:cNvGrpSpPr>
                          <a:grpSpLocks/>
                        </wpg:cNvGrpSpPr>
                        <wpg:grpSpPr bwMode="auto">
                          <a:xfrm>
                            <a:off x="9894" y="99"/>
                            <a:ext cx="338" cy="235"/>
                            <a:chOff x="9894" y="99"/>
                            <a:chExt cx="338" cy="235"/>
                          </a:xfrm>
                        </wpg:grpSpPr>
                        <wps:wsp>
                          <wps:cNvPr id="143" name="Freeform 584"/>
                          <wps:cNvSpPr>
                            <a:spLocks/>
                          </wps:cNvSpPr>
                          <wps:spPr bwMode="auto">
                            <a:xfrm>
                              <a:off x="9894" y="99"/>
                              <a:ext cx="338" cy="235"/>
                            </a:xfrm>
                            <a:custGeom>
                              <a:avLst/>
                              <a:gdLst>
                                <a:gd name="T0" fmla="+- 0 9894 9894"/>
                                <a:gd name="T1" fmla="*/ T0 w 338"/>
                                <a:gd name="T2" fmla="+- 0 334 99"/>
                                <a:gd name="T3" fmla="*/ 334 h 235"/>
                                <a:gd name="T4" fmla="+- 0 10231 9894"/>
                                <a:gd name="T5" fmla="*/ T4 w 338"/>
                                <a:gd name="T6" fmla="+- 0 334 99"/>
                                <a:gd name="T7" fmla="*/ 334 h 235"/>
                                <a:gd name="T8" fmla="+- 0 10231 9894"/>
                                <a:gd name="T9" fmla="*/ T8 w 338"/>
                                <a:gd name="T10" fmla="+- 0 99 99"/>
                                <a:gd name="T11" fmla="*/ 99 h 235"/>
                                <a:gd name="T12" fmla="+- 0 9894 9894"/>
                                <a:gd name="T13" fmla="*/ T12 w 338"/>
                                <a:gd name="T14" fmla="+- 0 99 99"/>
                                <a:gd name="T15" fmla="*/ 99 h 235"/>
                                <a:gd name="T16" fmla="+- 0 9894 9894"/>
                                <a:gd name="T17" fmla="*/ T16 w 338"/>
                                <a:gd name="T18" fmla="+- 0 334 99"/>
                                <a:gd name="T19" fmla="*/ 33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" h="235">
                                  <a:moveTo>
                                    <a:pt x="0" y="235"/>
                                  </a:moveTo>
                                  <a:lnTo>
                                    <a:pt x="337" y="235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2" o:spid="_x0000_s1026" style="position:absolute;margin-left:405.25pt;margin-top:3.05pt;width:106.35pt;height:15.5pt;z-index:-44968;mso-position-horizontal-relative:page" coordorigin="8105,61" coordsize="2127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">
                <v:group id="Group 601" o:spid="_x0000_s1027" style="position:absolute;left:8105;top:99;width:260;height:235" coordorigin="8105,99" coordsize="26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602" o:spid="_x0000_s1028" style="position:absolute;left:8105;top:99;width:260;height:235;visibility:visible;mso-wrap-style:square;v-text-anchor:top" coordsize="26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4jMQA&#10;AADcAAAADwAAAGRycy9kb3ducmV2LnhtbERPTWsCMRC9F/wPYQq9SM261CJbo4htqWgPrZWeh810&#10;s7iZLEnqbv31RhB6m8f7nNmit404kg+1YwXjUQaCuHS65krB/uv1fgoiRGSNjWNS8EcBFvPBzQwL&#10;7Tr+pOMuViKFcChQgYmxLaQMpSGLYeRa4sT9OG8xJugrqT12Kdw2Ms+yR2mx5tRgsKWVofKw+7UK&#10;5HRo3jNfbbqH75P8yLf71fPbi1J3t/3yCUSkPv6Lr+61TvPzCVyeSRfI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+IzEAAAA3AAAAA8AAAAAAAAAAAAAAAAAmAIAAGRycy9k&#10;b3ducmV2LnhtbFBLBQYAAAAABAAEAPUAAACJAwAAAAA=&#10;" path="m,235r259,l259,,,,,235xe" fillcolor="#fff200" stroked="f">
                    <v:path arrowok="t" o:connecttype="custom" o:connectlocs="0,334;259,334;259,99;0,99;0,334" o:connectangles="0,0,0,0,0"/>
                  </v:shape>
                </v:group>
                <v:group id="Group 599" o:spid="_x0000_s1029" style="position:absolute;left:8396;top:99;width:2;height:235" coordorigin="8396,9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600" o:spid="_x0000_s1030" style="position:absolute;left:8396;top:9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tO1sIA&#10;AADcAAAADwAAAGRycy9kb3ducmV2LnhtbERPTWsCMRC9F/wPYQrearZSrG6NIoVCQS+rUuhtuplm&#10;l24m2yR14783gtDbPN7nLNfJduJEPrSOFTxOChDEtdMtGwXHw9vDHESIyBo7x6TgTAHWq9HdEkvt&#10;Bq7otI9G5BAOJSpoYuxLKUPdkMUwcT1x5r6dtxgz9EZqj0MOt52cFsVMWmw5NzTY02tD9c/+zyqo&#10;PnhXLLZm+PK/lXGfRj+ltFBqfJ82LyAipfgvvrnfdZ4/fYbrM/k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07WwgAAANwAAAAPAAAAAAAAAAAAAAAAAJgCAABkcnMvZG93&#10;bnJldi54bWxQSwUGAAAAAAQABAD1AAAAhwMAAAAA&#10;" path="m,l,235e" filled="f" strokecolor="#fff200" strokeweight="1.318mm">
                    <v:path arrowok="t" o:connecttype="custom" o:connectlocs="0,99;0,334" o:connectangles="0,0"/>
                  </v:shape>
                </v:group>
                <v:group id="Group 597" o:spid="_x0000_s1031" style="position:absolute;left:8427;top:99;width:520;height:235" coordorigin="8427,99" coordsize="52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598" o:spid="_x0000_s1032" style="position:absolute;left:8427;top:99;width:520;height:235;visibility:visible;mso-wrap-style:square;v-text-anchor:top" coordsize="52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VVsMA&#10;AADcAAAADwAAAGRycy9kb3ducmV2LnhtbERP32vCMBB+F/Y/hBvsbaZzItoZZQiODRFpHez1aG5N&#10;Z3MpSdT63xth4Nt9fD9vvuxtK07kQ+NYwcswA0FcOd1wreB7v36egggRWWPrmBRcKMBy8TCYY67d&#10;mQs6lbEWKYRDjgpMjF0uZagMWQxD1xEn7td5izFBX0vt8ZzCbStHWTaRFhtODQY7WhmqDuXRKji+&#10;/pivv8N2N/Yz3q5tsWo/NqVST4/9+xuISH28i//dnzrNH83g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BVVsMAAADcAAAADwAAAAAAAAAAAAAAAACYAgAAZHJzL2Rv&#10;d25yZXYueG1sUEsFBgAAAAAEAAQA9QAAAIgDAAAAAA==&#10;" path="m,235r519,l519,,,,,235xe" fillcolor="#fff200" stroked="f">
                    <v:path arrowok="t" o:connecttype="custom" o:connectlocs="0,334;519,334;519,99;0,99;0,334" o:connectangles="0,0,0,0,0"/>
                  </v:shape>
                </v:group>
                <v:group id="Group 595" o:spid="_x0000_s1033" style="position:absolute;left:8936;top:99;width:278;height:235" coordorigin="8936,99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596" o:spid="_x0000_s1034" style="position:absolute;left:8936;top:99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fLMIA&#10;AADcAAAADwAAAGRycy9kb3ducmV2LnhtbERPS4vCMBC+C/sfwizsTVNdELcapQiC+EBXPXicbca2&#10;bDMpTbT13xtB8DYf33Mms9aU4ka1Kywr6PciEMSp1QVnCk7HRXcEwnlkjaVlUnAnB7PpR2eCsbYN&#10;/9Lt4DMRQtjFqCD3voqldGlOBl3PVsSBu9jaoA+wzqSusQnhppSDKBpKgwWHhhwrmueU/h+uRsG+&#10;WO3+rkkjk/X5Z3nZNna9aa1SX59tMgbhqfVv8cu91GH+dx+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58swgAAANwAAAAPAAAAAAAAAAAAAAAAAJgCAABkcnMvZG93&#10;bnJldi54bWxQSwUGAAAAAAQABAD1AAAAhwMAAAAA&#10;" path="m,235r277,l277,,,,,235xe" fillcolor="#fff200" stroked="f">
                    <v:path arrowok="t" o:connecttype="custom" o:connectlocs="0,334;277,334;277,99;0,99;0,334" o:connectangles="0,0,0,0,0"/>
                  </v:shape>
                </v:group>
                <v:group id="Group 593" o:spid="_x0000_s1035" style="position:absolute;left:9245;top:99;width:2;height:235" coordorigin="9245,9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594" o:spid="_x0000_s1036" style="position:absolute;left:9245;top:9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eCMIA&#10;AADcAAAADwAAAGRycy9kb3ducmV2LnhtbERPTWsCMRC9F/wPYQrearZVim6NIoVCQS+rUuhtuplm&#10;l24m2yR14783gtDbPN7nLNfJduJEPrSOFTxOChDEtdMtGwXHw9vDHESIyBo7x6TgTAHWq9HdEkvt&#10;Bq7otI9G5BAOJSpoYuxLKUPdkMUwcT1x5r6dtxgz9EZqj0MOt518KopnabHl3NBgT68N1T/7P6ug&#10;+uBdsdia4cv/VsZ9Gj1LaaHU+D5tXkBESvFffHO/6zx/OoXrM/k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d4IwgAAANwAAAAPAAAAAAAAAAAAAAAAAJgCAABkcnMvZG93&#10;bnJldi54bWxQSwUGAAAAAAQABAD1AAAAhwMAAAAA&#10;" path="m,l,235e" filled="f" strokecolor="#fff200" strokeweight="1.318mm">
                    <v:path arrowok="t" o:connecttype="custom" o:connectlocs="0,99;0,334" o:connectangles="0,0"/>
                  </v:shape>
                </v:group>
                <v:group id="Group 591" o:spid="_x0000_s1037" style="position:absolute;left:9276;top:99;width:180;height:235" coordorigin="9276,99" coordsize="18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592" o:spid="_x0000_s1038" style="position:absolute;left:9276;top:99;width:180;height:235;visibility:visible;mso-wrap-style:square;v-text-anchor:top" coordsize="18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o4MQA&#10;AADcAAAADwAAAGRycy9kb3ducmV2LnhtbERPS2vCQBC+C/6HZYTedFMfpaSuotJKjzEtiLcxO01S&#10;s7Mxu03Sf98tCN7m43vOct2bSrTUuNKygsdJBII4s7rkXMHnx9v4GYTzyBory6TglxysV8PBEmNt&#10;Oz5Qm/pchBB2MSoovK9jKV1WkEE3sTVx4L5sY9AH2ORSN9iFcFPJaRQ9SYMlh4YCa9oVlF3SH6Pg&#10;uHlNdjrfH8+nKc+32+9kdm0TpR5G/eYFhKfe38U397sO82cL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qODEAAAA3AAAAA8AAAAAAAAAAAAAAAAAmAIAAGRycy9k&#10;b3ducmV2LnhtbFBLBQYAAAAABAAEAPUAAACJAwAAAAA=&#10;" path="m,235r180,l180,,,,,235xe" fillcolor="#fff200" stroked="f">
                    <v:path arrowok="t" o:connecttype="custom" o:connectlocs="0,334;180,334;180,99;0,99;0,334" o:connectangles="0,0,0,0,0"/>
                  </v:shape>
                </v:group>
                <v:group id="Group 589" o:spid="_x0000_s1039" style="position:absolute;left:9487;top:99;width:2;height:235" coordorigin="9487,9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590" o:spid="_x0000_s1040" style="position:absolute;left:9487;top:9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LYC8MA&#10;AADcAAAADwAAAGRycy9kb3ducmV2LnhtbERPTUsDMRC9C/0PYQrebLYq1q5NSykUBL1sWwrexs00&#10;u3QzWZPYjf/eCEJv83ifs1gl24kL+dA6VjCdFCCIa6dbNgoO++3dM4gQkTV2jknBDwVYLUc3Cyy1&#10;G7iiyy4akUM4lKigibEvpQx1QxbDxPXEmTs5bzFm6I3UHoccbjt5XxRP0mLLuaHBnjYN1efdt1VQ&#10;Hfm9mL+Z4dN/VcZ9GP2Y0lyp23Fav4CIlOJV/O9+1Xn+wwz+ns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LYC8MAAADcAAAADwAAAAAAAAAAAAAAAACYAgAAZHJzL2Rv&#10;d25yZXYueG1sUEsFBgAAAAAEAAQA9QAAAIgDAAAAAA==&#10;" path="m,l,235e" filled="f" strokecolor="#fff200" strokeweight="1.318mm">
                    <v:path arrowok="t" o:connecttype="custom" o:connectlocs="0,99;0,334" o:connectangles="0,0"/>
                  </v:shape>
                </v:group>
                <v:group id="Group 587" o:spid="_x0000_s1041" style="position:absolute;left:9518;top:99;width:313;height:235" coordorigin="9518,99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588" o:spid="_x0000_s1042" style="position:absolute;left:9518;top:99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wZMMA&#10;AADcAAAADwAAAGRycy9kb3ducmV2LnhtbERPTWvCQBC9C/6HZQq9SLOxorSpq0hAKJhDjaG9Dtlp&#10;EszOhuzGpP++Wyh4m8f7nO1+Mq24Ue8aywqWUQyCuLS64UpBcTk+vYBwHllja5kU/JCD/W4+22Ki&#10;7chnuuW+EiGEXYIKau+7REpX1mTQRbYjDty37Q36APtK6h7HEG5a+RzHG2mw4dBQY0dpTeU1H4yC&#10;/LPka3pCWqyHwoxfnH3oLFPq8WE6vIHwNPm7+N/9rsP81Sv8PRM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AwZMMAAADcAAAADwAAAAAAAAAAAAAAAACYAgAAZHJzL2Rv&#10;d25yZXYueG1sUEsFBgAAAAAEAAQA9QAAAIgDAAAAAA==&#10;" path="m,235r313,l313,,,,,235xe" fillcolor="#fff200" stroked="f">
                    <v:path arrowok="t" o:connecttype="custom" o:connectlocs="0,334;313,334;313,99;0,99;0,334" o:connectangles="0,0,0,0,0"/>
                  </v:shape>
                </v:group>
                <v:group id="Group 585" o:spid="_x0000_s1043" style="position:absolute;left:9863;top:99;width:2;height:235" coordorigin="9863,9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586" o:spid="_x0000_s1044" style="position:absolute;left:9863;top:9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WmcIA&#10;AADcAAAADwAAAGRycy9kb3ducmV2LnhtbERPTWsCMRC9F/wPYQRvNatIqVujiFAQ9LJWBG/TzTS7&#10;dDPZJtFN/31TKPQ2j/c5q02ynbiTD61jBbNpAYK4drplo+D89vr4DCJEZI2dY1LwTQE269HDCkvt&#10;Bq7ofopG5BAOJSpoYuxLKUPdkMUwdT1x5j6ctxgz9EZqj0MOt52cF8WTtNhybmiwp11D9efpZhVU&#10;Fz4Wy4MZ3v1XZdzV6EVKS6Um47R9AREpxX/xn3uv8/zFDH6fy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ZaZwgAAANwAAAAPAAAAAAAAAAAAAAAAAJgCAABkcnMvZG93&#10;bnJldi54bWxQSwUGAAAAAAQABAD1AAAAhwMAAAAA&#10;" path="m,l,235e" filled="f" strokecolor="#fff200" strokeweight="1.318mm">
                    <v:path arrowok="t" o:connecttype="custom" o:connectlocs="0,99;0,334" o:connectangles="0,0"/>
                  </v:shape>
                </v:group>
                <v:group id="Group 583" o:spid="_x0000_s1045" style="position:absolute;left:9894;top:99;width:338;height:235" coordorigin="9894,99" coordsize="3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584" o:spid="_x0000_s1046" style="position:absolute;left:9894;top:99;width:338;height:235;visibility:visible;mso-wrap-style:square;v-text-anchor:top" coordsize="3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BscQA&#10;AADcAAAADwAAAGRycy9kb3ducmV2LnhtbERPTWvCQBC9F/oflin01myqIiW6SqkptJeiVtHjkB2T&#10;2Oxs2F01+uu7guBtHu9zxtPONOJIzteWFbwmKQjiwuqaSwWr38+XNxA+IGtsLJOCM3mYTh4fxphp&#10;e+IFHZehFDGEfYYKqhDaTEpfVGTQJ7YljtzOOoMhQldK7fAUw00je2k6lAZrjg0VtvRRUfG3PBgF&#10;s9zkl3nTHi7rfOu+99tN94N9pZ6fuvcRiEBduItv7i8d5w/6cH0mXi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sQbHEAAAA3AAAAA8AAAAAAAAAAAAAAAAAmAIAAGRycy9k&#10;b3ducmV2LnhtbFBLBQYAAAAABAAEAPUAAACJAwAAAAA=&#10;" path="m,235r337,l337,,,,,235xe" fillcolor="#fff200" stroked="f">
                    <v:path arrowok="t" o:connecttype="custom" o:connectlocs="0,334;337,334;337,99;0,99;0,334" o:connectangles="0,0,0,0,0"/>
                  </v:shape>
                </v:group>
                <w10:wrap anchorx="page"/>
              </v:group>
            </w:pict>
          </mc:Fallback>
        </mc:AlternateContent>
      </w:r>
      <w:del w:id="1325" w:author="Chris Prickett" w:date="2017-02-12T19:59:00Z">
        <w:r w:rsidR="006C1195" w:rsidDel="008D680D">
          <w:rPr>
            <w:spacing w:val="-2"/>
            <w:w w:val="115"/>
          </w:rPr>
          <w:delText>ha</w:delText>
        </w:r>
        <w:r w:rsidR="006C1195" w:rsidDel="008D680D">
          <w:rPr>
            <w:spacing w:val="-3"/>
            <w:w w:val="115"/>
          </w:rPr>
          <w:delText>ving</w:delText>
        </w:r>
        <w:r w:rsidR="006C1195" w:rsidDel="008D680D">
          <w:rPr>
            <w:spacing w:val="1"/>
            <w:w w:val="115"/>
          </w:rPr>
          <w:delText xml:space="preserve"> </w:delText>
        </w:r>
      </w:del>
      <w:r w:rsidR="006C1195">
        <w:rPr>
          <w:spacing w:val="-4"/>
          <w:w w:val="115"/>
        </w:rPr>
        <w:t>relev</w:t>
      </w:r>
      <w:r w:rsidR="006C1195">
        <w:rPr>
          <w:spacing w:val="-3"/>
          <w:w w:val="115"/>
        </w:rPr>
        <w:t>ant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institutions</w:t>
      </w:r>
      <w:r w:rsidR="006C1195">
        <w:rPr>
          <w:spacing w:val="1"/>
          <w:w w:val="115"/>
        </w:rPr>
        <w:t xml:space="preserve"> </w:t>
      </w:r>
      <w:ins w:id="1326" w:author="Chris Prickett" w:date="2017-02-12T19:59:00Z">
        <w:r w:rsidR="008D680D">
          <w:rPr>
            <w:spacing w:val="1"/>
            <w:w w:val="115"/>
          </w:rPr>
          <w:t xml:space="preserve">are </w:t>
        </w:r>
      </w:ins>
      <w:r w:rsidR="006C1195">
        <w:rPr>
          <w:w w:val="115"/>
        </w:rPr>
        <w:t>in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conflict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2"/>
          <w:w w:val="115"/>
        </w:rPr>
        <w:t xml:space="preserve"> </w:t>
      </w:r>
      <w:r w:rsidR="006C1195">
        <w:rPr>
          <w:spacing w:val="-2"/>
          <w:w w:val="115"/>
        </w:rPr>
        <w:t>in</w:t>
      </w:r>
      <w:r w:rsidR="006C1195">
        <w:rPr>
          <w:spacing w:val="-1"/>
          <w:w w:val="115"/>
        </w:rPr>
        <w:t>terest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(ref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Chapter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5,</w:t>
      </w:r>
      <w:r w:rsidR="006C1195">
        <w:rPr>
          <w:spacing w:val="2"/>
          <w:w w:val="115"/>
        </w:rPr>
        <w:t xml:space="preserve"> </w:t>
      </w:r>
      <w:r w:rsidR="006C1195">
        <w:rPr>
          <w:w w:val="115"/>
        </w:rPr>
        <w:t>pp.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XX);</w:t>
      </w:r>
    </w:p>
    <w:p w14:paraId="3BA0949B" w14:textId="32593941" w:rsidR="00A8456E" w:rsidRDefault="000747F7">
      <w:pPr>
        <w:pStyle w:val="BodyText"/>
        <w:numPr>
          <w:ilvl w:val="0"/>
          <w:numId w:val="2"/>
        </w:numPr>
        <w:tabs>
          <w:tab w:val="left" w:pos="1614"/>
        </w:tabs>
        <w:spacing w:before="139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536" behindDoc="1" locked="0" layoutInCell="1" allowOverlap="1" wp14:anchorId="1F7D7C00" wp14:editId="6245FF1F">
                <wp:simplePos x="0" y="0"/>
                <wp:positionH relativeFrom="page">
                  <wp:posOffset>5246370</wp:posOffset>
                </wp:positionH>
                <wp:positionV relativeFrom="paragraph">
                  <wp:posOffset>114935</wp:posOffset>
                </wp:positionV>
                <wp:extent cx="1350645" cy="196850"/>
                <wp:effectExtent l="0" t="635" r="3810" b="2540"/>
                <wp:wrapNone/>
                <wp:docPr id="102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0645" cy="196850"/>
                          <a:chOff x="8262" y="181"/>
                          <a:chExt cx="2127" cy="310"/>
                        </a:xfrm>
                      </wpg:grpSpPr>
                      <wpg:grpSp>
                        <wpg:cNvPr id="103" name="Group 580"/>
                        <wpg:cNvGrpSpPr>
                          <a:grpSpLocks/>
                        </wpg:cNvGrpSpPr>
                        <wpg:grpSpPr bwMode="auto">
                          <a:xfrm>
                            <a:off x="8262" y="219"/>
                            <a:ext cx="260" cy="235"/>
                            <a:chOff x="8262" y="219"/>
                            <a:chExt cx="260" cy="235"/>
                          </a:xfrm>
                        </wpg:grpSpPr>
                        <wps:wsp>
                          <wps:cNvPr id="104" name="Freeform 581"/>
                          <wps:cNvSpPr>
                            <a:spLocks/>
                          </wps:cNvSpPr>
                          <wps:spPr bwMode="auto">
                            <a:xfrm>
                              <a:off x="8262" y="219"/>
                              <a:ext cx="260" cy="235"/>
                            </a:xfrm>
                            <a:custGeom>
                              <a:avLst/>
                              <a:gdLst>
                                <a:gd name="T0" fmla="+- 0 8262 8262"/>
                                <a:gd name="T1" fmla="*/ T0 w 260"/>
                                <a:gd name="T2" fmla="+- 0 454 219"/>
                                <a:gd name="T3" fmla="*/ 454 h 235"/>
                                <a:gd name="T4" fmla="+- 0 8521 8262"/>
                                <a:gd name="T5" fmla="*/ T4 w 260"/>
                                <a:gd name="T6" fmla="+- 0 454 219"/>
                                <a:gd name="T7" fmla="*/ 454 h 235"/>
                                <a:gd name="T8" fmla="+- 0 8521 8262"/>
                                <a:gd name="T9" fmla="*/ T8 w 260"/>
                                <a:gd name="T10" fmla="+- 0 219 219"/>
                                <a:gd name="T11" fmla="*/ 219 h 235"/>
                                <a:gd name="T12" fmla="+- 0 8262 8262"/>
                                <a:gd name="T13" fmla="*/ T12 w 260"/>
                                <a:gd name="T14" fmla="+- 0 219 219"/>
                                <a:gd name="T15" fmla="*/ 219 h 235"/>
                                <a:gd name="T16" fmla="+- 0 8262 8262"/>
                                <a:gd name="T17" fmla="*/ T16 w 260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" h="235">
                                  <a:moveTo>
                                    <a:pt x="0" y="235"/>
                                  </a:moveTo>
                                  <a:lnTo>
                                    <a:pt x="259" y="235"/>
                                  </a:lnTo>
                                  <a:lnTo>
                                    <a:pt x="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578"/>
                        <wpg:cNvGrpSpPr>
                          <a:grpSpLocks/>
                        </wpg:cNvGrpSpPr>
                        <wpg:grpSpPr bwMode="auto">
                          <a:xfrm>
                            <a:off x="8553" y="219"/>
                            <a:ext cx="2" cy="235"/>
                            <a:chOff x="8553" y="219"/>
                            <a:chExt cx="2" cy="235"/>
                          </a:xfrm>
                        </wpg:grpSpPr>
                        <wps:wsp>
                          <wps:cNvPr id="106" name="Freeform 579"/>
                          <wps:cNvSpPr>
                            <a:spLocks/>
                          </wps:cNvSpPr>
                          <wps:spPr bwMode="auto">
                            <a:xfrm>
                              <a:off x="8553" y="219"/>
                              <a:ext cx="2" cy="235"/>
                            </a:xfrm>
                            <a:custGeom>
                              <a:avLst/>
                              <a:gdLst>
                                <a:gd name="T0" fmla="+- 0 219 219"/>
                                <a:gd name="T1" fmla="*/ 219 h 235"/>
                                <a:gd name="T2" fmla="+- 0 454 219"/>
                                <a:gd name="T3" fmla="*/ 45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576"/>
                        <wpg:cNvGrpSpPr>
                          <a:grpSpLocks/>
                        </wpg:cNvGrpSpPr>
                        <wpg:grpSpPr bwMode="auto">
                          <a:xfrm>
                            <a:off x="8584" y="219"/>
                            <a:ext cx="520" cy="235"/>
                            <a:chOff x="8584" y="219"/>
                            <a:chExt cx="520" cy="235"/>
                          </a:xfrm>
                        </wpg:grpSpPr>
                        <wps:wsp>
                          <wps:cNvPr id="108" name="Freeform 577"/>
                          <wps:cNvSpPr>
                            <a:spLocks/>
                          </wps:cNvSpPr>
                          <wps:spPr bwMode="auto">
                            <a:xfrm>
                              <a:off x="8584" y="219"/>
                              <a:ext cx="520" cy="235"/>
                            </a:xfrm>
                            <a:custGeom>
                              <a:avLst/>
                              <a:gdLst>
                                <a:gd name="T0" fmla="+- 0 8584 8584"/>
                                <a:gd name="T1" fmla="*/ T0 w 520"/>
                                <a:gd name="T2" fmla="+- 0 454 219"/>
                                <a:gd name="T3" fmla="*/ 454 h 235"/>
                                <a:gd name="T4" fmla="+- 0 9103 8584"/>
                                <a:gd name="T5" fmla="*/ T4 w 520"/>
                                <a:gd name="T6" fmla="+- 0 454 219"/>
                                <a:gd name="T7" fmla="*/ 454 h 235"/>
                                <a:gd name="T8" fmla="+- 0 9103 8584"/>
                                <a:gd name="T9" fmla="*/ T8 w 520"/>
                                <a:gd name="T10" fmla="+- 0 219 219"/>
                                <a:gd name="T11" fmla="*/ 219 h 235"/>
                                <a:gd name="T12" fmla="+- 0 8584 8584"/>
                                <a:gd name="T13" fmla="*/ T12 w 520"/>
                                <a:gd name="T14" fmla="+- 0 219 219"/>
                                <a:gd name="T15" fmla="*/ 219 h 235"/>
                                <a:gd name="T16" fmla="+- 0 8584 8584"/>
                                <a:gd name="T17" fmla="*/ T16 w 520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0" h="235">
                                  <a:moveTo>
                                    <a:pt x="0" y="235"/>
                                  </a:moveTo>
                                  <a:lnTo>
                                    <a:pt x="519" y="235"/>
                                  </a:lnTo>
                                  <a:lnTo>
                                    <a:pt x="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574"/>
                        <wpg:cNvGrpSpPr>
                          <a:grpSpLocks/>
                        </wpg:cNvGrpSpPr>
                        <wpg:grpSpPr bwMode="auto">
                          <a:xfrm>
                            <a:off x="9093" y="219"/>
                            <a:ext cx="278" cy="235"/>
                            <a:chOff x="9093" y="219"/>
                            <a:chExt cx="278" cy="235"/>
                          </a:xfrm>
                        </wpg:grpSpPr>
                        <wps:wsp>
                          <wps:cNvPr id="110" name="Freeform 575"/>
                          <wps:cNvSpPr>
                            <a:spLocks/>
                          </wps:cNvSpPr>
                          <wps:spPr bwMode="auto">
                            <a:xfrm>
                              <a:off x="9093" y="219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9093 9093"/>
                                <a:gd name="T1" fmla="*/ T0 w 278"/>
                                <a:gd name="T2" fmla="+- 0 454 219"/>
                                <a:gd name="T3" fmla="*/ 454 h 235"/>
                                <a:gd name="T4" fmla="+- 0 9370 9093"/>
                                <a:gd name="T5" fmla="*/ T4 w 278"/>
                                <a:gd name="T6" fmla="+- 0 454 219"/>
                                <a:gd name="T7" fmla="*/ 454 h 235"/>
                                <a:gd name="T8" fmla="+- 0 9370 9093"/>
                                <a:gd name="T9" fmla="*/ T8 w 278"/>
                                <a:gd name="T10" fmla="+- 0 219 219"/>
                                <a:gd name="T11" fmla="*/ 219 h 235"/>
                                <a:gd name="T12" fmla="+- 0 9093 9093"/>
                                <a:gd name="T13" fmla="*/ T12 w 278"/>
                                <a:gd name="T14" fmla="+- 0 219 219"/>
                                <a:gd name="T15" fmla="*/ 219 h 235"/>
                                <a:gd name="T16" fmla="+- 0 9093 9093"/>
                                <a:gd name="T17" fmla="*/ T16 w 278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72"/>
                        <wpg:cNvGrpSpPr>
                          <a:grpSpLocks/>
                        </wpg:cNvGrpSpPr>
                        <wpg:grpSpPr bwMode="auto">
                          <a:xfrm>
                            <a:off x="9402" y="219"/>
                            <a:ext cx="2" cy="235"/>
                            <a:chOff x="9402" y="219"/>
                            <a:chExt cx="2" cy="235"/>
                          </a:xfrm>
                        </wpg:grpSpPr>
                        <wps:wsp>
                          <wps:cNvPr id="112" name="Freeform 573"/>
                          <wps:cNvSpPr>
                            <a:spLocks/>
                          </wps:cNvSpPr>
                          <wps:spPr bwMode="auto">
                            <a:xfrm>
                              <a:off x="9402" y="219"/>
                              <a:ext cx="2" cy="235"/>
                            </a:xfrm>
                            <a:custGeom>
                              <a:avLst/>
                              <a:gdLst>
                                <a:gd name="T0" fmla="+- 0 219 219"/>
                                <a:gd name="T1" fmla="*/ 219 h 235"/>
                                <a:gd name="T2" fmla="+- 0 454 219"/>
                                <a:gd name="T3" fmla="*/ 45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570"/>
                        <wpg:cNvGrpSpPr>
                          <a:grpSpLocks/>
                        </wpg:cNvGrpSpPr>
                        <wpg:grpSpPr bwMode="auto">
                          <a:xfrm>
                            <a:off x="9433" y="219"/>
                            <a:ext cx="180" cy="235"/>
                            <a:chOff x="9433" y="219"/>
                            <a:chExt cx="180" cy="235"/>
                          </a:xfrm>
                        </wpg:grpSpPr>
                        <wps:wsp>
                          <wps:cNvPr id="114" name="Freeform 571"/>
                          <wps:cNvSpPr>
                            <a:spLocks/>
                          </wps:cNvSpPr>
                          <wps:spPr bwMode="auto">
                            <a:xfrm>
                              <a:off x="9433" y="219"/>
                              <a:ext cx="180" cy="235"/>
                            </a:xfrm>
                            <a:custGeom>
                              <a:avLst/>
                              <a:gdLst>
                                <a:gd name="T0" fmla="+- 0 9433 9433"/>
                                <a:gd name="T1" fmla="*/ T0 w 180"/>
                                <a:gd name="T2" fmla="+- 0 454 219"/>
                                <a:gd name="T3" fmla="*/ 454 h 235"/>
                                <a:gd name="T4" fmla="+- 0 9613 9433"/>
                                <a:gd name="T5" fmla="*/ T4 w 180"/>
                                <a:gd name="T6" fmla="+- 0 454 219"/>
                                <a:gd name="T7" fmla="*/ 454 h 235"/>
                                <a:gd name="T8" fmla="+- 0 9613 9433"/>
                                <a:gd name="T9" fmla="*/ T8 w 180"/>
                                <a:gd name="T10" fmla="+- 0 219 219"/>
                                <a:gd name="T11" fmla="*/ 219 h 235"/>
                                <a:gd name="T12" fmla="+- 0 9433 9433"/>
                                <a:gd name="T13" fmla="*/ T12 w 180"/>
                                <a:gd name="T14" fmla="+- 0 219 219"/>
                                <a:gd name="T15" fmla="*/ 219 h 235"/>
                                <a:gd name="T16" fmla="+- 0 9433 9433"/>
                                <a:gd name="T17" fmla="*/ T16 w 180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235">
                                  <a:moveTo>
                                    <a:pt x="0" y="235"/>
                                  </a:moveTo>
                                  <a:lnTo>
                                    <a:pt x="180" y="235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568"/>
                        <wpg:cNvGrpSpPr>
                          <a:grpSpLocks/>
                        </wpg:cNvGrpSpPr>
                        <wpg:grpSpPr bwMode="auto">
                          <a:xfrm>
                            <a:off x="9644" y="219"/>
                            <a:ext cx="2" cy="235"/>
                            <a:chOff x="9644" y="219"/>
                            <a:chExt cx="2" cy="235"/>
                          </a:xfrm>
                        </wpg:grpSpPr>
                        <wps:wsp>
                          <wps:cNvPr id="116" name="Freeform 569"/>
                          <wps:cNvSpPr>
                            <a:spLocks/>
                          </wps:cNvSpPr>
                          <wps:spPr bwMode="auto">
                            <a:xfrm>
                              <a:off x="9644" y="219"/>
                              <a:ext cx="2" cy="235"/>
                            </a:xfrm>
                            <a:custGeom>
                              <a:avLst/>
                              <a:gdLst>
                                <a:gd name="T0" fmla="+- 0 219 219"/>
                                <a:gd name="T1" fmla="*/ 219 h 235"/>
                                <a:gd name="T2" fmla="+- 0 454 219"/>
                                <a:gd name="T3" fmla="*/ 45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566"/>
                        <wpg:cNvGrpSpPr>
                          <a:grpSpLocks/>
                        </wpg:cNvGrpSpPr>
                        <wpg:grpSpPr bwMode="auto">
                          <a:xfrm>
                            <a:off x="9675" y="219"/>
                            <a:ext cx="313" cy="235"/>
                            <a:chOff x="9675" y="219"/>
                            <a:chExt cx="313" cy="235"/>
                          </a:xfrm>
                        </wpg:grpSpPr>
                        <wps:wsp>
                          <wps:cNvPr id="118" name="Freeform 567"/>
                          <wps:cNvSpPr>
                            <a:spLocks/>
                          </wps:cNvSpPr>
                          <wps:spPr bwMode="auto">
                            <a:xfrm>
                              <a:off x="9675" y="219"/>
                              <a:ext cx="313" cy="235"/>
                            </a:xfrm>
                            <a:custGeom>
                              <a:avLst/>
                              <a:gdLst>
                                <a:gd name="T0" fmla="+- 0 9675 9675"/>
                                <a:gd name="T1" fmla="*/ T0 w 313"/>
                                <a:gd name="T2" fmla="+- 0 454 219"/>
                                <a:gd name="T3" fmla="*/ 454 h 235"/>
                                <a:gd name="T4" fmla="+- 0 9988 9675"/>
                                <a:gd name="T5" fmla="*/ T4 w 313"/>
                                <a:gd name="T6" fmla="+- 0 454 219"/>
                                <a:gd name="T7" fmla="*/ 454 h 235"/>
                                <a:gd name="T8" fmla="+- 0 9988 9675"/>
                                <a:gd name="T9" fmla="*/ T8 w 313"/>
                                <a:gd name="T10" fmla="+- 0 219 219"/>
                                <a:gd name="T11" fmla="*/ 219 h 235"/>
                                <a:gd name="T12" fmla="+- 0 9675 9675"/>
                                <a:gd name="T13" fmla="*/ T12 w 313"/>
                                <a:gd name="T14" fmla="+- 0 219 219"/>
                                <a:gd name="T15" fmla="*/ 219 h 235"/>
                                <a:gd name="T16" fmla="+- 0 9675 9675"/>
                                <a:gd name="T17" fmla="*/ T16 w 313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3" h="235">
                                  <a:moveTo>
                                    <a:pt x="0" y="235"/>
                                  </a:moveTo>
                                  <a:lnTo>
                                    <a:pt x="313" y="235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564"/>
                        <wpg:cNvGrpSpPr>
                          <a:grpSpLocks/>
                        </wpg:cNvGrpSpPr>
                        <wpg:grpSpPr bwMode="auto">
                          <a:xfrm>
                            <a:off x="10020" y="219"/>
                            <a:ext cx="2" cy="235"/>
                            <a:chOff x="10020" y="219"/>
                            <a:chExt cx="2" cy="235"/>
                          </a:xfrm>
                        </wpg:grpSpPr>
                        <wps:wsp>
                          <wps:cNvPr id="120" name="Freeform 565"/>
                          <wps:cNvSpPr>
                            <a:spLocks/>
                          </wps:cNvSpPr>
                          <wps:spPr bwMode="auto">
                            <a:xfrm>
                              <a:off x="10020" y="219"/>
                              <a:ext cx="2" cy="235"/>
                            </a:xfrm>
                            <a:custGeom>
                              <a:avLst/>
                              <a:gdLst>
                                <a:gd name="T0" fmla="+- 0 219 219"/>
                                <a:gd name="T1" fmla="*/ 219 h 235"/>
                                <a:gd name="T2" fmla="+- 0 454 219"/>
                                <a:gd name="T3" fmla="*/ 45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562"/>
                        <wpg:cNvGrpSpPr>
                          <a:grpSpLocks/>
                        </wpg:cNvGrpSpPr>
                        <wpg:grpSpPr bwMode="auto">
                          <a:xfrm>
                            <a:off x="10051" y="219"/>
                            <a:ext cx="338" cy="235"/>
                            <a:chOff x="10051" y="219"/>
                            <a:chExt cx="338" cy="235"/>
                          </a:xfrm>
                        </wpg:grpSpPr>
                        <wps:wsp>
                          <wps:cNvPr id="122" name="Freeform 563"/>
                          <wps:cNvSpPr>
                            <a:spLocks/>
                          </wps:cNvSpPr>
                          <wps:spPr bwMode="auto">
                            <a:xfrm>
                              <a:off x="10051" y="219"/>
                              <a:ext cx="338" cy="235"/>
                            </a:xfrm>
                            <a:custGeom>
                              <a:avLst/>
                              <a:gdLst>
                                <a:gd name="T0" fmla="+- 0 10051 10051"/>
                                <a:gd name="T1" fmla="*/ T0 w 338"/>
                                <a:gd name="T2" fmla="+- 0 454 219"/>
                                <a:gd name="T3" fmla="*/ 454 h 235"/>
                                <a:gd name="T4" fmla="+- 0 10388 10051"/>
                                <a:gd name="T5" fmla="*/ T4 w 338"/>
                                <a:gd name="T6" fmla="+- 0 454 219"/>
                                <a:gd name="T7" fmla="*/ 454 h 235"/>
                                <a:gd name="T8" fmla="+- 0 10388 10051"/>
                                <a:gd name="T9" fmla="*/ T8 w 338"/>
                                <a:gd name="T10" fmla="+- 0 219 219"/>
                                <a:gd name="T11" fmla="*/ 219 h 235"/>
                                <a:gd name="T12" fmla="+- 0 10051 10051"/>
                                <a:gd name="T13" fmla="*/ T12 w 338"/>
                                <a:gd name="T14" fmla="+- 0 219 219"/>
                                <a:gd name="T15" fmla="*/ 219 h 235"/>
                                <a:gd name="T16" fmla="+- 0 10051 10051"/>
                                <a:gd name="T17" fmla="*/ T16 w 338"/>
                                <a:gd name="T18" fmla="+- 0 454 219"/>
                                <a:gd name="T19" fmla="*/ 45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" h="235">
                                  <a:moveTo>
                                    <a:pt x="0" y="235"/>
                                  </a:moveTo>
                                  <a:lnTo>
                                    <a:pt x="337" y="235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1" o:spid="_x0000_s1026" style="position:absolute;margin-left:413.1pt;margin-top:9.05pt;width:106.35pt;height:15.5pt;z-index:-44944;mso-position-horizontal-relative:page" coordorigin="8262,181" coordsize="2127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">
                <v:group id="Group 580" o:spid="_x0000_s1027" style="position:absolute;left:8262;top:219;width:260;height:235" coordorigin="8262,219" coordsize="26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581" o:spid="_x0000_s1028" style="position:absolute;left:8262;top:219;width:260;height:235;visibility:visible;mso-wrap-style:square;v-text-anchor:top" coordsize="26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Bd8QA&#10;AADcAAAADwAAAGRycy9kb3ducmV2LnhtbERPS0sDMRC+C/6HMEIv0iaWImXbtEhVWrQH+6DnYTPd&#10;LG4mS5J2V3+9EQRv8/E9Z77sXSOuFGLtWcPDSIEgLr2pudJwPLwOpyBiQjbYeCYNXxRhubi9mWNh&#10;fMc7uu5TJXIIxwI12JTaQspYWnIYR74lztzZB4cpw1BJE7DL4a6RY6UepcOac4PFllaWys/9xWmQ&#10;03u7VaF66yanb/kxfj+untcvWg/u+qcZiER9+hf/uTcmz1cT+H0mX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AXfEAAAA3AAAAA8AAAAAAAAAAAAAAAAAmAIAAGRycy9k&#10;b3ducmV2LnhtbFBLBQYAAAAABAAEAPUAAACJAwAAAAA=&#10;" path="m,235r259,l259,,,,,235xe" fillcolor="#fff200" stroked="f">
                    <v:path arrowok="t" o:connecttype="custom" o:connectlocs="0,454;259,454;259,219;0,219;0,454" o:connectangles="0,0,0,0,0"/>
                  </v:shape>
                </v:group>
                <v:group id="Group 578" o:spid="_x0000_s1029" style="position:absolute;left:8553;top:219;width:2;height:235" coordorigin="8553,21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579" o:spid="_x0000_s1030" style="position:absolute;left:8553;top:21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3LcEA&#10;AADcAAAADwAAAGRycy9kb3ducmV2LnhtbERPTUsDMRC9C/6HMII3m1ik2G3TIkKhUC9bRfA2bqbZ&#10;xc1km6Td+O+NUOhtHu9zluvsenGmEDvPGh4nCgRx403HVsPH++bhGURMyAZ7z6ThlyKsV7c3S6yM&#10;H7mm8z5ZUUI4VqihTWmopIxNSw7jxA/EhTv44DAVGKw0AccS7no5VWomHXZcGloc6LWl5md/chrq&#10;T35T850dv8Oxtv7Lmqec51rf3+WXBYhEOV3FF/fWlPlqBv/Pl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Sty3BAAAA3AAAAA8AAAAAAAAAAAAAAAAAmAIAAGRycy9kb3du&#10;cmV2LnhtbFBLBQYAAAAABAAEAPUAAACGAwAAAAA=&#10;" path="m,l,235e" filled="f" strokecolor="#fff200" strokeweight="1.318mm">
                    <v:path arrowok="t" o:connecttype="custom" o:connectlocs="0,219;0,454" o:connectangles="0,0"/>
                  </v:shape>
                </v:group>
                <v:group id="Group 576" o:spid="_x0000_s1031" style="position:absolute;left:8584;top:219;width:520;height:235" coordorigin="8584,219" coordsize="52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577" o:spid="_x0000_s1032" style="position:absolute;left:8584;top:219;width:520;height:235;visibility:visible;mso-wrap-style:square;v-text-anchor:top" coordsize="52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srcYA&#10;AADcAAAADwAAAGRycy9kb3ducmV2LnhtbESPQUsDMRCF74L/IYzQm83aitS1aSmFloqU0lXwOmzG&#10;zdrNZEnSdv33zkHwNsN789438+XgO3WhmNrABh7GBSjiOtiWGwMf75v7GaiUkS12gcnADyVYLm5v&#10;5ljacOUjXarcKAnhVKIBl3Nfap1qRx7TOPTEon2F6DHLGhttI14l3Hd6UhRP2mPL0uCwp7Wj+lSd&#10;vYHz9NO9fp/2h8f4zPuNP6677VtlzOhuWL2AyjTkf/Pf9c4KfiG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msrcYAAADcAAAADwAAAAAAAAAAAAAAAACYAgAAZHJz&#10;L2Rvd25yZXYueG1sUEsFBgAAAAAEAAQA9QAAAIsDAAAAAA==&#10;" path="m,235r519,l519,,,,,235xe" fillcolor="#fff200" stroked="f">
                    <v:path arrowok="t" o:connecttype="custom" o:connectlocs="0,454;519,454;519,219;0,219;0,454" o:connectangles="0,0,0,0,0"/>
                  </v:shape>
                </v:group>
                <v:group id="Group 574" o:spid="_x0000_s1033" style="position:absolute;left:9093;top:219;width:278;height:235" coordorigin="9093,219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575" o:spid="_x0000_s1034" style="position:absolute;left:9093;top:219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m18YA&#10;AADcAAAADwAAAGRycy9kb3ducmV2LnhtbESPS2vDQAyE74X8h0WF3pp1eiiJm40xhUBoGprXoUfF&#10;Kz+IV2u8m9j999Wh0JvEjGY+LbPRtepOfWg8G5hNE1DEhbcNVwbOp/XzHFSIyBZbz2TghwJkq8nD&#10;ElPrBz7Q/RgrJSEcUjRQx9ilWoeiJodh6jti0UrfO4yy9pW2PQ4S7lr9kiSv2mHD0lBjR+81Fdfj&#10;zRnYNx9fl1s+6Hz7vdiUu8FvP0dvzNPjmL+BijTGf/Pf9cYK/kz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Jm18YAAADcAAAADwAAAAAAAAAAAAAAAACYAgAAZHJz&#10;L2Rvd25yZXYueG1sUEsFBgAAAAAEAAQA9QAAAIsDAAAAAA==&#10;" path="m,235r277,l277,,,,,235xe" fillcolor="#fff200" stroked="f">
                    <v:path arrowok="t" o:connecttype="custom" o:connectlocs="0,454;277,454;277,219;0,219;0,454" o:connectangles="0,0,0,0,0"/>
                  </v:shape>
                </v:group>
                <v:group id="Group 572" o:spid="_x0000_s1035" style="position:absolute;left:9402;top:219;width:2;height:235" coordorigin="9402,21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573" o:spid="_x0000_s1036" style="position:absolute;left:9402;top:21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n88IA&#10;AADcAAAADwAAAGRycy9kb3ducmV2LnhtbERPTWsCMRC9F/wPYQq91axSRLdGKUKh0F5WRfA23Uyz&#10;SzeTbZK68d8bQfA2j/c5y3WynTiRD61jBZNxAYK4drplo2C/e3+egwgRWWPnmBScKcB6NXpYYqnd&#10;wBWdttGIHMKhRAVNjH0pZagbshjGrifO3I/zFmOG3kjtccjhtpPTophJiy3nhgZ72jRU/27/rYLq&#10;wF/F4tMM3/6vMu5o9EtKC6WeHtPbK4hIKd7FN/eHzvMnU7g+ky+Qq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cCfzwgAAANwAAAAPAAAAAAAAAAAAAAAAAJgCAABkcnMvZG93&#10;bnJldi54bWxQSwUGAAAAAAQABAD1AAAAhwMAAAAA&#10;" path="m,l,235e" filled="f" strokecolor="#fff200" strokeweight="1.318mm">
                    <v:path arrowok="t" o:connecttype="custom" o:connectlocs="0,219;0,454" o:connectangles="0,0"/>
                  </v:shape>
                </v:group>
                <v:group id="Group 570" o:spid="_x0000_s1037" style="position:absolute;left:9433;top:219;width:180;height:235" coordorigin="9433,219" coordsize="18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571" o:spid="_x0000_s1038" style="position:absolute;left:9433;top:219;width:180;height:235;visibility:visible;mso-wrap-style:square;v-text-anchor:top" coordsize="18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RG8MA&#10;AADcAAAADwAAAGRycy9kb3ducmV2LnhtbERPS2vCQBC+F/wPywi91Y0PikRXUdHSY7SCeBuzYxLN&#10;zsbsNsZ/7wqF3ubje8503ppSNFS7wrKCfi8CQZxaXXCmYP+z+RiDcB5ZY2mZFDzIwXzWeZtirO2d&#10;t9TsfCZCCLsYFeTeV7GULs3JoOvZijhwZ1sb9AHWmdQ13kO4KeUgij6lwYJDQ44VrXJKr7tfo+Cw&#10;WCcrnX0dTscBj5bLSzK8NYlS7912MQHhqfX/4j/3tw7z+yN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RG8MAAADcAAAADwAAAAAAAAAAAAAAAACYAgAAZHJzL2Rv&#10;d25yZXYueG1sUEsFBgAAAAAEAAQA9QAAAIgDAAAAAA==&#10;" path="m,235r180,l180,,,,,235xe" fillcolor="#fff200" stroked="f">
                    <v:path arrowok="t" o:connecttype="custom" o:connectlocs="0,454;180,454;180,219;0,219;0,454" o:connectangles="0,0,0,0,0"/>
                  </v:shape>
                </v:group>
                <v:group id="Group 568" o:spid="_x0000_s1039" style="position:absolute;left:9644;top:219;width:2;height:235" coordorigin="9644,21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69" o:spid="_x0000_s1040" style="position:absolute;left:9644;top:21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h8MIA&#10;AADcAAAADwAAAGRycy9kb3ducmV2LnhtbERPTWsCMRC9F/wPYYTeatZSpG6NIkKhoJe1InibbqbZ&#10;pZvJNolu/PdNQfA2j/c5i1WynbiQD61jBdNJAYK4drplo+Dw+f70CiJEZI2dY1JwpQCr5ehhgaV2&#10;A1d02UcjcgiHEhU0MfallKFuyGKYuJ44c9/OW4wZeiO1xyGH204+F8VMWmw5NzTY06ah+md/tgqq&#10;I++K+dYMX/63Mu5k9EtKc6Uex2n9BiJSinfxzf2h8/zpDP6fy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yHwwgAAANwAAAAPAAAAAAAAAAAAAAAAAJgCAABkcnMvZG93&#10;bnJldi54bWxQSwUGAAAAAAQABAD1AAAAhwMAAAAA&#10;" path="m,l,235e" filled="f" strokecolor="#fff200" strokeweight="1.318mm">
                    <v:path arrowok="t" o:connecttype="custom" o:connectlocs="0,219;0,454" o:connectangles="0,0"/>
                  </v:shape>
                </v:group>
                <v:group id="Group 566" o:spid="_x0000_s1041" style="position:absolute;left:9675;top:219;width:313;height:235" coordorigin="9675,219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567" o:spid="_x0000_s1042" style="position:absolute;left:9675;top:219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Jn8QA&#10;AADcAAAADwAAAGRycy9kb3ducmV2LnhtbESPQWvCQBCF7wX/wzKCl6IbhRaJriKCUGgObRS9Dtkx&#10;CWZnQ3Y18d87h0JvM7w3732z3g6uUQ/qQu3ZwHyWgCIuvK25NHA6HqZLUCEiW2w8k4EnBdhuRm9r&#10;TK3v+ZceeSyVhHBI0UAVY5tqHYqKHIaZb4lFu/rOYZS1K7XtsJdw1+hFknxqhzVLQ4Ut7Ssqbvnd&#10;GcjPBd/230jvH/eT6y+c/dgsM2YyHnYrUJGG+G/+u/6ygj8XWnlGJ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ZyZ/EAAAA3AAAAA8AAAAAAAAAAAAAAAAAmAIAAGRycy9k&#10;b3ducmV2LnhtbFBLBQYAAAAABAAEAPUAAACJAwAAAAA=&#10;" path="m,235r313,l313,,,,,235xe" fillcolor="#fff200" stroked="f">
                    <v:path arrowok="t" o:connecttype="custom" o:connectlocs="0,454;313,454;313,219;0,219;0,454" o:connectangles="0,0,0,0,0"/>
                  </v:shape>
                </v:group>
                <v:group id="Group 564" o:spid="_x0000_s1043" style="position:absolute;left:10020;top:219;width:2;height:235" coordorigin="10020,21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565" o:spid="_x0000_s1044" style="position:absolute;left:10020;top:21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WosQA&#10;AADcAAAADwAAAGRycy9kb3ducmV2LnhtbESPQUsDMRCF70L/Q5iCN5u1iNi1aZGCIOhlaxG8jZtp&#10;dulmsk1iN/575yB4m+G9ee+b9bb4QV0opj6wgdtFBYq4DbZnZ+Dw/nzzACplZItDYDLwQwm2m9nV&#10;GmsbJm7oss9OSQinGg10OY+11qntyGNahJFYtGOIHrOs0WkbcZJwP+hlVd1rjz1LQ4cj7TpqT/tv&#10;b6D54Ldq9eqmr3huXPh09q6UlTHX8/L0CCpTyf/mv+sXK/hLwZd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C1qLEAAAA3AAAAA8AAAAAAAAAAAAAAAAAmAIAAGRycy9k&#10;b3ducmV2LnhtbFBLBQYAAAAABAAEAPUAAACJAwAAAAA=&#10;" path="m,l,235e" filled="f" strokecolor="#fff200" strokeweight="1.318mm">
                    <v:path arrowok="t" o:connecttype="custom" o:connectlocs="0,219;0,454" o:connectangles="0,0"/>
                  </v:shape>
                </v:group>
                <v:group id="Group 562" o:spid="_x0000_s1045" style="position:absolute;left:10051;top:219;width:338;height:235" coordorigin="10051,219" coordsize="3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563" o:spid="_x0000_s1046" style="position:absolute;left:10051;top:219;width:338;height:235;visibility:visible;mso-wrap-style:square;v-text-anchor:top" coordsize="3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8BisMA&#10;AADcAAAADwAAAGRycy9kb3ducmV2LnhtbERPS2vCQBC+C/6HZYTedGMKpaSuUjRCeymtD+pxyE6T&#10;aHY27K6a+utdQfA2H99zJrPONOJEzteWFYxHCQjiwuqaSwWb9XL4CsIHZI2NZVLwTx5m035vgpm2&#10;Z/6h0yqUIoawz1BBFUKbSemLigz6kW2JI/dnncEQoSuldniO4aaRaZK8SIM1x4YKW5pXVBxWR6Ng&#10;kZv88t20x8s237nP/e63+8JnpZ4G3fsbiEBdeIjv7g8d56cp3J6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8BisMAAADcAAAADwAAAAAAAAAAAAAAAACYAgAAZHJzL2Rv&#10;d25yZXYueG1sUEsFBgAAAAAEAAQA9QAAAIgDAAAAAA==&#10;" path="m,235r337,l337,,,,,235xe" fillcolor="#fff200" stroked="f">
                    <v:path arrowok="t" o:connecttype="custom" o:connectlocs="0,454;337,454;337,219;0,219;0,454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w w:val="115"/>
        </w:rPr>
        <w:t xml:space="preserve">institutions </w:t>
      </w:r>
      <w:r w:rsidR="006C1195">
        <w:rPr>
          <w:spacing w:val="-2"/>
          <w:w w:val="115"/>
        </w:rPr>
        <w:t>ha</w:t>
      </w:r>
      <w:r w:rsidR="006C1195">
        <w:rPr>
          <w:spacing w:val="-3"/>
          <w:w w:val="115"/>
        </w:rPr>
        <w:t>v</w:t>
      </w:r>
      <w:ins w:id="1327" w:author="Chris Prickett" w:date="2017-02-12T19:59:00Z">
        <w:r w:rsidR="008D680D">
          <w:rPr>
            <w:spacing w:val="-3"/>
            <w:w w:val="115"/>
          </w:rPr>
          <w:t>e</w:t>
        </w:r>
      </w:ins>
      <w:del w:id="1328" w:author="Chris Prickett" w:date="2017-02-12T19:59:00Z">
        <w:r w:rsidR="006C1195" w:rsidDel="008D680D">
          <w:rPr>
            <w:spacing w:val="-3"/>
            <w:w w:val="115"/>
          </w:rPr>
          <w:delText>ing</w:delText>
        </w:r>
      </w:del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a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monopoly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certain</w:t>
      </w:r>
      <w:r w:rsidR="006C1195">
        <w:rPr>
          <w:spacing w:val="1"/>
          <w:w w:val="115"/>
        </w:rPr>
        <w:t xml:space="preserve"> </w:t>
      </w:r>
      <w:r w:rsidR="006C1195">
        <w:rPr>
          <w:spacing w:val="-1"/>
          <w:w w:val="115"/>
        </w:rPr>
        <w:t>d</w:t>
      </w:r>
      <w:r w:rsidR="006C1195">
        <w:rPr>
          <w:spacing w:val="-2"/>
          <w:w w:val="115"/>
        </w:rPr>
        <w:t>om</w:t>
      </w:r>
      <w:r w:rsidR="006C1195">
        <w:rPr>
          <w:spacing w:val="-1"/>
          <w:w w:val="115"/>
        </w:rPr>
        <w:t>ai</w:t>
      </w:r>
      <w:r w:rsidR="006C1195">
        <w:rPr>
          <w:spacing w:val="-2"/>
          <w:w w:val="115"/>
        </w:rPr>
        <w:t>ns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(ref Chapter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5,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pp.</w:t>
      </w:r>
      <w:r w:rsidR="006C1195">
        <w:rPr>
          <w:spacing w:val="1"/>
          <w:w w:val="115"/>
        </w:rPr>
        <w:t xml:space="preserve"> </w:t>
      </w:r>
      <w:r w:rsidR="006C1195">
        <w:rPr>
          <w:w w:val="115"/>
        </w:rPr>
        <w:t>XX);</w:t>
      </w:r>
    </w:p>
    <w:p w14:paraId="1A71C4F8" w14:textId="77777777" w:rsidR="00A8456E" w:rsidRDefault="006C1195">
      <w:pPr>
        <w:pStyle w:val="BodyText"/>
        <w:numPr>
          <w:ilvl w:val="0"/>
          <w:numId w:val="2"/>
        </w:numPr>
        <w:tabs>
          <w:tab w:val="left" w:pos="1614"/>
        </w:tabs>
        <w:spacing w:before="139"/>
      </w:pPr>
      <w:r>
        <w:rPr>
          <w:w w:val="115"/>
        </w:rPr>
        <w:t>institutions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practice</w:t>
      </w:r>
      <w:r>
        <w:rPr>
          <w:spacing w:val="10"/>
          <w:w w:val="115"/>
        </w:rPr>
        <w:t xml:space="preserve"> </w:t>
      </w:r>
      <w:r>
        <w:rPr>
          <w:w w:val="115"/>
        </w:rPr>
        <w:t>exceed</w:t>
      </w:r>
      <w:del w:id="1329" w:author="Chris Prickett" w:date="2017-02-12T20:00:00Z">
        <w:r w:rsidDel="008D680D">
          <w:rPr>
            <w:w w:val="115"/>
          </w:rPr>
          <w:delText>ing</w:delText>
        </w:r>
      </w:del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jurisdiction</w:t>
      </w:r>
      <w:r>
        <w:rPr>
          <w:spacing w:val="9"/>
          <w:w w:val="115"/>
        </w:rPr>
        <w:t xml:space="preserve"> </w:t>
      </w:r>
      <w:r>
        <w:rPr>
          <w:w w:val="115"/>
        </w:rPr>
        <w:t>they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legally</w:t>
      </w:r>
      <w:r>
        <w:rPr>
          <w:spacing w:val="9"/>
          <w:w w:val="115"/>
        </w:rPr>
        <w:t xml:space="preserve"> </w:t>
      </w:r>
      <w:r>
        <w:rPr>
          <w:w w:val="115"/>
        </w:rPr>
        <w:t>assigned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</w:p>
    <w:p w14:paraId="199E1C96" w14:textId="77777777" w:rsidR="00A8456E" w:rsidRDefault="00A8456E">
      <w:pPr>
        <w:spacing w:before="11"/>
        <w:rPr>
          <w:rFonts w:ascii="PMingLiU" w:eastAsia="PMingLiU" w:hAnsi="PMingLiU" w:cs="PMingLiU"/>
          <w:sz w:val="7"/>
          <w:szCs w:val="7"/>
        </w:rPr>
      </w:pPr>
    </w:p>
    <w:p w14:paraId="61BB6CB3" w14:textId="75532401" w:rsidR="00A8456E" w:rsidRDefault="000747F7">
      <w:pPr>
        <w:spacing w:line="200" w:lineRule="atLeast"/>
        <w:ind w:left="16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32E7C26D" wp14:editId="355ABEB6">
                <wp:extent cx="1490345" cy="196850"/>
                <wp:effectExtent l="0" t="9525" r="0" b="3175"/>
                <wp:docPr id="80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345" cy="196850"/>
                          <a:chOff x="0" y="0"/>
                          <a:chExt cx="2347" cy="310"/>
                        </a:xfrm>
                      </wpg:grpSpPr>
                      <wpg:grpSp>
                        <wpg:cNvPr id="81" name="Group 559"/>
                        <wpg:cNvGrpSpPr>
                          <a:grpSpLocks/>
                        </wpg:cNvGrpSpPr>
                        <wpg:grpSpPr bwMode="auto">
                          <a:xfrm>
                            <a:off x="80" y="37"/>
                            <a:ext cx="260" cy="235"/>
                            <a:chOff x="80" y="37"/>
                            <a:chExt cx="260" cy="235"/>
                          </a:xfrm>
                        </wpg:grpSpPr>
                        <wps:wsp>
                          <wps:cNvPr id="82" name="Freeform 560"/>
                          <wps:cNvSpPr>
                            <a:spLocks/>
                          </wps:cNvSpPr>
                          <wps:spPr bwMode="auto">
                            <a:xfrm>
                              <a:off x="80" y="37"/>
                              <a:ext cx="260" cy="235"/>
                            </a:xfrm>
                            <a:custGeom>
                              <a:avLst/>
                              <a:gdLst>
                                <a:gd name="T0" fmla="+- 0 80 80"/>
                                <a:gd name="T1" fmla="*/ T0 w 260"/>
                                <a:gd name="T2" fmla="+- 0 272 37"/>
                                <a:gd name="T3" fmla="*/ 272 h 235"/>
                                <a:gd name="T4" fmla="+- 0 339 80"/>
                                <a:gd name="T5" fmla="*/ T4 w 260"/>
                                <a:gd name="T6" fmla="+- 0 272 37"/>
                                <a:gd name="T7" fmla="*/ 272 h 235"/>
                                <a:gd name="T8" fmla="+- 0 339 80"/>
                                <a:gd name="T9" fmla="*/ T8 w 260"/>
                                <a:gd name="T10" fmla="+- 0 37 37"/>
                                <a:gd name="T11" fmla="*/ 37 h 235"/>
                                <a:gd name="T12" fmla="+- 0 80 80"/>
                                <a:gd name="T13" fmla="*/ T12 w 260"/>
                                <a:gd name="T14" fmla="+- 0 37 37"/>
                                <a:gd name="T15" fmla="*/ 37 h 235"/>
                                <a:gd name="T16" fmla="+- 0 80 80"/>
                                <a:gd name="T17" fmla="*/ T16 w 260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" h="235">
                                  <a:moveTo>
                                    <a:pt x="0" y="235"/>
                                  </a:moveTo>
                                  <a:lnTo>
                                    <a:pt x="259" y="235"/>
                                  </a:lnTo>
                                  <a:lnTo>
                                    <a:pt x="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557"/>
                        <wpg:cNvGrpSpPr>
                          <a:grpSpLocks/>
                        </wpg:cNvGrpSpPr>
                        <wpg:grpSpPr bwMode="auto">
                          <a:xfrm>
                            <a:off x="370" y="37"/>
                            <a:ext cx="2" cy="235"/>
                            <a:chOff x="370" y="37"/>
                            <a:chExt cx="2" cy="235"/>
                          </a:xfrm>
                        </wpg:grpSpPr>
                        <wps:wsp>
                          <wps:cNvPr id="84" name="Freeform 558"/>
                          <wps:cNvSpPr>
                            <a:spLocks/>
                          </wps:cNvSpPr>
                          <wps:spPr bwMode="auto">
                            <a:xfrm>
                              <a:off x="370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555"/>
                        <wpg:cNvGrpSpPr>
                          <a:grpSpLocks/>
                        </wpg:cNvGrpSpPr>
                        <wpg:grpSpPr bwMode="auto">
                          <a:xfrm>
                            <a:off x="402" y="37"/>
                            <a:ext cx="520" cy="235"/>
                            <a:chOff x="402" y="37"/>
                            <a:chExt cx="520" cy="235"/>
                          </a:xfrm>
                        </wpg:grpSpPr>
                        <wps:wsp>
                          <wps:cNvPr id="86" name="Freeform 556"/>
                          <wps:cNvSpPr>
                            <a:spLocks/>
                          </wps:cNvSpPr>
                          <wps:spPr bwMode="auto">
                            <a:xfrm>
                              <a:off x="402" y="37"/>
                              <a:ext cx="520" cy="235"/>
                            </a:xfrm>
                            <a:custGeom>
                              <a:avLst/>
                              <a:gdLst>
                                <a:gd name="T0" fmla="+- 0 402 402"/>
                                <a:gd name="T1" fmla="*/ T0 w 520"/>
                                <a:gd name="T2" fmla="+- 0 272 37"/>
                                <a:gd name="T3" fmla="*/ 272 h 235"/>
                                <a:gd name="T4" fmla="+- 0 921 402"/>
                                <a:gd name="T5" fmla="*/ T4 w 520"/>
                                <a:gd name="T6" fmla="+- 0 272 37"/>
                                <a:gd name="T7" fmla="*/ 272 h 235"/>
                                <a:gd name="T8" fmla="+- 0 921 402"/>
                                <a:gd name="T9" fmla="*/ T8 w 520"/>
                                <a:gd name="T10" fmla="+- 0 37 37"/>
                                <a:gd name="T11" fmla="*/ 37 h 235"/>
                                <a:gd name="T12" fmla="+- 0 402 402"/>
                                <a:gd name="T13" fmla="*/ T12 w 520"/>
                                <a:gd name="T14" fmla="+- 0 37 37"/>
                                <a:gd name="T15" fmla="*/ 37 h 235"/>
                                <a:gd name="T16" fmla="+- 0 402 402"/>
                                <a:gd name="T17" fmla="*/ T16 w 520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0" h="235">
                                  <a:moveTo>
                                    <a:pt x="0" y="235"/>
                                  </a:moveTo>
                                  <a:lnTo>
                                    <a:pt x="519" y="235"/>
                                  </a:lnTo>
                                  <a:lnTo>
                                    <a:pt x="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553"/>
                        <wpg:cNvGrpSpPr>
                          <a:grpSpLocks/>
                        </wpg:cNvGrpSpPr>
                        <wpg:grpSpPr bwMode="auto">
                          <a:xfrm>
                            <a:off x="911" y="37"/>
                            <a:ext cx="278" cy="235"/>
                            <a:chOff x="911" y="37"/>
                            <a:chExt cx="278" cy="235"/>
                          </a:xfrm>
                        </wpg:grpSpPr>
                        <wps:wsp>
                          <wps:cNvPr id="88" name="Freeform 554"/>
                          <wps:cNvSpPr>
                            <a:spLocks/>
                          </wps:cNvSpPr>
                          <wps:spPr bwMode="auto">
                            <a:xfrm>
                              <a:off x="911" y="37"/>
                              <a:ext cx="278" cy="235"/>
                            </a:xfrm>
                            <a:custGeom>
                              <a:avLst/>
                              <a:gdLst>
                                <a:gd name="T0" fmla="+- 0 911 911"/>
                                <a:gd name="T1" fmla="*/ T0 w 278"/>
                                <a:gd name="T2" fmla="+- 0 272 37"/>
                                <a:gd name="T3" fmla="*/ 272 h 235"/>
                                <a:gd name="T4" fmla="+- 0 1188 911"/>
                                <a:gd name="T5" fmla="*/ T4 w 278"/>
                                <a:gd name="T6" fmla="+- 0 272 37"/>
                                <a:gd name="T7" fmla="*/ 272 h 235"/>
                                <a:gd name="T8" fmla="+- 0 1188 911"/>
                                <a:gd name="T9" fmla="*/ T8 w 278"/>
                                <a:gd name="T10" fmla="+- 0 37 37"/>
                                <a:gd name="T11" fmla="*/ 37 h 235"/>
                                <a:gd name="T12" fmla="+- 0 911 911"/>
                                <a:gd name="T13" fmla="*/ T12 w 278"/>
                                <a:gd name="T14" fmla="+- 0 37 37"/>
                                <a:gd name="T15" fmla="*/ 37 h 235"/>
                                <a:gd name="T16" fmla="+- 0 911 911"/>
                                <a:gd name="T17" fmla="*/ T16 w 278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" h="235">
                                  <a:moveTo>
                                    <a:pt x="0" y="235"/>
                                  </a:moveTo>
                                  <a:lnTo>
                                    <a:pt x="277" y="235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551"/>
                        <wpg:cNvGrpSpPr>
                          <a:grpSpLocks/>
                        </wpg:cNvGrpSpPr>
                        <wpg:grpSpPr bwMode="auto">
                          <a:xfrm>
                            <a:off x="1219" y="37"/>
                            <a:ext cx="2" cy="235"/>
                            <a:chOff x="1219" y="37"/>
                            <a:chExt cx="2" cy="235"/>
                          </a:xfrm>
                        </wpg:grpSpPr>
                        <wps:wsp>
                          <wps:cNvPr id="90" name="Freeform 552"/>
                          <wps:cNvSpPr>
                            <a:spLocks/>
                          </wps:cNvSpPr>
                          <wps:spPr bwMode="auto">
                            <a:xfrm>
                              <a:off x="1219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549"/>
                        <wpg:cNvGrpSpPr>
                          <a:grpSpLocks/>
                        </wpg:cNvGrpSpPr>
                        <wpg:grpSpPr bwMode="auto">
                          <a:xfrm>
                            <a:off x="1251" y="37"/>
                            <a:ext cx="180" cy="235"/>
                            <a:chOff x="1251" y="37"/>
                            <a:chExt cx="180" cy="235"/>
                          </a:xfrm>
                        </wpg:grpSpPr>
                        <wps:wsp>
                          <wps:cNvPr id="92" name="Freeform 550"/>
                          <wps:cNvSpPr>
                            <a:spLocks/>
                          </wps:cNvSpPr>
                          <wps:spPr bwMode="auto">
                            <a:xfrm>
                              <a:off x="1251" y="37"/>
                              <a:ext cx="180" cy="235"/>
                            </a:xfrm>
                            <a:custGeom>
                              <a:avLst/>
                              <a:gdLst>
                                <a:gd name="T0" fmla="+- 0 1251 1251"/>
                                <a:gd name="T1" fmla="*/ T0 w 180"/>
                                <a:gd name="T2" fmla="+- 0 272 37"/>
                                <a:gd name="T3" fmla="*/ 272 h 235"/>
                                <a:gd name="T4" fmla="+- 0 1430 1251"/>
                                <a:gd name="T5" fmla="*/ T4 w 180"/>
                                <a:gd name="T6" fmla="+- 0 272 37"/>
                                <a:gd name="T7" fmla="*/ 272 h 235"/>
                                <a:gd name="T8" fmla="+- 0 1430 1251"/>
                                <a:gd name="T9" fmla="*/ T8 w 180"/>
                                <a:gd name="T10" fmla="+- 0 37 37"/>
                                <a:gd name="T11" fmla="*/ 37 h 235"/>
                                <a:gd name="T12" fmla="+- 0 1251 1251"/>
                                <a:gd name="T13" fmla="*/ T12 w 180"/>
                                <a:gd name="T14" fmla="+- 0 37 37"/>
                                <a:gd name="T15" fmla="*/ 37 h 235"/>
                                <a:gd name="T16" fmla="+- 0 1251 1251"/>
                                <a:gd name="T17" fmla="*/ T16 w 180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235">
                                  <a:moveTo>
                                    <a:pt x="0" y="235"/>
                                  </a:moveTo>
                                  <a:lnTo>
                                    <a:pt x="179" y="235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547"/>
                        <wpg:cNvGrpSpPr>
                          <a:grpSpLocks/>
                        </wpg:cNvGrpSpPr>
                        <wpg:grpSpPr bwMode="auto">
                          <a:xfrm>
                            <a:off x="1462" y="37"/>
                            <a:ext cx="2" cy="235"/>
                            <a:chOff x="1462" y="37"/>
                            <a:chExt cx="2" cy="235"/>
                          </a:xfrm>
                        </wpg:grpSpPr>
                        <wps:wsp>
                          <wps:cNvPr id="94" name="Freeform 548"/>
                          <wps:cNvSpPr>
                            <a:spLocks/>
                          </wps:cNvSpPr>
                          <wps:spPr bwMode="auto">
                            <a:xfrm>
                              <a:off x="1462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545"/>
                        <wpg:cNvGrpSpPr>
                          <a:grpSpLocks/>
                        </wpg:cNvGrpSpPr>
                        <wpg:grpSpPr bwMode="auto">
                          <a:xfrm>
                            <a:off x="1493" y="37"/>
                            <a:ext cx="313" cy="235"/>
                            <a:chOff x="1493" y="37"/>
                            <a:chExt cx="313" cy="235"/>
                          </a:xfrm>
                        </wpg:grpSpPr>
                        <wps:wsp>
                          <wps:cNvPr id="96" name="Freeform 546"/>
                          <wps:cNvSpPr>
                            <a:spLocks/>
                          </wps:cNvSpPr>
                          <wps:spPr bwMode="auto">
                            <a:xfrm>
                              <a:off x="1493" y="37"/>
                              <a:ext cx="313" cy="235"/>
                            </a:xfrm>
                            <a:custGeom>
                              <a:avLst/>
                              <a:gdLst>
                                <a:gd name="T0" fmla="+- 0 1493 1493"/>
                                <a:gd name="T1" fmla="*/ T0 w 313"/>
                                <a:gd name="T2" fmla="+- 0 272 37"/>
                                <a:gd name="T3" fmla="*/ 272 h 235"/>
                                <a:gd name="T4" fmla="+- 0 1806 1493"/>
                                <a:gd name="T5" fmla="*/ T4 w 313"/>
                                <a:gd name="T6" fmla="+- 0 272 37"/>
                                <a:gd name="T7" fmla="*/ 272 h 235"/>
                                <a:gd name="T8" fmla="+- 0 1806 1493"/>
                                <a:gd name="T9" fmla="*/ T8 w 313"/>
                                <a:gd name="T10" fmla="+- 0 37 37"/>
                                <a:gd name="T11" fmla="*/ 37 h 235"/>
                                <a:gd name="T12" fmla="+- 0 1493 1493"/>
                                <a:gd name="T13" fmla="*/ T12 w 313"/>
                                <a:gd name="T14" fmla="+- 0 37 37"/>
                                <a:gd name="T15" fmla="*/ 37 h 235"/>
                                <a:gd name="T16" fmla="+- 0 1493 1493"/>
                                <a:gd name="T17" fmla="*/ T16 w 313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3" h="235">
                                  <a:moveTo>
                                    <a:pt x="0" y="235"/>
                                  </a:moveTo>
                                  <a:lnTo>
                                    <a:pt x="313" y="235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43"/>
                        <wpg:cNvGrpSpPr>
                          <a:grpSpLocks/>
                        </wpg:cNvGrpSpPr>
                        <wpg:grpSpPr bwMode="auto">
                          <a:xfrm>
                            <a:off x="1838" y="37"/>
                            <a:ext cx="2" cy="235"/>
                            <a:chOff x="1838" y="37"/>
                            <a:chExt cx="2" cy="235"/>
                          </a:xfrm>
                        </wpg:grpSpPr>
                        <wps:wsp>
                          <wps:cNvPr id="98" name="Freeform 544"/>
                          <wps:cNvSpPr>
                            <a:spLocks/>
                          </wps:cNvSpPr>
                          <wps:spPr bwMode="auto">
                            <a:xfrm>
                              <a:off x="1838" y="37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235"/>
                                <a:gd name="T2" fmla="+- 0 272 37"/>
                                <a:gd name="T3" fmla="*/ 272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540"/>
                        <wpg:cNvGrpSpPr>
                          <a:grpSpLocks/>
                        </wpg:cNvGrpSpPr>
                        <wpg:grpSpPr bwMode="auto">
                          <a:xfrm>
                            <a:off x="1869" y="37"/>
                            <a:ext cx="338" cy="235"/>
                            <a:chOff x="1869" y="37"/>
                            <a:chExt cx="338" cy="235"/>
                          </a:xfrm>
                        </wpg:grpSpPr>
                        <wps:wsp>
                          <wps:cNvPr id="100" name="Freeform 542"/>
                          <wps:cNvSpPr>
                            <a:spLocks/>
                          </wps:cNvSpPr>
                          <wps:spPr bwMode="auto">
                            <a:xfrm>
                              <a:off x="1869" y="37"/>
                              <a:ext cx="338" cy="235"/>
                            </a:xfrm>
                            <a:custGeom>
                              <a:avLst/>
                              <a:gdLst>
                                <a:gd name="T0" fmla="+- 0 1869 1869"/>
                                <a:gd name="T1" fmla="*/ T0 w 338"/>
                                <a:gd name="T2" fmla="+- 0 272 37"/>
                                <a:gd name="T3" fmla="*/ 272 h 235"/>
                                <a:gd name="T4" fmla="+- 0 2206 1869"/>
                                <a:gd name="T5" fmla="*/ T4 w 338"/>
                                <a:gd name="T6" fmla="+- 0 272 37"/>
                                <a:gd name="T7" fmla="*/ 272 h 235"/>
                                <a:gd name="T8" fmla="+- 0 2206 1869"/>
                                <a:gd name="T9" fmla="*/ T8 w 338"/>
                                <a:gd name="T10" fmla="+- 0 37 37"/>
                                <a:gd name="T11" fmla="*/ 37 h 235"/>
                                <a:gd name="T12" fmla="+- 0 1869 1869"/>
                                <a:gd name="T13" fmla="*/ T12 w 338"/>
                                <a:gd name="T14" fmla="+- 0 37 37"/>
                                <a:gd name="T15" fmla="*/ 37 h 235"/>
                                <a:gd name="T16" fmla="+- 0 1869 1869"/>
                                <a:gd name="T17" fmla="*/ T16 w 338"/>
                                <a:gd name="T18" fmla="+- 0 272 37"/>
                                <a:gd name="T19" fmla="*/ 272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" h="235">
                                  <a:moveTo>
                                    <a:pt x="0" y="235"/>
                                  </a:moveTo>
                                  <a:lnTo>
                                    <a:pt x="337" y="235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7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9102E" w14:textId="77777777" w:rsidR="001C05D1" w:rsidRDefault="001C05D1">
                                <w:pPr>
                                  <w:spacing w:line="246" w:lineRule="exact"/>
                                  <w:rPr>
                                    <w:rFonts w:ascii="PMingLiU" w:eastAsia="PMingLiU" w:hAnsi="PMingLiU" w:cs="PMingLiU"/>
                                  </w:rPr>
                                </w:pPr>
                                <w:r>
                                  <w:rPr>
                                    <w:rFonts w:ascii="PMingLiU"/>
                                    <w:w w:val="115"/>
                                  </w:rPr>
                                  <w:t>(ref</w:t>
                                </w:r>
                                <w:r>
                                  <w:rPr>
                                    <w:rFonts w:ascii="PMingLiU"/>
                                    <w:spacing w:val="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MingLiU"/>
                                    <w:w w:val="115"/>
                                  </w:rPr>
                                  <w:t>Chapter</w:t>
                                </w:r>
                                <w:r>
                                  <w:rPr>
                                    <w:rFonts w:ascii="PMingLiU"/>
                                    <w:spacing w:val="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MingLiU"/>
                                    <w:w w:val="115"/>
                                  </w:rPr>
                                  <w:t>5,</w:t>
                                </w:r>
                                <w:r>
                                  <w:rPr>
                                    <w:rFonts w:ascii="PMingLiU"/>
                                    <w:spacing w:val="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MingLiU"/>
                                    <w:w w:val="115"/>
                                  </w:rPr>
                                  <w:t>pp.</w:t>
                                </w:r>
                                <w:r>
                                  <w:rPr>
                                    <w:rFonts w:ascii="PMingLiU"/>
                                    <w:spacing w:val="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MingLiU"/>
                                    <w:w w:val="115"/>
                                  </w:rPr>
                                  <w:t>XX);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39" o:spid="_x0000_s1045" style="width:117.35pt;height:15.5pt;mso-position-horizontal-relative:char;mso-position-vertical-relative:line" coordsize="2347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">
                <v:group id="Group 559" o:spid="_x0000_s1046" style="position:absolute;left:80;top:37;width:260;height:235" coordorigin="80,37" coordsize="26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560" o:spid="_x0000_s1047" style="position:absolute;left:80;top:37;width:260;height:235;visibility:visible;mso-wrap-style:square;v-text-anchor:top" coordsize="26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G7sYA&#10;AADbAAAADwAAAGRycy9kb3ducmV2LnhtbESPQUsDMRSE70L/Q3gFL9JmXUSWbdNSWqWiPWhben5s&#10;npvFzcuSpN3VX28EocdhZr5h5svBtuJCPjSOFdxPMxDEldMN1wqOh+dJASJEZI2tY1LwTQGWi9HN&#10;HEvtev6gyz7WIkE4lKjAxNiVUobKkMUwdR1x8j6dtxiT9LXUHvsEt63Ms+xRWmw4LRjsaG2o+tqf&#10;rQJZ3Jld5uvX/uH0I9/zt+N6s31S6nY8rGYgIg3xGv5vv2gFRQ5/X9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0G7sYAAADbAAAADwAAAAAAAAAAAAAAAACYAgAAZHJz&#10;L2Rvd25yZXYueG1sUEsFBgAAAAAEAAQA9QAAAIsDAAAAAA==&#10;" path="m,235r259,l259,,,,,235xe" fillcolor="#fff200" stroked="f">
                    <v:path arrowok="t" o:connecttype="custom" o:connectlocs="0,272;259,272;259,37;0,37;0,272" o:connectangles="0,0,0,0,0"/>
                  </v:shape>
                </v:group>
                <v:group id="Group 557" o:spid="_x0000_s1048" style="position:absolute;left:370;top:37;width:2;height:235" coordorigin="370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558" o:spid="_x0000_s1049" style="position:absolute;left:370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36sMA&#10;AADbAAAADwAAAGRycy9kb3ducmV2LnhtbESPQWsCMRSE7wX/Q3iCt5q1SNGtUUQoCPayVgRvr5vX&#10;7NLNy5pEN/33TaHQ4zAz3zCrTbKduJMPrWMFs2kBgrh2umWj4PT++rgAESKyxs4xKfimAJv16GGF&#10;pXYDV3Q/RiMyhEOJCpoY+1LKUDdkMUxdT5y9T+ctxiy9kdrjkOG2k09F8SwttpwXGuxp11D9dbxZ&#10;BdWZ34rlwQwf/loZdzF6ntJSqck4bV9ARErxP/zX3msFizn8fs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36sMAAADbAAAADwAAAAAAAAAAAAAAAACYAgAAZHJzL2Rv&#10;d25yZXYueG1sUEsFBgAAAAAEAAQA9QAAAIgDAAAAAA==&#10;" path="m,l,235e" filled="f" strokecolor="#fff200" strokeweight="1.318mm">
                    <v:path arrowok="t" o:connecttype="custom" o:connectlocs="0,37;0,272" o:connectangles="0,0"/>
                  </v:shape>
                </v:group>
                <v:group id="Group 555" o:spid="_x0000_s1050" style="position:absolute;left:402;top:37;width:520;height:235" coordorigin="402,37" coordsize="52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556" o:spid="_x0000_s1051" style="position:absolute;left:402;top:37;width:520;height:235;visibility:visible;mso-wrap-style:square;v-text-anchor:top" coordsize="52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GKsQA&#10;AADbAAAADwAAAGRycy9kb3ducmV2LnhtbESPQWsCMRSE7wX/Q3iF3mq2toiuRhFBaSkiroLXx+Z1&#10;s3XzsiRRt/++EQSPw8x8w0znnW3EhXyoHSt462cgiEuna64UHPar1xGIEJE1No5JwR8FmM96T1PM&#10;tbvyji5FrESCcMhRgYmxzaUMpSGLoe9a4uT9OG8xJukrqT1eE9w2cpBlQ2mx5rRgsKWlofJUnK2C&#10;8/vRfP2eNtsPP+bNyu6Wzfq7UOrluVtMQETq4iN8b39qBaMh3L6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hirEAAAA2wAAAA8AAAAAAAAAAAAAAAAAmAIAAGRycy9k&#10;b3ducmV2LnhtbFBLBQYAAAAABAAEAPUAAACJAwAAAAA=&#10;" path="m,235r519,l519,,,,,235xe" fillcolor="#fff200" stroked="f">
                    <v:path arrowok="t" o:connecttype="custom" o:connectlocs="0,272;519,272;519,37;0,37;0,272" o:connectangles="0,0,0,0,0"/>
                  </v:shape>
                </v:group>
                <v:group id="Group 553" o:spid="_x0000_s1052" style="position:absolute;left:911;top:37;width:278;height:235" coordorigin="911,37" coordsize="27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554" o:spid="_x0000_s1053" style="position:absolute;left:911;top:37;width:278;height:235;visibility:visible;mso-wrap-style:square;v-text-anchor:top" coordsize="27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QQsEA&#10;AADbAAAADwAAAGRycy9kb3ducmV2LnhtbERPy4rCMBTdC/5DuII7TXUxaDWWIggyOoyvhctrc/vA&#10;5qY00Xb+frIYmOXhvNdJb2rxptZVlhXMphEI4szqigsFt+tusgDhPLLG2jIp+CEHyWY4WGOsbcdn&#10;el98IUIIuxgVlN43sZQuK8mgm9qGOHC5bQ36ANtC6ha7EG5qOY+iD2mw4tBQYkPbkrLn5WUUnKrP&#10;78cr7WR6uC/3+VdnD8feKjUe9ekKhKfe/4v/3HutYBHGhi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MUELBAAAA2wAAAA8AAAAAAAAAAAAAAAAAmAIAAGRycy9kb3du&#10;cmV2LnhtbFBLBQYAAAAABAAEAPUAAACGAwAAAAA=&#10;" path="m,235r277,l277,,,,,235xe" fillcolor="#fff200" stroked="f">
                    <v:path arrowok="t" o:connecttype="custom" o:connectlocs="0,272;277,272;277,37;0,37;0,272" o:connectangles="0,0,0,0,0"/>
                  </v:shape>
                </v:group>
                <v:group id="Group 551" o:spid="_x0000_s1054" style="position:absolute;left:1219;top:37;width:2;height:235" coordorigin="1219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552" o:spid="_x0000_s1055" style="position:absolute;left:1219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nNMAA&#10;AADbAAAADwAAAGRycy9kb3ducmV2LnhtbERPz2vCMBS+D/wfwhN2m6ljjLUaRYTBQC91Y+Dt2TzT&#10;YvPSJdHG/345DHb8+H4v18n24kY+dI4VzGcFCOLG6Y6Ngq/P96c3ECEia+wdk4I7BVivJg9LrLQb&#10;uabbIRqRQzhUqKCNcaikDE1LFsPMDcSZOztvMWbojdQexxxue/lcFK/SYse5ocWBti01l8PVKqi/&#10;eV+UOzOe/E9t3NHol5RKpR6nabMAESnFf/Gf+0MrKPP6/CX/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WnNMAAAADbAAAADwAAAAAAAAAAAAAAAACYAgAAZHJzL2Rvd25y&#10;ZXYueG1sUEsFBgAAAAAEAAQA9QAAAIUDAAAAAA==&#10;" path="m,l,235e" filled="f" strokecolor="#fff200" strokeweight="1.318mm">
                    <v:path arrowok="t" o:connecttype="custom" o:connectlocs="0,37;0,272" o:connectangles="0,0"/>
                  </v:shape>
                </v:group>
                <v:group id="Group 549" o:spid="_x0000_s1056" style="position:absolute;left:1251;top:37;width:180;height:235" coordorigin="1251,37" coordsize="18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550" o:spid="_x0000_s1057" style="position:absolute;left:1251;top:37;width:180;height:235;visibility:visible;mso-wrap-style:square;v-text-anchor:top" coordsize="18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d/sUA&#10;AADbAAAADwAAAGRycy9kb3ducmV2LnhtbESPT2vCQBTE7wW/w/IEb3VjLMWmrqLSFo/xD0hvr9ln&#10;Es2+TbPbGL+9KxQ8DjPzG2Y670wlWmpcaVnBaBiBIM6sLjlXsN99Pk9AOI+ssbJMCq7kYD7rPU0x&#10;0fbCG2q3PhcBwi5BBYX3dSKlywoy6Ia2Jg7e0TYGfZBNLnWDlwA3lYyj6FUaLDksFFjTqqDsvP0z&#10;Cg6Lj3Sl86/Dz3fML8vlKR3/tqlSg363eAfhqfOP8H97rRW8xXD/E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x3+xQAAANsAAAAPAAAAAAAAAAAAAAAAAJgCAABkcnMv&#10;ZG93bnJldi54bWxQSwUGAAAAAAQABAD1AAAAigMAAAAA&#10;" path="m,235r179,l179,,,,,235xe" fillcolor="#fff200" stroked="f">
                    <v:path arrowok="t" o:connecttype="custom" o:connectlocs="0,272;179,272;179,37;0,37;0,272" o:connectangles="0,0,0,0,0"/>
                  </v:shape>
                </v:group>
                <v:group id="Group 547" o:spid="_x0000_s1058" style="position:absolute;left:1462;top:37;width:2;height:235" coordorigin="1462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548" o:spid="_x0000_s1059" style="position:absolute;left:1462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6hN8MA&#10;AADbAAAADwAAAGRycy9kb3ducmV2LnhtbESPUUvDMBSF34X9h3CFvblUKWK7ZWUMBMG9dIrg27W5&#10;S8uam5rENf57Iwg+Hs453+FsmmRHcSEfBscKblcFCOLO6YGNgteXx5sHECEiaxwdk4JvCtBsF1cb&#10;rLWbuaXLMRqRIRxqVNDHONVShq4ni2HlJuLsnZy3GLP0RmqPc4bbUd4Vxb20OHBe6HGifU/d+fhl&#10;FbRvfCiqZzN/+M/WuHejy5QqpZbXabcGESnF//Bf+0krqEr4/Z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6hN8MAAADbAAAADwAAAAAAAAAAAAAAAACYAgAAZHJzL2Rv&#10;d25yZXYueG1sUEsFBgAAAAAEAAQA9QAAAIgDAAAAAA==&#10;" path="m,l,235e" filled="f" strokecolor="#fff200" strokeweight="1.318mm">
                    <v:path arrowok="t" o:connecttype="custom" o:connectlocs="0,37;0,272" o:connectangles="0,0"/>
                  </v:shape>
                </v:group>
                <v:group id="Group 545" o:spid="_x0000_s1060" style="position:absolute;left:1493;top:37;width:313;height:235" coordorigin="1493,37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546" o:spid="_x0000_s1061" style="position:absolute;left:1493;top:37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J0cQA&#10;AADbAAAADwAAAGRycy9kb3ducmV2LnhtbESPT2vCQBTE7wW/w/IKXopuKlQ0dQ0SKAjm0Eax10f2&#10;NQlm34bs5o/f3i0Uehxm5jfMLplMIwbqXG1ZwesyAkFcWF1zqeBy/lhsQDiPrLGxTAru5CDZz552&#10;GGs78hcNuS9FgLCLUUHlfRtL6YqKDLqlbYmD92M7gz7IrpS6wzHATSNXUbSWBmsOCxW2lFZU3PLe&#10;KMivBd/SE9LLW38x4zdnnzrLlJo/T4d3EJ4m/x/+ax+1gu0afr+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CdHEAAAA2wAAAA8AAAAAAAAAAAAAAAAAmAIAAGRycy9k&#10;b3ducmV2LnhtbFBLBQYAAAAABAAEAPUAAACJAwAAAAA=&#10;" path="m,235r313,l313,,,,,235xe" fillcolor="#fff200" stroked="f">
                    <v:path arrowok="t" o:connecttype="custom" o:connectlocs="0,272;313,272;313,37;0,37;0,272" o:connectangles="0,0,0,0,0"/>
                  </v:shape>
                </v:group>
                <v:group id="Group 543" o:spid="_x0000_s1062" style="position:absolute;left:1838;top:37;width:2;height:235" coordorigin="1838,37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44" o:spid="_x0000_s1063" style="position:absolute;left:1838;top:37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rMsAA&#10;AADbAAAADwAAAGRycy9kb3ducmV2LnhtbERPz2vCMBS+D/wfwhN2m6ljjLUaRYTBQC91Y+Dt2TzT&#10;YvPSJdHG/345DHb8+H4v18n24kY+dI4VzGcFCOLG6Y6Ngq/P96c3ECEia+wdk4I7BVivJg9LrLQb&#10;uabbIRqRQzhUqKCNcaikDE1LFsPMDcSZOztvMWbojdQexxxue/lcFK/SYse5ocWBti01l8PVKqi/&#10;eV+UOzOe/E9t3NHol5RKpR6nabMAESnFf/Gf+0MrKPPY/CX/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OrMsAAAADbAAAADwAAAAAAAAAAAAAAAACYAgAAZHJzL2Rvd25y&#10;ZXYueG1sUEsFBgAAAAAEAAQA9QAAAIUDAAAAAA==&#10;" path="m,l,235e" filled="f" strokecolor="#fff200" strokeweight="1.318mm">
                    <v:path arrowok="t" o:connecttype="custom" o:connectlocs="0,37;0,272" o:connectangles="0,0"/>
                  </v:shape>
                </v:group>
                <v:group id="Group 540" o:spid="_x0000_s1064" style="position:absolute;left:1869;top:37;width:338;height:235" coordorigin="1869,37" coordsize="3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542" o:spid="_x0000_s1065" style="position:absolute;left:1869;top:37;width:338;height:235;visibility:visible;mso-wrap-style:square;v-text-anchor:top" coordsize="3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mBsYA&#10;AADcAAAADwAAAGRycy9kb3ducmV2LnhtbESPQUvDQBCF74L/YZmCN7upgkjsJpQaQS+iVWmPQ3aa&#10;pM3Oht1tG/vrnYPQ2wzvzXvfzMvR9epIIXaeDcymGSji2tuOGwPfXy+3j6BiQrbYeyYDvxShLK6v&#10;5phbf+JPOq5SoySEY44G2pSGXOtYt+QwTv1ALNrWB4dJ1tBoG/Ak4a7Xd1n2oB12LA0tDrRsqd6v&#10;Ds7Ac+Wq80c/HM4/1Sa87Tbr8R3vjbmZjIsnUInGdDH/X79awc8EX56RCXT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RmBsYAAADcAAAADwAAAAAAAAAAAAAAAACYAgAAZHJz&#10;L2Rvd25yZXYueG1sUEsFBgAAAAAEAAQA9QAAAIsDAAAAAA==&#10;" path="m,235r337,l337,,,,,235xe" fillcolor="#fff200" stroked="f">
                    <v:path arrowok="t" o:connecttype="custom" o:connectlocs="0,272;337,272;337,37;0,37;0,272" o:connectangles="0,0,0,0,0"/>
                  </v:shape>
                  <v:shape id="Text Box 541" o:spid="_x0000_s1066" type="#_x0000_t202" style="position:absolute;width:234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<v:textbox inset="0,0,0,0">
                      <w:txbxContent>
                        <w:p w14:paraId="5619102E" w14:textId="77777777" w:rsidR="001C05D1" w:rsidRDefault="001C05D1">
                          <w:pPr>
                            <w:spacing w:line="246" w:lineRule="exact"/>
                            <w:rPr>
                              <w:rFonts w:ascii="PMingLiU" w:eastAsia="PMingLiU" w:hAnsi="PMingLiU" w:cs="PMingLiU"/>
                            </w:rPr>
                          </w:pPr>
                          <w:r>
                            <w:rPr>
                              <w:rFonts w:ascii="PMingLiU"/>
                              <w:w w:val="115"/>
                            </w:rPr>
                            <w:t>(ref</w:t>
                          </w:r>
                          <w:r>
                            <w:rPr>
                              <w:rFonts w:ascii="PMingLiU"/>
                              <w:spacing w:val="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PMingLiU"/>
                              <w:w w:val="115"/>
                            </w:rPr>
                            <w:t>Chapter</w:t>
                          </w:r>
                          <w:r>
                            <w:rPr>
                              <w:rFonts w:ascii="PMingLiU"/>
                              <w:spacing w:val="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PMingLiU"/>
                              <w:w w:val="115"/>
                            </w:rPr>
                            <w:t>5,</w:t>
                          </w:r>
                          <w:r>
                            <w:rPr>
                              <w:rFonts w:ascii="PMingLiU"/>
                              <w:spacing w:val="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PMingLiU"/>
                              <w:w w:val="115"/>
                            </w:rPr>
                            <w:t>pp.</w:t>
                          </w:r>
                          <w:r>
                            <w:rPr>
                              <w:rFonts w:ascii="PMingLiU"/>
                              <w:spacing w:val="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PMingLiU"/>
                              <w:w w:val="115"/>
                            </w:rPr>
                            <w:t>XX);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E45F06E" w14:textId="77777777" w:rsidR="00A8456E" w:rsidRDefault="00A8456E">
      <w:pPr>
        <w:spacing w:before="11"/>
        <w:rPr>
          <w:rFonts w:ascii="PMingLiU" w:eastAsia="PMingLiU" w:hAnsi="PMingLiU" w:cs="PMingLiU"/>
          <w:sz w:val="16"/>
          <w:szCs w:val="16"/>
        </w:rPr>
      </w:pPr>
    </w:p>
    <w:p w14:paraId="0C25B143" w14:textId="6DB0D175" w:rsidR="00A8456E" w:rsidRDefault="006C1195">
      <w:pPr>
        <w:pStyle w:val="BodyText"/>
        <w:spacing w:before="19" w:line="293" w:lineRule="auto"/>
        <w:ind w:left="1133" w:right="111"/>
        <w:jc w:val="both"/>
      </w:pPr>
      <w:r>
        <w:rPr>
          <w:w w:val="115"/>
        </w:rPr>
        <w:t>Apart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authoritarian</w:t>
      </w:r>
      <w:r>
        <w:rPr>
          <w:spacing w:val="-2"/>
          <w:w w:val="115"/>
        </w:rPr>
        <w:t xml:space="preserve"> hierarch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2"/>
          <w:w w:val="115"/>
        </w:rPr>
        <w:t xml:space="preserve"> p</w:t>
      </w:r>
      <w:r>
        <w:rPr>
          <w:spacing w:val="-3"/>
          <w:w w:val="115"/>
        </w:rPr>
        <w:t xml:space="preserve">ower </w:t>
      </w:r>
      <w:r>
        <w:rPr>
          <w:w w:val="115"/>
        </w:rPr>
        <w:t>that</w:t>
      </w:r>
      <w:r>
        <w:rPr>
          <w:spacing w:val="-2"/>
          <w:w w:val="115"/>
        </w:rPr>
        <w:t xml:space="preserve"> empowers</w:t>
      </w:r>
      <w:r>
        <w:rPr>
          <w:spacing w:val="-3"/>
          <w:w w:val="115"/>
        </w:rPr>
        <w:t xml:space="preserve"> </w:t>
      </w:r>
      <w:r>
        <w:rPr>
          <w:w w:val="115"/>
        </w:rPr>
        <w:t>certain</w:t>
      </w:r>
      <w:r>
        <w:rPr>
          <w:spacing w:val="28"/>
          <w:w w:val="116"/>
        </w:rPr>
        <w:t xml:space="preserve"> </w:t>
      </w:r>
      <w:r>
        <w:rPr>
          <w:w w:val="115"/>
        </w:rPr>
        <w:t>institutions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exceed</w:t>
      </w:r>
      <w:r>
        <w:rPr>
          <w:spacing w:val="-16"/>
          <w:w w:val="115"/>
        </w:rPr>
        <w:t xml:space="preserve"> </w:t>
      </w:r>
      <w:r>
        <w:rPr>
          <w:w w:val="115"/>
        </w:rPr>
        <w:t>or</w:t>
      </w:r>
      <w:r>
        <w:rPr>
          <w:spacing w:val="-16"/>
          <w:w w:val="115"/>
        </w:rPr>
        <w:t xml:space="preserve"> </w:t>
      </w:r>
      <w:r>
        <w:rPr>
          <w:w w:val="115"/>
        </w:rPr>
        <w:t>bias</w:t>
      </w:r>
      <w:r>
        <w:rPr>
          <w:spacing w:val="-16"/>
          <w:w w:val="115"/>
        </w:rPr>
        <w:t xml:space="preserve"> </w:t>
      </w:r>
      <w:r>
        <w:rPr>
          <w:w w:val="115"/>
        </w:rPr>
        <w:t>their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jurisdictions,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issue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7"/>
          <w:w w:val="115"/>
        </w:rPr>
        <w:t xml:space="preserve"> </w:t>
      </w:r>
      <w:r>
        <w:rPr>
          <w:w w:val="115"/>
        </w:rPr>
        <w:t>responsibility</w:t>
      </w:r>
      <w:r>
        <w:rPr>
          <w:spacing w:val="26"/>
          <w:w w:val="111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seriously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tak</w:t>
      </w:r>
      <w:r>
        <w:rPr>
          <w:spacing w:val="-3"/>
          <w:w w:val="115"/>
        </w:rPr>
        <w:t>en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accoun</w:t>
      </w:r>
      <w:r>
        <w:rPr>
          <w:spacing w:val="-1"/>
          <w:w w:val="115"/>
        </w:rPr>
        <w:t>t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old</w:t>
      </w:r>
      <w:r>
        <w:rPr>
          <w:spacing w:val="14"/>
          <w:w w:val="115"/>
        </w:rPr>
        <w:t xml:space="preserve"> </w:t>
      </w:r>
      <w:r>
        <w:rPr>
          <w:w w:val="115"/>
        </w:rPr>
        <w:t>socialist</w:t>
      </w:r>
      <w:r>
        <w:rPr>
          <w:spacing w:val="13"/>
          <w:w w:val="115"/>
        </w:rPr>
        <w:t xml:space="preserve"> </w:t>
      </w:r>
      <w:r>
        <w:rPr>
          <w:w w:val="115"/>
        </w:rPr>
        <w:t>manner.</w:t>
      </w:r>
      <w:r>
        <w:rPr>
          <w:spacing w:val="64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>,</w:t>
      </w:r>
      <w:r>
        <w:rPr>
          <w:spacing w:val="17"/>
          <w:w w:val="115"/>
        </w:rPr>
        <w:t xml:space="preserve"> </w:t>
      </w:r>
      <w:r>
        <w:rPr>
          <w:w w:val="115"/>
        </w:rPr>
        <w:t>most</w:t>
      </w:r>
      <w:r>
        <w:rPr>
          <w:spacing w:val="14"/>
          <w:w w:val="115"/>
        </w:rPr>
        <w:t xml:space="preserve"> </w:t>
      </w:r>
      <w:del w:id="1330" w:author="Chris Prickett" w:date="2017-02-12T20:00:00Z">
        <w:r w:rsidDel="008D680D">
          <w:rPr>
            <w:w w:val="115"/>
          </w:rPr>
          <w:delText>of</w:delText>
        </w:r>
        <w:r w:rsidDel="008D680D">
          <w:rPr>
            <w:spacing w:val="14"/>
            <w:w w:val="115"/>
          </w:rPr>
          <w:delText xml:space="preserve"> </w:delText>
        </w:r>
      </w:del>
      <w:r>
        <w:rPr>
          <w:w w:val="115"/>
        </w:rPr>
        <w:t>public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office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void</w:t>
      </w:r>
      <w:r>
        <w:rPr>
          <w:spacing w:val="9"/>
          <w:w w:val="115"/>
        </w:rPr>
        <w:t xml:space="preserve"> </w:t>
      </w:r>
      <w:r>
        <w:rPr>
          <w:w w:val="115"/>
        </w:rPr>
        <w:t>taking</w:t>
      </w:r>
      <w:r>
        <w:rPr>
          <w:spacing w:val="8"/>
          <w:w w:val="115"/>
        </w:rPr>
        <w:t xml:space="preserve"> </w:t>
      </w:r>
      <w:r>
        <w:rPr>
          <w:w w:val="115"/>
        </w:rPr>
        <w:t>responsibility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therefore</w:t>
      </w:r>
      <w:r>
        <w:rPr>
          <w:spacing w:val="8"/>
          <w:w w:val="115"/>
        </w:rPr>
        <w:t xml:space="preserve"> </w:t>
      </w:r>
      <w:r>
        <w:rPr>
          <w:w w:val="115"/>
        </w:rPr>
        <w:t>split</w:t>
      </w:r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among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themselves.</w:t>
      </w:r>
      <w:r>
        <w:rPr>
          <w:spacing w:val="58"/>
          <w:w w:val="115"/>
        </w:rPr>
        <w:t xml:space="preserve"> </w:t>
      </w:r>
      <w:r>
        <w:rPr>
          <w:w w:val="115"/>
        </w:rPr>
        <w:t>In</w:t>
      </w:r>
      <w:r>
        <w:rPr>
          <w:spacing w:val="29"/>
          <w:w w:val="116"/>
        </w:rPr>
        <w:t xml:space="preserve"> </w:t>
      </w:r>
      <w:r>
        <w:rPr>
          <w:w w:val="115"/>
        </w:rPr>
        <w:t>practice,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ha</w:t>
      </w:r>
      <w:r>
        <w:rPr>
          <w:spacing w:val="-3"/>
          <w:w w:val="115"/>
        </w:rPr>
        <w:t>ving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man</w:t>
      </w:r>
      <w:r>
        <w:rPr>
          <w:spacing w:val="-3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eople</w:t>
      </w:r>
      <w:r>
        <w:rPr>
          <w:spacing w:val="-12"/>
          <w:w w:val="115"/>
        </w:rPr>
        <w:t xml:space="preserve"> </w:t>
      </w:r>
      <w:r>
        <w:rPr>
          <w:w w:val="115"/>
        </w:rPr>
        <w:t>signing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document</w:t>
      </w:r>
      <w:del w:id="1331" w:author="Chris Prickett" w:date="2017-02-12T20:00:00Z">
        <w:r w:rsidDel="008D680D">
          <w:rPr>
            <w:w w:val="115"/>
          </w:rPr>
          <w:delText>s</w:delText>
        </w:r>
      </w:del>
      <w:r>
        <w:rPr>
          <w:spacing w:val="-12"/>
          <w:w w:val="115"/>
        </w:rPr>
        <w:t xml:space="preserve"> </w:t>
      </w:r>
      <w:r>
        <w:rPr>
          <w:w w:val="115"/>
        </w:rPr>
        <w:t>usually</w:t>
      </w:r>
      <w:r>
        <w:rPr>
          <w:spacing w:val="-12"/>
          <w:w w:val="115"/>
        </w:rPr>
        <w:t xml:space="preserve"> </w:t>
      </w:r>
      <w:r>
        <w:rPr>
          <w:w w:val="115"/>
        </w:rPr>
        <w:t>means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slowing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down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7"/>
        </w:rPr>
        <w:t xml:space="preserve"> </w:t>
      </w:r>
      <w:r>
        <w:rPr>
          <w:w w:val="115"/>
        </w:rPr>
        <w:t>encumbering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process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ostponing</w:t>
      </w:r>
      <w:del w:id="1332" w:author="Chris Prickett" w:date="2017-02-12T20:00:00Z">
        <w:r w:rsidDel="008D680D">
          <w:rPr>
            <w:spacing w:val="-4"/>
            <w:w w:val="115"/>
          </w:rPr>
          <w:delText xml:space="preserve"> </w:delText>
        </w:r>
        <w:r w:rsidDel="008D680D">
          <w:rPr>
            <w:w w:val="115"/>
          </w:rPr>
          <w:delText>the</w:delText>
        </w:r>
      </w:del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-2"/>
          <w:w w:val="115"/>
        </w:rPr>
        <w:t>.</w:t>
      </w:r>
      <w:r>
        <w:rPr>
          <w:spacing w:val="47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10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11"/>
          <w:w w:val="115"/>
        </w:rPr>
        <w:t xml:space="preserve"> </w:t>
      </w:r>
      <w:r>
        <w:rPr>
          <w:w w:val="115"/>
        </w:rPr>
        <w:t>manipulation,</w:t>
      </w:r>
      <w:r>
        <w:rPr>
          <w:spacing w:val="12"/>
          <w:w w:val="115"/>
        </w:rPr>
        <w:t xml:space="preserve"> </w:t>
      </w:r>
      <w:proofErr w:type="spellStart"/>
      <w:r>
        <w:rPr>
          <w:spacing w:val="-2"/>
          <w:w w:val="115"/>
        </w:rPr>
        <w:t>clientelism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paternalism</w:t>
      </w:r>
      <w:r>
        <w:rPr>
          <w:spacing w:val="25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ecame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most</w:t>
      </w:r>
      <w:r>
        <w:rPr>
          <w:spacing w:val="3"/>
          <w:w w:val="115"/>
        </w:rPr>
        <w:t xml:space="preserve"> </w:t>
      </w:r>
      <w:r>
        <w:rPr>
          <w:w w:val="115"/>
        </w:rPr>
        <w:t>successful</w:t>
      </w:r>
      <w:r>
        <w:rPr>
          <w:spacing w:val="4"/>
          <w:w w:val="115"/>
        </w:rPr>
        <w:t xml:space="preserve"> </w:t>
      </w:r>
      <w:r>
        <w:rPr>
          <w:w w:val="115"/>
        </w:rPr>
        <w:t>strategy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navigate</w:t>
      </w:r>
      <w:r>
        <w:rPr>
          <w:spacing w:val="4"/>
          <w:w w:val="115"/>
        </w:rPr>
        <w:t xml:space="preserve"> </w:t>
      </w:r>
      <w:r>
        <w:rPr>
          <w:w w:val="115"/>
        </w:rPr>
        <w:t>through</w:t>
      </w:r>
      <w:r>
        <w:rPr>
          <w:spacing w:val="3"/>
          <w:w w:val="115"/>
        </w:rPr>
        <w:t xml:space="preserve"> </w:t>
      </w:r>
      <w:ins w:id="1333" w:author="Chris Prickett" w:date="2017-02-12T20:00:00Z">
        <w:r w:rsidR="008D680D">
          <w:rPr>
            <w:spacing w:val="3"/>
            <w:w w:val="115"/>
          </w:rPr>
          <w:t xml:space="preserve">the </w:t>
        </w:r>
      </w:ins>
      <w:r>
        <w:rPr>
          <w:w w:val="115"/>
        </w:rPr>
        <w:t>existing</w:t>
      </w:r>
      <w:r>
        <w:rPr>
          <w:spacing w:val="5"/>
          <w:w w:val="115"/>
        </w:rPr>
        <w:t xml:space="preserve"> </w:t>
      </w:r>
      <w:r>
        <w:rPr>
          <w:w w:val="115"/>
        </w:rPr>
        <w:t>system</w:t>
      </w:r>
      <w:ins w:id="1334" w:author="Chris Prickett" w:date="2017-02-12T20:01:00Z">
        <w:r w:rsidR="008D680D">
          <w:rPr>
            <w:w w:val="115"/>
          </w:rPr>
          <w:t>,</w:t>
        </w:r>
      </w:ins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nurturi</w:t>
      </w:r>
      <w:r>
        <w:rPr>
          <w:spacing w:val="-2"/>
          <w:w w:val="115"/>
        </w:rPr>
        <w:t>ng</w:t>
      </w:r>
      <w:r>
        <w:rPr>
          <w:spacing w:val="24"/>
          <w:w w:val="111"/>
        </w:rPr>
        <w:t xml:space="preserve"> </w:t>
      </w:r>
      <w:r>
        <w:rPr>
          <w:spacing w:val="-1"/>
          <w:w w:val="115"/>
        </w:rPr>
        <w:t>multiple</w:t>
      </w:r>
      <w:r>
        <w:rPr>
          <w:spacing w:val="-10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zombies</w:t>
      </w:r>
      <w:r>
        <w:rPr>
          <w:spacing w:val="-10"/>
          <w:w w:val="115"/>
        </w:rPr>
        <w:t xml:space="preserve"> </w:t>
      </w:r>
      <w:r>
        <w:rPr>
          <w:w w:val="115"/>
        </w:rPr>
        <w:t>from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revious</w:t>
      </w:r>
      <w:r>
        <w:rPr>
          <w:spacing w:val="-10"/>
          <w:w w:val="115"/>
        </w:rPr>
        <w:t xml:space="preserve"> </w:t>
      </w:r>
      <w:r>
        <w:rPr>
          <w:w w:val="115"/>
        </w:rPr>
        <w:t>socialist</w:t>
      </w:r>
      <w:r>
        <w:rPr>
          <w:spacing w:val="-10"/>
          <w:w w:val="115"/>
        </w:rPr>
        <w:t xml:space="preserve"> </w:t>
      </w:r>
      <w:r>
        <w:rPr>
          <w:w w:val="115"/>
        </w:rPr>
        <w:t>times</w:t>
      </w:r>
      <w:r>
        <w:rPr>
          <w:spacing w:val="-10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1D0E1036" w14:textId="77777777" w:rsidR="00A8456E" w:rsidRDefault="00A8456E">
      <w:pPr>
        <w:rPr>
          <w:rFonts w:ascii="PMingLiU" w:eastAsia="PMingLiU" w:hAnsi="PMingLiU" w:cs="PMingLiU"/>
        </w:rPr>
      </w:pPr>
    </w:p>
    <w:p w14:paraId="3F90BC49" w14:textId="77777777" w:rsidR="00A8456E" w:rsidRDefault="00A8456E">
      <w:pPr>
        <w:spacing w:before="11"/>
        <w:rPr>
          <w:rFonts w:ascii="PMingLiU" w:eastAsia="PMingLiU" w:hAnsi="PMingLiU" w:cs="PMingLiU"/>
          <w:sz w:val="21"/>
          <w:szCs w:val="21"/>
        </w:rPr>
      </w:pPr>
    </w:p>
    <w:p w14:paraId="2E94201A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rPr>
          <w:b w:val="0"/>
          <w:bCs w:val="0"/>
        </w:rPr>
      </w:pPr>
      <w:r>
        <w:rPr>
          <w:spacing w:val="-1"/>
          <w:w w:val="95"/>
        </w:rPr>
        <w:t>Implementation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Construction</w:t>
      </w:r>
    </w:p>
    <w:p w14:paraId="03A04849" w14:textId="6B8B9C44" w:rsidR="00A8456E" w:rsidRDefault="006C1195">
      <w:pPr>
        <w:pStyle w:val="BodyText"/>
        <w:spacing w:before="60" w:line="293" w:lineRule="auto"/>
        <w:ind w:left="1133" w:right="111"/>
        <w:jc w:val="both"/>
      </w:pPr>
      <w:r>
        <w:rPr>
          <w:w w:val="115"/>
        </w:rPr>
        <w:t>Construction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9"/>
          <w:w w:val="115"/>
        </w:rPr>
        <w:t xml:space="preserve"> </w:t>
      </w:r>
      <w:r>
        <w:rPr>
          <w:w w:val="115"/>
        </w:rPr>
        <w:t>are</w:t>
      </w:r>
      <w:r>
        <w:rPr>
          <w:spacing w:val="8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r>
        <w:rPr>
          <w:w w:val="115"/>
        </w:rPr>
        <w:t>together</w:t>
      </w:r>
      <w:r>
        <w:rPr>
          <w:spacing w:val="7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spatial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ins w:id="1335" w:author="Chris Prickett" w:date="2017-02-12T20:01:00Z">
        <w:r w:rsidR="008D680D">
          <w:rPr>
            <w:spacing w:val="-2"/>
            <w:w w:val="115"/>
          </w:rPr>
          <w:t>,</w:t>
        </w:r>
      </w:ins>
      <w:r>
        <w:rPr>
          <w:spacing w:val="3"/>
          <w:w w:val="115"/>
        </w:rPr>
        <w:t xml:space="preserve"> </w:t>
      </w:r>
      <w:r>
        <w:rPr>
          <w:w w:val="115"/>
        </w:rPr>
        <w:t>while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involves</w:t>
      </w:r>
      <w:r>
        <w:rPr>
          <w:spacing w:val="2"/>
          <w:w w:val="115"/>
        </w:rPr>
        <w:t xml:space="preserve"> </w:t>
      </w: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49"/>
          <w:w w:val="117"/>
        </w:rPr>
        <w:t xml:space="preserve"> </w:t>
      </w:r>
      <w:r>
        <w:rPr>
          <w:w w:val="115"/>
        </w:rPr>
        <w:t>spatial</w:t>
      </w:r>
      <w:r>
        <w:rPr>
          <w:spacing w:val="14"/>
          <w:w w:val="115"/>
        </w:rPr>
        <w:t xml:space="preserve"> </w:t>
      </w:r>
      <w:r>
        <w:rPr>
          <w:w w:val="115"/>
        </w:rPr>
        <w:t>practices.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r>
        <w:rPr>
          <w:spacing w:val="19"/>
          <w:w w:val="115"/>
        </w:rPr>
        <w:t xml:space="preserve"> </w:t>
      </w:r>
      <w:r>
        <w:rPr>
          <w:w w:val="115"/>
        </w:rPr>
        <w:t>both</w:t>
      </w:r>
      <w:r>
        <w:rPr>
          <w:spacing w:val="15"/>
          <w:w w:val="115"/>
        </w:rPr>
        <w:t xml:space="preserve"> </w:t>
      </w:r>
      <w:r>
        <w:rPr>
          <w:w w:val="115"/>
        </w:rPr>
        <w:t>issues</w:t>
      </w:r>
      <w:r>
        <w:rPr>
          <w:spacing w:val="14"/>
          <w:w w:val="115"/>
        </w:rPr>
        <w:t xml:space="preserve"> </w:t>
      </w:r>
      <w:ins w:id="1336" w:author="Chris Prickett" w:date="2017-02-12T20:02:00Z">
        <w:r w:rsidR="008D680D">
          <w:rPr>
            <w:spacing w:val="14"/>
            <w:w w:val="115"/>
          </w:rPr>
          <w:t xml:space="preserve">have </w:t>
        </w:r>
      </w:ins>
      <w:r>
        <w:rPr>
          <w:spacing w:val="-2"/>
          <w:w w:val="115"/>
        </w:rPr>
        <w:t>conf</w:t>
      </w:r>
      <w:r>
        <w:rPr>
          <w:spacing w:val="-1"/>
          <w:w w:val="115"/>
        </w:rPr>
        <w:t>ront</w:t>
      </w:r>
      <w:ins w:id="1337" w:author="Chris Prickett" w:date="2017-02-12T20:02:00Z">
        <w:r w:rsidR="008D680D">
          <w:rPr>
            <w:spacing w:val="-1"/>
            <w:w w:val="115"/>
          </w:rPr>
          <w:t>ed a</w:t>
        </w:r>
      </w:ins>
      <w:r>
        <w:rPr>
          <w:spacing w:val="15"/>
          <w:w w:val="115"/>
        </w:rPr>
        <w:t xml:space="preserve"> </w:t>
      </w:r>
      <w:r>
        <w:rPr>
          <w:w w:val="115"/>
        </w:rPr>
        <w:t>certain</w:t>
      </w:r>
      <w:r>
        <w:rPr>
          <w:spacing w:val="15"/>
          <w:w w:val="115"/>
        </w:rPr>
        <w:t xml:space="preserve"> </w:t>
      </w:r>
      <w:r>
        <w:rPr>
          <w:w w:val="115"/>
        </w:rPr>
        <w:t>de-institutionalization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01"/>
        </w:rPr>
        <w:t xml:space="preserve"> </w:t>
      </w:r>
      <w:r>
        <w:rPr>
          <w:w w:val="115"/>
        </w:rPr>
        <w:t>their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ces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ins w:id="1338" w:author="Chris Prickett" w:date="2017-02-12T20:02:00Z">
        <w:r w:rsidR="008D680D">
          <w:rPr>
            <w:spacing w:val="24"/>
            <w:w w:val="115"/>
          </w:rPr>
          <w:t xml:space="preserve">the </w:t>
        </w:r>
      </w:ins>
      <w:r>
        <w:rPr>
          <w:spacing w:val="-3"/>
          <w:w w:val="115"/>
        </w:rPr>
        <w:t>recen</w:t>
      </w:r>
      <w:r>
        <w:rPr>
          <w:spacing w:val="-2"/>
          <w:w w:val="115"/>
        </w:rPr>
        <w:t>t</w:t>
      </w:r>
      <w:r>
        <w:rPr>
          <w:spacing w:val="24"/>
          <w:w w:val="115"/>
        </w:rPr>
        <w:t xml:space="preserve"> </w:t>
      </w:r>
      <w:r>
        <w:rPr>
          <w:w w:val="115"/>
        </w:rPr>
        <w:t>transitional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</w:t>
      </w:r>
      <w:r>
        <w:rPr>
          <w:spacing w:val="24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Serbia</w:t>
      </w:r>
      <w:ins w:id="1339" w:author="Chris Prickett" w:date="2017-02-12T20:02:00Z">
        <w:r w:rsidR="008D680D">
          <w:rPr>
            <w:w w:val="115"/>
          </w:rPr>
          <w:t>,</w:t>
        </w:r>
      </w:ins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4"/>
          <w:w w:val="115"/>
        </w:rPr>
        <w:t xml:space="preserve"> </w:t>
      </w:r>
      <w:r>
        <w:rPr>
          <w:w w:val="115"/>
        </w:rPr>
        <w:t>both</w:t>
      </w:r>
      <w:r>
        <w:rPr>
          <w:spacing w:val="24"/>
          <w:w w:val="115"/>
        </w:rPr>
        <w:t xml:space="preserve"> </w:t>
      </w:r>
      <w:r>
        <w:rPr>
          <w:w w:val="115"/>
        </w:rPr>
        <w:t>suffer</w:t>
      </w:r>
      <w:r>
        <w:rPr>
          <w:spacing w:val="24"/>
          <w:w w:val="115"/>
        </w:rPr>
        <w:t xml:space="preserve"> </w:t>
      </w:r>
      <w:r>
        <w:rPr>
          <w:w w:val="115"/>
        </w:rPr>
        <w:t>from</w:t>
      </w:r>
      <w:ins w:id="1340" w:author="Chris Prickett" w:date="2017-02-12T20:02:00Z">
        <w:r w:rsidR="008D680D">
          <w:rPr>
            <w:w w:val="115"/>
          </w:rPr>
          <w:t xml:space="preserve"> the</w:t>
        </w:r>
      </w:ins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over-</w:t>
      </w:r>
      <w:r>
        <w:rPr>
          <w:spacing w:val="35"/>
          <w:w w:val="111"/>
        </w:rPr>
        <w:t xml:space="preserve"> </w:t>
      </w:r>
      <w:r>
        <w:rPr>
          <w:w w:val="115"/>
        </w:rPr>
        <w:t>presence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3"/>
          <w:w w:val="115"/>
        </w:rPr>
        <w:t xml:space="preserve"> </w:t>
      </w:r>
      <w:r>
        <w:rPr>
          <w:w w:val="115"/>
        </w:rPr>
        <w:t>actors</w:t>
      </w:r>
      <w:r>
        <w:rPr>
          <w:spacing w:val="4"/>
          <w:w w:val="115"/>
        </w:rPr>
        <w:t xml:space="preserve"> </w:t>
      </w:r>
      <w:r>
        <w:rPr>
          <w:w w:val="115"/>
        </w:rPr>
        <w:t>at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ei</w:t>
      </w:r>
      <w:r>
        <w:rPr>
          <w:spacing w:val="-1"/>
          <w:w w:val="115"/>
        </w:rPr>
        <w:t>ther</w:t>
      </w:r>
      <w:r>
        <w:rPr>
          <w:spacing w:val="3"/>
          <w:w w:val="115"/>
        </w:rPr>
        <w:t xml:space="preserve"> </w:t>
      </w:r>
      <w:r>
        <w:rPr>
          <w:w w:val="115"/>
        </w:rPr>
        <w:t>from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2"/>
          <w:w w:val="115"/>
        </w:rPr>
        <w:t xml:space="preserve"> </w:t>
      </w:r>
      <w:r>
        <w:rPr>
          <w:w w:val="115"/>
        </w:rPr>
        <w:t>formal</w:t>
      </w:r>
      <w:r>
        <w:rPr>
          <w:spacing w:val="45"/>
          <w:w w:val="111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informal</w:t>
      </w:r>
      <w:r>
        <w:rPr>
          <w:spacing w:val="-2"/>
          <w:w w:val="115"/>
        </w:rPr>
        <w:t xml:space="preserve"> </w:t>
      </w:r>
      <w:r>
        <w:rPr>
          <w:w w:val="115"/>
        </w:rPr>
        <w:t>organizations</w:t>
      </w:r>
      <w:r>
        <w:rPr>
          <w:spacing w:val="-1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2"/>
          <w:w w:val="115"/>
        </w:rPr>
        <w:t xml:space="preserve"> private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corporate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investors.</w:t>
      </w:r>
    </w:p>
    <w:p w14:paraId="3701CCE5" w14:textId="408B2569" w:rsidR="00A8456E" w:rsidRDefault="006C1195">
      <w:pPr>
        <w:pStyle w:val="BodyText"/>
        <w:spacing w:before="104" w:line="293" w:lineRule="auto"/>
        <w:ind w:left="1133" w:right="111"/>
        <w:jc w:val="both"/>
      </w:pPr>
      <w:r>
        <w:rPr>
          <w:w w:val="115"/>
        </w:rPr>
        <w:t>While</w:t>
      </w:r>
      <w:r>
        <w:rPr>
          <w:spacing w:val="32"/>
          <w:w w:val="115"/>
        </w:rPr>
        <w:t xml:space="preserve"> </w:t>
      </w:r>
      <w:r>
        <w:rPr>
          <w:w w:val="115"/>
        </w:rPr>
        <w:t>Urban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ubator</w:t>
      </w:r>
      <w:r>
        <w:rPr>
          <w:spacing w:val="32"/>
          <w:w w:val="115"/>
        </w:rPr>
        <w:t xml:space="preserve"> </w:t>
      </w:r>
      <w:r>
        <w:rPr>
          <w:w w:val="115"/>
        </w:rPr>
        <w:t>Belgrade</w:t>
      </w:r>
      <w:r>
        <w:rPr>
          <w:spacing w:val="32"/>
          <w:w w:val="115"/>
        </w:rPr>
        <w:t xml:space="preserve"> </w:t>
      </w:r>
      <w:r>
        <w:rPr>
          <w:w w:val="115"/>
        </w:rPr>
        <w:t>and</w:t>
      </w:r>
      <w:r>
        <w:rPr>
          <w:spacing w:val="33"/>
          <w:w w:val="115"/>
        </w:rPr>
        <w:t xml:space="preserve"> </w:t>
      </w:r>
      <w:r>
        <w:rPr>
          <w:w w:val="115"/>
        </w:rPr>
        <w:t>its</w:t>
      </w:r>
      <w:r>
        <w:rPr>
          <w:spacing w:val="32"/>
          <w:w w:val="115"/>
        </w:rPr>
        <w:t xml:space="preserve"> </w:t>
      </w:r>
      <w:r>
        <w:rPr>
          <w:w w:val="115"/>
        </w:rPr>
        <w:t>successors</w:t>
      </w:r>
      <w:r>
        <w:rPr>
          <w:spacing w:val="32"/>
          <w:w w:val="115"/>
        </w:rPr>
        <w:t xml:space="preserve"> </w:t>
      </w:r>
      <w:r>
        <w:rPr>
          <w:w w:val="115"/>
        </w:rPr>
        <w:t>demonstrate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spacing w:val="-1"/>
          <w:w w:val="115"/>
        </w:rPr>
        <w:t>capacit</w:t>
      </w:r>
      <w:r>
        <w:rPr>
          <w:spacing w:val="-2"/>
          <w:w w:val="115"/>
        </w:rPr>
        <w:t>y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20"/>
        </w:rPr>
        <w:t xml:space="preserve"> </w:t>
      </w:r>
      <w:r>
        <w:rPr>
          <w:spacing w:val="-2"/>
          <w:w w:val="115"/>
        </w:rPr>
        <w:t>implemen</w:t>
      </w:r>
      <w:r>
        <w:rPr>
          <w:spacing w:val="-1"/>
          <w:w w:val="115"/>
        </w:rPr>
        <w:t>t</w:t>
      </w:r>
      <w:r>
        <w:rPr>
          <w:spacing w:val="9"/>
          <w:w w:val="115"/>
        </w:rPr>
        <w:t xml:space="preserve"> </w:t>
      </w:r>
      <w:r>
        <w:rPr>
          <w:w w:val="115"/>
        </w:rPr>
        <w:t>at</w:t>
      </w:r>
      <w:r>
        <w:rPr>
          <w:spacing w:val="9"/>
          <w:w w:val="115"/>
        </w:rPr>
        <w:t xml:space="preserve"> </w:t>
      </w:r>
      <w:r>
        <w:rPr>
          <w:w w:val="115"/>
        </w:rPr>
        <w:t>least</w:t>
      </w:r>
      <w:r>
        <w:rPr>
          <w:spacing w:val="9"/>
          <w:w w:val="115"/>
        </w:rPr>
        <w:t xml:space="preserve"> </w:t>
      </w:r>
      <w:r>
        <w:rPr>
          <w:w w:val="115"/>
        </w:rPr>
        <w:t>small-scale</w:t>
      </w:r>
      <w:r>
        <w:rPr>
          <w:spacing w:val="9"/>
          <w:w w:val="115"/>
        </w:rPr>
        <w:t xml:space="preserve"> </w:t>
      </w:r>
      <w:r>
        <w:rPr>
          <w:w w:val="115"/>
        </w:rPr>
        <w:t>socio-spatial</w:t>
      </w:r>
      <w:r>
        <w:rPr>
          <w:spacing w:val="9"/>
          <w:w w:val="115"/>
        </w:rPr>
        <w:t xml:space="preserve"> </w:t>
      </w:r>
      <w:r>
        <w:rPr>
          <w:spacing w:val="1"/>
          <w:w w:val="115"/>
        </w:rPr>
        <w:t>projects,</w:t>
      </w:r>
      <w:r>
        <w:rPr>
          <w:spacing w:val="14"/>
          <w:w w:val="115"/>
        </w:rPr>
        <w:t xml:space="preserve"> </w:t>
      </w:r>
      <w:r>
        <w:rPr>
          <w:w w:val="115"/>
        </w:rPr>
        <w:t>they</w:t>
      </w:r>
      <w:r>
        <w:rPr>
          <w:spacing w:val="9"/>
          <w:w w:val="115"/>
        </w:rPr>
        <w:t xml:space="preserve"> </w:t>
      </w:r>
      <w:r>
        <w:rPr>
          <w:w w:val="115"/>
        </w:rPr>
        <w:t>also</w:t>
      </w:r>
      <w:r>
        <w:rPr>
          <w:spacing w:val="9"/>
          <w:w w:val="115"/>
        </w:rPr>
        <w:t xml:space="preserve"> </w:t>
      </w:r>
      <w:r>
        <w:rPr>
          <w:w w:val="115"/>
        </w:rPr>
        <w:t>indicate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significan</w:t>
      </w:r>
      <w:r>
        <w:rPr>
          <w:spacing w:val="-1"/>
          <w:w w:val="115"/>
        </w:rPr>
        <w:t>t</w:t>
      </w:r>
      <w:r>
        <w:rPr>
          <w:spacing w:val="28"/>
          <w:w w:val="147"/>
        </w:rPr>
        <w:t xml:space="preserve"> </w:t>
      </w:r>
      <w:r>
        <w:rPr>
          <w:spacing w:val="-3"/>
          <w:w w:val="115"/>
        </w:rPr>
        <w:t>lack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strategic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evelopmen</w:t>
      </w:r>
      <w:r>
        <w:rPr>
          <w:spacing w:val="-2"/>
          <w:w w:val="115"/>
        </w:rPr>
        <w:t>t</w:t>
      </w:r>
      <w:r>
        <w:rPr>
          <w:spacing w:val="-21"/>
          <w:w w:val="115"/>
        </w:rPr>
        <w:t xml:space="preserve"> </w:t>
      </w:r>
      <w:r>
        <w:rPr>
          <w:w w:val="115"/>
        </w:rPr>
        <w:t>goals</w:t>
      </w:r>
      <w:r>
        <w:rPr>
          <w:spacing w:val="-21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cultural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institutions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agendas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limited</w:t>
      </w:r>
      <w:r>
        <w:rPr>
          <w:spacing w:val="43"/>
          <w:w w:val="113"/>
        </w:rPr>
        <w:t xml:space="preserve"> </w:t>
      </w:r>
      <w:r>
        <w:rPr>
          <w:w w:val="115"/>
        </w:rPr>
        <w:t>exten</w:t>
      </w:r>
      <w:ins w:id="1341" w:author="Chris Prickett" w:date="2017-02-12T20:03:00Z">
        <w:r w:rsidR="008D680D">
          <w:rPr>
            <w:w w:val="115"/>
          </w:rPr>
          <w:t>t</w:t>
        </w:r>
      </w:ins>
      <w:del w:id="1342" w:author="Chris Prickett" w:date="2017-02-12T20:03:00Z">
        <w:r w:rsidDel="008D680D">
          <w:rPr>
            <w:w w:val="115"/>
          </w:rPr>
          <w:delText>d</w:delText>
        </w:r>
      </w:del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working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collaboration</w:t>
      </w:r>
      <w:r>
        <w:rPr>
          <w:spacing w:val="23"/>
          <w:w w:val="115"/>
        </w:rPr>
        <w:t xml:space="preserve"> </w:t>
      </w:r>
      <w:r>
        <w:rPr>
          <w:w w:val="115"/>
        </w:rPr>
        <w:t>at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level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cases</w:t>
      </w:r>
      <w:r>
        <w:rPr>
          <w:spacing w:val="23"/>
          <w:w w:val="115"/>
        </w:rPr>
        <w:t xml:space="preserve"> </w:t>
      </w:r>
      <w:ins w:id="1343" w:author="Chris Prickett" w:date="2017-02-12T20:03:00Z">
        <w:r w:rsidR="006F058F">
          <w:rPr>
            <w:w w:val="115"/>
          </w:rPr>
          <w:t>where</w:t>
        </w:r>
      </w:ins>
      <w:del w:id="1344" w:author="Chris Prickett" w:date="2017-02-12T20:03:00Z">
        <w:r w:rsidDel="006F058F">
          <w:rPr>
            <w:w w:val="115"/>
          </w:rPr>
          <w:delText>when</w:delText>
        </w:r>
      </w:del>
      <w:r>
        <w:rPr>
          <w:spacing w:val="23"/>
          <w:w w:val="115"/>
        </w:rPr>
        <w:t xml:space="preserve"> </w:t>
      </w:r>
      <w:r>
        <w:rPr>
          <w:w w:val="115"/>
        </w:rPr>
        <w:t>it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not</w:t>
      </w:r>
      <w:r>
        <w:rPr>
          <w:spacing w:val="35"/>
          <w:w w:val="119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onded</w:t>
      </w:r>
      <w:r>
        <w:rPr>
          <w:spacing w:val="-4"/>
          <w:w w:val="115"/>
        </w:rPr>
        <w:t xml:space="preserve"> </w:t>
      </w:r>
      <w:r>
        <w:rPr>
          <w:w w:val="115"/>
        </w:rPr>
        <w:t>within</w:t>
      </w:r>
      <w:ins w:id="1345" w:author="Chris Prickett" w:date="2017-02-12T20:03:00Z">
        <w:r w:rsidR="008D680D">
          <w:rPr>
            <w:w w:val="115"/>
          </w:rPr>
          <w:t xml:space="preserve"> a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larger</w:t>
      </w:r>
      <w:r>
        <w:rPr>
          <w:spacing w:val="-4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financial</w:t>
      </w:r>
      <w:r>
        <w:rPr>
          <w:spacing w:val="-4"/>
          <w:w w:val="115"/>
        </w:rPr>
        <w:t xml:space="preserve"> </w:t>
      </w:r>
      <w:r>
        <w:rPr>
          <w:spacing w:val="1"/>
          <w:w w:val="115"/>
        </w:rPr>
        <w:t>model</w:t>
      </w:r>
      <w:r>
        <w:rPr>
          <w:w w:val="115"/>
        </w:rPr>
        <w:t>.</w:t>
      </w:r>
      <w:r>
        <w:rPr>
          <w:spacing w:val="7"/>
          <w:w w:val="115"/>
        </w:rPr>
        <w:t xml:space="preserve"> </w:t>
      </w:r>
      <w:r>
        <w:rPr>
          <w:w w:val="115"/>
        </w:rPr>
        <w:t>This</w:t>
      </w:r>
      <w:r>
        <w:rPr>
          <w:spacing w:val="-12"/>
          <w:w w:val="115"/>
        </w:rPr>
        <w:t xml:space="preserve"> </w:t>
      </w:r>
      <w:r>
        <w:rPr>
          <w:w w:val="115"/>
        </w:rPr>
        <w:t>also</w:t>
      </w:r>
      <w:r>
        <w:rPr>
          <w:spacing w:val="-12"/>
          <w:w w:val="115"/>
        </w:rPr>
        <w:t xml:space="preserve"> </w:t>
      </w:r>
      <w:r>
        <w:rPr>
          <w:w w:val="115"/>
        </w:rPr>
        <w:t>testifies</w:t>
      </w:r>
      <w:ins w:id="1346" w:author="Chris Prickett" w:date="2017-02-12T20:04:00Z">
        <w:r w:rsidR="006F058F">
          <w:rPr>
            <w:w w:val="115"/>
          </w:rPr>
          <w:t xml:space="preserve"> to</w:t>
        </w:r>
      </w:ins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2"/>
          <w:w w:val="115"/>
        </w:rPr>
        <w:t xml:space="preserve"> </w:t>
      </w:r>
      <w:r>
        <w:rPr>
          <w:w w:val="115"/>
        </w:rPr>
        <w:t>disappearing</w:t>
      </w:r>
      <w:r>
        <w:rPr>
          <w:spacing w:val="-11"/>
          <w:w w:val="115"/>
        </w:rPr>
        <w:t xml:space="preserve"> </w:t>
      </w:r>
      <w:r>
        <w:rPr>
          <w:w w:val="115"/>
        </w:rPr>
        <w:t>middle</w:t>
      </w:r>
      <w:r>
        <w:rPr>
          <w:spacing w:val="-12"/>
          <w:w w:val="115"/>
        </w:rPr>
        <w:t xml:space="preserve"> </w:t>
      </w:r>
      <w:r>
        <w:rPr>
          <w:w w:val="115"/>
        </w:rPr>
        <w:t>class</w:t>
      </w:r>
      <w:ins w:id="1347" w:author="Chris Prickett" w:date="2017-02-12T20:04:00Z">
        <w:r w:rsidR="006F058F">
          <w:rPr>
            <w:w w:val="115"/>
          </w:rPr>
          <w:t>,</w:t>
        </w:r>
      </w:ins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dise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owered</w:t>
      </w:r>
      <w:r>
        <w:rPr>
          <w:spacing w:val="50"/>
          <w:w w:val="112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impoverished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transition,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well</w:t>
      </w:r>
      <w:r>
        <w:rPr>
          <w:spacing w:val="-12"/>
          <w:w w:val="115"/>
        </w:rPr>
        <w:t xml:space="preserve"> </w:t>
      </w:r>
      <w:r>
        <w:rPr>
          <w:w w:val="115"/>
        </w:rPr>
        <w:t>as</w:t>
      </w:r>
      <w:r>
        <w:rPr>
          <w:spacing w:val="-12"/>
          <w:w w:val="115"/>
        </w:rPr>
        <w:t xml:space="preserve"> </w:t>
      </w:r>
      <w:ins w:id="1348" w:author="Chris Prickett" w:date="2017-02-12T20:04:00Z">
        <w:r w:rsidR="006F058F">
          <w:rPr>
            <w:spacing w:val="-12"/>
            <w:w w:val="115"/>
          </w:rPr>
          <w:t xml:space="preserve">the </w:t>
        </w:r>
      </w:ins>
      <w:r>
        <w:rPr>
          <w:spacing w:val="-1"/>
          <w:w w:val="115"/>
        </w:rPr>
        <w:t>marginalit</w:t>
      </w:r>
      <w:r>
        <w:rPr>
          <w:spacing w:val="-2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incapacit</w:t>
      </w:r>
      <w:r>
        <w:rPr>
          <w:spacing w:val="-2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cultural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7"/>
        </w:rPr>
        <w:t xml:space="preserve"> </w:t>
      </w:r>
      <w:r>
        <w:rPr>
          <w:w w:val="115"/>
        </w:rPr>
        <w:t>educational institutions in these new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circums</w:t>
      </w:r>
      <w:r>
        <w:rPr>
          <w:spacing w:val="-1"/>
          <w:w w:val="115"/>
        </w:rPr>
        <w:t>tan</w:t>
      </w:r>
      <w:r>
        <w:rPr>
          <w:spacing w:val="-2"/>
          <w:w w:val="115"/>
        </w:rPr>
        <w:t>ces</w:t>
      </w:r>
      <w:r>
        <w:rPr>
          <w:w w:val="115"/>
        </w:rPr>
        <w:t xml:space="preserve"> of transition 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5B1E45C1" w14:textId="4685EB49" w:rsidR="00A8456E" w:rsidRDefault="000747F7">
      <w:pPr>
        <w:spacing w:before="4" w:line="296" w:lineRule="auto"/>
        <w:ind w:left="587" w:right="111" w:firstLine="545"/>
        <w:jc w:val="right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656" behindDoc="1" locked="0" layoutInCell="1" allowOverlap="1" wp14:anchorId="001A9642" wp14:editId="533F82B3">
                <wp:simplePos x="0" y="0"/>
                <wp:positionH relativeFrom="page">
                  <wp:posOffset>1440180</wp:posOffset>
                </wp:positionH>
                <wp:positionV relativeFrom="paragraph">
                  <wp:posOffset>275590</wp:posOffset>
                </wp:positionV>
                <wp:extent cx="2160270" cy="1270"/>
                <wp:effectExtent l="11430" t="8890" r="9525" b="8890"/>
                <wp:wrapNone/>
                <wp:docPr id="78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434"/>
                          <a:chExt cx="3402" cy="2"/>
                        </a:xfrm>
                      </wpg:grpSpPr>
                      <wps:wsp>
                        <wps:cNvPr id="79" name="Freeform 476"/>
                        <wps:cNvSpPr>
                          <a:spLocks/>
                        </wps:cNvSpPr>
                        <wps:spPr bwMode="auto">
                          <a:xfrm>
                            <a:off x="2268" y="434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26" style="position:absolute;margin-left:113.4pt;margin-top:21.7pt;width:170.1pt;height:.1pt;z-index:-44824;mso-position-horizontal-relative:page" coordorigin="2268,434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">
                <v:shape id="Freeform 476" o:spid="_x0000_s1027" style="position:absolute;left:2268;top:434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+wMYA&#10;AADbAAAADwAAAGRycy9kb3ducmV2LnhtbESP3WrCQBSE7wu+w3IEb6TZ6EXVNKsEQduCiD99gNPs&#10;yQ9mz4bsVtM+fVcQejnMzDdMuupNI67UudqygkkUgyDOra65VPB53jzPQTiPrLGxTAp+yMFqOXhK&#10;MdH2xke6nnwpAoRdggoq79tESpdXZNBFtiUOXmE7gz7IrpS6w1uAm0ZO4/hFGqw5LFTY0rqi/HL6&#10;NgouH1/FInaz874sttnv2/iQNbtMqdGwz15BeOr9f/jRftcKZgu4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t+wMYAAADb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680" behindDoc="1" locked="0" layoutInCell="1" allowOverlap="1" wp14:anchorId="17032078" wp14:editId="2012F8A1">
                <wp:simplePos x="0" y="0"/>
                <wp:positionH relativeFrom="page">
                  <wp:posOffset>5921375</wp:posOffset>
                </wp:positionH>
                <wp:positionV relativeFrom="paragraph">
                  <wp:posOffset>485140</wp:posOffset>
                </wp:positionV>
                <wp:extent cx="922020" cy="159385"/>
                <wp:effectExtent l="0" t="8890" r="0" b="3175"/>
                <wp:wrapNone/>
                <wp:docPr id="63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020" cy="159385"/>
                          <a:chOff x="9325" y="764"/>
                          <a:chExt cx="1452" cy="251"/>
                        </a:xfrm>
                      </wpg:grpSpPr>
                      <wpg:grpSp>
                        <wpg:cNvPr id="64" name="Group 473"/>
                        <wpg:cNvGrpSpPr>
                          <a:grpSpLocks/>
                        </wpg:cNvGrpSpPr>
                        <wpg:grpSpPr bwMode="auto">
                          <a:xfrm>
                            <a:off x="9325" y="793"/>
                            <a:ext cx="307" cy="193"/>
                            <a:chOff x="9325" y="793"/>
                            <a:chExt cx="307" cy="193"/>
                          </a:xfrm>
                        </wpg:grpSpPr>
                        <wps:wsp>
                          <wps:cNvPr id="65" name="Freeform 474"/>
                          <wps:cNvSpPr>
                            <a:spLocks/>
                          </wps:cNvSpPr>
                          <wps:spPr bwMode="auto">
                            <a:xfrm>
                              <a:off x="9325" y="793"/>
                              <a:ext cx="307" cy="193"/>
                            </a:xfrm>
                            <a:custGeom>
                              <a:avLst/>
                              <a:gdLst>
                                <a:gd name="T0" fmla="+- 0 9325 9325"/>
                                <a:gd name="T1" fmla="*/ T0 w 307"/>
                                <a:gd name="T2" fmla="+- 0 986 793"/>
                                <a:gd name="T3" fmla="*/ 986 h 193"/>
                                <a:gd name="T4" fmla="+- 0 9632 9325"/>
                                <a:gd name="T5" fmla="*/ T4 w 307"/>
                                <a:gd name="T6" fmla="+- 0 986 793"/>
                                <a:gd name="T7" fmla="*/ 986 h 193"/>
                                <a:gd name="T8" fmla="+- 0 9632 9325"/>
                                <a:gd name="T9" fmla="*/ T8 w 307"/>
                                <a:gd name="T10" fmla="+- 0 793 793"/>
                                <a:gd name="T11" fmla="*/ 793 h 193"/>
                                <a:gd name="T12" fmla="+- 0 9325 9325"/>
                                <a:gd name="T13" fmla="*/ T12 w 307"/>
                                <a:gd name="T14" fmla="+- 0 793 793"/>
                                <a:gd name="T15" fmla="*/ 793 h 193"/>
                                <a:gd name="T16" fmla="+- 0 9325 9325"/>
                                <a:gd name="T17" fmla="*/ T16 w 307"/>
                                <a:gd name="T18" fmla="+- 0 986 793"/>
                                <a:gd name="T19" fmla="*/ 986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7" h="193">
                                  <a:moveTo>
                                    <a:pt x="0" y="193"/>
                                  </a:moveTo>
                                  <a:lnTo>
                                    <a:pt x="307" y="193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471"/>
                        <wpg:cNvGrpSpPr>
                          <a:grpSpLocks/>
                        </wpg:cNvGrpSpPr>
                        <wpg:grpSpPr bwMode="auto">
                          <a:xfrm>
                            <a:off x="9654" y="793"/>
                            <a:ext cx="2" cy="193"/>
                            <a:chOff x="9654" y="793"/>
                            <a:chExt cx="2" cy="193"/>
                          </a:xfrm>
                        </wpg:grpSpPr>
                        <wps:wsp>
                          <wps:cNvPr id="67" name="Freeform 472"/>
                          <wps:cNvSpPr>
                            <a:spLocks/>
                          </wps:cNvSpPr>
                          <wps:spPr bwMode="auto">
                            <a:xfrm>
                              <a:off x="9654" y="793"/>
                              <a:ext cx="2" cy="193"/>
                            </a:xfrm>
                            <a:custGeom>
                              <a:avLst/>
                              <a:gdLst>
                                <a:gd name="T0" fmla="+- 0 793 793"/>
                                <a:gd name="T1" fmla="*/ 793 h 193"/>
                                <a:gd name="T2" fmla="+- 0 986 793"/>
                                <a:gd name="T3" fmla="*/ 986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36209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469"/>
                        <wpg:cNvGrpSpPr>
                          <a:grpSpLocks/>
                        </wpg:cNvGrpSpPr>
                        <wpg:grpSpPr bwMode="auto">
                          <a:xfrm>
                            <a:off x="9677" y="793"/>
                            <a:ext cx="190" cy="193"/>
                            <a:chOff x="9677" y="793"/>
                            <a:chExt cx="190" cy="193"/>
                          </a:xfrm>
                        </wpg:grpSpPr>
                        <wps:wsp>
                          <wps:cNvPr id="69" name="Freeform 470"/>
                          <wps:cNvSpPr>
                            <a:spLocks/>
                          </wps:cNvSpPr>
                          <wps:spPr bwMode="auto">
                            <a:xfrm>
                              <a:off x="9677" y="793"/>
                              <a:ext cx="190" cy="193"/>
                            </a:xfrm>
                            <a:custGeom>
                              <a:avLst/>
                              <a:gdLst>
                                <a:gd name="T0" fmla="+- 0 9677 9677"/>
                                <a:gd name="T1" fmla="*/ T0 w 190"/>
                                <a:gd name="T2" fmla="+- 0 986 793"/>
                                <a:gd name="T3" fmla="*/ 986 h 193"/>
                                <a:gd name="T4" fmla="+- 0 9866 9677"/>
                                <a:gd name="T5" fmla="*/ T4 w 190"/>
                                <a:gd name="T6" fmla="+- 0 986 793"/>
                                <a:gd name="T7" fmla="*/ 986 h 193"/>
                                <a:gd name="T8" fmla="+- 0 9866 9677"/>
                                <a:gd name="T9" fmla="*/ T8 w 190"/>
                                <a:gd name="T10" fmla="+- 0 793 793"/>
                                <a:gd name="T11" fmla="*/ 793 h 193"/>
                                <a:gd name="T12" fmla="+- 0 9677 9677"/>
                                <a:gd name="T13" fmla="*/ T12 w 190"/>
                                <a:gd name="T14" fmla="+- 0 793 793"/>
                                <a:gd name="T15" fmla="*/ 793 h 193"/>
                                <a:gd name="T16" fmla="+- 0 9677 9677"/>
                                <a:gd name="T17" fmla="*/ T16 w 190"/>
                                <a:gd name="T18" fmla="+- 0 986 793"/>
                                <a:gd name="T19" fmla="*/ 986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" h="193">
                                  <a:moveTo>
                                    <a:pt x="0" y="193"/>
                                  </a:moveTo>
                                  <a:lnTo>
                                    <a:pt x="189" y="193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7"/>
                        <wpg:cNvGrpSpPr>
                          <a:grpSpLocks/>
                        </wpg:cNvGrpSpPr>
                        <wpg:grpSpPr bwMode="auto">
                          <a:xfrm>
                            <a:off x="9856" y="793"/>
                            <a:ext cx="256" cy="193"/>
                            <a:chOff x="9856" y="793"/>
                            <a:chExt cx="256" cy="193"/>
                          </a:xfrm>
                        </wpg:grpSpPr>
                        <wps:wsp>
                          <wps:cNvPr id="71" name="Freeform 468"/>
                          <wps:cNvSpPr>
                            <a:spLocks/>
                          </wps:cNvSpPr>
                          <wps:spPr bwMode="auto">
                            <a:xfrm>
                              <a:off x="9856" y="793"/>
                              <a:ext cx="256" cy="193"/>
                            </a:xfrm>
                            <a:custGeom>
                              <a:avLst/>
                              <a:gdLst>
                                <a:gd name="T0" fmla="+- 0 9856 9856"/>
                                <a:gd name="T1" fmla="*/ T0 w 256"/>
                                <a:gd name="T2" fmla="+- 0 986 793"/>
                                <a:gd name="T3" fmla="*/ 986 h 193"/>
                                <a:gd name="T4" fmla="+- 0 10112 9856"/>
                                <a:gd name="T5" fmla="*/ T4 w 256"/>
                                <a:gd name="T6" fmla="+- 0 986 793"/>
                                <a:gd name="T7" fmla="*/ 986 h 193"/>
                                <a:gd name="T8" fmla="+- 0 10112 9856"/>
                                <a:gd name="T9" fmla="*/ T8 w 256"/>
                                <a:gd name="T10" fmla="+- 0 793 793"/>
                                <a:gd name="T11" fmla="*/ 793 h 193"/>
                                <a:gd name="T12" fmla="+- 0 9856 9856"/>
                                <a:gd name="T13" fmla="*/ T12 w 256"/>
                                <a:gd name="T14" fmla="+- 0 793 793"/>
                                <a:gd name="T15" fmla="*/ 793 h 193"/>
                                <a:gd name="T16" fmla="+- 0 9856 9856"/>
                                <a:gd name="T17" fmla="*/ T16 w 256"/>
                                <a:gd name="T18" fmla="+- 0 986 793"/>
                                <a:gd name="T19" fmla="*/ 986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6" h="193">
                                  <a:moveTo>
                                    <a:pt x="0" y="193"/>
                                  </a:moveTo>
                                  <a:lnTo>
                                    <a:pt x="256" y="193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465"/>
                        <wpg:cNvGrpSpPr>
                          <a:grpSpLocks/>
                        </wpg:cNvGrpSpPr>
                        <wpg:grpSpPr bwMode="auto">
                          <a:xfrm>
                            <a:off x="10134" y="793"/>
                            <a:ext cx="2" cy="193"/>
                            <a:chOff x="10134" y="793"/>
                            <a:chExt cx="2" cy="193"/>
                          </a:xfrm>
                        </wpg:grpSpPr>
                        <wps:wsp>
                          <wps:cNvPr id="73" name="Freeform 466"/>
                          <wps:cNvSpPr>
                            <a:spLocks/>
                          </wps:cNvSpPr>
                          <wps:spPr bwMode="auto">
                            <a:xfrm>
                              <a:off x="10134" y="793"/>
                              <a:ext cx="2" cy="193"/>
                            </a:xfrm>
                            <a:custGeom>
                              <a:avLst/>
                              <a:gdLst>
                                <a:gd name="T0" fmla="+- 0 793 793"/>
                                <a:gd name="T1" fmla="*/ 793 h 193"/>
                                <a:gd name="T2" fmla="+- 0 986 793"/>
                                <a:gd name="T3" fmla="*/ 986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36209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463"/>
                        <wpg:cNvGrpSpPr>
                          <a:grpSpLocks/>
                        </wpg:cNvGrpSpPr>
                        <wpg:grpSpPr bwMode="auto">
                          <a:xfrm>
                            <a:off x="10157" y="793"/>
                            <a:ext cx="359" cy="193"/>
                            <a:chOff x="10157" y="793"/>
                            <a:chExt cx="359" cy="193"/>
                          </a:xfrm>
                        </wpg:grpSpPr>
                        <wps:wsp>
                          <wps:cNvPr id="75" name="Freeform 464"/>
                          <wps:cNvSpPr>
                            <a:spLocks/>
                          </wps:cNvSpPr>
                          <wps:spPr bwMode="auto">
                            <a:xfrm>
                              <a:off x="10157" y="793"/>
                              <a:ext cx="359" cy="193"/>
                            </a:xfrm>
                            <a:custGeom>
                              <a:avLst/>
                              <a:gdLst>
                                <a:gd name="T0" fmla="+- 0 10157 10157"/>
                                <a:gd name="T1" fmla="*/ T0 w 359"/>
                                <a:gd name="T2" fmla="+- 0 986 793"/>
                                <a:gd name="T3" fmla="*/ 986 h 193"/>
                                <a:gd name="T4" fmla="+- 0 10515 10157"/>
                                <a:gd name="T5" fmla="*/ T4 w 359"/>
                                <a:gd name="T6" fmla="+- 0 986 793"/>
                                <a:gd name="T7" fmla="*/ 986 h 193"/>
                                <a:gd name="T8" fmla="+- 0 10515 10157"/>
                                <a:gd name="T9" fmla="*/ T8 w 359"/>
                                <a:gd name="T10" fmla="+- 0 793 793"/>
                                <a:gd name="T11" fmla="*/ 793 h 193"/>
                                <a:gd name="T12" fmla="+- 0 10157 10157"/>
                                <a:gd name="T13" fmla="*/ T12 w 359"/>
                                <a:gd name="T14" fmla="+- 0 793 793"/>
                                <a:gd name="T15" fmla="*/ 793 h 193"/>
                                <a:gd name="T16" fmla="+- 0 10157 10157"/>
                                <a:gd name="T17" fmla="*/ T16 w 359"/>
                                <a:gd name="T18" fmla="+- 0 986 793"/>
                                <a:gd name="T19" fmla="*/ 986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9" h="193">
                                  <a:moveTo>
                                    <a:pt x="0" y="193"/>
                                  </a:moveTo>
                                  <a:lnTo>
                                    <a:pt x="358" y="193"/>
                                  </a:lnTo>
                                  <a:lnTo>
                                    <a:pt x="3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461"/>
                        <wpg:cNvGrpSpPr>
                          <a:grpSpLocks/>
                        </wpg:cNvGrpSpPr>
                        <wpg:grpSpPr bwMode="auto">
                          <a:xfrm>
                            <a:off x="10505" y="793"/>
                            <a:ext cx="272" cy="193"/>
                            <a:chOff x="10505" y="793"/>
                            <a:chExt cx="272" cy="193"/>
                          </a:xfrm>
                        </wpg:grpSpPr>
                        <wps:wsp>
                          <wps:cNvPr id="77" name="Freeform 462"/>
                          <wps:cNvSpPr>
                            <a:spLocks/>
                          </wps:cNvSpPr>
                          <wps:spPr bwMode="auto">
                            <a:xfrm>
                              <a:off x="10505" y="793"/>
                              <a:ext cx="272" cy="193"/>
                            </a:xfrm>
                            <a:custGeom>
                              <a:avLst/>
                              <a:gdLst>
                                <a:gd name="T0" fmla="+- 0 10505 10505"/>
                                <a:gd name="T1" fmla="*/ T0 w 272"/>
                                <a:gd name="T2" fmla="+- 0 986 793"/>
                                <a:gd name="T3" fmla="*/ 986 h 193"/>
                                <a:gd name="T4" fmla="+- 0 10777 10505"/>
                                <a:gd name="T5" fmla="*/ T4 w 272"/>
                                <a:gd name="T6" fmla="+- 0 986 793"/>
                                <a:gd name="T7" fmla="*/ 986 h 193"/>
                                <a:gd name="T8" fmla="+- 0 10777 10505"/>
                                <a:gd name="T9" fmla="*/ T8 w 272"/>
                                <a:gd name="T10" fmla="+- 0 793 793"/>
                                <a:gd name="T11" fmla="*/ 793 h 193"/>
                                <a:gd name="T12" fmla="+- 0 10505 10505"/>
                                <a:gd name="T13" fmla="*/ T12 w 272"/>
                                <a:gd name="T14" fmla="+- 0 793 793"/>
                                <a:gd name="T15" fmla="*/ 793 h 193"/>
                                <a:gd name="T16" fmla="+- 0 10505 10505"/>
                                <a:gd name="T17" fmla="*/ T16 w 272"/>
                                <a:gd name="T18" fmla="+- 0 986 793"/>
                                <a:gd name="T19" fmla="*/ 986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2" h="193">
                                  <a:moveTo>
                                    <a:pt x="0" y="193"/>
                                  </a:moveTo>
                                  <a:lnTo>
                                    <a:pt x="272" y="193"/>
                                  </a:lnTo>
                                  <a:lnTo>
                                    <a:pt x="2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0" o:spid="_x0000_s1026" style="position:absolute;margin-left:466.25pt;margin-top:38.2pt;width:72.6pt;height:12.55pt;z-index:-44800;mso-position-horizontal-relative:page" coordorigin="9325,764" coordsize="145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">
                <v:group id="Group 473" o:spid="_x0000_s1027" style="position:absolute;left:9325;top:793;width:307;height:193" coordorigin="9325,793" coordsize="307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474" o:spid="_x0000_s1028" style="position:absolute;left:9325;top:793;width:307;height:193;visibility:visible;mso-wrap-style:square;v-text-anchor:top" coordsize="30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decYA&#10;AADbAAAADwAAAGRycy9kb3ducmV2LnhtbESPT2vCQBTE7wW/w/IEL6Vu/NPUpq4iKRU9lWro+ZF9&#10;zQazb0N2q/HbdwWhx2FmfsMs171txJk6XztWMBknIIhLp2uuFBTHj6cFCB+QNTaOScGVPKxXg4cl&#10;Ztpd+IvOh1CJCGGfoQITQptJ6UtDFv3YtcTR+3GdxRBlV0nd4SXCbSOnSZJKizXHBYMt5YbK0+HX&#10;KuDt4vuxyCef85fZ1BSv+f64ed8rNRr2mzcQgfrwH763d1pB+gy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VdecYAAADbAAAADwAAAAAAAAAAAAAAAACYAgAAZHJz&#10;L2Rvd25yZXYueG1sUEsFBgAAAAAEAAQA9QAAAIsDAAAAAA==&#10;" path="m,193r307,l307,,,,,193xe" fillcolor="#fff200" stroked="f">
                    <v:path arrowok="t" o:connecttype="custom" o:connectlocs="0,986;307,986;307,793;0,793;0,986" o:connectangles="0,0,0,0,0"/>
                  </v:shape>
                </v:group>
                <v:group id="Group 471" o:spid="_x0000_s1029" style="position:absolute;left:9654;top:793;width:2;height:193" coordorigin="9654,793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472" o:spid="_x0000_s1030" style="position:absolute;left:9654;top:793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djcMA&#10;AADbAAAADwAAAGRycy9kb3ducmV2LnhtbESPUWsCMRCE3wv+h7CCbzWnFi1Xo4hFlFYftP0By2W9&#10;O7zsHkmq13/fCEIfh5n5hpkvO9eoK/lQCxsYDTNQxIXYmksD31+b51dQISJbbITJwC8FWC56T3PM&#10;rdz4SNdTLFWCcMjRQBVjm2sdioochqG0xMk7i3cYk/Slth5vCe4aPc6yqXZYc1qosKV1RcXl9OMM&#10;vE/850sRtuXmMJ7szzsncvgQYwb9bvUGKlIX/8OP9s4amM7g/iX9AL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ddjcMAAADbAAAADwAAAAAAAAAAAAAAAACYAgAAZHJzL2Rv&#10;d25yZXYueG1sUEsFBgAAAAAEAAQA9QAAAIgDAAAAAA==&#10;" path="m,l,193e" filled="f" strokecolor="#fff200" strokeweight="1.0058mm">
                    <v:path arrowok="t" o:connecttype="custom" o:connectlocs="0,793;0,986" o:connectangles="0,0"/>
                  </v:shape>
                </v:group>
                <v:group id="Group 469" o:spid="_x0000_s1031" style="position:absolute;left:9677;top:793;width:190;height:193" coordorigin="9677,793" coordsize="190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470" o:spid="_x0000_s1032" style="position:absolute;left:9677;top:793;width:190;height:193;visibility:visible;mso-wrap-style:square;v-text-anchor:top" coordsize="19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kBsQA&#10;AADbAAAADwAAAGRycy9kb3ducmV2LnhtbESPQWvCQBSE7wX/w/IEb3VjUdHoKtISaG9WPcTbI/tM&#10;otm36e6q6b/vCgWPw8x8wyzXnWnEjZyvLSsYDRMQxIXVNZcKDvvsdQbCB2SNjWVS8Ese1qveyxJT&#10;be/8TbddKEWEsE9RQRVCm0rpi4oM+qFtiaN3ss5giNKVUju8R7hp5FuSTKXBmuNChS29V1Rcdlej&#10;4CfPTnm+dclHdm2OM54cz+OviVKDfrdZgAjUhWf4v/2pFUzn8Pg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pAbEAAAA2wAAAA8AAAAAAAAAAAAAAAAAmAIAAGRycy9k&#10;b3ducmV2LnhtbFBLBQYAAAAABAAEAPUAAACJAwAAAAA=&#10;" path="m,193r189,l189,,,,,193xe" fillcolor="#fff200" stroked="f">
                    <v:path arrowok="t" o:connecttype="custom" o:connectlocs="0,986;189,986;189,793;0,793;0,986" o:connectangles="0,0,0,0,0"/>
                  </v:shape>
                </v:group>
                <v:group id="Group 467" o:spid="_x0000_s1033" style="position:absolute;left:9856;top:793;width:256;height:193" coordorigin="9856,793" coordsize="256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468" o:spid="_x0000_s1034" style="position:absolute;left:9856;top:793;width:256;height:193;visibility:visible;mso-wrap-style:square;v-text-anchor:top" coordsize="256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n+8UA&#10;AADbAAAADwAAAGRycy9kb3ducmV2LnhtbESPQWvCQBSE7wX/w/KEXqTZKLSG6CqJILQI0moLPT6y&#10;zySYfRuyq4n/3i0IPQ4z8w2zXA+mEVfqXG1ZwTSKQRAXVtdcKvg+bl8SEM4ja2wsk4IbOVivRk9L&#10;TLXt+YuuB1+KAGGXooLK+zaV0hUVGXSRbYmDd7KdQR9kV0rdYR/gppGzOH6TBmsOCxW2tKmoOB8u&#10;RsHpsvnN9p9mostbsjP5z0fe71+Veh4P2QKEp8H/hx/td61gPoW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mf7xQAAANsAAAAPAAAAAAAAAAAAAAAAAJgCAABkcnMv&#10;ZG93bnJldi54bWxQSwUGAAAAAAQABAD1AAAAigMAAAAA&#10;" path="m,193r256,l256,,,,,193xe" fillcolor="#fff200" stroked="f">
                    <v:path arrowok="t" o:connecttype="custom" o:connectlocs="0,986;256,986;256,793;0,793;0,986" o:connectangles="0,0,0,0,0"/>
                  </v:shape>
                </v:group>
                <v:group id="Group 465" o:spid="_x0000_s1035" style="position:absolute;left:10134;top:793;width:2;height:193" coordorigin="10134,793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466" o:spid="_x0000_s1036" style="position:absolute;left:10134;top:793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NU8MA&#10;AADbAAAADwAAAGRycy9kb3ducmV2LnhtbESPUWvCQBCE3wv+h2MLfdNLjWhJPUUUqVh9qO0PWHJr&#10;EprbDXdXTf+9JxT6OMzMN8x82btWXciHRtjA8ygDRVyKbbgy8PW5Hb6AChHZYitMBn4pwHIxeJhj&#10;YeXKH3Q5xUolCIcCDdQxdoXWoazJYRhJR5y8s3iHMUlfaevxmuCu1eMsm2qHDaeFGjta11R+n36c&#10;gU3u3ydleKu2x3F+OO+cyHEvxjw99qtXUJH6+B/+a++sgVkO9y/pB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XNU8MAAADbAAAADwAAAAAAAAAAAAAAAACYAgAAZHJzL2Rv&#10;d25yZXYueG1sUEsFBgAAAAAEAAQA9QAAAIgDAAAAAA==&#10;" path="m,l,193e" filled="f" strokecolor="#fff200" strokeweight="1.0058mm">
                    <v:path arrowok="t" o:connecttype="custom" o:connectlocs="0,793;0,986" o:connectangles="0,0"/>
                  </v:shape>
                </v:group>
                <v:group id="Group 463" o:spid="_x0000_s1037" style="position:absolute;left:10157;top:793;width:359;height:193" coordorigin="10157,793" coordsize="35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464" o:spid="_x0000_s1038" style="position:absolute;left:10157;top:793;width:359;height:193;visibility:visible;mso-wrap-style:square;v-text-anchor:top" coordsize="35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SGMYA&#10;AADbAAAADwAAAGRycy9kb3ducmV2LnhtbESPQWvCQBSE74L/YXkFL1I3trS2qRuR0kIFL5pccntk&#10;n0lM9m3Irpr217sFweMwM98wy9VgWnGm3tWWFcxnEQjiwuqaSwVZ+v34BsJ5ZI2tZVLwSw5WyXi0&#10;xFjbC+/ovPelCBB2MSqovO9iKV1RkUE3sx1x8A62N+iD7Eupe7wEuGnlUxS9SoM1h4UKO/qsqGj2&#10;J6Ng83Us0zzaPi/+1ofcpu9NPT1mSk0ehvUHCE+Dv4dv7R+tYPEC/1/CD5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DSGMYAAADbAAAADwAAAAAAAAAAAAAAAACYAgAAZHJz&#10;L2Rvd25yZXYueG1sUEsFBgAAAAAEAAQA9QAAAIsDAAAAAA==&#10;" path="m,193r358,l358,,,,,193xe" fillcolor="#fff200" stroked="f">
                    <v:path arrowok="t" o:connecttype="custom" o:connectlocs="0,986;358,986;358,793;0,793;0,986" o:connectangles="0,0,0,0,0"/>
                  </v:shape>
                </v:group>
                <v:group id="Group 461" o:spid="_x0000_s1039" style="position:absolute;left:10505;top:793;width:272;height:193" coordorigin="10505,793" coordsize="27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462" o:spid="_x0000_s1040" style="position:absolute;left:10505;top:793;width:272;height:193;visibility:visible;mso-wrap-style:square;v-text-anchor:top" coordsize="27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CPnMUA&#10;AADbAAAADwAAAGRycy9kb3ducmV2LnhtbESPQWvCQBSE7wX/w/KE3urGVFSiqwRpRSkIte2ht0f2&#10;mUSzb5fsqvHfu0Khx2FmvmHmy8404kKtry0rGA4SEMSF1TWXCr6/3l+mIHxA1thYJgU38rBc9J7m&#10;mGl75U+67EMpIoR9hgqqEFwmpS8qMugH1hFH72BbgyHKtpS6xWuEm0amSTKWBmuOCxU6WlVUnPZn&#10;o8DlfpymHz+j4+80f3ulbruTa6fUc7/LZyACdeE//NfeaAWTC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I+cxQAAANsAAAAPAAAAAAAAAAAAAAAAAJgCAABkcnMv&#10;ZG93bnJldi54bWxQSwUGAAAAAAQABAD1AAAAigMAAAAA&#10;" path="m,193r272,l272,,,,,193xe" fillcolor="#fff200" stroked="f">
                    <v:path arrowok="t" o:connecttype="custom" o:connectlocs="0,986;272,986;272,793;0,793;0,98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704" behindDoc="1" locked="0" layoutInCell="1" allowOverlap="1" wp14:anchorId="6E0161CD" wp14:editId="25FD874E">
                <wp:simplePos x="0" y="0"/>
                <wp:positionH relativeFrom="page">
                  <wp:posOffset>1437005</wp:posOffset>
                </wp:positionH>
                <wp:positionV relativeFrom="paragraph">
                  <wp:posOffset>661670</wp:posOffset>
                </wp:positionV>
                <wp:extent cx="454660" cy="168910"/>
                <wp:effectExtent l="0" t="4445" r="3810" b="7620"/>
                <wp:wrapNone/>
                <wp:docPr id="56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660" cy="168910"/>
                          <a:chOff x="2263" y="1042"/>
                          <a:chExt cx="716" cy="266"/>
                        </a:xfrm>
                      </wpg:grpSpPr>
                      <wpg:grpSp>
                        <wpg:cNvPr id="57" name="Group 458"/>
                        <wpg:cNvGrpSpPr>
                          <a:grpSpLocks/>
                        </wpg:cNvGrpSpPr>
                        <wpg:grpSpPr bwMode="auto">
                          <a:xfrm>
                            <a:off x="2263" y="1078"/>
                            <a:ext cx="307" cy="193"/>
                            <a:chOff x="2263" y="1078"/>
                            <a:chExt cx="307" cy="193"/>
                          </a:xfrm>
                        </wpg:grpSpPr>
                        <wps:wsp>
                          <wps:cNvPr id="58" name="Freeform 459"/>
                          <wps:cNvSpPr>
                            <a:spLocks/>
                          </wps:cNvSpPr>
                          <wps:spPr bwMode="auto">
                            <a:xfrm>
                              <a:off x="2263" y="1078"/>
                              <a:ext cx="307" cy="193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307"/>
                                <a:gd name="T2" fmla="+- 0 1271 1078"/>
                                <a:gd name="T3" fmla="*/ 1271 h 193"/>
                                <a:gd name="T4" fmla="+- 0 2570 2263"/>
                                <a:gd name="T5" fmla="*/ T4 w 307"/>
                                <a:gd name="T6" fmla="+- 0 1271 1078"/>
                                <a:gd name="T7" fmla="*/ 1271 h 193"/>
                                <a:gd name="T8" fmla="+- 0 2570 2263"/>
                                <a:gd name="T9" fmla="*/ T8 w 307"/>
                                <a:gd name="T10" fmla="+- 0 1078 1078"/>
                                <a:gd name="T11" fmla="*/ 1078 h 193"/>
                                <a:gd name="T12" fmla="+- 0 2263 2263"/>
                                <a:gd name="T13" fmla="*/ T12 w 307"/>
                                <a:gd name="T14" fmla="+- 0 1078 1078"/>
                                <a:gd name="T15" fmla="*/ 1078 h 193"/>
                                <a:gd name="T16" fmla="+- 0 2263 2263"/>
                                <a:gd name="T17" fmla="*/ T16 w 307"/>
                                <a:gd name="T18" fmla="+- 0 1271 1078"/>
                                <a:gd name="T19" fmla="*/ 1271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7" h="193">
                                  <a:moveTo>
                                    <a:pt x="0" y="193"/>
                                  </a:moveTo>
                                  <a:lnTo>
                                    <a:pt x="307" y="193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56"/>
                        <wpg:cNvGrpSpPr>
                          <a:grpSpLocks/>
                        </wpg:cNvGrpSpPr>
                        <wpg:grpSpPr bwMode="auto">
                          <a:xfrm>
                            <a:off x="2600" y="1078"/>
                            <a:ext cx="2" cy="193"/>
                            <a:chOff x="2600" y="1078"/>
                            <a:chExt cx="2" cy="193"/>
                          </a:xfrm>
                        </wpg:grpSpPr>
                        <wps:wsp>
                          <wps:cNvPr id="60" name="Freeform 457"/>
                          <wps:cNvSpPr>
                            <a:spLocks/>
                          </wps:cNvSpPr>
                          <wps:spPr bwMode="auto">
                            <a:xfrm>
                              <a:off x="2600" y="1078"/>
                              <a:ext cx="2" cy="193"/>
                            </a:xfrm>
                            <a:custGeom>
                              <a:avLst/>
                              <a:gdLst>
                                <a:gd name="T0" fmla="+- 0 1078 1078"/>
                                <a:gd name="T1" fmla="*/ 1078 h 193"/>
                                <a:gd name="T2" fmla="+- 0 1271 1078"/>
                                <a:gd name="T3" fmla="*/ 1271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5936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454"/>
                        <wpg:cNvGrpSpPr>
                          <a:grpSpLocks/>
                        </wpg:cNvGrpSpPr>
                        <wpg:grpSpPr bwMode="auto">
                          <a:xfrm>
                            <a:off x="2630" y="1078"/>
                            <a:ext cx="349" cy="193"/>
                            <a:chOff x="2630" y="1078"/>
                            <a:chExt cx="349" cy="193"/>
                          </a:xfrm>
                        </wpg:grpSpPr>
                        <wps:wsp>
                          <wps:cNvPr id="62" name="Freeform 455"/>
                          <wps:cNvSpPr>
                            <a:spLocks/>
                          </wps:cNvSpPr>
                          <wps:spPr bwMode="auto">
                            <a:xfrm>
                              <a:off x="2630" y="1078"/>
                              <a:ext cx="349" cy="193"/>
                            </a:xfrm>
                            <a:custGeom>
                              <a:avLst/>
                              <a:gdLst>
                                <a:gd name="T0" fmla="+- 0 2630 2630"/>
                                <a:gd name="T1" fmla="*/ T0 w 349"/>
                                <a:gd name="T2" fmla="+- 0 1271 1078"/>
                                <a:gd name="T3" fmla="*/ 1271 h 193"/>
                                <a:gd name="T4" fmla="+- 0 2978 2630"/>
                                <a:gd name="T5" fmla="*/ T4 w 349"/>
                                <a:gd name="T6" fmla="+- 0 1271 1078"/>
                                <a:gd name="T7" fmla="*/ 1271 h 193"/>
                                <a:gd name="T8" fmla="+- 0 2978 2630"/>
                                <a:gd name="T9" fmla="*/ T8 w 349"/>
                                <a:gd name="T10" fmla="+- 0 1078 1078"/>
                                <a:gd name="T11" fmla="*/ 1078 h 193"/>
                                <a:gd name="T12" fmla="+- 0 2630 2630"/>
                                <a:gd name="T13" fmla="*/ T12 w 349"/>
                                <a:gd name="T14" fmla="+- 0 1078 1078"/>
                                <a:gd name="T15" fmla="*/ 1078 h 193"/>
                                <a:gd name="T16" fmla="+- 0 2630 2630"/>
                                <a:gd name="T17" fmla="*/ T16 w 349"/>
                                <a:gd name="T18" fmla="+- 0 1271 1078"/>
                                <a:gd name="T19" fmla="*/ 1271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193">
                                  <a:moveTo>
                                    <a:pt x="0" y="193"/>
                                  </a:moveTo>
                                  <a:lnTo>
                                    <a:pt x="348" y="193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3" o:spid="_x0000_s1026" style="position:absolute;margin-left:113.15pt;margin-top:52.1pt;width:35.8pt;height:13.3pt;z-index:-44776;mso-position-horizontal-relative:page" coordorigin="2263,1042" coordsize="71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">
                <v:group id="Group 458" o:spid="_x0000_s1027" style="position:absolute;left:2263;top:1078;width:307;height:193" coordorigin="2263,1078" coordsize="307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59" o:spid="_x0000_s1028" style="position:absolute;left:2263;top:1078;width:307;height:193;visibility:visible;mso-wrap-style:square;v-text-anchor:top" coordsize="30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4WsIA&#10;AADbAAAADwAAAGRycy9kb3ducmV2LnhtbERPy2rCQBTdF/oPwy24EZ2o9ZU6iqS06ErU4PqSuc0E&#10;M3dCZqrx7zsLocvDea82na3FjVpfOVYwGiYgiAunKy4V5OevwQKED8gaa8ek4EEeNuvXlxWm2t35&#10;SLdTKEUMYZ+iAhNCk0rpC0MW/dA1xJH7ca3FEGFbSt3iPYbbWo6TZCYtVhwbDDaUGSqup1+rgL8X&#10;l36ejQ7v88nY5Mtsf95+7pXqvXXbDxCBuvAvfrp3WsE0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DhawgAAANsAAAAPAAAAAAAAAAAAAAAAAJgCAABkcnMvZG93&#10;bnJldi54bWxQSwUGAAAAAAQABAD1AAAAhwMAAAAA&#10;" path="m,193r307,l307,,,,,193xe" fillcolor="#fff200" stroked="f">
                    <v:path arrowok="t" o:connecttype="custom" o:connectlocs="0,1271;307,1271;307,1078;0,1078;0,1271" o:connectangles="0,0,0,0,0"/>
                  </v:shape>
                </v:group>
                <v:group id="Group 456" o:spid="_x0000_s1029" style="position:absolute;left:2600;top:1078;width:2;height:193" coordorigin="2600,1078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457" o:spid="_x0000_s1030" style="position:absolute;left:2600;top:1078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E48AA&#10;AADbAAAADwAAAGRycy9kb3ducmV2LnhtbERPTYvCMBC9C/6HMMLeNFVElmoUFSyu7GVdEY9DM7bV&#10;ZlKa2FZ/vTks7PHxvherzpSiodoVlhWMRxEI4tTqgjMFp9/d8BOE88gaS8uk4EkOVst+b4Gxti3/&#10;UHP0mQgh7GJUkHtfxVK6NCeDbmQr4sBdbW3QB1hnUtfYhnBTykkUzaTBgkNDjhVtc0rvx4dRYL9e&#10;FzlNb4032XdkD+ekkZtEqY9Bt56D8NT5f/Gfe68VzML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ME48AAAADbAAAADwAAAAAAAAAAAAAAAACYAgAAZHJzL2Rvd25y&#10;ZXYueG1sUEsFBgAAAAAEAAQA9QAAAIUDAAAAAA==&#10;" path="m,l,193e" filled="f" strokecolor="#fff200" strokeweight="1.276mm">
                    <v:path arrowok="t" o:connecttype="custom" o:connectlocs="0,1078;0,1271" o:connectangles="0,0"/>
                  </v:shape>
                </v:group>
                <v:group id="Group 454" o:spid="_x0000_s1031" style="position:absolute;left:2630;top:1078;width:349;height:193" coordorigin="2630,1078" coordsize="34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455" o:spid="_x0000_s1032" style="position:absolute;left:2630;top:1078;width:349;height:193;visibility:visible;mso-wrap-style:square;v-text-anchor:top" coordsize="34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1osQA&#10;AADbAAAADwAAAGRycy9kb3ducmV2LnhtbESPS2vDMBCE74H+B7GFXkIt24c8XCshGEp9yCWP3rfW&#10;1ja1VsZSYuffV4FAjsPMfMPk28l04kqDay0rSKIYBHFldcu1gvPp830FwnlkjZ1lUnAjB9vNyyzH&#10;TNuRD3Q9+loECLsMFTTe95mUrmrIoItsTxy8XzsY9EEOtdQDjgFuOpnG8UIabDksNNhT0VD1d7wY&#10;Bd1N/yyT7/XXvOR0Paancl94q9Tb67T7AOFp8s/wo11qBYsU7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GNaLEAAAA2wAAAA8AAAAAAAAAAAAAAAAAmAIAAGRycy9k&#10;b3ducmV2LnhtbFBLBQYAAAAABAAEAPUAAACJAwAAAAA=&#10;" path="m,193r348,l348,,,,,193xe" fillcolor="#fff200" stroked="f">
                    <v:path arrowok="t" o:connecttype="custom" o:connectlocs="0,1271;348,1271;348,1078;0,1078;0,1271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rPr>
          <w:rFonts w:ascii="PMingLiU"/>
          <w:spacing w:val="-2"/>
          <w:w w:val="105"/>
        </w:rPr>
        <w:t>Even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w w:val="105"/>
        </w:rPr>
        <w:t xml:space="preserve">though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w w:val="105"/>
        </w:rPr>
        <w:t xml:space="preserve">certain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w w:val="105"/>
        </w:rPr>
        <w:t xml:space="preserve">experts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w w:val="105"/>
        </w:rPr>
        <w:t xml:space="preserve">state </w:t>
      </w:r>
      <w:r w:rsidR="006C1195">
        <w:rPr>
          <w:rFonts w:ascii="PMingLiU"/>
          <w:spacing w:val="41"/>
          <w:w w:val="105"/>
        </w:rPr>
        <w:t xml:space="preserve"> </w:t>
      </w:r>
      <w:r w:rsidR="006C1195">
        <w:rPr>
          <w:rFonts w:ascii="PMingLiU"/>
          <w:w w:val="105"/>
        </w:rPr>
        <w:t xml:space="preserve">that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spacing w:val="-3"/>
          <w:w w:val="105"/>
        </w:rPr>
        <w:t>Savamala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spacing w:val="-1"/>
          <w:w w:val="105"/>
        </w:rPr>
        <w:t>established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w w:val="105"/>
        </w:rPr>
        <w:t xml:space="preserve">its </w:t>
      </w:r>
      <w:r w:rsidR="006C1195">
        <w:rPr>
          <w:rFonts w:ascii="PMingLiU"/>
          <w:spacing w:val="40"/>
          <w:w w:val="105"/>
        </w:rPr>
        <w:t xml:space="preserve"> </w:t>
      </w:r>
      <w:r w:rsidR="006C1195">
        <w:rPr>
          <w:rFonts w:ascii="PMingLiU"/>
          <w:spacing w:val="-2"/>
          <w:w w:val="105"/>
        </w:rPr>
        <w:t>identity</w:t>
      </w:r>
      <w:r w:rsidR="006C1195">
        <w:rPr>
          <w:rFonts w:ascii="PMingLiU"/>
          <w:w w:val="105"/>
        </w:rPr>
        <w:t xml:space="preserve"> </w:t>
      </w:r>
      <w:r w:rsidR="006C1195">
        <w:rPr>
          <w:rFonts w:ascii="PMingLiU"/>
          <w:spacing w:val="41"/>
          <w:w w:val="105"/>
        </w:rPr>
        <w:t xml:space="preserve"> </w:t>
      </w:r>
      <w:r w:rsidR="006C1195">
        <w:rPr>
          <w:rFonts w:ascii="PMingLiU"/>
          <w:w w:val="105"/>
        </w:rPr>
        <w:t>through</w:t>
      </w:r>
      <w:r w:rsidR="006C1195">
        <w:rPr>
          <w:rFonts w:ascii="PMingLiU"/>
          <w:spacing w:val="51"/>
          <w:w w:val="116"/>
        </w:rPr>
        <w:t xml:space="preserve"> </w:t>
      </w:r>
      <w:r w:rsidR="006C1195">
        <w:rPr>
          <w:rFonts w:ascii="Kozuka Mincho Pr6N L"/>
          <w:spacing w:val="-2"/>
          <w:w w:val="105"/>
          <w:position w:val="8"/>
          <w:sz w:val="12"/>
        </w:rPr>
        <w:t>27</w:t>
      </w:r>
      <w:r w:rsidR="006C1195">
        <w:rPr>
          <w:rFonts w:ascii="Century"/>
          <w:spacing w:val="-2"/>
          <w:w w:val="105"/>
          <w:sz w:val="18"/>
        </w:rPr>
        <w:t>However,</w:t>
      </w:r>
      <w:r w:rsidR="006C1195">
        <w:rPr>
          <w:rFonts w:ascii="Century"/>
          <w:spacing w:val="-24"/>
          <w:w w:val="105"/>
          <w:sz w:val="18"/>
        </w:rPr>
        <w:t xml:space="preserve"> </w:t>
      </w:r>
      <w:r w:rsidR="006C1195">
        <w:rPr>
          <w:rFonts w:ascii="Century"/>
          <w:spacing w:val="-3"/>
          <w:w w:val="105"/>
          <w:sz w:val="18"/>
        </w:rPr>
        <w:t>any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spatial</w:t>
      </w:r>
      <w:r w:rsidR="006C1195">
        <w:rPr>
          <w:rFonts w:ascii="Century"/>
          <w:spacing w:val="-25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and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social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change</w:t>
      </w:r>
      <w:r w:rsidR="006C1195">
        <w:rPr>
          <w:rFonts w:ascii="Century"/>
          <w:spacing w:val="-25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happening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on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sites</w:t>
      </w:r>
      <w:r w:rsidR="006C1195">
        <w:rPr>
          <w:rFonts w:ascii="Century"/>
          <w:spacing w:val="-25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and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not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w w:val="105"/>
          <w:sz w:val="18"/>
        </w:rPr>
        <w:t>from</w:t>
      </w:r>
      <w:r w:rsidR="006C1195">
        <w:rPr>
          <w:rFonts w:ascii="Century"/>
          <w:spacing w:val="-25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top-down</w:t>
      </w:r>
      <w:r w:rsidR="006C1195">
        <w:rPr>
          <w:rFonts w:ascii="Century"/>
          <w:spacing w:val="-26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stays</w:t>
      </w:r>
      <w:r w:rsidR="006C1195">
        <w:rPr>
          <w:rFonts w:ascii="Century"/>
          <w:spacing w:val="-25"/>
          <w:w w:val="105"/>
          <w:sz w:val="18"/>
        </w:rPr>
        <w:t xml:space="preserve"> </w:t>
      </w:r>
      <w:r w:rsidR="006C1195">
        <w:rPr>
          <w:rFonts w:ascii="Century"/>
          <w:spacing w:val="-2"/>
          <w:w w:val="105"/>
          <w:sz w:val="18"/>
        </w:rPr>
        <w:t>somehow</w:t>
      </w:r>
      <w:r w:rsidR="006C1195">
        <w:rPr>
          <w:rFonts w:ascii="Century"/>
          <w:spacing w:val="32"/>
          <w:w w:val="9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invisible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this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body.</w:t>
      </w:r>
      <w:r w:rsidR="006C1195">
        <w:rPr>
          <w:rFonts w:ascii="Century"/>
          <w:spacing w:val="-4"/>
          <w:sz w:val="18"/>
        </w:rPr>
        <w:t xml:space="preserve"> </w:t>
      </w:r>
      <w:r w:rsidR="006C1195">
        <w:rPr>
          <w:rFonts w:ascii="Century"/>
          <w:spacing w:val="-6"/>
          <w:sz w:val="18"/>
        </w:rPr>
        <w:t>F</w:t>
      </w:r>
      <w:r w:rsidR="006C1195">
        <w:rPr>
          <w:rFonts w:ascii="Century"/>
          <w:spacing w:val="-7"/>
          <w:sz w:val="18"/>
        </w:rPr>
        <w:t>or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a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long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time,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this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also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issue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with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illegal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construction</w:t>
      </w:r>
      <w:r w:rsidR="006C1195">
        <w:rPr>
          <w:rFonts w:ascii="Century"/>
          <w:spacing w:val="-17"/>
          <w:sz w:val="18"/>
        </w:rPr>
        <w:t xml:space="preserve"> </w:t>
      </w:r>
      <w:r w:rsidR="006C1195">
        <w:rPr>
          <w:rFonts w:ascii="Century"/>
          <w:sz w:val="18"/>
        </w:rPr>
        <w:t>(add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exact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num</w:t>
      </w:r>
      <w:r w:rsidR="006C1195">
        <w:rPr>
          <w:rFonts w:ascii="Century"/>
          <w:spacing w:val="-1"/>
          <w:sz w:val="18"/>
        </w:rPr>
        <w:t>b</w:t>
      </w:r>
      <w:r w:rsidR="006C1195">
        <w:rPr>
          <w:rFonts w:ascii="Century"/>
          <w:spacing w:val="-2"/>
          <w:sz w:val="18"/>
        </w:rPr>
        <w:t>er</w:t>
      </w:r>
      <w:r w:rsidR="006C1195">
        <w:rPr>
          <w:rFonts w:ascii="Century"/>
          <w:spacing w:val="33"/>
          <w:w w:val="90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y</w:t>
      </w:r>
      <w:r w:rsidR="006C1195">
        <w:rPr>
          <w:rFonts w:ascii="Century"/>
          <w:spacing w:val="-2"/>
          <w:sz w:val="18"/>
        </w:rPr>
        <w:t>ear).</w:t>
      </w:r>
      <w:r w:rsidR="006C1195">
        <w:rPr>
          <w:rFonts w:ascii="Century"/>
          <w:spacing w:val="14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F</w:t>
      </w:r>
      <w:r w:rsidR="006C1195">
        <w:rPr>
          <w:rFonts w:ascii="Century"/>
          <w:spacing w:val="-4"/>
          <w:sz w:val="18"/>
        </w:rPr>
        <w:t>ortunately</w:t>
      </w:r>
      <w:r w:rsidR="006C1195">
        <w:rPr>
          <w:rFonts w:ascii="Century"/>
          <w:spacing w:val="-3"/>
          <w:sz w:val="18"/>
        </w:rPr>
        <w:t>,</w:t>
      </w:r>
      <w:r w:rsidR="006C1195">
        <w:rPr>
          <w:rFonts w:ascii="Century"/>
          <w:spacing w:val="-7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there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now</w:t>
      </w:r>
      <w:r w:rsidR="006C1195">
        <w:rPr>
          <w:rFonts w:ascii="Century"/>
          <w:spacing w:val="-9"/>
          <w:sz w:val="18"/>
        </w:rPr>
        <w:t xml:space="preserve"> </w:t>
      </w:r>
      <w:ins w:id="1349" w:author="Chris Prickett" w:date="2017-02-12T20:05:00Z">
        <w:r w:rsidR="006F058F">
          <w:rPr>
            <w:rFonts w:ascii="Century"/>
            <w:spacing w:val="-9"/>
            <w:sz w:val="18"/>
          </w:rPr>
          <w:t xml:space="preserve">a </w:t>
        </w:r>
      </w:ins>
      <w:r w:rsidR="006C1195">
        <w:rPr>
          <w:rFonts w:ascii="Century"/>
          <w:sz w:val="18"/>
        </w:rPr>
        <w:t>separate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City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Secretariat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focusing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this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issue,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8"/>
          <w:sz w:val="18"/>
        </w:rPr>
        <w:t xml:space="preserve"> </w:t>
      </w:r>
      <w:r w:rsidR="006C1195">
        <w:rPr>
          <w:rFonts w:ascii="Century"/>
          <w:sz w:val="18"/>
        </w:rPr>
        <w:t>Secretariat</w:t>
      </w:r>
      <w:r w:rsidR="006C1195">
        <w:rPr>
          <w:rFonts w:ascii="Century"/>
          <w:spacing w:val="-9"/>
          <w:sz w:val="18"/>
        </w:rPr>
        <w:t xml:space="preserve"> </w:t>
      </w:r>
      <w:r w:rsidR="006C1195">
        <w:rPr>
          <w:rFonts w:ascii="Century"/>
          <w:sz w:val="18"/>
        </w:rPr>
        <w:t>for</w:t>
      </w:r>
    </w:p>
    <w:p w14:paraId="3366F1C7" w14:textId="77777777" w:rsidR="00A8456E" w:rsidRDefault="006C1195">
      <w:pPr>
        <w:spacing w:before="17"/>
        <w:ind w:left="587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t>Legalization.</w:t>
      </w:r>
    </w:p>
    <w:p w14:paraId="0F563204" w14:textId="77777777" w:rsidR="00A8456E" w:rsidRDefault="00A8456E">
      <w:pPr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060" w:right="1020" w:bottom="680" w:left="1680" w:header="0" w:footer="500" w:gutter="0"/>
          <w:cols w:space="720"/>
        </w:sectPr>
      </w:pPr>
    </w:p>
    <w:p w14:paraId="78C98B4E" w14:textId="3B9DFCFB" w:rsidR="00A8456E" w:rsidRDefault="006C1195">
      <w:pPr>
        <w:pStyle w:val="BodyText"/>
        <w:spacing w:before="31" w:line="293" w:lineRule="auto"/>
        <w:ind w:left="1133" w:right="111"/>
        <w:jc w:val="both"/>
      </w:pPr>
      <w:r>
        <w:rPr>
          <w:w w:val="110"/>
        </w:rPr>
        <w:lastRenderedPageBreak/>
        <w:t>these</w:t>
      </w:r>
      <w:r>
        <w:rPr>
          <w:spacing w:val="17"/>
          <w:w w:val="110"/>
        </w:rPr>
        <w:t xml:space="preserve"> </w:t>
      </w:r>
      <w:r>
        <w:rPr>
          <w:w w:val="110"/>
        </w:rPr>
        <w:t>civic</w:t>
      </w:r>
      <w:r>
        <w:rPr>
          <w:spacing w:val="18"/>
          <w:w w:val="110"/>
        </w:rPr>
        <w:t xml:space="preserve"> </w:t>
      </w:r>
      <w:r>
        <w:rPr>
          <w:w w:val="110"/>
        </w:rPr>
        <w:t>activities</w:t>
      </w:r>
      <w:r w:rsidR="00F37646"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others</w:t>
      </w:r>
      <w:r>
        <w:rPr>
          <w:spacing w:val="18"/>
          <w:w w:val="110"/>
        </w:rPr>
        <w:t xml:space="preserve"> </w:t>
      </w:r>
      <w:r>
        <w:rPr>
          <w:w w:val="110"/>
        </w:rPr>
        <w:t>claim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these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programmes</w:t>
      </w:r>
      <w:proofErr w:type="spellEnd"/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24"/>
          <w:w w:val="110"/>
        </w:rPr>
        <w:t xml:space="preserve"> </w:t>
      </w:r>
      <w:r>
        <w:rPr>
          <w:spacing w:val="1"/>
          <w:w w:val="110"/>
        </w:rPr>
        <w:t>to</w:t>
      </w:r>
      <w:r>
        <w:rPr>
          <w:spacing w:val="2"/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professional,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typical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either</w:t>
      </w:r>
      <w:r>
        <w:rPr>
          <w:spacing w:val="-4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archit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cts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05"/>
        </w:rPr>
        <w:t>”genius</w:t>
      </w:r>
      <w:r>
        <w:rPr>
          <w:spacing w:val="-2"/>
          <w:w w:val="105"/>
        </w:rPr>
        <w:t xml:space="preserve"> </w:t>
      </w:r>
      <w:r>
        <w:rPr>
          <w:spacing w:val="1"/>
          <w:w w:val="110"/>
        </w:rPr>
        <w:t>loci”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del w:id="1350" w:author="Chris Prickett" w:date="2017-02-12T20:05:00Z">
        <w:r w:rsidDel="006F058F">
          <w:rPr>
            <w:w w:val="110"/>
          </w:rPr>
          <w:delText>some</w:delText>
        </w:r>
        <w:r w:rsidDel="006F058F">
          <w:rPr>
            <w:spacing w:val="-4"/>
            <w:w w:val="110"/>
          </w:rPr>
          <w:delText xml:space="preserve"> </w:delText>
        </w:r>
      </w:del>
      <w:r>
        <w:rPr>
          <w:w w:val="110"/>
        </w:rPr>
        <w:t>other</w:t>
      </w:r>
      <w:r>
        <w:rPr>
          <w:spacing w:val="29"/>
          <w:w w:val="116"/>
        </w:rPr>
        <w:t xml:space="preserve"> </w:t>
      </w:r>
      <w:r>
        <w:rPr>
          <w:w w:val="110"/>
        </w:rPr>
        <w:t>places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artistic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foreign</w:t>
      </w:r>
      <w:r>
        <w:rPr>
          <w:spacing w:val="33"/>
          <w:w w:val="110"/>
        </w:rPr>
        <w:t xml:space="preserve"> </w:t>
      </w:r>
      <w:r>
        <w:rPr>
          <w:w w:val="110"/>
        </w:rPr>
        <w:t>trends</w:t>
      </w:r>
      <w:r>
        <w:rPr>
          <w:spacing w:val="33"/>
          <w:w w:val="110"/>
        </w:rPr>
        <w:t xml:space="preserve"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34"/>
          <w:w w:val="110"/>
        </w:rPr>
        <w:t xml:space="preserve"> </w:t>
      </w:r>
      <w:r>
        <w:rPr>
          <w:w w:val="110"/>
        </w:rPr>
        <w:t>not</w:t>
      </w:r>
      <w:r>
        <w:rPr>
          <w:spacing w:val="34"/>
          <w:w w:val="110"/>
        </w:rPr>
        <w:t xml:space="preserve"> </w:t>
      </w:r>
      <w:r>
        <w:rPr>
          <w:w w:val="110"/>
        </w:rPr>
        <w:t>adequately</w:t>
      </w:r>
      <w:r>
        <w:rPr>
          <w:spacing w:val="35"/>
          <w:w w:val="110"/>
        </w:rPr>
        <w:t xml:space="preserve"> </w:t>
      </w:r>
      <w:r>
        <w:rPr>
          <w:w w:val="110"/>
        </w:rPr>
        <w:t>translated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34"/>
          <w:w w:val="110"/>
        </w:rPr>
        <w:t xml:space="preserve"> </w:t>
      </w:r>
      <w:ins w:id="1351" w:author="Chris Prickett" w:date="2017-02-12T20:05:00Z">
        <w:r w:rsidR="006F058F">
          <w:rPr>
            <w:spacing w:val="34"/>
            <w:w w:val="110"/>
          </w:rPr>
          <w:t xml:space="preserve">the </w:t>
        </w:r>
      </w:ins>
      <w:r>
        <w:rPr>
          <w:spacing w:val="1"/>
          <w:w w:val="110"/>
        </w:rPr>
        <w:t>local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context</w:t>
      </w:r>
      <w:r w:rsidR="00F37646">
        <w:rPr>
          <w:spacing w:val="-1"/>
          <w:w w:val="110"/>
        </w:rPr>
        <w:t>.</w:t>
      </w:r>
      <w:r>
        <w:rPr>
          <w:spacing w:val="17"/>
          <w:w w:val="110"/>
        </w:rPr>
        <w:t xml:space="preserve"> </w:t>
      </w:r>
      <w:ins w:id="1352" w:author="Chris Prickett" w:date="2017-02-12T20:06:00Z">
        <w:r w:rsidR="006F058F">
          <w:rPr>
            <w:w w:val="110"/>
          </w:rPr>
          <w:t>A</w:t>
        </w:r>
      </w:ins>
      <w:del w:id="1353" w:author="Chris Prickett" w:date="2017-02-12T20:06:00Z">
        <w:r w:rsidDel="006F058F">
          <w:rPr>
            <w:w w:val="110"/>
          </w:rPr>
          <w:delText>The</w:delText>
        </w:r>
      </w:del>
      <w:r>
        <w:rPr>
          <w:spacing w:val="18"/>
          <w:w w:val="110"/>
        </w:rPr>
        <w:t xml:space="preserve"> </w:t>
      </w:r>
      <w:r>
        <w:rPr>
          <w:w w:val="110"/>
        </w:rPr>
        <w:t>similar</w:t>
      </w:r>
      <w:r>
        <w:rPr>
          <w:spacing w:val="18"/>
          <w:w w:val="110"/>
        </w:rPr>
        <w:t xml:space="preserve"> </w:t>
      </w:r>
      <w:r>
        <w:rPr>
          <w:w w:val="110"/>
        </w:rPr>
        <w:t>opinion</w:t>
      </w:r>
      <w:r>
        <w:rPr>
          <w:spacing w:val="17"/>
          <w:w w:val="110"/>
        </w:rPr>
        <w:t xml:space="preserve"> </w:t>
      </w:r>
      <w:ins w:id="1354" w:author="Chris Prickett" w:date="2017-02-12T20:06:00Z">
        <w:r w:rsidR="006F058F">
          <w:rPr>
            <w:spacing w:val="17"/>
            <w:w w:val="110"/>
          </w:rPr>
          <w:t xml:space="preserve">is </w:t>
        </w:r>
      </w:ins>
      <w:r>
        <w:rPr>
          <w:w w:val="110"/>
        </w:rPr>
        <w:t>share</w:t>
      </w:r>
      <w:ins w:id="1355" w:author="Chris Prickett" w:date="2017-02-12T20:06:00Z">
        <w:r w:rsidR="006F058F">
          <w:rPr>
            <w:w w:val="110"/>
          </w:rPr>
          <w:t>d by</w:t>
        </w:r>
      </w:ins>
      <w:del w:id="1356" w:author="Chris Prickett" w:date="2017-02-12T20:06:00Z">
        <w:r w:rsidDel="006F058F">
          <w:rPr>
            <w:spacing w:val="18"/>
            <w:w w:val="110"/>
          </w:rPr>
          <w:delText xml:space="preserve"> </w:delText>
        </w:r>
        <w:r w:rsidDel="006F058F">
          <w:rPr>
            <w:w w:val="110"/>
          </w:rPr>
          <w:delText>the</w:delText>
        </w:r>
      </w:del>
      <w:r>
        <w:rPr>
          <w:spacing w:val="18"/>
          <w:w w:val="110"/>
        </w:rPr>
        <w:t xml:space="preserve"> </w:t>
      </w:r>
      <w:ins w:id="1357" w:author="Chris Prickett" w:date="2017-02-12T20:08:00Z">
        <w:r w:rsidR="006F058F">
          <w:rPr>
            <w:spacing w:val="18"/>
            <w:w w:val="110"/>
          </w:rPr>
          <w:t xml:space="preserve">some </w:t>
        </w:r>
      </w:ins>
      <w:r>
        <w:rPr>
          <w:w w:val="110"/>
        </w:rPr>
        <w:t>citizens,</w:t>
      </w:r>
      <w:r>
        <w:rPr>
          <w:spacing w:val="29"/>
          <w:w w:val="111"/>
        </w:rPr>
        <w:t xml:space="preserve"> </w:t>
      </w:r>
      <w:del w:id="1358" w:author="Chris Prickett" w:date="2017-02-12T20:07:00Z">
        <w:r w:rsidDel="006F058F">
          <w:rPr>
            <w:w w:val="110"/>
          </w:rPr>
          <w:delText>explaining</w:delText>
        </w:r>
        <w:r w:rsidDel="006F058F">
          <w:rPr>
            <w:spacing w:val="32"/>
            <w:w w:val="110"/>
          </w:rPr>
          <w:delText xml:space="preserve"> </w:delText>
        </w:r>
      </w:del>
      <w:ins w:id="1359" w:author="Chris Prickett" w:date="2017-02-12T20:07:00Z">
        <w:r w:rsidR="006F058F">
          <w:rPr>
            <w:w w:val="110"/>
          </w:rPr>
          <w:t>who explain</w:t>
        </w:r>
        <w:r w:rsidR="006F058F">
          <w:rPr>
            <w:spacing w:val="32"/>
            <w:w w:val="110"/>
          </w:rPr>
          <w:t xml:space="preserve"> </w:t>
        </w:r>
      </w:ins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it</w:t>
      </w:r>
      <w:r>
        <w:rPr>
          <w:spacing w:val="32"/>
          <w:w w:val="110"/>
        </w:rPr>
        <w:t xml:space="preserve"> </w:t>
      </w:r>
      <w:r>
        <w:rPr>
          <w:w w:val="110"/>
        </w:rPr>
        <w:t>seem</w:t>
      </w:r>
      <w:ins w:id="1360" w:author="Chris Prickett" w:date="2017-02-12T20:06:00Z">
        <w:r w:rsidR="006F058F">
          <w:rPr>
            <w:w w:val="110"/>
          </w:rPr>
          <w:t>s</w:t>
        </w:r>
      </w:ins>
      <w:del w:id="1361" w:author="Chris Prickett" w:date="2017-02-12T20:06:00Z">
        <w:r w:rsidDel="006F058F">
          <w:rPr>
            <w:w w:val="110"/>
          </w:rPr>
          <w:delText>ed</w:delText>
        </w:r>
      </w:del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1"/>
          <w:w w:val="110"/>
        </w:rPr>
        <w:t xml:space="preserve"> </w:t>
      </w:r>
      <w:r>
        <w:rPr>
          <w:w w:val="110"/>
        </w:rPr>
        <w:t>they</w:t>
      </w:r>
      <w:r>
        <w:rPr>
          <w:spacing w:val="32"/>
          <w:w w:val="110"/>
        </w:rPr>
        <w:t xml:space="preserve"> </w:t>
      </w:r>
      <w:r>
        <w:rPr>
          <w:w w:val="110"/>
        </w:rPr>
        <w:t>[foreign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31"/>
          <w:w w:val="110"/>
        </w:rPr>
        <w:t xml:space="preserve"> </w:t>
      </w:r>
      <w:r>
        <w:rPr>
          <w:w w:val="110"/>
        </w:rPr>
        <w:t>organizations]</w:t>
      </w:r>
      <w:r>
        <w:rPr>
          <w:spacing w:val="34"/>
          <w:w w:val="110"/>
        </w:rPr>
        <w:t xml:space="preserve"> </w:t>
      </w:r>
      <w:r>
        <w:rPr>
          <w:w w:val="110"/>
        </w:rPr>
        <w:t>c</w:t>
      </w:r>
      <w:ins w:id="1362" w:author="Chris Prickett" w:date="2017-02-12T20:07:00Z">
        <w:r w:rsidR="006F058F">
          <w:rPr>
            <w:w w:val="110"/>
          </w:rPr>
          <w:t>o</w:t>
        </w:r>
      </w:ins>
      <w:del w:id="1363" w:author="Chris Prickett" w:date="2017-02-12T20:07:00Z">
        <w:r w:rsidDel="006F058F">
          <w:rPr>
            <w:w w:val="110"/>
          </w:rPr>
          <w:delText>a</w:delText>
        </w:r>
      </w:del>
      <w:r>
        <w:rPr>
          <w:w w:val="110"/>
        </w:rPr>
        <w:t>me</w:t>
      </w:r>
      <w:r>
        <w:rPr>
          <w:spacing w:val="32"/>
          <w:w w:val="110"/>
        </w:rPr>
        <w:t xml:space="preserve"> </w:t>
      </w:r>
      <w:r>
        <w:rPr>
          <w:w w:val="110"/>
        </w:rPr>
        <w:t>up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w w:val="115"/>
        </w:rPr>
        <w:t xml:space="preserve"> </w:t>
      </w:r>
      <w:r>
        <w:rPr>
          <w:w w:val="110"/>
        </w:rPr>
        <w:t>already</w:t>
      </w:r>
      <w:r>
        <w:rPr>
          <w:spacing w:val="26"/>
          <w:w w:val="110"/>
        </w:rPr>
        <w:t xml:space="preserve"> </w:t>
      </w:r>
      <w:r>
        <w:rPr>
          <w:w w:val="110"/>
        </w:rPr>
        <w:t>prepared</w:t>
      </w:r>
      <w:r>
        <w:rPr>
          <w:spacing w:val="26"/>
          <w:w w:val="110"/>
        </w:rPr>
        <w:t xml:space="preserve"> </w:t>
      </w:r>
      <w:r>
        <w:rPr>
          <w:w w:val="110"/>
        </w:rPr>
        <w:t>solutions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visions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implemented,</w:t>
      </w:r>
      <w:r>
        <w:rPr>
          <w:spacing w:val="27"/>
          <w:w w:val="110"/>
        </w:rPr>
        <w:t xml:space="preserve"> </w:t>
      </w:r>
      <w:ins w:id="1364" w:author="Chris Prickett" w:date="2017-02-12T20:07:00Z">
        <w:r w:rsidR="006F058F">
          <w:rPr>
            <w:w w:val="110"/>
          </w:rPr>
          <w:t>but</w:t>
        </w:r>
      </w:ins>
      <w:del w:id="1365" w:author="Chris Prickett" w:date="2017-02-12T20:07:00Z">
        <w:r w:rsidDel="006F058F">
          <w:rPr>
            <w:w w:val="110"/>
          </w:rPr>
          <w:delText>and</w:delText>
        </w:r>
      </w:del>
      <w:r>
        <w:rPr>
          <w:spacing w:val="2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27"/>
          <w:w w:val="110"/>
        </w:rPr>
        <w:t xml:space="preserve"> </w:t>
      </w:r>
      <w:r>
        <w:rPr>
          <w:w w:val="110"/>
        </w:rPr>
        <w:t>concern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08"/>
        </w:rPr>
        <w:t xml:space="preserve"> </w:t>
      </w:r>
      <w:ins w:id="1366" w:author="Chris Prickett" w:date="2017-02-12T20:07:00Z">
        <w:r w:rsidR="006F058F">
          <w:rPr>
            <w:spacing w:val="26"/>
            <w:w w:val="108"/>
          </w:rPr>
          <w:t xml:space="preserve">the </w:t>
        </w:r>
      </w:ins>
      <w:r>
        <w:rPr>
          <w:w w:val="110"/>
        </w:rPr>
        <w:t>real</w:t>
      </w:r>
      <w:r>
        <w:rPr>
          <w:spacing w:val="21"/>
          <w:w w:val="110"/>
        </w:rPr>
        <w:t xml:space="preserve"> </w:t>
      </w:r>
      <w:r>
        <w:rPr>
          <w:w w:val="110"/>
        </w:rPr>
        <w:t>needs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ideas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ins w:id="1367" w:author="Chris Prickett" w:date="2017-02-12T20:07:00Z">
        <w:r w:rsidR="006F058F">
          <w:rPr>
            <w:spacing w:val="21"/>
            <w:w w:val="110"/>
          </w:rPr>
          <w:t xml:space="preserve">the </w:t>
        </w:r>
      </w:ins>
      <w:r>
        <w:rPr>
          <w:spacing w:val="1"/>
          <w:w w:val="110"/>
        </w:rPr>
        <w:t>local</w:t>
      </w:r>
      <w:r>
        <w:rPr>
          <w:spacing w:val="21"/>
          <w:w w:val="110"/>
        </w:rPr>
        <w:t xml:space="preserve"> </w:t>
      </w:r>
      <w:r>
        <w:rPr>
          <w:w w:val="110"/>
        </w:rPr>
        <w:t>population</w:t>
      </w:r>
      <w:r>
        <w:rPr>
          <w:spacing w:val="23"/>
          <w:w w:val="110"/>
        </w:rPr>
        <w:t xml:space="preserve"> </w:t>
      </w:r>
      <w:r>
        <w:rPr>
          <w:w w:val="110"/>
        </w:rPr>
        <w:t>(citizens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interview).</w:t>
      </w:r>
    </w:p>
    <w:p w14:paraId="66F236F4" w14:textId="37CA00B9" w:rsidR="00A8456E" w:rsidRDefault="006F058F" w:rsidP="00F24EB7">
      <w:pPr>
        <w:pStyle w:val="BodyText"/>
        <w:spacing w:before="93" w:line="291" w:lineRule="auto"/>
        <w:ind w:left="1133" w:right="111"/>
        <w:jc w:val="both"/>
        <w:rPr>
          <w:rFonts w:cs="PMingLiU"/>
          <w:sz w:val="4"/>
          <w:szCs w:val="4"/>
        </w:rPr>
      </w:pPr>
      <w:ins w:id="1368" w:author="Chris Prickett" w:date="2017-02-12T20:08:00Z">
        <w:r>
          <w:rPr>
            <w:w w:val="115"/>
          </w:rPr>
          <w:t>A s</w:t>
        </w:r>
      </w:ins>
      <w:del w:id="1369" w:author="Chris Prickett" w:date="2017-02-12T20:08:00Z">
        <w:r w:rsidR="006C1195" w:rsidDel="006F058F">
          <w:rPr>
            <w:w w:val="115"/>
          </w:rPr>
          <w:delText>S</w:delText>
        </w:r>
      </w:del>
      <w:r w:rsidR="006C1195">
        <w:rPr>
          <w:w w:val="115"/>
        </w:rPr>
        <w:t>imilar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dependence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on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global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trends</w:t>
      </w:r>
      <w:r w:rsidR="006C1195">
        <w:rPr>
          <w:spacing w:val="14"/>
          <w:w w:val="115"/>
        </w:rPr>
        <w:t xml:space="preserve"> </w:t>
      </w:r>
      <w:r w:rsidR="006C1195">
        <w:rPr>
          <w:spacing w:val="-1"/>
          <w:w w:val="115"/>
        </w:rPr>
        <w:t>and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circumstances</w:t>
      </w:r>
      <w:r w:rsidR="006C1195">
        <w:rPr>
          <w:spacing w:val="14"/>
          <w:w w:val="115"/>
        </w:rPr>
        <w:t xml:space="preserve"> </w:t>
      </w:r>
      <w:r w:rsidR="006C1195">
        <w:rPr>
          <w:w w:val="115"/>
        </w:rPr>
        <w:t>is</w:t>
      </w:r>
      <w:r w:rsidR="006C1195">
        <w:rPr>
          <w:spacing w:val="13"/>
          <w:w w:val="115"/>
        </w:rPr>
        <w:t xml:space="preserve"> </w:t>
      </w:r>
      <w:r w:rsidR="006C1195">
        <w:rPr>
          <w:spacing w:val="-2"/>
          <w:w w:val="115"/>
        </w:rPr>
        <w:t>obvious</w:t>
      </w:r>
      <w:r w:rsidR="006C1195">
        <w:rPr>
          <w:spacing w:val="13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4"/>
          <w:w w:val="115"/>
        </w:rPr>
        <w:t xml:space="preserve"> </w:t>
      </w:r>
      <w:ins w:id="1370" w:author="Chris Prickett" w:date="2017-02-12T20:08:00Z">
        <w:r>
          <w:rPr>
            <w:spacing w:val="14"/>
            <w:w w:val="115"/>
          </w:rPr>
          <w:t xml:space="preserve">the </w:t>
        </w:r>
      </w:ins>
      <w:r w:rsidR="006C1195">
        <w:rPr>
          <w:spacing w:val="-2"/>
          <w:w w:val="115"/>
        </w:rPr>
        <w:t>growing</w:t>
      </w:r>
      <w:r w:rsidR="006C1195">
        <w:rPr>
          <w:spacing w:val="13"/>
          <w:w w:val="115"/>
        </w:rPr>
        <w:t xml:space="preserve"> </w:t>
      </w:r>
      <w:r w:rsidR="00F24EB7">
        <w:rPr>
          <w:w w:val="115"/>
        </w:rPr>
        <w:t>in</w:t>
      </w:r>
      <w:r w:rsidR="006C1195">
        <w:rPr>
          <w:spacing w:val="-3"/>
          <w:w w:val="115"/>
        </w:rPr>
        <w:t>volvemen</w:t>
      </w:r>
      <w:r w:rsidR="006C1195">
        <w:rPr>
          <w:spacing w:val="-2"/>
          <w:w w:val="115"/>
        </w:rPr>
        <w:t>t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foreign</w:t>
      </w:r>
      <w:r w:rsidR="006C1195">
        <w:rPr>
          <w:spacing w:val="17"/>
          <w:w w:val="115"/>
        </w:rPr>
        <w:t xml:space="preserve"> </w:t>
      </w:r>
      <w:r w:rsidR="006C1195">
        <w:rPr>
          <w:spacing w:val="-3"/>
          <w:w w:val="115"/>
        </w:rPr>
        <w:t>inves</w:t>
      </w:r>
      <w:r w:rsidR="006C1195">
        <w:rPr>
          <w:spacing w:val="-2"/>
          <w:w w:val="115"/>
        </w:rPr>
        <w:t>tor</w:t>
      </w:r>
      <w:r w:rsidR="006C1195">
        <w:rPr>
          <w:spacing w:val="-3"/>
          <w:w w:val="115"/>
        </w:rPr>
        <w:t>s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8"/>
          <w:w w:val="115"/>
        </w:rPr>
        <w:t xml:space="preserve"> </w:t>
      </w:r>
      <w:r w:rsidR="006C1195">
        <w:rPr>
          <w:spacing w:val="-3"/>
          <w:w w:val="115"/>
        </w:rPr>
        <w:t>investmen</w:t>
      </w:r>
      <w:r w:rsidR="006C1195">
        <w:rPr>
          <w:spacing w:val="-2"/>
          <w:w w:val="115"/>
        </w:rPr>
        <w:t>ts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funds</w:t>
      </w:r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in</w:t>
      </w:r>
      <w:del w:id="1371" w:author="Chris Prickett" w:date="2017-02-12T20:08:00Z">
        <w:r w:rsidR="006C1195" w:rsidDel="006F058F">
          <w:rPr>
            <w:spacing w:val="18"/>
            <w:w w:val="115"/>
          </w:rPr>
          <w:delText xml:space="preserve"> </w:delText>
        </w:r>
        <w:r w:rsidR="006C1195" w:rsidDel="006F058F">
          <w:rPr>
            <w:w w:val="115"/>
          </w:rPr>
          <w:delText>the</w:delText>
        </w:r>
      </w:del>
      <w:r w:rsidR="006C1195">
        <w:rPr>
          <w:spacing w:val="17"/>
          <w:w w:val="115"/>
        </w:rPr>
        <w:t xml:space="preserve"> </w:t>
      </w:r>
      <w:r w:rsidR="006C1195">
        <w:rPr>
          <w:w w:val="115"/>
        </w:rPr>
        <w:t>real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estate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in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Serbia.</w:t>
      </w:r>
      <w:r w:rsidR="006C1195">
        <w:rPr>
          <w:spacing w:val="30"/>
          <w:w w:val="112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5"/>
          <w:w w:val="115"/>
        </w:rPr>
        <w:t xml:space="preserve"> </w:t>
      </w:r>
      <w:r w:rsidR="006C1195">
        <w:rPr>
          <w:w w:val="115"/>
        </w:rPr>
        <w:t>consequences</w:t>
      </w:r>
      <w:r w:rsidR="006C1195">
        <w:rPr>
          <w:spacing w:val="-3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4"/>
          <w:w w:val="115"/>
        </w:rPr>
        <w:t xml:space="preserve"> </w:t>
      </w:r>
      <w:ins w:id="1372" w:author="Chris Prickett" w:date="2017-02-12T20:09:00Z">
        <w:r>
          <w:rPr>
            <w:spacing w:val="-4"/>
            <w:w w:val="115"/>
          </w:rPr>
          <w:t xml:space="preserve">the </w:t>
        </w:r>
      </w:ins>
      <w:r w:rsidR="006C1195">
        <w:rPr>
          <w:w w:val="115"/>
        </w:rPr>
        <w:t>political</w:t>
      </w:r>
      <w:r w:rsidR="006C1195">
        <w:rPr>
          <w:spacing w:val="-3"/>
          <w:w w:val="115"/>
        </w:rPr>
        <w:t xml:space="preserve"> </w:t>
      </w:r>
      <w:r w:rsidR="006C1195">
        <w:rPr>
          <w:spacing w:val="-1"/>
          <w:w w:val="115"/>
        </w:rPr>
        <w:t>treatment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4"/>
          <w:w w:val="115"/>
        </w:rPr>
        <w:t xml:space="preserve"> </w:t>
      </w:r>
      <w:r w:rsidR="006C1195">
        <w:rPr>
          <w:spacing w:val="-1"/>
          <w:w w:val="115"/>
        </w:rPr>
        <w:t>propert</w:t>
      </w:r>
      <w:r w:rsidR="006C1195">
        <w:rPr>
          <w:spacing w:val="-2"/>
          <w:w w:val="115"/>
        </w:rPr>
        <w:t>y</w:t>
      </w:r>
      <w:r w:rsidR="006C1195">
        <w:rPr>
          <w:spacing w:val="-4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3"/>
          <w:w w:val="115"/>
        </w:rPr>
        <w:t xml:space="preserve"> </w:t>
      </w:r>
      <w:ins w:id="1373" w:author="Chris Prickett" w:date="2017-02-12T20:09:00Z">
        <w:r>
          <w:rPr>
            <w:spacing w:val="-3"/>
            <w:w w:val="115"/>
          </w:rPr>
          <w:t xml:space="preserve">the </w:t>
        </w:r>
      </w:ins>
      <w:r w:rsidR="006C1195">
        <w:rPr>
          <w:w w:val="115"/>
        </w:rPr>
        <w:t>discrepancy</w:t>
      </w:r>
      <w:r w:rsidR="006C1195">
        <w:rPr>
          <w:spacing w:val="-5"/>
          <w:w w:val="115"/>
        </w:rPr>
        <w:t xml:space="preserve"> </w:t>
      </w:r>
      <w:r w:rsidR="006C1195">
        <w:rPr>
          <w:spacing w:val="-1"/>
          <w:w w:val="115"/>
        </w:rPr>
        <w:t>bet</w:t>
      </w:r>
      <w:r w:rsidR="006C1195">
        <w:rPr>
          <w:spacing w:val="-2"/>
          <w:w w:val="115"/>
        </w:rPr>
        <w:t>ween</w:t>
      </w:r>
      <w:r w:rsidR="006C1195">
        <w:rPr>
          <w:spacing w:val="-4"/>
          <w:w w:val="115"/>
        </w:rPr>
        <w:t xml:space="preserve"> </w:t>
      </w:r>
      <w:r w:rsidR="00F24EB7">
        <w:rPr>
          <w:w w:val="115"/>
        </w:rPr>
        <w:t>plan</w:t>
      </w:r>
      <w:r w:rsidR="006C1195">
        <w:rPr>
          <w:w w:val="115"/>
        </w:rPr>
        <w:t>ning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19"/>
          <w:w w:val="115"/>
        </w:rPr>
        <w:t xml:space="preserve"> </w:t>
      </w:r>
      <w:r w:rsidR="006C1195">
        <w:rPr>
          <w:spacing w:val="-2"/>
          <w:w w:val="115"/>
        </w:rPr>
        <w:t>implemen</w:t>
      </w:r>
      <w:r w:rsidR="006C1195">
        <w:rPr>
          <w:spacing w:val="-1"/>
          <w:w w:val="115"/>
        </w:rPr>
        <w:t>tation</w:t>
      </w:r>
      <w:r w:rsidR="006C1195">
        <w:rPr>
          <w:spacing w:val="18"/>
          <w:w w:val="115"/>
        </w:rPr>
        <w:t xml:space="preserve"> </w:t>
      </w:r>
      <w:r w:rsidR="006C1195">
        <w:rPr>
          <w:w w:val="115"/>
        </w:rPr>
        <w:t>during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socialism</w:t>
      </w:r>
      <w:r w:rsidR="006C1195">
        <w:rPr>
          <w:spacing w:val="19"/>
          <w:w w:val="115"/>
        </w:rPr>
        <w:t xml:space="preserve"> </w:t>
      </w:r>
      <w:r w:rsidR="006C1195">
        <w:rPr>
          <w:spacing w:val="-2"/>
          <w:w w:val="115"/>
        </w:rPr>
        <w:t>tak</w:t>
      </w:r>
      <w:r w:rsidR="006C1195">
        <w:rPr>
          <w:spacing w:val="-3"/>
          <w:w w:val="115"/>
        </w:rPr>
        <w:t>e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its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toll</w:t>
      </w:r>
      <w:r w:rsidR="006C1195">
        <w:rPr>
          <w:spacing w:val="19"/>
          <w:w w:val="115"/>
        </w:rPr>
        <w:t xml:space="preserve"> </w:t>
      </w:r>
      <w:ins w:id="1374" w:author="Chris Prickett" w:date="2017-02-12T20:09:00Z">
        <w:r>
          <w:rPr>
            <w:spacing w:val="1"/>
            <w:w w:val="115"/>
          </w:rPr>
          <w:t>and are</w:t>
        </w:r>
      </w:ins>
      <w:del w:id="1375" w:author="Chris Prickett" w:date="2017-02-12T20:09:00Z">
        <w:r w:rsidR="006C1195" w:rsidDel="006F058F">
          <w:rPr>
            <w:w w:val="115"/>
          </w:rPr>
          <w:delText>b</w:delText>
        </w:r>
        <w:r w:rsidR="006C1195" w:rsidDel="006F058F">
          <w:rPr>
            <w:spacing w:val="1"/>
            <w:w w:val="115"/>
          </w:rPr>
          <w:delText>eing</w:delText>
        </w:r>
      </w:del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still</w:t>
      </w:r>
      <w:r w:rsidR="006C1195">
        <w:rPr>
          <w:spacing w:val="19"/>
          <w:w w:val="115"/>
        </w:rPr>
        <w:t xml:space="preserve"> </w:t>
      </w:r>
      <w:ins w:id="1376" w:author="Chris Prickett" w:date="2017-02-12T20:09:00Z">
        <w:r>
          <w:rPr>
            <w:w w:val="115"/>
          </w:rPr>
          <w:t>in</w:t>
        </w:r>
      </w:ins>
      <w:del w:id="1377" w:author="Chris Prickett" w:date="2017-02-12T20:09:00Z">
        <w:r w:rsidR="006C1195" w:rsidDel="006F058F">
          <w:rPr>
            <w:w w:val="115"/>
          </w:rPr>
          <w:delText>at</w:delText>
        </w:r>
      </w:del>
      <w:r w:rsidR="006C1195">
        <w:rPr>
          <w:spacing w:val="19"/>
          <w:w w:val="115"/>
        </w:rPr>
        <w:t xml:space="preserve"> </w:t>
      </w:r>
      <w:r w:rsidR="006C1195">
        <w:rPr>
          <w:spacing w:val="-2"/>
          <w:w w:val="115"/>
        </w:rPr>
        <w:t>pla</w:t>
      </w:r>
      <w:r w:rsidR="006C1195">
        <w:rPr>
          <w:spacing w:val="-3"/>
          <w:w w:val="115"/>
        </w:rPr>
        <w:t>y</w:t>
      </w:r>
      <w:r w:rsidR="006C1195">
        <w:rPr>
          <w:spacing w:val="19"/>
          <w:w w:val="115"/>
        </w:rPr>
        <w:t xml:space="preserve"> </w:t>
      </w:r>
      <w:r w:rsidR="006C1195">
        <w:rPr>
          <w:w w:val="115"/>
        </w:rPr>
        <w:t>through</w:t>
      </w:r>
      <w:ins w:id="1378" w:author="Chris Prickett" w:date="2017-02-12T20:09:00Z">
        <w:r>
          <w:rPr>
            <w:w w:val="115"/>
          </w:rPr>
          <w:t xml:space="preserve"> the</w:t>
        </w:r>
      </w:ins>
      <w:r w:rsidR="006C1195">
        <w:rPr>
          <w:spacing w:val="33"/>
          <w:w w:val="116"/>
        </w:rPr>
        <w:t xml:space="preserve"> </w:t>
      </w:r>
      <w:r w:rsidR="006C1195">
        <w:rPr>
          <w:spacing w:val="-2"/>
          <w:w w:val="115"/>
        </w:rPr>
        <w:t>fast-moving,</w:t>
      </w:r>
      <w:r w:rsidR="006C1195">
        <w:rPr>
          <w:spacing w:val="-18"/>
          <w:w w:val="115"/>
        </w:rPr>
        <w:t xml:space="preserve"> </w:t>
      </w:r>
      <w:r w:rsidR="006C1195">
        <w:rPr>
          <w:spacing w:val="-2"/>
          <w:w w:val="115"/>
        </w:rPr>
        <w:t>profit-orien</w:t>
      </w:r>
      <w:r w:rsidR="006C1195">
        <w:rPr>
          <w:spacing w:val="-1"/>
          <w:w w:val="115"/>
        </w:rPr>
        <w:t>ted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practices</w:t>
      </w:r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under</w:t>
      </w:r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neoliberalism</w:t>
      </w:r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and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transition</w:t>
      </w:r>
      <w:r w:rsidR="006C1195">
        <w:rPr>
          <w:spacing w:val="-21"/>
          <w:w w:val="115"/>
        </w:rPr>
        <w:t xml:space="preserve"> </w:t>
      </w:r>
      <w:r w:rsidR="006C1195">
        <w:rPr>
          <w:w w:val="115"/>
        </w:rPr>
        <w:t>-</w:t>
      </w:r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once</w:t>
      </w:r>
      <w:r w:rsidR="006C1195">
        <w:rPr>
          <w:spacing w:val="-20"/>
          <w:w w:val="115"/>
        </w:rPr>
        <w:t xml:space="preserve"> </w:t>
      </w:r>
      <w:r w:rsidR="006C1195">
        <w:rPr>
          <w:w w:val="115"/>
        </w:rPr>
        <w:t>built,</w:t>
      </w:r>
      <w:r w:rsidR="006C1195">
        <w:rPr>
          <w:spacing w:val="37"/>
          <w:w w:val="117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8"/>
          <w:w w:val="115"/>
        </w:rPr>
        <w:t xml:space="preserve"> </w:t>
      </w:r>
      <w:r w:rsidR="006C1195">
        <w:rPr>
          <w:w w:val="115"/>
        </w:rPr>
        <w:t>structures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are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more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difficult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to</w:t>
      </w:r>
      <w:r w:rsidR="006C1195">
        <w:rPr>
          <w:spacing w:val="-8"/>
          <w:w w:val="115"/>
        </w:rPr>
        <w:t xml:space="preserve"> </w:t>
      </w:r>
      <w:r w:rsidR="006C1195">
        <w:rPr>
          <w:spacing w:val="-2"/>
          <w:w w:val="115"/>
        </w:rPr>
        <w:t>c</w:t>
      </w:r>
      <w:r w:rsidR="006C1195">
        <w:rPr>
          <w:spacing w:val="-1"/>
          <w:w w:val="115"/>
        </w:rPr>
        <w:t>hange,</w:t>
      </w:r>
      <w:r w:rsidR="006C1195">
        <w:rPr>
          <w:spacing w:val="-7"/>
          <w:w w:val="115"/>
        </w:rPr>
        <w:t xml:space="preserve"> </w:t>
      </w:r>
      <w:r w:rsidR="006C1195">
        <w:rPr>
          <w:spacing w:val="-3"/>
          <w:w w:val="115"/>
        </w:rPr>
        <w:t>whic</w:t>
      </w:r>
      <w:r w:rsidR="006C1195">
        <w:rPr>
          <w:spacing w:val="-2"/>
          <w:w w:val="115"/>
        </w:rPr>
        <w:t>h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has</w:t>
      </w:r>
      <w:r w:rsidR="00F24EB7">
        <w:rPr>
          <w:w w:val="115"/>
        </w:rPr>
        <w:t xml:space="preserve"> </w:t>
      </w:r>
      <w:r w:rsidR="006C1195">
        <w:rPr>
          <w:w w:val="115"/>
        </w:rPr>
        <w:t>b</w:t>
      </w:r>
      <w:r w:rsidR="006C1195">
        <w:rPr>
          <w:spacing w:val="1"/>
          <w:w w:val="115"/>
        </w:rPr>
        <w:t>een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the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logic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7"/>
          <w:w w:val="115"/>
        </w:rPr>
        <w:t xml:space="preserve"> </w:t>
      </w:r>
      <w:r w:rsidR="006C1195">
        <w:rPr>
          <w:w w:val="115"/>
        </w:rPr>
        <w:t>BWP</w:t>
      </w:r>
      <w:r w:rsidR="006C1195">
        <w:rPr>
          <w:w w:val="115"/>
          <w:position w:val="8"/>
          <w:sz w:val="16"/>
        </w:rPr>
        <w:t>28</w:t>
      </w:r>
    </w:p>
    <w:p w14:paraId="75332626" w14:textId="77777777" w:rsidR="00A8456E" w:rsidRDefault="00A8456E">
      <w:pPr>
        <w:rPr>
          <w:rFonts w:ascii="PMingLiU" w:eastAsia="PMingLiU" w:hAnsi="PMingLiU" w:cs="PMingLiU"/>
          <w:sz w:val="20"/>
          <w:szCs w:val="20"/>
        </w:rPr>
      </w:pPr>
    </w:p>
    <w:p w14:paraId="464B7524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spacing w:before="57"/>
        <w:ind w:hanging="218"/>
        <w:rPr>
          <w:b w:val="0"/>
          <w:bCs w:val="0"/>
        </w:rPr>
      </w:pPr>
      <w:r>
        <w:rPr>
          <w:w w:val="95"/>
        </w:rPr>
        <w:t>Regulatory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Planning</w:t>
      </w:r>
    </w:p>
    <w:p w14:paraId="57D9D14D" w14:textId="6169439F" w:rsidR="00A8456E" w:rsidRDefault="006C1195">
      <w:pPr>
        <w:pStyle w:val="BodyText"/>
        <w:spacing w:before="60" w:line="293" w:lineRule="auto"/>
        <w:ind w:left="1133" w:right="112"/>
        <w:jc w:val="both"/>
      </w:pP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verlappin</w:t>
      </w:r>
      <w:r>
        <w:rPr>
          <w:spacing w:val="-3"/>
          <w:w w:val="110"/>
        </w:rPr>
        <w:t>g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ins w:id="1379" w:author="Chris Prickett" w:date="2017-02-12T20:10:00Z">
        <w:r w:rsidR="006F058F">
          <w:rPr>
            <w:spacing w:val="17"/>
            <w:w w:val="110"/>
          </w:rPr>
          <w:t xml:space="preserve">the </w:t>
        </w:r>
      </w:ins>
      <w:r>
        <w:rPr>
          <w:w w:val="110"/>
        </w:rPr>
        <w:t>regulatory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planning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multiple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verwhelming,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en</w:t>
      </w:r>
      <w:r>
        <w:rPr>
          <w:spacing w:val="31"/>
          <w:w w:val="110"/>
        </w:rPr>
        <w:t xml:space="preserve"> </w:t>
      </w:r>
      <w:r>
        <w:rPr>
          <w:w w:val="110"/>
        </w:rPr>
        <w:t>more</w:t>
      </w:r>
      <w:r>
        <w:rPr>
          <w:spacing w:val="31"/>
          <w:w w:val="110"/>
        </w:rPr>
        <w:t xml:space="preserve"> </w:t>
      </w:r>
      <w:r>
        <w:rPr>
          <w:w w:val="110"/>
        </w:rPr>
        <w:t>so</w:t>
      </w:r>
      <w:r>
        <w:rPr>
          <w:spacing w:val="30"/>
          <w:w w:val="110"/>
        </w:rPr>
        <w:t xml:space="preserve"> </w:t>
      </w:r>
      <w:r>
        <w:rPr>
          <w:w w:val="110"/>
        </w:rPr>
        <w:t>as</w:t>
      </w:r>
      <w:r>
        <w:rPr>
          <w:spacing w:val="31"/>
          <w:w w:val="110"/>
        </w:rPr>
        <w:t xml:space="preserve"> </w:t>
      </w:r>
      <w:r>
        <w:rPr>
          <w:w w:val="110"/>
        </w:rPr>
        <w:t>most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responsible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institutions</w:t>
      </w:r>
      <w:r>
        <w:rPr>
          <w:spacing w:val="31"/>
          <w:w w:val="110"/>
        </w:rPr>
        <w:t xml:space="preserve"> </w:t>
      </w:r>
      <w:ins w:id="1380" w:author="Chris Prickett" w:date="2017-02-12T20:10:00Z">
        <w:r w:rsidR="006F058F">
          <w:rPr>
            <w:w w:val="110"/>
          </w:rPr>
          <w:t>behave</w:t>
        </w:r>
      </w:ins>
      <w:del w:id="1381" w:author="Chris Prickett" w:date="2017-02-12T20:10:00Z">
        <w:r w:rsidDel="006F058F">
          <w:rPr>
            <w:w w:val="110"/>
          </w:rPr>
          <w:delText>act</w:delText>
        </w:r>
      </w:del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like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management</w:t>
      </w:r>
      <w:r>
        <w:rPr>
          <w:spacing w:val="32"/>
          <w:w w:val="110"/>
        </w:rPr>
        <w:t xml:space="preserve"> </w:t>
      </w:r>
      <w:r>
        <w:rPr>
          <w:w w:val="110"/>
        </w:rPr>
        <w:t>agencies</w:t>
      </w:r>
      <w:ins w:id="1382" w:author="Chris Prickett" w:date="2017-02-12T20:10:00Z">
        <w:r w:rsidR="006F058F">
          <w:rPr>
            <w:w w:val="110"/>
          </w:rPr>
          <w:t>,</w:t>
        </w:r>
      </w:ins>
      <w:r>
        <w:rPr>
          <w:spacing w:val="49"/>
          <w:w w:val="109"/>
        </w:rPr>
        <w:t xml:space="preserve"> </w:t>
      </w:r>
      <w:r>
        <w:rPr>
          <w:w w:val="110"/>
        </w:rPr>
        <w:t>rather</w:t>
      </w:r>
      <w:r>
        <w:rPr>
          <w:spacing w:val="47"/>
          <w:w w:val="110"/>
        </w:rPr>
        <w:t xml:space="preserve"> </w:t>
      </w:r>
      <w:r>
        <w:rPr>
          <w:w w:val="110"/>
        </w:rPr>
        <w:t>than</w:t>
      </w:r>
      <w:r>
        <w:rPr>
          <w:spacing w:val="47"/>
          <w:w w:val="110"/>
        </w:rPr>
        <w:t xml:space="preserve"> </w:t>
      </w:r>
      <w:r>
        <w:rPr>
          <w:w w:val="110"/>
        </w:rPr>
        <w:t>taking</w:t>
      </w:r>
      <w:r>
        <w:rPr>
          <w:spacing w:val="48"/>
          <w:w w:val="110"/>
        </w:rPr>
        <w:t xml:space="preserve"> </w:t>
      </w:r>
      <w:r>
        <w:rPr>
          <w:w w:val="110"/>
        </w:rPr>
        <w:t>strategic</w:t>
      </w:r>
      <w:r>
        <w:rPr>
          <w:spacing w:val="47"/>
          <w:w w:val="110"/>
        </w:rPr>
        <w:t xml:space="preserve"> </w:t>
      </w:r>
      <w:r>
        <w:rPr>
          <w:spacing w:val="-1"/>
          <w:w w:val="110"/>
        </w:rPr>
        <w:t>approaches</w:t>
      </w:r>
      <w:r>
        <w:rPr>
          <w:spacing w:val="48"/>
          <w:w w:val="110"/>
        </w:rPr>
        <w:t xml:space="preserve"> </w:t>
      </w:r>
      <w:r>
        <w:rPr>
          <w:w w:val="110"/>
        </w:rPr>
        <w:t>(</w:t>
      </w:r>
      <w:r>
        <w:rPr>
          <w:rFonts w:ascii="Georgia"/>
          <w:b/>
          <w:w w:val="110"/>
        </w:rPr>
        <w:t>?</w:t>
      </w:r>
      <w:r>
        <w:rPr>
          <w:w w:val="110"/>
        </w:rPr>
        <w:t>).</w:t>
      </w:r>
    </w:p>
    <w:p w14:paraId="5A3F4E0A" w14:textId="2BD8B7DF" w:rsidR="00A8456E" w:rsidRDefault="006C1195">
      <w:pPr>
        <w:pStyle w:val="BodyText"/>
        <w:spacing w:before="82" w:line="292" w:lineRule="auto"/>
        <w:ind w:left="1133" w:right="111"/>
        <w:jc w:val="both"/>
        <w:rPr>
          <w:rFonts w:cs="PMingLiU"/>
          <w:sz w:val="16"/>
          <w:szCs w:val="16"/>
        </w:rPr>
      </w:pPr>
      <w:r>
        <w:rPr>
          <w:w w:val="115"/>
        </w:rPr>
        <w:t>Generally</w:t>
      </w:r>
      <w:r>
        <w:rPr>
          <w:spacing w:val="-9"/>
          <w:w w:val="115"/>
        </w:rPr>
        <w:t xml:space="preserve"> </w:t>
      </w:r>
      <w:r>
        <w:rPr>
          <w:w w:val="115"/>
        </w:rPr>
        <w:t>speaking,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Serbi</w:t>
      </w:r>
      <w:r>
        <w:rPr>
          <w:spacing w:val="-1"/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urban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planning</w:t>
      </w:r>
      <w:r>
        <w:rPr>
          <w:spacing w:val="-9"/>
          <w:w w:val="115"/>
        </w:rPr>
        <w:t xml:space="preserve"> </w:t>
      </w:r>
      <w:r>
        <w:rPr>
          <w:w w:val="115"/>
        </w:rPr>
        <w:t>discourse</w:t>
      </w:r>
      <w:r>
        <w:rPr>
          <w:spacing w:val="-9"/>
          <w:w w:val="115"/>
        </w:rPr>
        <w:t xml:space="preserve"> </w:t>
      </w:r>
      <w:ins w:id="1383" w:author="Chris Prickett" w:date="2017-02-12T20:10:00Z">
        <w:r w:rsidR="006F058F">
          <w:rPr>
            <w:spacing w:val="-9"/>
            <w:w w:val="115"/>
          </w:rPr>
          <w:t xml:space="preserve">the </w:t>
        </w:r>
      </w:ins>
      <w:r>
        <w:rPr>
          <w:spacing w:val="-1"/>
          <w:w w:val="115"/>
        </w:rPr>
        <w:t>built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environmen</w:t>
      </w:r>
      <w:r>
        <w:rPr>
          <w:spacing w:val="-2"/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del w:id="1384" w:author="Chris Prickett" w:date="2017-02-12T20:11:00Z">
        <w:r w:rsidDel="006F058F">
          <w:rPr>
            <w:spacing w:val="-9"/>
            <w:w w:val="115"/>
          </w:rPr>
          <w:delText xml:space="preserve"> </w:delText>
        </w:r>
      </w:del>
      <w:del w:id="1385" w:author="Chris Prickett" w:date="2017-02-12T20:10:00Z">
        <w:r w:rsidDel="006F058F">
          <w:rPr>
            <w:w w:val="115"/>
          </w:rPr>
          <w:delText>rather</w:delText>
        </w:r>
      </w:del>
      <w:r>
        <w:rPr>
          <w:spacing w:val="65"/>
          <w:w w:val="120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product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egu</w:t>
      </w:r>
      <w:r>
        <w:rPr>
          <w:spacing w:val="-1"/>
          <w:w w:val="115"/>
        </w:rPr>
        <w:t>latory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framework</w:t>
      </w:r>
      <w:ins w:id="1386" w:author="Chris Prickett" w:date="2017-02-12T20:11:00Z">
        <w:r w:rsidR="006F058F">
          <w:rPr>
            <w:spacing w:val="-2"/>
            <w:w w:val="115"/>
          </w:rPr>
          <w:t xml:space="preserve"> rather</w:t>
        </w:r>
      </w:ins>
      <w:r>
        <w:rPr>
          <w:spacing w:val="29"/>
          <w:w w:val="115"/>
        </w:rPr>
        <w:t xml:space="preserve"> </w:t>
      </w:r>
      <w:r>
        <w:rPr>
          <w:w w:val="115"/>
        </w:rPr>
        <w:t>than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30"/>
          <w:w w:val="115"/>
        </w:rPr>
        <w:t xml:space="preserve"> </w:t>
      </w:r>
      <w:r>
        <w:rPr>
          <w:w w:val="115"/>
        </w:rPr>
        <w:t>strategic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29"/>
          <w:w w:val="115"/>
        </w:rPr>
        <w:t xml:space="preserve"> </w:t>
      </w:r>
      <w:r>
        <w:rPr>
          <w:w w:val="115"/>
        </w:rPr>
        <w:t>en</w:t>
      </w:r>
      <w:r>
        <w:rPr>
          <w:spacing w:val="-2"/>
          <w:w w:val="115"/>
        </w:rPr>
        <w:t>gagemen</w:t>
      </w:r>
      <w:r>
        <w:rPr>
          <w:spacing w:val="-1"/>
          <w:w w:val="115"/>
        </w:rPr>
        <w:t>t</w:t>
      </w:r>
      <w:r>
        <w:rPr>
          <w:spacing w:val="25"/>
          <w:w w:val="115"/>
        </w:rPr>
        <w:t xml:space="preserve"> </w:t>
      </w:r>
      <w:r>
        <w:rPr>
          <w:w w:val="115"/>
        </w:rPr>
        <w:t>that</w:t>
      </w:r>
      <w:r>
        <w:rPr>
          <w:spacing w:val="26"/>
          <w:w w:val="115"/>
        </w:rPr>
        <w:t xml:space="preserve"> </w:t>
      </w:r>
      <w:r>
        <w:rPr>
          <w:w w:val="115"/>
        </w:rPr>
        <w:t>surpasses</w:t>
      </w:r>
      <w:r>
        <w:rPr>
          <w:spacing w:val="26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>.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this</w:t>
      </w:r>
      <w:r>
        <w:rPr>
          <w:spacing w:val="26"/>
          <w:w w:val="115"/>
        </w:rPr>
        <w:t xml:space="preserve"> </w:t>
      </w:r>
      <w:r>
        <w:rPr>
          <w:w w:val="115"/>
        </w:rPr>
        <w:t>manner,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troika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Prime</w:t>
      </w:r>
      <w:r>
        <w:rPr>
          <w:spacing w:val="10"/>
          <w:w w:val="115"/>
        </w:rPr>
        <w:t xml:space="preserve"> </w:t>
      </w:r>
      <w:r>
        <w:rPr>
          <w:w w:val="115"/>
        </w:rPr>
        <w:t>Minister,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Minister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Construction,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Transportation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7"/>
        </w:rPr>
        <w:t xml:space="preserve"> </w:t>
      </w:r>
      <w:r>
        <w:rPr>
          <w:w w:val="115"/>
        </w:rPr>
        <w:t>Infrastructure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28"/>
          <w:w w:val="115"/>
        </w:rPr>
        <w:t xml:space="preserve"> </w:t>
      </w:r>
      <w:r>
        <w:rPr>
          <w:spacing w:val="-4"/>
          <w:w w:val="115"/>
        </w:rPr>
        <w:t>Mayor</w:t>
      </w:r>
      <w:r>
        <w:rPr>
          <w:spacing w:val="28"/>
          <w:w w:val="115"/>
        </w:rPr>
        <w:t xml:space="preserve"> </w:t>
      </w:r>
      <w:r>
        <w:rPr>
          <w:w w:val="115"/>
        </w:rPr>
        <w:t>are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actual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ower</w:t>
      </w:r>
      <w:r>
        <w:rPr>
          <w:spacing w:val="28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oles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urban</w:t>
      </w:r>
      <w:r>
        <w:rPr>
          <w:spacing w:val="29"/>
          <w:w w:val="115"/>
        </w:rPr>
        <w:t xml:space="preserve"> </w:t>
      </w:r>
      <w:r>
        <w:rPr>
          <w:w w:val="115"/>
        </w:rPr>
        <w:t>decision-</w:t>
      </w:r>
      <w:r>
        <w:rPr>
          <w:spacing w:val="28"/>
          <w:w w:val="108"/>
        </w:rPr>
        <w:t xml:space="preserve"> </w:t>
      </w:r>
      <w:r>
        <w:rPr>
          <w:w w:val="115"/>
        </w:rPr>
        <w:t>making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Serbia.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Namely</w:t>
      </w:r>
      <w:r>
        <w:rPr>
          <w:spacing w:val="-3"/>
          <w:w w:val="115"/>
        </w:rPr>
        <w:t>,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inconsistency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legal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6"/>
          <w:w w:val="115"/>
        </w:rPr>
        <w:t xml:space="preserve"> </w:t>
      </w:r>
      <w:ins w:id="1387" w:author="Chris Prickett" w:date="2017-02-12T20:11:00Z">
        <w:r w:rsidR="006F058F">
          <w:rPr>
            <w:spacing w:val="16"/>
            <w:w w:val="115"/>
          </w:rPr>
          <w:t xml:space="preserve">the </w:t>
        </w:r>
      </w:ins>
      <w:r>
        <w:rPr>
          <w:spacing w:val="-3"/>
          <w:w w:val="115"/>
        </w:rPr>
        <w:t>overlapping</w:t>
      </w:r>
      <w:r>
        <w:rPr>
          <w:spacing w:val="55"/>
          <w:w w:val="113"/>
        </w:rPr>
        <w:t xml:space="preserve"> </w:t>
      </w:r>
      <w:r>
        <w:rPr>
          <w:w w:val="115"/>
        </w:rPr>
        <w:t>of</w:t>
      </w:r>
      <w:del w:id="1388" w:author="Chris Prickett" w:date="2017-02-12T20:11:00Z">
        <w:r w:rsidDel="006F058F">
          <w:rPr>
            <w:spacing w:val="-2"/>
            <w:w w:val="115"/>
          </w:rPr>
          <w:delText xml:space="preserve"> </w:delText>
        </w:r>
        <w:r w:rsidDel="006F058F">
          <w:rPr>
            <w:w w:val="115"/>
          </w:rPr>
          <w:delText>the</w:delText>
        </w:r>
      </w:del>
      <w:r>
        <w:rPr>
          <w:spacing w:val="-1"/>
          <w:w w:val="115"/>
        </w:rPr>
        <w:t xml:space="preserve"> jurisdiction </w:t>
      </w:r>
      <w:r>
        <w:rPr>
          <w:spacing w:val="-3"/>
          <w:w w:val="115"/>
        </w:rPr>
        <w:t>(municipalit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cit</w:t>
      </w:r>
      <w:r>
        <w:rPr>
          <w:spacing w:val="-6"/>
          <w:w w:val="115"/>
        </w:rPr>
        <w:t>y</w:t>
      </w:r>
      <w:r>
        <w:rPr>
          <w:spacing w:val="-5"/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w w:val="115"/>
        </w:rPr>
        <w:t>republic)</w:t>
      </w:r>
      <w:r>
        <w:rPr>
          <w:spacing w:val="-1"/>
          <w:w w:val="115"/>
        </w:rPr>
        <w:t xml:space="preserve"> </w:t>
      </w:r>
      <w:r>
        <w:rPr>
          <w:w w:val="115"/>
        </w:rPr>
        <w:t>support</w:t>
      </w:r>
      <w:r>
        <w:rPr>
          <w:spacing w:val="-1"/>
          <w:w w:val="115"/>
        </w:rPr>
        <w:t xml:space="preserve"> </w:t>
      </w:r>
      <w:r>
        <w:rPr>
          <w:w w:val="115"/>
        </w:rPr>
        <w:t>parallel</w:t>
      </w:r>
      <w:r>
        <w:rPr>
          <w:spacing w:val="-1"/>
          <w:w w:val="115"/>
        </w:rPr>
        <w:t xml:space="preserve"> </w:t>
      </w:r>
      <w:r>
        <w:rPr>
          <w:w w:val="115"/>
        </w:rPr>
        <w:t>structures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p</w:t>
      </w:r>
      <w:r>
        <w:rPr>
          <w:spacing w:val="-3"/>
          <w:w w:val="115"/>
        </w:rPr>
        <w:t>ower</w:t>
      </w:r>
      <w:r>
        <w:rPr>
          <w:spacing w:val="65"/>
          <w:w w:val="113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parallel</w:t>
      </w:r>
      <w:r>
        <w:rPr>
          <w:spacing w:val="-6"/>
          <w:w w:val="115"/>
        </w:rPr>
        <w:t xml:space="preserve"> </w:t>
      </w:r>
      <w:r>
        <w:rPr>
          <w:w w:val="115"/>
        </w:rPr>
        <w:t>roles.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these</w:t>
      </w:r>
      <w:r>
        <w:rPr>
          <w:spacing w:val="46"/>
          <w:w w:val="114"/>
        </w:rPr>
        <w:t xml:space="preserve"> </w:t>
      </w:r>
      <w:r>
        <w:rPr>
          <w:w w:val="115"/>
        </w:rPr>
        <w:t>circumstances,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ins w:id="1389" w:author="Chris Prickett" w:date="2017-02-12T20:13:00Z">
        <w:r w:rsidR="006F058F">
          <w:rPr>
            <w:spacing w:val="-11"/>
            <w:w w:val="115"/>
          </w:rPr>
          <w:t xml:space="preserve"> </w:t>
        </w:r>
      </w:ins>
      <w:del w:id="1390" w:author="Chris Prickett" w:date="2017-02-12T20:13:00Z">
        <w:r w:rsidDel="006F058F">
          <w:rPr>
            <w:spacing w:val="-11"/>
            <w:w w:val="115"/>
          </w:rPr>
          <w:delText xml:space="preserve"> </w:delText>
        </w:r>
        <w:r w:rsidDel="006F058F">
          <w:rPr>
            <w:spacing w:val="-3"/>
            <w:w w:val="115"/>
          </w:rPr>
          <w:delText>even</w:delText>
        </w:r>
        <w:r w:rsidDel="006F058F">
          <w:rPr>
            <w:spacing w:val="-10"/>
            <w:w w:val="115"/>
          </w:rPr>
          <w:delText xml:space="preserve"> </w:delText>
        </w:r>
      </w:del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qualit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legal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planning</w:t>
      </w:r>
      <w:r>
        <w:rPr>
          <w:spacing w:val="-11"/>
          <w:w w:val="115"/>
        </w:rPr>
        <w:t xml:space="preserve"> </w:t>
      </w:r>
      <w:r>
        <w:rPr>
          <w:w w:val="115"/>
        </w:rPr>
        <w:t>documentation</w:t>
      </w:r>
      <w:r>
        <w:rPr>
          <w:spacing w:val="-11"/>
          <w:w w:val="115"/>
        </w:rPr>
        <w:t xml:space="preserve"> </w:t>
      </w:r>
      <w:r>
        <w:rPr>
          <w:w w:val="115"/>
        </w:rPr>
        <w:t>frame</w:t>
      </w:r>
      <w:del w:id="1391" w:author="Chris Prickett" w:date="2017-02-12T20:12:00Z">
        <w:r w:rsidDel="006F058F">
          <w:rPr>
            <w:w w:val="115"/>
          </w:rPr>
          <w:delText>-</w:delText>
        </w:r>
        <w:r w:rsidDel="006F058F">
          <w:rPr>
            <w:spacing w:val="26"/>
            <w:w w:val="111"/>
          </w:rPr>
          <w:delText xml:space="preserve"> </w:delText>
        </w:r>
      </w:del>
      <w:r>
        <w:rPr>
          <w:spacing w:val="-3"/>
          <w:w w:val="115"/>
        </w:rPr>
        <w:t xml:space="preserve">works, </w:t>
      </w:r>
      <w:r>
        <w:rPr>
          <w:w w:val="115"/>
        </w:rPr>
        <w:t>but</w:t>
      </w:r>
      <w:r>
        <w:rPr>
          <w:spacing w:val="-3"/>
          <w:w w:val="115"/>
        </w:rPr>
        <w:t xml:space="preserve"> </w:t>
      </w:r>
      <w:del w:id="1392" w:author="Chris Prickett" w:date="2017-02-12T20:12:00Z">
        <w:r w:rsidDel="006F058F">
          <w:rPr>
            <w:w w:val="115"/>
          </w:rPr>
          <w:delText>it</w:delText>
        </w:r>
        <w:r w:rsidDel="006F058F">
          <w:rPr>
            <w:spacing w:val="-3"/>
            <w:w w:val="115"/>
          </w:rPr>
          <w:delText xml:space="preserve"> </w:delText>
        </w:r>
        <w:r w:rsidDel="006F058F">
          <w:rPr>
            <w:w w:val="115"/>
          </w:rPr>
          <w:delText>is</w:delText>
        </w:r>
        <w:r w:rsidDel="006F058F">
          <w:rPr>
            <w:spacing w:val="-2"/>
            <w:w w:val="115"/>
          </w:rPr>
          <w:delText xml:space="preserve"> </w:delText>
        </w:r>
      </w:del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reliance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2"/>
          <w:w w:val="115"/>
        </w:rPr>
        <w:t xml:space="preserve"> </w:t>
      </w:r>
      <w:ins w:id="1393" w:author="Chris Prickett" w:date="2017-02-12T20:12:00Z">
        <w:r w:rsidR="006F058F">
          <w:rPr>
            <w:spacing w:val="-2"/>
            <w:w w:val="115"/>
          </w:rPr>
          <w:t xml:space="preserve">an </w:t>
        </w:r>
      </w:ins>
      <w:r>
        <w:rPr>
          <w:spacing w:val="-1"/>
          <w:w w:val="115"/>
        </w:rPr>
        <w:t>individual</w:t>
      </w:r>
      <w:r>
        <w:rPr>
          <w:spacing w:val="-3"/>
          <w:w w:val="115"/>
        </w:rPr>
        <w:t xml:space="preserve"> </w:t>
      </w:r>
      <w:r>
        <w:rPr>
          <w:w w:val="115"/>
        </w:rPr>
        <w:t>sense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responsibility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public</w:t>
      </w:r>
      <w:r>
        <w:rPr>
          <w:spacing w:val="-2"/>
          <w:w w:val="115"/>
        </w:rPr>
        <w:t xml:space="preserve"> in</w:t>
      </w:r>
      <w:r>
        <w:rPr>
          <w:spacing w:val="-1"/>
          <w:w w:val="115"/>
        </w:rPr>
        <w:t>terest</w:t>
      </w:r>
      <w:r>
        <w:rPr>
          <w:spacing w:val="35"/>
          <w:w w:val="119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causes</w:t>
      </w:r>
      <w:r>
        <w:rPr>
          <w:spacing w:val="2"/>
          <w:w w:val="115"/>
        </w:rPr>
        <w:t xml:space="preserve"> </w:t>
      </w:r>
      <w:r>
        <w:rPr>
          <w:w w:val="115"/>
        </w:rPr>
        <w:t>problems.</w:t>
      </w:r>
      <w:r>
        <w:rPr>
          <w:spacing w:val="24"/>
          <w:w w:val="115"/>
        </w:rPr>
        <w:t xml:space="preserve"> </w:t>
      </w:r>
      <w:r>
        <w:rPr>
          <w:w w:val="115"/>
          <w:position w:val="8"/>
          <w:sz w:val="16"/>
        </w:rPr>
        <w:t>29</w:t>
      </w:r>
    </w:p>
    <w:p w14:paraId="49A1B205" w14:textId="51DDE586" w:rsidR="00A8456E" w:rsidRDefault="006C1195">
      <w:pPr>
        <w:pStyle w:val="BodyText"/>
        <w:spacing w:before="87" w:line="293" w:lineRule="auto"/>
        <w:ind w:left="1133" w:right="110"/>
        <w:jc w:val="both"/>
      </w:pP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extended</w:t>
      </w:r>
      <w:r>
        <w:rPr>
          <w:spacing w:val="30"/>
          <w:w w:val="110"/>
        </w:rPr>
        <w:t xml:space="preserve"> </w:t>
      </w:r>
      <w:r>
        <w:rPr>
          <w:w w:val="110"/>
        </w:rPr>
        <w:t>influence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ins w:id="1394" w:author="Chris Prickett" w:date="2017-02-12T20:13:00Z">
        <w:r w:rsidR="000F2A54">
          <w:rPr>
            <w:spacing w:val="30"/>
            <w:w w:val="110"/>
          </w:rPr>
          <w:t xml:space="preserve">the </w:t>
        </w:r>
      </w:ins>
      <w:del w:id="1395" w:author="Chris Prickett" w:date="2017-02-12T20:13:00Z">
        <w:r w:rsidDel="000F2A54">
          <w:rPr>
            <w:spacing w:val="-1"/>
            <w:w w:val="110"/>
          </w:rPr>
          <w:delText>different</w:delText>
        </w:r>
      </w:del>
      <w:ins w:id="1396" w:author="Chris Prickett" w:date="2017-02-12T20:13:00Z">
        <w:r w:rsidR="000F2A54">
          <w:rPr>
            <w:spacing w:val="-1"/>
            <w:w w:val="110"/>
          </w:rPr>
          <w:t>various</w:t>
        </w:r>
      </w:ins>
      <w:r>
        <w:rPr>
          <w:spacing w:val="30"/>
          <w:w w:val="110"/>
        </w:rPr>
        <w:t xml:space="preserve"> </w:t>
      </w:r>
      <w:r>
        <w:rPr>
          <w:w w:val="110"/>
        </w:rPr>
        <w:t>domains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individuals</w:t>
      </w:r>
      <w:r>
        <w:rPr>
          <w:spacing w:val="30"/>
          <w:w w:val="110"/>
        </w:rPr>
        <w:t xml:space="preserve"> </w:t>
      </w:r>
      <w:del w:id="1397" w:author="Chris Prickett" w:date="2017-02-12T20:14:00Z">
        <w:r w:rsidDel="000F2A54">
          <w:rPr>
            <w:spacing w:val="-2"/>
            <w:w w:val="110"/>
          </w:rPr>
          <w:delText>having</w:delText>
        </w:r>
        <w:r w:rsidDel="000F2A54">
          <w:rPr>
            <w:spacing w:val="29"/>
            <w:w w:val="110"/>
          </w:rPr>
          <w:delText xml:space="preserve"> </w:delText>
        </w:r>
        <w:r w:rsidDel="000F2A54">
          <w:rPr>
            <w:w w:val="110"/>
          </w:rPr>
          <w:delText>the</w:delText>
        </w:r>
      </w:del>
      <w:ins w:id="1398" w:author="Chris Prickett" w:date="2017-02-12T20:14:00Z">
        <w:r w:rsidR="000F2A54">
          <w:rPr>
            <w:spacing w:val="-2"/>
            <w:w w:val="110"/>
          </w:rPr>
          <w:t>who have</w:t>
        </w:r>
      </w:ins>
      <w:r>
        <w:rPr>
          <w:spacing w:val="30"/>
          <w:w w:val="110"/>
        </w:rPr>
        <w:t xml:space="preserve"> </w:t>
      </w:r>
      <w:r>
        <w:rPr>
          <w:w w:val="110"/>
        </w:rPr>
        <w:t>supreme</w:t>
      </w:r>
      <w:r>
        <w:rPr>
          <w:spacing w:val="35"/>
          <w:w w:val="112"/>
        </w:rPr>
        <w:t xml:space="preserve"> </w:t>
      </w:r>
      <w:r>
        <w:rPr>
          <w:w w:val="110"/>
        </w:rPr>
        <w:t>political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9"/>
          <w:w w:val="110"/>
        </w:rPr>
        <w:t xml:space="preserve"> </w:t>
      </w:r>
      <w:del w:id="1399" w:author="Chris Prickett" w:date="2017-02-12T20:14:00Z">
        <w:r w:rsidDel="000F2A54">
          <w:rPr>
            <w:w w:val="110"/>
          </w:rPr>
          <w:delText>has</w:delText>
        </w:r>
        <w:r w:rsidDel="000F2A54">
          <w:rPr>
            <w:spacing w:val="8"/>
            <w:w w:val="110"/>
          </w:rPr>
          <w:delText xml:space="preserve"> </w:delText>
        </w:r>
        <w:r w:rsidDel="000F2A54">
          <w:rPr>
            <w:w w:val="110"/>
          </w:rPr>
          <w:delText>b</w:delText>
        </w:r>
        <w:r w:rsidDel="000F2A54">
          <w:rPr>
            <w:spacing w:val="1"/>
            <w:w w:val="110"/>
          </w:rPr>
          <w:delText>een</w:delText>
        </w:r>
        <w:r w:rsidDel="000F2A54">
          <w:rPr>
            <w:spacing w:val="10"/>
            <w:w w:val="110"/>
          </w:rPr>
          <w:delText xml:space="preserve"> </w:delText>
        </w:r>
        <w:r w:rsidDel="000F2A54">
          <w:rPr>
            <w:w w:val="110"/>
          </w:rPr>
          <w:delText>a</w:delText>
        </w:r>
      </w:del>
      <w:ins w:id="1400" w:author="Chris Prickett" w:date="2017-02-12T20:14:00Z">
        <w:r w:rsidR="000F2A54">
          <w:rPr>
            <w:w w:val="110"/>
          </w:rPr>
          <w:t>follows the</w:t>
        </w:r>
      </w:ins>
      <w:r>
        <w:rPr>
          <w:spacing w:val="9"/>
          <w:w w:val="110"/>
        </w:rPr>
        <w:t xml:space="preserve"> </w:t>
      </w:r>
      <w:r>
        <w:rPr>
          <w:w w:val="110"/>
        </w:rPr>
        <w:t>historical</w:t>
      </w:r>
      <w:r>
        <w:rPr>
          <w:spacing w:val="8"/>
          <w:w w:val="110"/>
        </w:rPr>
        <w:t xml:space="preserve"> </w:t>
      </w:r>
      <w:r>
        <w:rPr>
          <w:w w:val="110"/>
        </w:rPr>
        <w:t>heritage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Serbia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pre-socialist</w:t>
      </w:r>
      <w:r>
        <w:rPr>
          <w:spacing w:val="9"/>
          <w:w w:val="110"/>
        </w:rPr>
        <w:t xml:space="preserve"> </w:t>
      </w:r>
      <w:r>
        <w:rPr>
          <w:w w:val="110"/>
        </w:rPr>
        <w:t>(Prince</w:t>
      </w:r>
      <w:r>
        <w:rPr>
          <w:spacing w:val="9"/>
          <w:w w:val="110"/>
        </w:rPr>
        <w:t xml:space="preserve"> </w:t>
      </w:r>
      <w:r>
        <w:rPr>
          <w:w w:val="110"/>
        </w:rPr>
        <w:t>Milos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Mihailo</w:t>
      </w:r>
      <w:proofErr w:type="spellEnd"/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King</w:t>
      </w:r>
      <w:r>
        <w:rPr>
          <w:spacing w:val="23"/>
          <w:w w:val="110"/>
        </w:rPr>
        <w:t xml:space="preserve"> </w:t>
      </w:r>
      <w:r>
        <w:rPr>
          <w:w w:val="110"/>
        </w:rPr>
        <w:t>Alexander),</w:t>
      </w:r>
      <w:r>
        <w:rPr>
          <w:spacing w:val="24"/>
          <w:w w:val="110"/>
        </w:rPr>
        <w:t xml:space="preserve"> </w:t>
      </w:r>
      <w:r>
        <w:rPr>
          <w:w w:val="110"/>
        </w:rPr>
        <w:t>socialist</w:t>
      </w:r>
      <w:r>
        <w:rPr>
          <w:spacing w:val="23"/>
          <w:w w:val="110"/>
        </w:rPr>
        <w:t xml:space="preserve"> </w:t>
      </w:r>
      <w:r>
        <w:rPr>
          <w:w w:val="110"/>
        </w:rPr>
        <w:t>(Josip</w:t>
      </w:r>
      <w:r>
        <w:rPr>
          <w:spacing w:val="22"/>
          <w:w w:val="110"/>
        </w:rPr>
        <w:t xml:space="preserve"> </w:t>
      </w:r>
      <w:r>
        <w:rPr>
          <w:w w:val="110"/>
        </w:rPr>
        <w:t>Broz</w:t>
      </w:r>
      <w:r>
        <w:rPr>
          <w:spacing w:val="21"/>
          <w:w w:val="110"/>
        </w:rPr>
        <w:t xml:space="preserve"> </w:t>
      </w:r>
      <w:r>
        <w:rPr>
          <w:w w:val="110"/>
        </w:rPr>
        <w:t>Tito)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post-socialist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7"/>
        </w:rPr>
        <w:t xml:space="preserve"> </w:t>
      </w:r>
      <w:r>
        <w:rPr>
          <w:w w:val="110"/>
        </w:rPr>
        <w:t>transitional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tim</w:t>
      </w:r>
      <w:r>
        <w:rPr>
          <w:spacing w:val="-2"/>
          <w:w w:val="110"/>
        </w:rPr>
        <w:t>es</w:t>
      </w:r>
      <w:r>
        <w:rPr>
          <w:spacing w:val="35"/>
          <w:w w:val="110"/>
        </w:rPr>
        <w:t xml:space="preserve"> </w:t>
      </w:r>
      <w:r>
        <w:rPr>
          <w:spacing w:val="1"/>
          <w:w w:val="110"/>
        </w:rPr>
        <w:t>(Slobo</w:t>
      </w:r>
      <w:r>
        <w:rPr>
          <w:w w:val="110"/>
        </w:rPr>
        <w:t>dan</w:t>
      </w:r>
      <w:r>
        <w:rPr>
          <w:spacing w:val="35"/>
          <w:w w:val="110"/>
        </w:rPr>
        <w:t xml:space="preserve"> </w:t>
      </w:r>
      <w:r>
        <w:rPr>
          <w:w w:val="110"/>
        </w:rPr>
        <w:t>Milosevic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Prime</w:t>
      </w:r>
      <w:r>
        <w:rPr>
          <w:spacing w:val="37"/>
          <w:w w:val="110"/>
        </w:rPr>
        <w:t xml:space="preserve"> </w:t>
      </w:r>
      <w:r>
        <w:rPr>
          <w:w w:val="110"/>
        </w:rPr>
        <w:t>Minister</w:t>
      </w:r>
      <w:r>
        <w:rPr>
          <w:spacing w:val="36"/>
          <w:w w:val="110"/>
        </w:rPr>
        <w:t xml:space="preserve"> </w:t>
      </w:r>
      <w:ins w:id="1401" w:author="Chris Prickett" w:date="2017-02-12T20:15:00Z">
        <w:r w:rsidR="000F2A54">
          <w:rPr>
            <w:spacing w:val="-2"/>
            <w:w w:val="110"/>
          </w:rPr>
          <w:t>today</w:t>
        </w:r>
      </w:ins>
      <w:del w:id="1402" w:author="Chris Prickett" w:date="2017-02-12T20:15:00Z">
        <w:r w:rsidDel="000F2A54">
          <w:rPr>
            <w:spacing w:val="-2"/>
            <w:w w:val="110"/>
          </w:rPr>
          <w:delText>now</w:delText>
        </w:r>
      </w:del>
      <w:r>
        <w:rPr>
          <w:spacing w:val="-2"/>
          <w:w w:val="110"/>
        </w:rPr>
        <w:t>).</w:t>
      </w:r>
      <w:r>
        <w:rPr>
          <w:w w:val="110"/>
        </w:rPr>
        <w:t xml:space="preserve"> </w:t>
      </w:r>
      <w:r>
        <w:rPr>
          <w:spacing w:val="17"/>
          <w:w w:val="110"/>
        </w:rPr>
        <w:t xml:space="preserve"> </w:t>
      </w:r>
      <w:r>
        <w:rPr>
          <w:w w:val="110"/>
        </w:rPr>
        <w:t>Disregarding</w:t>
      </w:r>
    </w:p>
    <w:p w14:paraId="5B37423B" w14:textId="200366CE" w:rsidR="00A8456E" w:rsidRDefault="000747F7">
      <w:pPr>
        <w:spacing w:line="306" w:lineRule="auto"/>
        <w:ind w:left="587" w:right="111" w:firstLine="175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944" behindDoc="1" locked="0" layoutInCell="1" allowOverlap="1" wp14:anchorId="4611E53F" wp14:editId="14E7E9DC">
                <wp:simplePos x="0" y="0"/>
                <wp:positionH relativeFrom="page">
                  <wp:posOffset>1440180</wp:posOffset>
                </wp:positionH>
                <wp:positionV relativeFrom="paragraph">
                  <wp:posOffset>56515</wp:posOffset>
                </wp:positionV>
                <wp:extent cx="2160270" cy="1270"/>
                <wp:effectExtent l="11430" t="8890" r="9525" b="8890"/>
                <wp:wrapNone/>
                <wp:docPr id="54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89"/>
                          <a:chExt cx="3402" cy="2"/>
                        </a:xfrm>
                      </wpg:grpSpPr>
                      <wps:wsp>
                        <wps:cNvPr id="55" name="Freeform 291"/>
                        <wps:cNvSpPr>
                          <a:spLocks/>
                        </wps:cNvSpPr>
                        <wps:spPr bwMode="auto">
                          <a:xfrm>
                            <a:off x="2268" y="89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113.4pt;margin-top:4.45pt;width:170.1pt;height:.1pt;z-index:-44536;mso-position-horizontal-relative:page" coordorigin="2268,89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">
                <v:shape id="Freeform 291" o:spid="_x0000_s1027" style="position:absolute;left:2268;top:89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opcYA&#10;AADbAAAADwAAAGRycy9kb3ducmV2LnhtbESP3WrCQBSE7wu+w3IEb4puFKwa3UgotLZQin8PcMye&#10;/JDs2ZDdauzTdwuFXg4z8w2z2famEVfqXGVZwXQSgSDOrK64UHA+vYyXIJxH1thYJgV3crBNBg8b&#10;jLW98YGuR1+IAGEXo4LS+zaW0mUlGXQT2xIHL7edQR9kV0jd4S3ATSNnUfQkDVYcFkps6bmkrD5+&#10;GQX1+yVfRW5x+izy1/R797hPm49UqdGwT9cgPPX+P/zXftMK5nP4/RJ+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MopcYAAADb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Kozuka Mincho Pr6N L"/>
          <w:spacing w:val="1"/>
          <w:position w:val="8"/>
          <w:sz w:val="12"/>
        </w:rPr>
        <w:t>28</w:t>
      </w:r>
      <w:r w:rsidR="006C1195">
        <w:rPr>
          <w:rFonts w:ascii="Century"/>
          <w:spacing w:val="1"/>
          <w:sz w:val="18"/>
        </w:rPr>
        <w:t>Despite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double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rejection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for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building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permit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27"/>
          <w:sz w:val="18"/>
        </w:rPr>
        <w:t xml:space="preserve"> </w:t>
      </w:r>
      <w:r w:rsidR="006C1195">
        <w:rPr>
          <w:rFonts w:ascii="Century"/>
          <w:sz w:val="18"/>
        </w:rPr>
        <w:t>Ministry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6"/>
          <w:sz w:val="18"/>
        </w:rPr>
        <w:t xml:space="preserve"> </w:t>
      </w:r>
      <w:r w:rsidR="006C1195">
        <w:rPr>
          <w:rFonts w:ascii="Century"/>
          <w:sz w:val="18"/>
        </w:rPr>
        <w:t>Construction,</w:t>
      </w:r>
      <w:r w:rsidR="006C1195">
        <w:rPr>
          <w:rFonts w:ascii="Century"/>
          <w:spacing w:val="-25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2"/>
          <w:sz w:val="18"/>
        </w:rPr>
        <w:t>ransportation</w:t>
      </w:r>
      <w:r w:rsidR="006C1195">
        <w:rPr>
          <w:rFonts w:ascii="Century"/>
          <w:spacing w:val="27"/>
          <w:w w:val="96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32"/>
          <w:sz w:val="18"/>
        </w:rPr>
        <w:t xml:space="preserve"> </w:t>
      </w:r>
      <w:r w:rsidR="006C1195">
        <w:rPr>
          <w:rFonts w:ascii="Century"/>
          <w:sz w:val="18"/>
        </w:rPr>
        <w:t>Infrastructure,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coastal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fortification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was</w:t>
      </w:r>
      <w:r w:rsidR="006C1195">
        <w:rPr>
          <w:rFonts w:ascii="Century"/>
          <w:spacing w:val="-32"/>
          <w:sz w:val="18"/>
        </w:rPr>
        <w:t xml:space="preserve"> </w:t>
      </w:r>
      <w:r w:rsidR="006C1195">
        <w:rPr>
          <w:rFonts w:ascii="Century"/>
          <w:sz w:val="18"/>
        </w:rPr>
        <w:t>finalized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during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2016.</w:t>
      </w:r>
      <w:r w:rsidR="006C1195">
        <w:rPr>
          <w:rFonts w:ascii="Century"/>
          <w:spacing w:val="-20"/>
          <w:sz w:val="18"/>
        </w:rPr>
        <w:t xml:space="preserve"> </w:t>
      </w:r>
      <w:r w:rsidR="006C1195">
        <w:rPr>
          <w:rFonts w:ascii="Century"/>
          <w:sz w:val="18"/>
        </w:rPr>
        <w:t>It</w:t>
      </w:r>
      <w:r w:rsidR="006C1195">
        <w:rPr>
          <w:rFonts w:ascii="Century"/>
          <w:spacing w:val="-32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difficult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32"/>
          <w:sz w:val="18"/>
        </w:rPr>
        <w:t xml:space="preserve"> </w:t>
      </w:r>
      <w:r w:rsidR="006C1195">
        <w:rPr>
          <w:rFonts w:ascii="Century"/>
          <w:sz w:val="18"/>
        </w:rPr>
        <w:t>estimate,</w:t>
      </w:r>
      <w:r w:rsidR="006C1195">
        <w:rPr>
          <w:rFonts w:ascii="Century"/>
          <w:spacing w:val="-30"/>
          <w:sz w:val="18"/>
        </w:rPr>
        <w:t xml:space="preserve"> </w:t>
      </w:r>
      <w:r w:rsidR="006C1195">
        <w:rPr>
          <w:rFonts w:ascii="Century"/>
          <w:sz w:val="18"/>
        </w:rPr>
        <w:t>but,</w:t>
      </w:r>
      <w:r w:rsidR="006C1195">
        <w:rPr>
          <w:rFonts w:ascii="Century"/>
          <w:spacing w:val="-3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ha</w:t>
      </w:r>
      <w:r w:rsidR="006C1195">
        <w:rPr>
          <w:rFonts w:ascii="Century"/>
          <w:spacing w:val="-1"/>
          <w:sz w:val="18"/>
        </w:rPr>
        <w:t>v</w:t>
      </w:r>
      <w:r w:rsidR="006C1195">
        <w:rPr>
          <w:rFonts w:ascii="Century"/>
          <w:spacing w:val="-2"/>
          <w:sz w:val="18"/>
        </w:rPr>
        <w:t>ing</w:t>
      </w:r>
      <w:r w:rsidR="006C1195">
        <w:rPr>
          <w:rFonts w:ascii="Century"/>
          <w:spacing w:val="20"/>
          <w:w w:val="95"/>
          <w:sz w:val="18"/>
        </w:rPr>
        <w:t xml:space="preserve"> </w:t>
      </w:r>
      <w:r w:rsidR="006C1195">
        <w:rPr>
          <w:rFonts w:ascii="Century"/>
          <w:spacing w:val="-4"/>
          <w:sz w:val="18"/>
        </w:rPr>
        <w:t>t</w:t>
      </w:r>
      <w:r w:rsidR="006C1195">
        <w:rPr>
          <w:rFonts w:ascii="Century"/>
          <w:spacing w:val="-5"/>
          <w:sz w:val="18"/>
        </w:rPr>
        <w:t>w</w:t>
      </w:r>
      <w:r w:rsidR="006C1195">
        <w:rPr>
          <w:rFonts w:ascii="Century"/>
          <w:spacing w:val="-4"/>
          <w:sz w:val="18"/>
        </w:rPr>
        <w:t>o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residential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to</w:t>
      </w:r>
      <w:r w:rsidR="006C1195">
        <w:rPr>
          <w:rFonts w:ascii="Century"/>
          <w:spacing w:val="-3"/>
          <w:sz w:val="18"/>
        </w:rPr>
        <w:t>wers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under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construction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5"/>
          <w:sz w:val="18"/>
        </w:rPr>
        <w:t>nearb</w:t>
      </w:r>
      <w:r w:rsidR="006C1195">
        <w:rPr>
          <w:rFonts w:ascii="Century"/>
          <w:spacing w:val="-4"/>
          <w:sz w:val="18"/>
        </w:rPr>
        <w:t xml:space="preserve">y, </w:t>
      </w:r>
      <w:r w:rsidR="006C1195">
        <w:rPr>
          <w:rFonts w:ascii="Century"/>
          <w:sz w:val="18"/>
        </w:rPr>
        <w:t>it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is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ery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unlikely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that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5"/>
          <w:sz w:val="18"/>
        </w:rPr>
        <w:t xml:space="preserve"> </w:t>
      </w:r>
      <w:r w:rsidR="006C1195">
        <w:rPr>
          <w:rFonts w:ascii="Century"/>
          <w:sz w:val="18"/>
        </w:rPr>
        <w:t>coastal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z w:val="18"/>
        </w:rPr>
        <w:t>fortification</w:t>
      </w:r>
      <w:r w:rsidR="006C1195">
        <w:rPr>
          <w:rFonts w:ascii="Century"/>
          <w:spacing w:val="-4"/>
          <w:sz w:val="18"/>
        </w:rPr>
        <w:t xml:space="preserve"> </w:t>
      </w:r>
      <w:r w:rsidR="006C1195">
        <w:rPr>
          <w:rFonts w:ascii="Century"/>
          <w:sz w:val="18"/>
        </w:rPr>
        <w:t>will</w:t>
      </w:r>
      <w:r w:rsidR="006C1195">
        <w:rPr>
          <w:rFonts w:ascii="Century"/>
          <w:spacing w:val="-6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b</w:t>
      </w:r>
      <w:r w:rsidR="006C1195">
        <w:rPr>
          <w:rFonts w:ascii="Century"/>
          <w:spacing w:val="2"/>
          <w:sz w:val="18"/>
        </w:rPr>
        <w:t>e</w:t>
      </w:r>
      <w:r w:rsidR="006C1195">
        <w:rPr>
          <w:rFonts w:ascii="Century"/>
          <w:spacing w:val="39"/>
          <w:w w:val="9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dismantled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remo</w:t>
      </w:r>
      <w:r w:rsidR="006C1195">
        <w:rPr>
          <w:rFonts w:ascii="Century"/>
          <w:spacing w:val="-2"/>
          <w:sz w:val="18"/>
        </w:rPr>
        <w:t>v</w:t>
      </w:r>
      <w:r w:rsidR="006C1195">
        <w:rPr>
          <w:rFonts w:ascii="Century"/>
          <w:spacing w:val="-3"/>
          <w:sz w:val="18"/>
        </w:rPr>
        <w:t>ed,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or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3"/>
          <w:sz w:val="18"/>
        </w:rPr>
        <w:t>even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z w:val="18"/>
        </w:rPr>
        <w:t>adjusted</w:t>
      </w:r>
      <w:r w:rsidR="006C1195">
        <w:rPr>
          <w:rFonts w:ascii="Century"/>
          <w:spacing w:val="-19"/>
          <w:sz w:val="18"/>
        </w:rPr>
        <w:t xml:space="preserve"> </w:t>
      </w:r>
      <w:r w:rsidR="006C1195">
        <w:rPr>
          <w:rFonts w:ascii="Century"/>
          <w:sz w:val="18"/>
        </w:rPr>
        <w:t>to</w:t>
      </w:r>
      <w:r w:rsidR="006C1195">
        <w:rPr>
          <w:rFonts w:ascii="Century"/>
          <w:spacing w:val="-18"/>
          <w:sz w:val="18"/>
        </w:rPr>
        <w:t xml:space="preserve"> </w:t>
      </w:r>
      <w:del w:id="1403" w:author="Chris Prickett" w:date="2017-02-12T20:16:00Z">
        <w:r w:rsidR="006C1195" w:rsidDel="000F2A54">
          <w:rPr>
            <w:rFonts w:ascii="Century"/>
            <w:sz w:val="18"/>
          </w:rPr>
          <w:delText>the</w:delText>
        </w:r>
      </w:del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1"/>
          <w:sz w:val="18"/>
        </w:rPr>
        <w:t>local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1"/>
          <w:sz w:val="18"/>
        </w:rPr>
        <w:t>tec</w:t>
      </w:r>
      <w:r w:rsidR="006C1195">
        <w:rPr>
          <w:rFonts w:ascii="Century"/>
          <w:spacing w:val="-2"/>
          <w:sz w:val="18"/>
        </w:rPr>
        <w:t>hnical</w:t>
      </w:r>
      <w:r w:rsidR="006C1195">
        <w:rPr>
          <w:rFonts w:ascii="Century"/>
          <w:spacing w:val="-18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requirements.</w:t>
      </w:r>
    </w:p>
    <w:p w14:paraId="71F4B828" w14:textId="77777777" w:rsidR="00A8456E" w:rsidRDefault="006C1195">
      <w:pPr>
        <w:spacing w:line="179" w:lineRule="exact"/>
        <w:ind w:left="587" w:firstLine="175"/>
        <w:jc w:val="both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/>
          <w:position w:val="8"/>
          <w:sz w:val="12"/>
        </w:rPr>
        <w:t>29</w:t>
      </w:r>
      <w:r>
        <w:rPr>
          <w:rFonts w:ascii="Century"/>
          <w:sz w:val="18"/>
        </w:rPr>
        <w:t>Knowing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that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Prime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Minister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pacing w:val="-2"/>
          <w:sz w:val="18"/>
        </w:rPr>
        <w:t>City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pacing w:val="-4"/>
          <w:sz w:val="18"/>
        </w:rPr>
        <w:t>Ma</w:t>
      </w:r>
      <w:r>
        <w:rPr>
          <w:rFonts w:ascii="Century"/>
          <w:spacing w:val="-3"/>
          <w:sz w:val="18"/>
        </w:rPr>
        <w:t>y</w:t>
      </w:r>
      <w:r>
        <w:rPr>
          <w:rFonts w:ascii="Century"/>
          <w:spacing w:val="-4"/>
          <w:sz w:val="18"/>
        </w:rPr>
        <w:t>or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political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functions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that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they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usually</w:t>
      </w:r>
      <w:r>
        <w:rPr>
          <w:rFonts w:ascii="Century"/>
          <w:spacing w:val="-21"/>
          <w:sz w:val="18"/>
        </w:rPr>
        <w:t xml:space="preserve"> </w:t>
      </w:r>
      <w:r>
        <w:rPr>
          <w:rFonts w:ascii="Century"/>
          <w:sz w:val="18"/>
        </w:rPr>
        <w:t>are</w:t>
      </w:r>
      <w:r>
        <w:rPr>
          <w:rFonts w:ascii="Century"/>
          <w:spacing w:val="-22"/>
          <w:sz w:val="18"/>
        </w:rPr>
        <w:t xml:space="preserve"> </w:t>
      </w:r>
      <w:r>
        <w:rPr>
          <w:rFonts w:ascii="Century"/>
          <w:sz w:val="18"/>
        </w:rPr>
        <w:t>not</w:t>
      </w:r>
    </w:p>
    <w:p w14:paraId="5449D7DB" w14:textId="7D9B8C78" w:rsidR="00A8456E" w:rsidRDefault="000747F7">
      <w:pPr>
        <w:spacing w:before="68" w:line="316" w:lineRule="auto"/>
        <w:ind w:left="587" w:right="112"/>
        <w:jc w:val="both"/>
        <w:rPr>
          <w:rFonts w:ascii="Century" w:eastAsia="Century" w:hAnsi="Century" w:cs="Century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1968" behindDoc="1" locked="0" layoutInCell="1" allowOverlap="1" wp14:anchorId="379483F8" wp14:editId="12D48268">
                <wp:simplePos x="0" y="0"/>
                <wp:positionH relativeFrom="page">
                  <wp:posOffset>2766060</wp:posOffset>
                </wp:positionH>
                <wp:positionV relativeFrom="paragraph">
                  <wp:posOffset>412115</wp:posOffset>
                </wp:positionV>
                <wp:extent cx="1764665" cy="163195"/>
                <wp:effectExtent l="3810" t="2540" r="3175" b="5715"/>
                <wp:wrapNone/>
                <wp:docPr id="23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665" cy="163195"/>
                          <a:chOff x="4356" y="649"/>
                          <a:chExt cx="2779" cy="257"/>
                        </a:xfrm>
                      </wpg:grpSpPr>
                      <wpg:grpSp>
                        <wpg:cNvPr id="24" name="Group 288"/>
                        <wpg:cNvGrpSpPr>
                          <a:grpSpLocks/>
                        </wpg:cNvGrpSpPr>
                        <wpg:grpSpPr bwMode="auto">
                          <a:xfrm>
                            <a:off x="4356" y="680"/>
                            <a:ext cx="221" cy="193"/>
                            <a:chOff x="4356" y="680"/>
                            <a:chExt cx="221" cy="193"/>
                          </a:xfrm>
                        </wpg:grpSpPr>
                        <wps:wsp>
                          <wps:cNvPr id="25" name="Freeform 289"/>
                          <wps:cNvSpPr>
                            <a:spLocks/>
                          </wps:cNvSpPr>
                          <wps:spPr bwMode="auto">
                            <a:xfrm>
                              <a:off x="4356" y="680"/>
                              <a:ext cx="221" cy="193"/>
                            </a:xfrm>
                            <a:custGeom>
                              <a:avLst/>
                              <a:gdLst>
                                <a:gd name="T0" fmla="+- 0 4356 4356"/>
                                <a:gd name="T1" fmla="*/ T0 w 221"/>
                                <a:gd name="T2" fmla="+- 0 873 680"/>
                                <a:gd name="T3" fmla="*/ 873 h 193"/>
                                <a:gd name="T4" fmla="+- 0 4576 4356"/>
                                <a:gd name="T5" fmla="*/ T4 w 221"/>
                                <a:gd name="T6" fmla="+- 0 873 680"/>
                                <a:gd name="T7" fmla="*/ 873 h 193"/>
                                <a:gd name="T8" fmla="+- 0 4576 4356"/>
                                <a:gd name="T9" fmla="*/ T8 w 221"/>
                                <a:gd name="T10" fmla="+- 0 680 680"/>
                                <a:gd name="T11" fmla="*/ 680 h 193"/>
                                <a:gd name="T12" fmla="+- 0 4356 4356"/>
                                <a:gd name="T13" fmla="*/ T12 w 221"/>
                                <a:gd name="T14" fmla="+- 0 680 680"/>
                                <a:gd name="T15" fmla="*/ 680 h 193"/>
                                <a:gd name="T16" fmla="+- 0 4356 4356"/>
                                <a:gd name="T17" fmla="*/ T16 w 221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1" h="193">
                                  <a:moveTo>
                                    <a:pt x="0" y="193"/>
                                  </a:moveTo>
                                  <a:lnTo>
                                    <a:pt x="220" y="193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86"/>
                        <wpg:cNvGrpSpPr>
                          <a:grpSpLocks/>
                        </wpg:cNvGrpSpPr>
                        <wpg:grpSpPr bwMode="auto">
                          <a:xfrm>
                            <a:off x="4566" y="680"/>
                            <a:ext cx="180" cy="193"/>
                            <a:chOff x="4566" y="680"/>
                            <a:chExt cx="180" cy="193"/>
                          </a:xfrm>
                        </wpg:grpSpPr>
                        <wps:wsp>
                          <wps:cNvPr id="27" name="Freeform 287"/>
                          <wps:cNvSpPr>
                            <a:spLocks/>
                          </wps:cNvSpPr>
                          <wps:spPr bwMode="auto">
                            <a:xfrm>
                              <a:off x="4566" y="680"/>
                              <a:ext cx="180" cy="193"/>
                            </a:xfrm>
                            <a:custGeom>
                              <a:avLst/>
                              <a:gdLst>
                                <a:gd name="T0" fmla="+- 0 4566 4566"/>
                                <a:gd name="T1" fmla="*/ T0 w 180"/>
                                <a:gd name="T2" fmla="+- 0 873 680"/>
                                <a:gd name="T3" fmla="*/ 873 h 193"/>
                                <a:gd name="T4" fmla="+- 0 4746 4566"/>
                                <a:gd name="T5" fmla="*/ T4 w 180"/>
                                <a:gd name="T6" fmla="+- 0 873 680"/>
                                <a:gd name="T7" fmla="*/ 873 h 193"/>
                                <a:gd name="T8" fmla="+- 0 4746 4566"/>
                                <a:gd name="T9" fmla="*/ T8 w 180"/>
                                <a:gd name="T10" fmla="+- 0 680 680"/>
                                <a:gd name="T11" fmla="*/ 680 h 193"/>
                                <a:gd name="T12" fmla="+- 0 4566 4566"/>
                                <a:gd name="T13" fmla="*/ T12 w 180"/>
                                <a:gd name="T14" fmla="+- 0 680 680"/>
                                <a:gd name="T15" fmla="*/ 680 h 193"/>
                                <a:gd name="T16" fmla="+- 0 4566 4566"/>
                                <a:gd name="T17" fmla="*/ T16 w 180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193">
                                  <a:moveTo>
                                    <a:pt x="0" y="193"/>
                                  </a:moveTo>
                                  <a:lnTo>
                                    <a:pt x="180" y="193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4"/>
                        <wpg:cNvGrpSpPr>
                          <a:grpSpLocks/>
                        </wpg:cNvGrpSpPr>
                        <wpg:grpSpPr bwMode="auto">
                          <a:xfrm>
                            <a:off x="4736" y="680"/>
                            <a:ext cx="144" cy="193"/>
                            <a:chOff x="4736" y="680"/>
                            <a:chExt cx="144" cy="193"/>
                          </a:xfrm>
                        </wpg:grpSpPr>
                        <wps:wsp>
                          <wps:cNvPr id="29" name="Freeform 285"/>
                          <wps:cNvSpPr>
                            <a:spLocks/>
                          </wps:cNvSpPr>
                          <wps:spPr bwMode="auto">
                            <a:xfrm>
                              <a:off x="4736" y="680"/>
                              <a:ext cx="144" cy="193"/>
                            </a:xfrm>
                            <a:custGeom>
                              <a:avLst/>
                              <a:gdLst>
                                <a:gd name="T0" fmla="+- 0 4736 4736"/>
                                <a:gd name="T1" fmla="*/ T0 w 144"/>
                                <a:gd name="T2" fmla="+- 0 873 680"/>
                                <a:gd name="T3" fmla="*/ 873 h 193"/>
                                <a:gd name="T4" fmla="+- 0 4879 4736"/>
                                <a:gd name="T5" fmla="*/ T4 w 144"/>
                                <a:gd name="T6" fmla="+- 0 873 680"/>
                                <a:gd name="T7" fmla="*/ 873 h 193"/>
                                <a:gd name="T8" fmla="+- 0 4879 4736"/>
                                <a:gd name="T9" fmla="*/ T8 w 144"/>
                                <a:gd name="T10" fmla="+- 0 680 680"/>
                                <a:gd name="T11" fmla="*/ 680 h 193"/>
                                <a:gd name="T12" fmla="+- 0 4736 4736"/>
                                <a:gd name="T13" fmla="*/ T12 w 144"/>
                                <a:gd name="T14" fmla="+- 0 680 680"/>
                                <a:gd name="T15" fmla="*/ 680 h 193"/>
                                <a:gd name="T16" fmla="+- 0 4736 4736"/>
                                <a:gd name="T17" fmla="*/ T16 w 144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" h="193">
                                  <a:moveTo>
                                    <a:pt x="0" y="193"/>
                                  </a:moveTo>
                                  <a:lnTo>
                                    <a:pt x="143" y="193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82"/>
                        <wpg:cNvGrpSpPr>
                          <a:grpSpLocks/>
                        </wpg:cNvGrpSpPr>
                        <wpg:grpSpPr bwMode="auto">
                          <a:xfrm>
                            <a:off x="4870" y="680"/>
                            <a:ext cx="103" cy="193"/>
                            <a:chOff x="4870" y="680"/>
                            <a:chExt cx="103" cy="193"/>
                          </a:xfrm>
                        </wpg:grpSpPr>
                        <wps:wsp>
                          <wps:cNvPr id="31" name="Freeform 283"/>
                          <wps:cNvSpPr>
                            <a:spLocks/>
                          </wps:cNvSpPr>
                          <wps:spPr bwMode="auto">
                            <a:xfrm>
                              <a:off x="4870" y="680"/>
                              <a:ext cx="103" cy="193"/>
                            </a:xfrm>
                            <a:custGeom>
                              <a:avLst/>
                              <a:gdLst>
                                <a:gd name="T0" fmla="+- 0 4870 4870"/>
                                <a:gd name="T1" fmla="*/ T0 w 103"/>
                                <a:gd name="T2" fmla="+- 0 873 680"/>
                                <a:gd name="T3" fmla="*/ 873 h 193"/>
                                <a:gd name="T4" fmla="+- 0 4972 4870"/>
                                <a:gd name="T5" fmla="*/ T4 w 103"/>
                                <a:gd name="T6" fmla="+- 0 873 680"/>
                                <a:gd name="T7" fmla="*/ 873 h 193"/>
                                <a:gd name="T8" fmla="+- 0 4972 4870"/>
                                <a:gd name="T9" fmla="*/ T8 w 103"/>
                                <a:gd name="T10" fmla="+- 0 680 680"/>
                                <a:gd name="T11" fmla="*/ 680 h 193"/>
                                <a:gd name="T12" fmla="+- 0 4870 4870"/>
                                <a:gd name="T13" fmla="*/ T12 w 103"/>
                                <a:gd name="T14" fmla="+- 0 680 680"/>
                                <a:gd name="T15" fmla="*/ 680 h 193"/>
                                <a:gd name="T16" fmla="+- 0 4870 4870"/>
                                <a:gd name="T17" fmla="*/ T16 w 103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193">
                                  <a:moveTo>
                                    <a:pt x="0" y="193"/>
                                  </a:moveTo>
                                  <a:lnTo>
                                    <a:pt x="102" y="193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80"/>
                        <wpg:cNvGrpSpPr>
                          <a:grpSpLocks/>
                        </wpg:cNvGrpSpPr>
                        <wpg:grpSpPr bwMode="auto">
                          <a:xfrm>
                            <a:off x="4962" y="680"/>
                            <a:ext cx="328" cy="193"/>
                            <a:chOff x="4962" y="680"/>
                            <a:chExt cx="328" cy="193"/>
                          </a:xfrm>
                        </wpg:grpSpPr>
                        <wps:wsp>
                          <wps:cNvPr id="33" name="Freeform 281"/>
                          <wps:cNvSpPr>
                            <a:spLocks/>
                          </wps:cNvSpPr>
                          <wps:spPr bwMode="auto">
                            <a:xfrm>
                              <a:off x="4962" y="680"/>
                              <a:ext cx="328" cy="193"/>
                            </a:xfrm>
                            <a:custGeom>
                              <a:avLst/>
                              <a:gdLst>
                                <a:gd name="T0" fmla="+- 0 4962 4962"/>
                                <a:gd name="T1" fmla="*/ T0 w 328"/>
                                <a:gd name="T2" fmla="+- 0 873 680"/>
                                <a:gd name="T3" fmla="*/ 873 h 193"/>
                                <a:gd name="T4" fmla="+- 0 5289 4962"/>
                                <a:gd name="T5" fmla="*/ T4 w 328"/>
                                <a:gd name="T6" fmla="+- 0 873 680"/>
                                <a:gd name="T7" fmla="*/ 873 h 193"/>
                                <a:gd name="T8" fmla="+- 0 5289 4962"/>
                                <a:gd name="T9" fmla="*/ T8 w 328"/>
                                <a:gd name="T10" fmla="+- 0 680 680"/>
                                <a:gd name="T11" fmla="*/ 680 h 193"/>
                                <a:gd name="T12" fmla="+- 0 4962 4962"/>
                                <a:gd name="T13" fmla="*/ T12 w 328"/>
                                <a:gd name="T14" fmla="+- 0 680 680"/>
                                <a:gd name="T15" fmla="*/ 680 h 193"/>
                                <a:gd name="T16" fmla="+- 0 4962 4962"/>
                                <a:gd name="T17" fmla="*/ T16 w 328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" h="193">
                                  <a:moveTo>
                                    <a:pt x="0" y="193"/>
                                  </a:moveTo>
                                  <a:lnTo>
                                    <a:pt x="327" y="193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78"/>
                        <wpg:cNvGrpSpPr>
                          <a:grpSpLocks/>
                        </wpg:cNvGrpSpPr>
                        <wpg:grpSpPr bwMode="auto">
                          <a:xfrm>
                            <a:off x="5315" y="680"/>
                            <a:ext cx="2" cy="193"/>
                            <a:chOff x="5315" y="680"/>
                            <a:chExt cx="2" cy="193"/>
                          </a:xfrm>
                        </wpg:grpSpPr>
                        <wps:wsp>
                          <wps:cNvPr id="35" name="Freeform 279"/>
                          <wps:cNvSpPr>
                            <a:spLocks/>
                          </wps:cNvSpPr>
                          <wps:spPr bwMode="auto">
                            <a:xfrm>
                              <a:off x="5315" y="680"/>
                              <a:ext cx="2" cy="193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680 h 193"/>
                                <a:gd name="T2" fmla="+- 0 873 680"/>
                                <a:gd name="T3" fmla="*/ 873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28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76"/>
                        <wpg:cNvGrpSpPr>
                          <a:grpSpLocks/>
                        </wpg:cNvGrpSpPr>
                        <wpg:grpSpPr bwMode="auto">
                          <a:xfrm>
                            <a:off x="5341" y="680"/>
                            <a:ext cx="159" cy="193"/>
                            <a:chOff x="5341" y="680"/>
                            <a:chExt cx="159" cy="193"/>
                          </a:xfrm>
                        </wpg:grpSpPr>
                        <wps:wsp>
                          <wps:cNvPr id="37" name="Freeform 277"/>
                          <wps:cNvSpPr>
                            <a:spLocks/>
                          </wps:cNvSpPr>
                          <wps:spPr bwMode="auto">
                            <a:xfrm>
                              <a:off x="5341" y="680"/>
                              <a:ext cx="159" cy="193"/>
                            </a:xfrm>
                            <a:custGeom>
                              <a:avLst/>
                              <a:gdLst>
                                <a:gd name="T0" fmla="+- 0 5341 5341"/>
                                <a:gd name="T1" fmla="*/ T0 w 159"/>
                                <a:gd name="T2" fmla="+- 0 873 680"/>
                                <a:gd name="T3" fmla="*/ 873 h 193"/>
                                <a:gd name="T4" fmla="+- 0 5499 5341"/>
                                <a:gd name="T5" fmla="*/ T4 w 159"/>
                                <a:gd name="T6" fmla="+- 0 873 680"/>
                                <a:gd name="T7" fmla="*/ 873 h 193"/>
                                <a:gd name="T8" fmla="+- 0 5499 5341"/>
                                <a:gd name="T9" fmla="*/ T8 w 159"/>
                                <a:gd name="T10" fmla="+- 0 680 680"/>
                                <a:gd name="T11" fmla="*/ 680 h 193"/>
                                <a:gd name="T12" fmla="+- 0 5341 5341"/>
                                <a:gd name="T13" fmla="*/ T12 w 159"/>
                                <a:gd name="T14" fmla="+- 0 680 680"/>
                                <a:gd name="T15" fmla="*/ 680 h 193"/>
                                <a:gd name="T16" fmla="+- 0 5341 5341"/>
                                <a:gd name="T17" fmla="*/ T16 w 159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" h="193">
                                  <a:moveTo>
                                    <a:pt x="0" y="193"/>
                                  </a:moveTo>
                                  <a:lnTo>
                                    <a:pt x="158" y="193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74"/>
                        <wpg:cNvGrpSpPr>
                          <a:grpSpLocks/>
                        </wpg:cNvGrpSpPr>
                        <wpg:grpSpPr bwMode="auto">
                          <a:xfrm>
                            <a:off x="5525" y="680"/>
                            <a:ext cx="2" cy="193"/>
                            <a:chOff x="5525" y="680"/>
                            <a:chExt cx="2" cy="193"/>
                          </a:xfrm>
                        </wpg:grpSpPr>
                        <wps:wsp>
                          <wps:cNvPr id="39" name="Freeform 275"/>
                          <wps:cNvSpPr>
                            <a:spLocks/>
                          </wps:cNvSpPr>
                          <wps:spPr bwMode="auto">
                            <a:xfrm>
                              <a:off x="5525" y="680"/>
                              <a:ext cx="2" cy="193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680 h 193"/>
                                <a:gd name="T2" fmla="+- 0 873 680"/>
                                <a:gd name="T3" fmla="*/ 873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28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72"/>
                        <wpg:cNvGrpSpPr>
                          <a:grpSpLocks/>
                        </wpg:cNvGrpSpPr>
                        <wpg:grpSpPr bwMode="auto">
                          <a:xfrm>
                            <a:off x="5550" y="680"/>
                            <a:ext cx="175" cy="193"/>
                            <a:chOff x="5550" y="680"/>
                            <a:chExt cx="175" cy="193"/>
                          </a:xfrm>
                        </wpg:grpSpPr>
                        <wps:wsp>
                          <wps:cNvPr id="41" name="Freeform 273"/>
                          <wps:cNvSpPr>
                            <a:spLocks/>
                          </wps:cNvSpPr>
                          <wps:spPr bwMode="auto">
                            <a:xfrm>
                              <a:off x="5550" y="680"/>
                              <a:ext cx="175" cy="193"/>
                            </a:xfrm>
                            <a:custGeom>
                              <a:avLst/>
                              <a:gdLst>
                                <a:gd name="T0" fmla="+- 0 5550 5550"/>
                                <a:gd name="T1" fmla="*/ T0 w 175"/>
                                <a:gd name="T2" fmla="+- 0 873 680"/>
                                <a:gd name="T3" fmla="*/ 873 h 193"/>
                                <a:gd name="T4" fmla="+- 0 5725 5550"/>
                                <a:gd name="T5" fmla="*/ T4 w 175"/>
                                <a:gd name="T6" fmla="+- 0 873 680"/>
                                <a:gd name="T7" fmla="*/ 873 h 193"/>
                                <a:gd name="T8" fmla="+- 0 5725 5550"/>
                                <a:gd name="T9" fmla="*/ T8 w 175"/>
                                <a:gd name="T10" fmla="+- 0 680 680"/>
                                <a:gd name="T11" fmla="*/ 680 h 193"/>
                                <a:gd name="T12" fmla="+- 0 5550 5550"/>
                                <a:gd name="T13" fmla="*/ T12 w 175"/>
                                <a:gd name="T14" fmla="+- 0 680 680"/>
                                <a:gd name="T15" fmla="*/ 680 h 193"/>
                                <a:gd name="T16" fmla="+- 0 5550 5550"/>
                                <a:gd name="T17" fmla="*/ T16 w 175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93">
                                  <a:moveTo>
                                    <a:pt x="0" y="193"/>
                                  </a:moveTo>
                                  <a:lnTo>
                                    <a:pt x="175" y="193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70"/>
                        <wpg:cNvGrpSpPr>
                          <a:grpSpLocks/>
                        </wpg:cNvGrpSpPr>
                        <wpg:grpSpPr bwMode="auto">
                          <a:xfrm>
                            <a:off x="5715" y="680"/>
                            <a:ext cx="241" cy="193"/>
                            <a:chOff x="5715" y="680"/>
                            <a:chExt cx="241" cy="193"/>
                          </a:xfrm>
                        </wpg:grpSpPr>
                        <wps:wsp>
                          <wps:cNvPr id="43" name="Freeform 271"/>
                          <wps:cNvSpPr>
                            <a:spLocks/>
                          </wps:cNvSpPr>
                          <wps:spPr bwMode="auto">
                            <a:xfrm>
                              <a:off x="5715" y="680"/>
                              <a:ext cx="241" cy="193"/>
                            </a:xfrm>
                            <a:custGeom>
                              <a:avLst/>
                              <a:gdLst>
                                <a:gd name="T0" fmla="+- 0 5715 5715"/>
                                <a:gd name="T1" fmla="*/ T0 w 241"/>
                                <a:gd name="T2" fmla="+- 0 873 680"/>
                                <a:gd name="T3" fmla="*/ 873 h 193"/>
                                <a:gd name="T4" fmla="+- 0 5955 5715"/>
                                <a:gd name="T5" fmla="*/ T4 w 241"/>
                                <a:gd name="T6" fmla="+- 0 873 680"/>
                                <a:gd name="T7" fmla="*/ 873 h 193"/>
                                <a:gd name="T8" fmla="+- 0 5955 5715"/>
                                <a:gd name="T9" fmla="*/ T8 w 241"/>
                                <a:gd name="T10" fmla="+- 0 680 680"/>
                                <a:gd name="T11" fmla="*/ 680 h 193"/>
                                <a:gd name="T12" fmla="+- 0 5715 5715"/>
                                <a:gd name="T13" fmla="*/ T12 w 241"/>
                                <a:gd name="T14" fmla="+- 0 680 680"/>
                                <a:gd name="T15" fmla="*/ 680 h 193"/>
                                <a:gd name="T16" fmla="+- 0 5715 5715"/>
                                <a:gd name="T17" fmla="*/ T16 w 241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1" h="193">
                                  <a:moveTo>
                                    <a:pt x="0" y="193"/>
                                  </a:moveTo>
                                  <a:lnTo>
                                    <a:pt x="240" y="193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68"/>
                        <wpg:cNvGrpSpPr>
                          <a:grpSpLocks/>
                        </wpg:cNvGrpSpPr>
                        <wpg:grpSpPr bwMode="auto">
                          <a:xfrm>
                            <a:off x="5945" y="680"/>
                            <a:ext cx="390" cy="193"/>
                            <a:chOff x="5945" y="680"/>
                            <a:chExt cx="390" cy="193"/>
                          </a:xfrm>
                        </wpg:grpSpPr>
                        <wps:wsp>
                          <wps:cNvPr id="45" name="Freeform 269"/>
                          <wps:cNvSpPr>
                            <a:spLocks/>
                          </wps:cNvSpPr>
                          <wps:spPr bwMode="auto">
                            <a:xfrm>
                              <a:off x="5945" y="680"/>
                              <a:ext cx="390" cy="193"/>
                            </a:xfrm>
                            <a:custGeom>
                              <a:avLst/>
                              <a:gdLst>
                                <a:gd name="T0" fmla="+- 0 5945 5945"/>
                                <a:gd name="T1" fmla="*/ T0 w 390"/>
                                <a:gd name="T2" fmla="+- 0 873 680"/>
                                <a:gd name="T3" fmla="*/ 873 h 193"/>
                                <a:gd name="T4" fmla="+- 0 6335 5945"/>
                                <a:gd name="T5" fmla="*/ T4 w 390"/>
                                <a:gd name="T6" fmla="+- 0 873 680"/>
                                <a:gd name="T7" fmla="*/ 873 h 193"/>
                                <a:gd name="T8" fmla="+- 0 6335 5945"/>
                                <a:gd name="T9" fmla="*/ T8 w 390"/>
                                <a:gd name="T10" fmla="+- 0 680 680"/>
                                <a:gd name="T11" fmla="*/ 680 h 193"/>
                                <a:gd name="T12" fmla="+- 0 5945 5945"/>
                                <a:gd name="T13" fmla="*/ T12 w 390"/>
                                <a:gd name="T14" fmla="+- 0 680 680"/>
                                <a:gd name="T15" fmla="*/ 680 h 193"/>
                                <a:gd name="T16" fmla="+- 0 5945 5945"/>
                                <a:gd name="T17" fmla="*/ T16 w 390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0" h="193">
                                  <a:moveTo>
                                    <a:pt x="0" y="193"/>
                                  </a:moveTo>
                                  <a:lnTo>
                                    <a:pt x="390" y="193"/>
                                  </a:lnTo>
                                  <a:lnTo>
                                    <a:pt x="3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66"/>
                        <wpg:cNvGrpSpPr>
                          <a:grpSpLocks/>
                        </wpg:cNvGrpSpPr>
                        <wpg:grpSpPr bwMode="auto">
                          <a:xfrm>
                            <a:off x="6361" y="680"/>
                            <a:ext cx="2" cy="193"/>
                            <a:chOff x="6361" y="680"/>
                            <a:chExt cx="2" cy="193"/>
                          </a:xfrm>
                        </wpg:grpSpPr>
                        <wps:wsp>
                          <wps:cNvPr id="47" name="Freeform 267"/>
                          <wps:cNvSpPr>
                            <a:spLocks/>
                          </wps:cNvSpPr>
                          <wps:spPr bwMode="auto">
                            <a:xfrm>
                              <a:off x="6361" y="680"/>
                              <a:ext cx="2" cy="193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680 h 193"/>
                                <a:gd name="T2" fmla="+- 0 873 680"/>
                                <a:gd name="T3" fmla="*/ 873 h 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3">
                                  <a:moveTo>
                                    <a:pt x="0" y="0"/>
                                  </a:moveTo>
                                  <a:lnTo>
                                    <a:pt x="0" y="193"/>
                                  </a:lnTo>
                                </a:path>
                              </a:pathLst>
                            </a:custGeom>
                            <a:noFill/>
                            <a:ln w="4028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264"/>
                        <wpg:cNvGrpSpPr>
                          <a:grpSpLocks/>
                        </wpg:cNvGrpSpPr>
                        <wpg:grpSpPr bwMode="auto">
                          <a:xfrm>
                            <a:off x="6386" y="680"/>
                            <a:ext cx="159" cy="193"/>
                            <a:chOff x="6386" y="680"/>
                            <a:chExt cx="159" cy="193"/>
                          </a:xfrm>
                        </wpg:grpSpPr>
                        <wps:wsp>
                          <wps:cNvPr id="49" name="Freeform 265"/>
                          <wps:cNvSpPr>
                            <a:spLocks/>
                          </wps:cNvSpPr>
                          <wps:spPr bwMode="auto">
                            <a:xfrm>
                              <a:off x="6386" y="680"/>
                              <a:ext cx="159" cy="193"/>
                            </a:xfrm>
                            <a:custGeom>
                              <a:avLst/>
                              <a:gdLst>
                                <a:gd name="T0" fmla="+- 0 6386 6386"/>
                                <a:gd name="T1" fmla="*/ T0 w 159"/>
                                <a:gd name="T2" fmla="+- 0 873 680"/>
                                <a:gd name="T3" fmla="*/ 873 h 193"/>
                                <a:gd name="T4" fmla="+- 0 6545 6386"/>
                                <a:gd name="T5" fmla="*/ T4 w 159"/>
                                <a:gd name="T6" fmla="+- 0 873 680"/>
                                <a:gd name="T7" fmla="*/ 873 h 193"/>
                                <a:gd name="T8" fmla="+- 0 6545 6386"/>
                                <a:gd name="T9" fmla="*/ T8 w 159"/>
                                <a:gd name="T10" fmla="+- 0 680 680"/>
                                <a:gd name="T11" fmla="*/ 680 h 193"/>
                                <a:gd name="T12" fmla="+- 0 6386 6386"/>
                                <a:gd name="T13" fmla="*/ T12 w 159"/>
                                <a:gd name="T14" fmla="+- 0 680 680"/>
                                <a:gd name="T15" fmla="*/ 680 h 193"/>
                                <a:gd name="T16" fmla="+- 0 6386 6386"/>
                                <a:gd name="T17" fmla="*/ T16 w 159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" h="193">
                                  <a:moveTo>
                                    <a:pt x="0" y="193"/>
                                  </a:moveTo>
                                  <a:lnTo>
                                    <a:pt x="159" y="193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62"/>
                        <wpg:cNvGrpSpPr>
                          <a:grpSpLocks/>
                        </wpg:cNvGrpSpPr>
                        <wpg:grpSpPr bwMode="auto">
                          <a:xfrm>
                            <a:off x="6535" y="680"/>
                            <a:ext cx="236" cy="193"/>
                            <a:chOff x="6535" y="680"/>
                            <a:chExt cx="236" cy="193"/>
                          </a:xfrm>
                        </wpg:grpSpPr>
                        <wps:wsp>
                          <wps:cNvPr id="51" name="Freeform 263"/>
                          <wps:cNvSpPr>
                            <a:spLocks/>
                          </wps:cNvSpPr>
                          <wps:spPr bwMode="auto">
                            <a:xfrm>
                              <a:off x="6535" y="680"/>
                              <a:ext cx="236" cy="193"/>
                            </a:xfrm>
                            <a:custGeom>
                              <a:avLst/>
                              <a:gdLst>
                                <a:gd name="T0" fmla="+- 0 6535 6535"/>
                                <a:gd name="T1" fmla="*/ T0 w 236"/>
                                <a:gd name="T2" fmla="+- 0 873 680"/>
                                <a:gd name="T3" fmla="*/ 873 h 193"/>
                                <a:gd name="T4" fmla="+- 0 6771 6535"/>
                                <a:gd name="T5" fmla="*/ T4 w 236"/>
                                <a:gd name="T6" fmla="+- 0 873 680"/>
                                <a:gd name="T7" fmla="*/ 873 h 193"/>
                                <a:gd name="T8" fmla="+- 0 6771 6535"/>
                                <a:gd name="T9" fmla="*/ T8 w 236"/>
                                <a:gd name="T10" fmla="+- 0 680 680"/>
                                <a:gd name="T11" fmla="*/ 680 h 193"/>
                                <a:gd name="T12" fmla="+- 0 6535 6535"/>
                                <a:gd name="T13" fmla="*/ T12 w 236"/>
                                <a:gd name="T14" fmla="+- 0 680 680"/>
                                <a:gd name="T15" fmla="*/ 680 h 193"/>
                                <a:gd name="T16" fmla="+- 0 6535 6535"/>
                                <a:gd name="T17" fmla="*/ T16 w 236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6" h="193">
                                  <a:moveTo>
                                    <a:pt x="0" y="193"/>
                                  </a:moveTo>
                                  <a:lnTo>
                                    <a:pt x="236" y="193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60"/>
                        <wpg:cNvGrpSpPr>
                          <a:grpSpLocks/>
                        </wpg:cNvGrpSpPr>
                        <wpg:grpSpPr bwMode="auto">
                          <a:xfrm>
                            <a:off x="6761" y="680"/>
                            <a:ext cx="374" cy="193"/>
                            <a:chOff x="6761" y="680"/>
                            <a:chExt cx="374" cy="193"/>
                          </a:xfrm>
                        </wpg:grpSpPr>
                        <wps:wsp>
                          <wps:cNvPr id="53" name="Freeform 261"/>
                          <wps:cNvSpPr>
                            <a:spLocks/>
                          </wps:cNvSpPr>
                          <wps:spPr bwMode="auto">
                            <a:xfrm>
                              <a:off x="6761" y="680"/>
                              <a:ext cx="374" cy="193"/>
                            </a:xfrm>
                            <a:custGeom>
                              <a:avLst/>
                              <a:gdLst>
                                <a:gd name="T0" fmla="+- 0 6761 6761"/>
                                <a:gd name="T1" fmla="*/ T0 w 374"/>
                                <a:gd name="T2" fmla="+- 0 873 680"/>
                                <a:gd name="T3" fmla="*/ 873 h 193"/>
                                <a:gd name="T4" fmla="+- 0 7134 6761"/>
                                <a:gd name="T5" fmla="*/ T4 w 374"/>
                                <a:gd name="T6" fmla="+- 0 873 680"/>
                                <a:gd name="T7" fmla="*/ 873 h 193"/>
                                <a:gd name="T8" fmla="+- 0 7134 6761"/>
                                <a:gd name="T9" fmla="*/ T8 w 374"/>
                                <a:gd name="T10" fmla="+- 0 680 680"/>
                                <a:gd name="T11" fmla="*/ 680 h 193"/>
                                <a:gd name="T12" fmla="+- 0 6761 6761"/>
                                <a:gd name="T13" fmla="*/ T12 w 374"/>
                                <a:gd name="T14" fmla="+- 0 680 680"/>
                                <a:gd name="T15" fmla="*/ 680 h 193"/>
                                <a:gd name="T16" fmla="+- 0 6761 6761"/>
                                <a:gd name="T17" fmla="*/ T16 w 374"/>
                                <a:gd name="T18" fmla="+- 0 873 680"/>
                                <a:gd name="T19" fmla="*/ 873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193">
                                  <a:moveTo>
                                    <a:pt x="0" y="193"/>
                                  </a:moveTo>
                                  <a:lnTo>
                                    <a:pt x="373" y="193"/>
                                  </a:lnTo>
                                  <a:lnTo>
                                    <a:pt x="3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026" style="position:absolute;margin-left:217.8pt;margin-top:32.45pt;width:138.95pt;height:12.85pt;z-index:-44512;mso-position-horizontal-relative:page" coordorigin="4356,649" coordsize="277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">
                <v:group id="Group 288" o:spid="_x0000_s1027" style="position:absolute;left:4356;top:680;width:221;height:193" coordorigin="4356,680" coordsize="22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89" o:spid="_x0000_s1028" style="position:absolute;left:4356;top:680;width:221;height:193;visibility:visible;mso-wrap-style:square;v-text-anchor:top" coordsize="22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gicUA&#10;AADbAAAADwAAAGRycy9kb3ducmV2LnhtbESPQUsDMRSE74L/ITzBm81abJG1aSkWQfFQWr14e908&#10;d9duXpbkuY399U2h4HGYmW+Y2SK5Tg0UYuvZwP2oAEVcedtybeDz4+XuEVQUZIudZzLwRxEW8+ur&#10;GZbWH3hDw1ZqlSEcSzTQiPSl1rFqyGEc+Z44e98+OJQsQ61twEOGu06Pi2KqHbacFxrs6bmhar/9&#10;dQbeVz/rlexCLwO/PXwtj8nv9smY25u0fAIllOQ/fGm/WgPjCZy/5B+g5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iCJxQAAANsAAAAPAAAAAAAAAAAAAAAAAJgCAABkcnMv&#10;ZG93bnJldi54bWxQSwUGAAAAAAQABAD1AAAAigMAAAAA&#10;" path="m,193r220,l220,,,,,193xe" fillcolor="#fff200" stroked="f">
                    <v:path arrowok="t" o:connecttype="custom" o:connectlocs="0,873;220,873;220,680;0,680;0,873" o:connectangles="0,0,0,0,0"/>
                  </v:shape>
                </v:group>
                <v:group id="Group 286" o:spid="_x0000_s1029" style="position:absolute;left:4566;top:680;width:180;height:193" coordorigin="4566,680" coordsize="180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7" o:spid="_x0000_s1030" style="position:absolute;left:4566;top:680;width:180;height:193;visibility:visible;mso-wrap-style:square;v-text-anchor:top" coordsize="18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cYNsgA&#10;AADbAAAADwAAAGRycy9kb3ducmV2LnhtbESPT2vCQBTE74V+h+UVvBTdGKQtqasU/4B40FY9eHxm&#10;n0na7NuQXZPop3cLhR6HmfkNM552phQN1a6wrGA4iEAQp1YXnCk47Jf9NxDOI2ssLZOCKzmYTh4f&#10;xpho2/IXNTufiQBhl6CC3PsqkdKlORl0A1sRB+9sa4M+yDqTusY2wE0p4yh6kQYLDgs5VjTLKf3Z&#10;XYyCY7N+3rTnRXwczef70/fq87Y9ZUr1nrqPdxCeOv8f/muvtIL4FX6/hB8gJ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hxg2yAAAANsAAAAPAAAAAAAAAAAAAAAAAJgCAABk&#10;cnMvZG93bnJldi54bWxQSwUGAAAAAAQABAD1AAAAjQMAAAAA&#10;" path="m,193r180,l180,,,,,193xe" fillcolor="#fff200" stroked="f">
                    <v:path arrowok="t" o:connecttype="custom" o:connectlocs="0,873;180,873;180,680;0,680;0,873" o:connectangles="0,0,0,0,0"/>
                  </v:shape>
                </v:group>
                <v:group id="Group 284" o:spid="_x0000_s1031" style="position:absolute;left:4736;top:680;width:144;height:193" coordorigin="4736,680" coordsize="144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85" o:spid="_x0000_s1032" style="position:absolute;left:4736;top:680;width:144;height:193;visibility:visible;mso-wrap-style:square;v-text-anchor:top" coordsize="14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378A&#10;AADbAAAADwAAAGRycy9kb3ducmV2LnhtbESPQYvCMBSE74L/IbwFb2u6HsR2TYsIgtdVf8CzedsE&#10;k5faRK3/fiMseBxm5htm3YzeiTsN0QZW8DUvQBC3QVvuFJyOu88ViJiQNbrApOBJEZp6OlljpcOD&#10;f+h+SJ3IEI4VKjAp9ZWUsTXkMc5DT5y93zB4TFkOndQDPjLcO7koiqX0aDkvGOxpa6i9HG5egS7d&#10;NZ7LaLZ2v7xdtHOttDulZh/j5htEojG9w//tvVawKOH1Jf8AW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I/LfvwAAANsAAAAPAAAAAAAAAAAAAAAAAJgCAABkcnMvZG93bnJl&#10;di54bWxQSwUGAAAAAAQABAD1AAAAhAMAAAAA&#10;" path="m,193r143,l143,,,,,193xe" fillcolor="#fff200" stroked="f">
                    <v:path arrowok="t" o:connecttype="custom" o:connectlocs="0,873;143,873;143,680;0,680;0,873" o:connectangles="0,0,0,0,0"/>
                  </v:shape>
                </v:group>
                <v:group id="Group 282" o:spid="_x0000_s1033" style="position:absolute;left:4870;top:680;width:103;height:193" coordorigin="4870,680" coordsize="103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83" o:spid="_x0000_s1034" style="position:absolute;left:4870;top:680;width:103;height:193;visibility:visible;mso-wrap-style:square;v-text-anchor:top" coordsize="103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5lsYA&#10;AADbAAAADwAAAGRycy9kb3ducmV2LnhtbESPQWvCQBSE7wX/w/IEL0U3Jiht6iqlIHroxWilvT2y&#10;r0lo9m3YXTX217tCocdhZr5hFqvetOJMzjeWFUwnCQji0uqGKwWH/Xr8BMIHZI2tZVJwJQ+r5eBh&#10;gbm2F97RuQiViBD2OSqoQ+hyKX1Zk0E/sR1x9L6tMxiidJXUDi8RblqZJslcGmw4LtTY0VtN5U9x&#10;Mgqe3dcpe2yyz/Rj9l6sS7nfHNNfpUbD/vUFRKA+/If/2lutIJvC/Uv8AX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w5lsYAAADbAAAADwAAAAAAAAAAAAAAAACYAgAAZHJz&#10;L2Rvd25yZXYueG1sUEsFBgAAAAAEAAQA9QAAAIsDAAAAAA==&#10;" path="m,193r102,l102,,,,,193xe" fillcolor="#fff200" stroked="f">
                    <v:path arrowok="t" o:connecttype="custom" o:connectlocs="0,873;102,873;102,680;0,680;0,873" o:connectangles="0,0,0,0,0"/>
                  </v:shape>
                </v:group>
                <v:group id="Group 280" o:spid="_x0000_s1035" style="position:absolute;left:4962;top:680;width:328;height:193" coordorigin="4962,680" coordsize="328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81" o:spid="_x0000_s1036" style="position:absolute;left:4962;top:680;width:328;height:193;visibility:visible;mso-wrap-style:square;v-text-anchor:top" coordsize="328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+GHsMA&#10;AADbAAAADwAAAGRycy9kb3ducmV2LnhtbESPQWvCQBSE74L/YXmCN91UqYTUVYogiqc2KYXeHtln&#10;ErL7NmTXGP+9Wyj0OMzMN8x2P1ojBup941jByzIBQVw63XCl4Ks4LlIQPiBrNI5JwYM87HfTyRYz&#10;7e78SUMeKhEh7DNUUIfQZVL6siaLfuk64uhdXW8xRNlXUvd4j3Br5CpJNtJiw3Ghxo4ONZVtfrMK&#10;zMfmG4fXnyKXbNpT2ob0ctVKzWfj+xuIQGP4D/+1z1rBeg2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+GHsMAAADbAAAADwAAAAAAAAAAAAAAAACYAgAAZHJzL2Rv&#10;d25yZXYueG1sUEsFBgAAAAAEAAQA9QAAAIgDAAAAAA==&#10;" path="m,193r327,l327,,,,,193xe" fillcolor="#fff200" stroked="f">
                    <v:path arrowok="t" o:connecttype="custom" o:connectlocs="0,873;327,873;327,680;0,680;0,873" o:connectangles="0,0,0,0,0"/>
                  </v:shape>
                </v:group>
                <v:group id="Group 278" o:spid="_x0000_s1037" style="position:absolute;left:5315;top:680;width:2;height:193" coordorigin="5315,680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79" o:spid="_x0000_s1038" style="position:absolute;left:5315;top:680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TJMIA&#10;AADbAAAADwAAAGRycy9kb3ducmV2LnhtbESP0WoCMRRE3wv+Q7iCbzWr0qJbo4go6ktRtx9w2dwm&#10;Szc3yya669+bQqGPw8ycYZbr3tXiTm2oPCuYjDMQxKXXFRsFX8X+dQ4iRGSNtWdS8KAA69XgZYm5&#10;9h1f6H6NRiQIhxwV2BibXMpQWnIYxr4hTt63bx3GJFsjdYtdgrtaTrPsXTqsOC1YbGhrqfy53pyC&#10;wnaFmZ/3h9Op/Ox2xmin40Kp0bDffICI1Mf/8F/7qBXM3uD3S/o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pMkwgAAANsAAAAPAAAAAAAAAAAAAAAAAJgCAABkcnMvZG93&#10;bnJldi54bWxQSwUGAAAAAAQABAD1AAAAhwMAAAAA&#10;" path="m,l,193e" filled="f" strokecolor="#fff200" strokeweight="1.119mm">
                    <v:path arrowok="t" o:connecttype="custom" o:connectlocs="0,680;0,873" o:connectangles="0,0"/>
                  </v:shape>
                </v:group>
                <v:group id="Group 276" o:spid="_x0000_s1039" style="position:absolute;left:5341;top:680;width:159;height:193" coordorigin="5341,680" coordsize="15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277" o:spid="_x0000_s1040" style="position:absolute;left:5341;top:680;width:159;height:193;visibility:visible;mso-wrap-style:square;v-text-anchor:top" coordsize="15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vQsQA&#10;AADbAAAADwAAAGRycy9kb3ducmV2LnhtbESPQWvCQBSE7wX/w/IEL6VuqtTamI2oIPRUiHrx9si+&#10;ZoPZt2l2NfHfdwsFj8PMfMNk68E24kadrx0reJ0mIIhLp2uuFJyO+5clCB+QNTaOScGdPKzz0VOG&#10;qXY9F3Q7hEpECPsUFZgQ2lRKXxqy6KeuJY7et+sshii7SuoO+wi3jZwlyUJarDkuGGxpZ6i8HK5W&#10;wY95237Vmk7P26ovzvsPM1ybQqnJeNisQAQawiP83/7UCubv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70LEAAAA2wAAAA8AAAAAAAAAAAAAAAAAmAIAAGRycy9k&#10;b3ducmV2LnhtbFBLBQYAAAAABAAEAPUAAACJAwAAAAA=&#10;" path="m,193r158,l158,,,,,193xe" fillcolor="#fff200" stroked="f">
                    <v:path arrowok="t" o:connecttype="custom" o:connectlocs="0,873;158,873;158,680;0,680;0,873" o:connectangles="0,0,0,0,0"/>
                  </v:shape>
                </v:group>
                <v:group id="Group 274" o:spid="_x0000_s1041" style="position:absolute;left:5525;top:680;width:2;height:193" coordorigin="5525,680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75" o:spid="_x0000_s1042" style="position:absolute;left:5525;top:680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ZIcIA&#10;AADbAAAADwAAAGRycy9kb3ducmV2LnhtbESPUWvCMBSF3wX/Q7jC3jR1wtDOWEQs6suYdj/g0twl&#10;Zc1NaTLb/XszGOzxcM75DmdbjK4Vd+pD41nBcpGBIK69btgo+KjK+RpEiMgaW8+k4IcCFLvpZIu5&#10;9gNf6X6LRiQIhxwV2Bi7XMpQW3IYFr4jTt6n7x3GJHsjdY9DgrtWPmfZi3TYcFqw2NHBUv11+3YK&#10;KjtUZv1eni6X+m04GqOdjhulnmbj/hVEpDH+h//aZ61gtYH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5khwgAAANsAAAAPAAAAAAAAAAAAAAAAAJgCAABkcnMvZG93&#10;bnJldi54bWxQSwUGAAAAAAQABAD1AAAAhwMAAAAA&#10;" path="m,l,193e" filled="f" strokecolor="#fff200" strokeweight="1.119mm">
                    <v:path arrowok="t" o:connecttype="custom" o:connectlocs="0,680;0,873" o:connectangles="0,0"/>
                  </v:shape>
                </v:group>
                <v:group id="Group 272" o:spid="_x0000_s1043" style="position:absolute;left:5550;top:680;width:175;height:193" coordorigin="5550,680" coordsize="175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73" o:spid="_x0000_s1044" style="position:absolute;left:5550;top:680;width:175;height:193;visibility:visible;mso-wrap-style:square;v-text-anchor:top" coordsize="175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wb88MA&#10;AADbAAAADwAAAGRycy9kb3ducmV2LnhtbESPwWrDMBBE74H8g9hAb4nkUpziRAlxoZCr3ZTS22Jt&#10;bBNr5Vqq7fx9VSj0OMzMG2Z/nG0nRhp861hDslEgiCtnWq41XN5e188gfEA22DkmDXfycDwsF3vM&#10;jJu4oLEMtYgQ9hlqaELoMyl91ZBFv3E9cfSubrAYohxqaQacItx28lGpVFpsOS402NNLQ9Wt/LYa&#10;vqYp3+b38dae0nOhPtMP9V6x1g+r+bQDEWgO/+G/9tloeErg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wb88MAAADbAAAADwAAAAAAAAAAAAAAAACYAgAAZHJzL2Rv&#10;d25yZXYueG1sUEsFBgAAAAAEAAQA9QAAAIgDAAAAAA==&#10;" path="m,193r175,l175,,,,,193xe" fillcolor="#fff200" stroked="f">
                    <v:path arrowok="t" o:connecttype="custom" o:connectlocs="0,873;175,873;175,680;0,680;0,873" o:connectangles="0,0,0,0,0"/>
                  </v:shape>
                </v:group>
                <v:group id="Group 270" o:spid="_x0000_s1045" style="position:absolute;left:5715;top:680;width:241;height:193" coordorigin="5715,680" coordsize="241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71" o:spid="_x0000_s1046" style="position:absolute;left:5715;top:680;width:241;height:193;visibility:visible;mso-wrap-style:square;v-text-anchor:top" coordsize="241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biccQA&#10;AADbAAAADwAAAGRycy9kb3ducmV2LnhtbESPzWrDMBCE74W+g9hCbo3spBjjRg6mJZBAL/mhvS7W&#10;1nZrrYykxM7bR4FCj8PMfMOs1pPpxYWc7ywrSOcJCOLa6o4bBafj5jkH4QOyxt4yKbiSh3X5+LDC&#10;QtuR93Q5hEZECPsCFbQhDIWUvm7JoJ/bgTh639YZDFG6RmqHY4SbXi6SJJMGO44LLQ701lL9ezgb&#10;BTuzS/OFX2Zflfx4/wl+/HRZpdTsaapeQQSawn/4r73VCl6WcP8Sf4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G4nHEAAAA2wAAAA8AAAAAAAAAAAAAAAAAmAIAAGRycy9k&#10;b3ducmV2LnhtbFBLBQYAAAAABAAEAPUAAACJAwAAAAA=&#10;" path="m,193r240,l240,,,,,193xe" fillcolor="#fff200" stroked="f">
                    <v:path arrowok="t" o:connecttype="custom" o:connectlocs="0,873;240,873;240,680;0,680;0,873" o:connectangles="0,0,0,0,0"/>
                  </v:shape>
                </v:group>
                <v:group id="Group 268" o:spid="_x0000_s1047" style="position:absolute;left:5945;top:680;width:390;height:193" coordorigin="5945,680" coordsize="390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69" o:spid="_x0000_s1048" style="position:absolute;left:5945;top:680;width:390;height:193;visibility:visible;mso-wrap-style:square;v-text-anchor:top" coordsize="39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al0sUA&#10;AADbAAAADwAAAGRycy9kb3ducmV2LnhtbESPwWrDMBBE74H+g9hCb4kctzHFjRKCodBDLkkD9XGR&#10;traxtTKWarv5+ioQ6HGYmTfMdj/bTow0+MaxgvUqAUGsnWm4UnD5fF++gvAB2WDnmBT8kof97mGx&#10;xdy4iU80nkMlIoR9jgrqEPpcSq9rsuhXrieO3rcbLIYoh0qaAacIt51MkySTFhuOCzX2VNSk2/OP&#10;VdCUpVkXWZrpr+ejPlSn9tptWqWeHufDG4hAc/gP39sfRsHLBm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qXSxQAAANsAAAAPAAAAAAAAAAAAAAAAAJgCAABkcnMv&#10;ZG93bnJldi54bWxQSwUGAAAAAAQABAD1AAAAigMAAAAA&#10;" path="m,193r390,l390,,,,,193xe" fillcolor="#fff200" stroked="f">
                    <v:path arrowok="t" o:connecttype="custom" o:connectlocs="0,873;390,873;390,680;0,680;0,873" o:connectangles="0,0,0,0,0"/>
                  </v:shape>
                </v:group>
                <v:group id="Group 266" o:spid="_x0000_s1049" style="position:absolute;left:6361;top:680;width:2;height:193" coordorigin="6361,680" coordsize="2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267" o:spid="_x0000_s1050" style="position:absolute;left:6361;top:680;width:2;height:193;visibility:visible;mso-wrap-style:square;v-text-anchor:top" coordsize="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7btcIA&#10;AADbAAAADwAAAGRycy9kb3ducmV2LnhtbESP0WoCMRRE3wv+Q7iCbzWrSKtbo4go6ktRtx9w2dwm&#10;Szc3yya669+bQqGPw8ycYZbr3tXiTm2oPCuYjDMQxKXXFRsFX8X+dQ4iRGSNtWdS8KAA69XgZYm5&#10;9h1f6H6NRiQIhxwV2BibXMpQWnIYxr4hTt63bx3GJFsjdYtdgrtaTrPsTTqsOC1YbGhrqfy53pyC&#10;wnaFmZ/3h9Op/Ox2xmin40Kp0bDffICI1Mf/8F/7qBXM3uH3S/o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tu1wgAAANsAAAAPAAAAAAAAAAAAAAAAAJgCAABkcnMvZG93&#10;bnJldi54bWxQSwUGAAAAAAQABAD1AAAAhwMAAAAA&#10;" path="m,l,193e" filled="f" strokecolor="#fff200" strokeweight="1.119mm">
                    <v:path arrowok="t" o:connecttype="custom" o:connectlocs="0,680;0,873" o:connectangles="0,0"/>
                  </v:shape>
                </v:group>
                <v:group id="Group 264" o:spid="_x0000_s1051" style="position:absolute;left:6386;top:680;width:159;height:193" coordorigin="6386,680" coordsize="159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265" o:spid="_x0000_s1052" style="position:absolute;left:6386;top:680;width:159;height:193;visibility:visible;mso-wrap-style:square;v-text-anchor:top" coordsize="159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t1sMA&#10;AADbAAAADwAAAGRycy9kb3ducmV2LnhtbESPQYvCMBSE74L/ITzBi2i6sitajbIKwp6Eqhdvj+bZ&#10;FJuX2kRb//1mQdjjMDPfMKtNZyvxpMaXjhV8TBIQxLnTJRcKzqf9eA7CB2SNlWNS8CIPm3W/t8JU&#10;u5Yzeh5DISKEfYoKTAh1KqXPDVn0E1cTR+/qGoshyqaQusE2wm0lp0kykxZLjgsGa9oZym/Hh1Vw&#10;N1/bQ6npPNoWbXbZL0z3qDKlhoPuewkiUBf+w+/2j1bwuYC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ut1sMAAADbAAAADwAAAAAAAAAAAAAAAACYAgAAZHJzL2Rv&#10;d25yZXYueG1sUEsFBgAAAAAEAAQA9QAAAIgDAAAAAA==&#10;" path="m,193r159,l159,,,,,193xe" fillcolor="#fff200" stroked="f">
                    <v:path arrowok="t" o:connecttype="custom" o:connectlocs="0,873;159,873;159,680;0,680;0,873" o:connectangles="0,0,0,0,0"/>
                  </v:shape>
                </v:group>
                <v:group id="Group 262" o:spid="_x0000_s1053" style="position:absolute;left:6535;top:680;width:236;height:193" coordorigin="6535,680" coordsize="236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263" o:spid="_x0000_s1054" style="position:absolute;left:6535;top:680;width:236;height:193;visibility:visible;mso-wrap-style:square;v-text-anchor:top" coordsize="236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xlcEA&#10;AADbAAAADwAAAGRycy9kb3ducmV2LnhtbESP0YrCMBRE34X9h3AXfNPUBUWrUdyiUHyr+gGX5trW&#10;bW5Kk23r3xtB8HGYmTPMZjeYWnTUusqygtk0AkGcW11xoeB6OU6WIJxH1lhbJgUPcrDbfo02GGvb&#10;c0bd2RciQNjFqKD0vomldHlJBt3UNsTBu9nWoA+yLaRusQ9wU8ufKFpIgxWHhRIbSkrK/87/RkFy&#10;PeTm5Lv0Vt1XOk32v322ypQafw/7NQhPg/+E3+1UK5jP4PUl/A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08ZXBAAAA2wAAAA8AAAAAAAAAAAAAAAAAmAIAAGRycy9kb3du&#10;cmV2LnhtbFBLBQYAAAAABAAEAPUAAACGAwAAAAA=&#10;" path="m,193r236,l236,,,,,193xe" fillcolor="#fff200" stroked="f">
                    <v:path arrowok="t" o:connecttype="custom" o:connectlocs="0,873;236,873;236,680;0,680;0,873" o:connectangles="0,0,0,0,0"/>
                  </v:shape>
                </v:group>
                <v:group id="Group 260" o:spid="_x0000_s1055" style="position:absolute;left:6761;top:680;width:374;height:193" coordorigin="6761,680" coordsize="374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61" o:spid="_x0000_s1056" style="position:absolute;left:6761;top:680;width:374;height:193;visibility:visible;mso-wrap-style:square;v-text-anchor:top" coordsize="37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fqcQA&#10;AADbAAAADwAAAGRycy9kb3ducmV2LnhtbESPwW7CMBBE70j9B2sr9QZOKSBIMQghQD1wScoHLPGS&#10;WI3XaWwg8PW4ElKPo5l5o5kvO1uLC7XeOFbwPkhAEBdOGy4VHL63/SkIH5A11o5JwY08LBcvvTmm&#10;2l05o0seShEh7FNUUIXQpFL6oiKLfuAa4uidXGsxRNmWUrd4jXBby2GSTKRFw3GhwobWFRU/+dkq&#10;OP/OaITZcTPB+yozo93B7G8bpd5eu9UniEBd+A8/219awfgD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H6nEAAAA2wAAAA8AAAAAAAAAAAAAAAAAmAIAAGRycy9k&#10;b3ducmV2LnhtbFBLBQYAAAAABAAEAPUAAACJAwAAAAA=&#10;" path="m,193r373,l373,,,,,193xe" fillcolor="#fff200" stroked="f">
                    <v:path arrowok="t" o:connecttype="custom" o:connectlocs="0,873;373,873;373,680;0,680;0,873" o:connectangles="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6C1195">
        <w:rPr>
          <w:rFonts w:ascii="Century"/>
          <w:sz w:val="18"/>
        </w:rPr>
        <w:t>experts</w:t>
      </w:r>
      <w:proofErr w:type="gramEnd"/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in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domain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urban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planning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architecture,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influence</w:t>
      </w:r>
      <w:r w:rsidR="006C1195">
        <w:rPr>
          <w:rFonts w:ascii="Century"/>
          <w:spacing w:val="-11"/>
          <w:sz w:val="18"/>
        </w:rPr>
        <w:t xml:space="preserve"> </w:t>
      </w:r>
      <w:r w:rsidR="006C1195">
        <w:rPr>
          <w:rFonts w:ascii="Century"/>
          <w:sz w:val="18"/>
        </w:rPr>
        <w:t>on</w:t>
      </w:r>
      <w:r w:rsidR="006C1195">
        <w:rPr>
          <w:rFonts w:ascii="Century"/>
          <w:spacing w:val="-13"/>
          <w:sz w:val="18"/>
        </w:rPr>
        <w:t xml:space="preserve"> </w:t>
      </w:r>
      <w:r w:rsidR="006C1195">
        <w:rPr>
          <w:rFonts w:ascii="Century"/>
          <w:sz w:val="18"/>
        </w:rPr>
        <w:t>the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z w:val="18"/>
        </w:rPr>
        <w:t>most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importan</w:t>
      </w:r>
      <w:r w:rsidR="006C1195">
        <w:rPr>
          <w:rFonts w:ascii="Century"/>
          <w:spacing w:val="-1"/>
          <w:sz w:val="18"/>
        </w:rPr>
        <w:t>t</w:t>
      </w:r>
      <w:r w:rsidR="006C1195">
        <w:rPr>
          <w:rFonts w:ascii="Century"/>
          <w:spacing w:val="-1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decisions</w:t>
      </w:r>
      <w:r w:rsidR="006C1195">
        <w:rPr>
          <w:rFonts w:ascii="Century"/>
          <w:spacing w:val="55"/>
          <w:w w:val="87"/>
          <w:sz w:val="18"/>
        </w:rPr>
        <w:t xml:space="preserve"> </w:t>
      </w:r>
      <w:r w:rsidR="006C1195">
        <w:rPr>
          <w:rFonts w:ascii="Century"/>
          <w:sz w:val="18"/>
        </w:rPr>
        <w:t>comes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from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either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those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who</w:t>
      </w:r>
      <w:r w:rsidR="006C1195">
        <w:rPr>
          <w:rFonts w:ascii="Century"/>
          <w:spacing w:val="-15"/>
          <w:sz w:val="18"/>
        </w:rPr>
        <w:t xml:space="preserve"> </w:t>
      </w:r>
      <w:del w:id="1404" w:author="Chris Prickett" w:date="2017-02-12T20:17:00Z">
        <w:r w:rsidR="006C1195" w:rsidDel="000F2A54">
          <w:rPr>
            <w:rFonts w:ascii="Century"/>
            <w:sz w:val="18"/>
          </w:rPr>
          <w:delText>advice</w:delText>
        </w:r>
        <w:r w:rsidR="006C1195" w:rsidDel="000F2A54">
          <w:rPr>
            <w:rFonts w:ascii="Century"/>
            <w:spacing w:val="-14"/>
            <w:sz w:val="18"/>
          </w:rPr>
          <w:delText xml:space="preserve"> </w:delText>
        </w:r>
        <w:r w:rsidR="006C1195" w:rsidDel="000F2A54">
          <w:rPr>
            <w:rFonts w:ascii="Century"/>
            <w:sz w:val="18"/>
          </w:rPr>
          <w:delText>them</w:delText>
        </w:r>
      </w:del>
      <w:ins w:id="1405" w:author="Chris Prickett" w:date="2017-02-12T20:17:00Z">
        <w:r w:rsidR="000F2A54">
          <w:rPr>
            <w:rFonts w:ascii="Century"/>
            <w:sz w:val="18"/>
          </w:rPr>
          <w:t>advise</w:t>
        </w:r>
        <w:r w:rsidR="000F2A54">
          <w:rPr>
            <w:rFonts w:ascii="Century"/>
            <w:spacing w:val="-14"/>
            <w:sz w:val="18"/>
          </w:rPr>
          <w:t xml:space="preserve"> </w:t>
        </w:r>
        <w:r w:rsidR="000F2A54">
          <w:rPr>
            <w:rFonts w:ascii="Century"/>
            <w:sz w:val="18"/>
          </w:rPr>
          <w:t>them</w:t>
        </w:r>
      </w:ins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or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those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with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economic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means</w:t>
      </w:r>
      <w:r w:rsidR="006C1195">
        <w:rPr>
          <w:rFonts w:ascii="Century"/>
          <w:spacing w:val="-14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5"/>
          <w:sz w:val="18"/>
        </w:rPr>
        <w:t xml:space="preserve"> </w:t>
      </w:r>
      <w:ins w:id="1406" w:author="Chris Prickett" w:date="2017-02-12T20:17:00Z">
        <w:r w:rsidR="000F2A54">
          <w:rPr>
            <w:rFonts w:ascii="Century"/>
            <w:spacing w:val="-15"/>
            <w:sz w:val="18"/>
          </w:rPr>
          <w:t xml:space="preserve">a </w:t>
        </w:r>
      </w:ins>
      <w:r w:rsidR="006C1195">
        <w:rPr>
          <w:rFonts w:ascii="Century"/>
          <w:sz w:val="18"/>
        </w:rPr>
        <w:t>clear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and</w:t>
      </w:r>
      <w:r w:rsidR="006C1195">
        <w:rPr>
          <w:rFonts w:ascii="Century"/>
          <w:spacing w:val="-15"/>
          <w:sz w:val="18"/>
        </w:rPr>
        <w:t xml:space="preserve"> </w:t>
      </w:r>
      <w:r w:rsidR="006C1195">
        <w:rPr>
          <w:rFonts w:ascii="Century"/>
          <w:sz w:val="18"/>
        </w:rPr>
        <w:t>rationally-defined</w:t>
      </w:r>
      <w:r w:rsidR="006C1195">
        <w:rPr>
          <w:rFonts w:ascii="Century"/>
          <w:w w:val="94"/>
          <w:sz w:val="18"/>
        </w:rPr>
        <w:t xml:space="preserve"> </w:t>
      </w:r>
      <w:r w:rsidR="006C1195">
        <w:rPr>
          <w:rFonts w:ascii="Century"/>
          <w:sz w:val="18"/>
        </w:rPr>
        <w:t>criteria</w:t>
      </w:r>
      <w:r w:rsidR="006C1195">
        <w:rPr>
          <w:rFonts w:ascii="Century"/>
          <w:spacing w:val="-23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z w:val="18"/>
        </w:rPr>
        <w:t>their</w:t>
      </w:r>
      <w:r w:rsidR="006C1195">
        <w:rPr>
          <w:rFonts w:ascii="Century"/>
          <w:spacing w:val="-2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interests</w:t>
      </w:r>
      <w:r w:rsidR="006C1195">
        <w:rPr>
          <w:rFonts w:ascii="Century"/>
          <w:spacing w:val="-22"/>
          <w:sz w:val="18"/>
        </w:rPr>
        <w:t xml:space="preserve"> </w:t>
      </w:r>
      <w:r w:rsidR="006C1195">
        <w:rPr>
          <w:rFonts w:ascii="Century"/>
          <w:sz w:val="18"/>
        </w:rPr>
        <w:t>(Association</w:t>
      </w:r>
      <w:r w:rsidR="006C1195">
        <w:rPr>
          <w:rFonts w:ascii="Century"/>
          <w:spacing w:val="-22"/>
          <w:sz w:val="18"/>
        </w:rPr>
        <w:t xml:space="preserve"> </w:t>
      </w:r>
      <w:r w:rsidR="006C1195">
        <w:rPr>
          <w:rFonts w:ascii="Century"/>
          <w:sz w:val="18"/>
        </w:rPr>
        <w:t>of</w:t>
      </w:r>
      <w:r w:rsidR="006C1195">
        <w:rPr>
          <w:rFonts w:ascii="Century"/>
          <w:spacing w:val="-21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ar</w:t>
      </w:r>
      <w:r w:rsidR="006C1195">
        <w:rPr>
          <w:rFonts w:ascii="Century"/>
          <w:spacing w:val="-1"/>
          <w:sz w:val="18"/>
        </w:rPr>
        <w:t>c</w:t>
      </w:r>
      <w:r w:rsidR="006C1195">
        <w:rPr>
          <w:rFonts w:ascii="Century"/>
          <w:spacing w:val="-2"/>
          <w:sz w:val="18"/>
        </w:rPr>
        <w:t>hitects</w:t>
      </w:r>
      <w:r w:rsidR="006C1195">
        <w:rPr>
          <w:rFonts w:ascii="Century"/>
          <w:spacing w:val="-22"/>
          <w:sz w:val="18"/>
        </w:rPr>
        <w:t xml:space="preserve"> </w:t>
      </w:r>
      <w:r w:rsidR="006C1195">
        <w:rPr>
          <w:rFonts w:ascii="Century"/>
          <w:spacing w:val="-2"/>
          <w:sz w:val="18"/>
        </w:rPr>
        <w:t>inter</w:t>
      </w:r>
      <w:r w:rsidR="006C1195">
        <w:rPr>
          <w:rFonts w:ascii="Century"/>
          <w:spacing w:val="-1"/>
          <w:sz w:val="18"/>
        </w:rPr>
        <w:t>view).</w:t>
      </w:r>
    </w:p>
    <w:p w14:paraId="2FEADA2E" w14:textId="77777777" w:rsidR="00A8456E" w:rsidRDefault="00A8456E">
      <w:pPr>
        <w:spacing w:line="316" w:lineRule="auto"/>
        <w:jc w:val="both"/>
        <w:rPr>
          <w:rFonts w:ascii="Century" w:eastAsia="Century" w:hAnsi="Century" w:cs="Century"/>
          <w:sz w:val="18"/>
          <w:szCs w:val="18"/>
        </w:rPr>
        <w:sectPr w:rsidR="00A8456E">
          <w:pgSz w:w="11910" w:h="16840"/>
          <w:pgMar w:top="1060" w:right="1020" w:bottom="680" w:left="1680" w:header="0" w:footer="500" w:gutter="0"/>
          <w:cols w:space="720"/>
        </w:sectPr>
      </w:pPr>
    </w:p>
    <w:p w14:paraId="5FC0E695" w14:textId="083B6C63" w:rsidR="00A8456E" w:rsidRDefault="006C1195">
      <w:pPr>
        <w:pStyle w:val="BodyText"/>
        <w:spacing w:line="290" w:lineRule="auto"/>
        <w:ind w:left="1133" w:right="111"/>
        <w:jc w:val="both"/>
      </w:pPr>
      <w:r>
        <w:rPr>
          <w:w w:val="115"/>
        </w:rPr>
        <w:lastRenderedPageBreak/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importance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institutions</w:t>
      </w:r>
      <w:r>
        <w:rPr>
          <w:spacing w:val="-7"/>
          <w:w w:val="115"/>
        </w:rPr>
        <w:t xml:space="preserve"> </w:t>
      </w:r>
      <w:r>
        <w:rPr>
          <w:w w:val="115"/>
        </w:rPr>
        <w:t>resulted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ins w:id="1407" w:author="Chris Prickett" w:date="2017-02-12T20:15:00Z">
        <w:r w:rsidR="000F2A54">
          <w:rPr>
            <w:w w:val="115"/>
          </w:rPr>
          <w:t xml:space="preserve"> the</w:t>
        </w:r>
      </w:ins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lack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operational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efficien</w:t>
      </w:r>
      <w:r>
        <w:rPr>
          <w:spacing w:val="-1"/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feasibility</w:t>
      </w:r>
      <w:r>
        <w:rPr>
          <w:spacing w:val="66"/>
          <w:w w:val="111"/>
        </w:rPr>
        <w:t xml:space="preserve"> </w:t>
      </w:r>
      <w:r>
        <w:rPr>
          <w:w w:val="115"/>
        </w:rPr>
        <w:t>studies,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visory</w:t>
      </w:r>
      <w:r>
        <w:rPr>
          <w:spacing w:val="10"/>
          <w:w w:val="115"/>
        </w:rPr>
        <w:t xml:space="preserve"> </w:t>
      </w:r>
      <w:r>
        <w:rPr>
          <w:w w:val="115"/>
        </w:rPr>
        <w:t>reports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strategies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corrupted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regulations</w:t>
      </w:r>
      <w:r>
        <w:rPr>
          <w:spacing w:val="9"/>
          <w:w w:val="115"/>
        </w:rPr>
        <w:t xml:space="preserve"> </w:t>
      </w:r>
      <w:r>
        <w:rPr>
          <w:w w:val="115"/>
        </w:rPr>
        <w:t>(</w:t>
      </w:r>
      <w:r>
        <w:rPr>
          <w:w w:val="115"/>
          <w:highlight w:val="yellow"/>
        </w:rPr>
        <w:t>r</w:t>
      </w:r>
      <w:r>
        <w:rPr>
          <w:w w:val="115"/>
        </w:rPr>
        <w:t>ef).</w:t>
      </w:r>
      <w:r>
        <w:rPr>
          <w:spacing w:val="23"/>
          <w:w w:val="109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these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ew</w:t>
      </w:r>
      <w:r>
        <w:rPr>
          <w:spacing w:val="23"/>
          <w:w w:val="115"/>
        </w:rPr>
        <w:t xml:space="preserve"> </w:t>
      </w:r>
      <w:r>
        <w:rPr>
          <w:w w:val="115"/>
        </w:rPr>
        <w:t>transitional</w:t>
      </w:r>
      <w:r>
        <w:rPr>
          <w:spacing w:val="22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30"/>
          <w:w w:val="115"/>
        </w:rPr>
        <w:t xml:space="preserve"> </w:t>
      </w:r>
      <w:r>
        <w:rPr>
          <w:w w:val="115"/>
        </w:rPr>
        <w:t>authorities</w:t>
      </w:r>
      <w:r>
        <w:rPr>
          <w:spacing w:val="24"/>
          <w:w w:val="115"/>
        </w:rPr>
        <w:t xml:space="preserve"> </w:t>
      </w:r>
      <w:r>
        <w:rPr>
          <w:w w:val="115"/>
        </w:rPr>
        <w:t>address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issue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economic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revival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12"/>
          <w:w w:val="115"/>
        </w:rPr>
        <w:t xml:space="preserve"> </w:t>
      </w:r>
      <w:r>
        <w:rPr>
          <w:w w:val="115"/>
        </w:rPr>
        <w:t>focusing</w:t>
      </w:r>
      <w:r>
        <w:rPr>
          <w:spacing w:val="12"/>
          <w:w w:val="115"/>
        </w:rPr>
        <w:t xml:space="preserve"> </w:t>
      </w:r>
      <w:r>
        <w:rPr>
          <w:w w:val="115"/>
        </w:rPr>
        <w:t>their</w:t>
      </w:r>
      <w:r>
        <w:rPr>
          <w:spacing w:val="11"/>
          <w:w w:val="115"/>
        </w:rPr>
        <w:t xml:space="preserve"> </w:t>
      </w:r>
      <w:r>
        <w:rPr>
          <w:w w:val="115"/>
        </w:rPr>
        <w:t>capacities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attention</w:t>
      </w:r>
      <w:r>
        <w:rPr>
          <w:spacing w:val="12"/>
          <w:w w:val="115"/>
        </w:rPr>
        <w:t xml:space="preserve"> </w:t>
      </w:r>
      <w:r>
        <w:rPr>
          <w:w w:val="115"/>
        </w:rPr>
        <w:t>on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investors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adapting</w:t>
      </w:r>
      <w:r>
        <w:rPr>
          <w:spacing w:val="33"/>
          <w:w w:val="111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regulatory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serve</w:t>
      </w:r>
      <w:r>
        <w:rPr>
          <w:spacing w:val="7"/>
          <w:w w:val="115"/>
        </w:rPr>
        <w:t xml:space="preserve"> </w:t>
      </w:r>
      <w:r>
        <w:rPr>
          <w:w w:val="115"/>
        </w:rPr>
        <w:t>their</w:t>
      </w:r>
      <w:r>
        <w:rPr>
          <w:spacing w:val="7"/>
          <w:w w:val="115"/>
        </w:rPr>
        <w:t xml:space="preserve"> </w:t>
      </w:r>
      <w:r>
        <w:rPr>
          <w:w w:val="115"/>
        </w:rPr>
        <w:t>needs,</w:t>
      </w:r>
      <w:r>
        <w:rPr>
          <w:spacing w:val="9"/>
          <w:w w:val="115"/>
        </w:rPr>
        <w:t xml:space="preserve"> </w:t>
      </w:r>
      <w:r>
        <w:rPr>
          <w:w w:val="115"/>
          <w:position w:val="8"/>
          <w:sz w:val="16"/>
        </w:rPr>
        <w:t>30</w:t>
      </w:r>
      <w:r>
        <w:rPr>
          <w:spacing w:val="36"/>
          <w:w w:val="115"/>
          <w:position w:val="8"/>
          <w:sz w:val="16"/>
        </w:rPr>
        <w:t xml:space="preserve"> </w:t>
      </w:r>
      <w:r>
        <w:rPr>
          <w:w w:val="115"/>
        </w:rPr>
        <w:t>while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it</w:t>
      </w:r>
      <w:r>
        <w:rPr>
          <w:spacing w:val="-2"/>
          <w:w w:val="115"/>
        </w:rPr>
        <w:t>izens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excluded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27"/>
          <w:w w:val="110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decision</w:t>
      </w:r>
      <w:ins w:id="1408" w:author="Chris Prickett" w:date="2017-02-12T18:42:00Z">
        <w:r w:rsidR="00080BC1">
          <w:rPr>
            <w:spacing w:val="-13"/>
            <w:w w:val="115"/>
          </w:rPr>
          <w:t>-</w:t>
        </w:r>
      </w:ins>
      <w:del w:id="1409" w:author="Chris Prickett" w:date="2017-02-12T18:42:00Z">
        <w:r w:rsidDel="00080BC1">
          <w:rPr>
            <w:spacing w:val="-13"/>
            <w:w w:val="115"/>
          </w:rPr>
          <w:delText xml:space="preserve"> </w:delText>
        </w:r>
      </w:del>
      <w:r>
        <w:rPr>
          <w:w w:val="115"/>
        </w:rPr>
        <w:t>making</w:t>
      </w:r>
      <w:r>
        <w:rPr>
          <w:spacing w:val="-14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065AD419" w14:textId="4E1016AF" w:rsidR="00A8456E" w:rsidRDefault="006C1195">
      <w:pPr>
        <w:pStyle w:val="BodyText"/>
        <w:spacing w:before="96" w:line="293" w:lineRule="auto"/>
        <w:ind w:left="1133" w:right="111"/>
        <w:jc w:val="both"/>
      </w:pP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w w:val="110"/>
        </w:rPr>
        <w:t>planning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5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een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identified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implementation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>ol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inv</w:t>
      </w:r>
      <w:r>
        <w:rPr>
          <w:spacing w:val="-3"/>
          <w:w w:val="110"/>
        </w:rPr>
        <w:t>estors’</w:t>
      </w:r>
      <w:r>
        <w:rPr>
          <w:spacing w:val="5"/>
          <w:w w:val="110"/>
        </w:rPr>
        <w:t xml:space="preserve"> </w:t>
      </w:r>
      <w:r>
        <w:rPr>
          <w:w w:val="110"/>
        </w:rPr>
        <w:t>require</w:t>
      </w:r>
      <w:r>
        <w:rPr>
          <w:spacing w:val="-2"/>
          <w:w w:val="110"/>
        </w:rPr>
        <w:t>ments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effectuated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transitional</w:t>
      </w:r>
      <w:r>
        <w:rPr>
          <w:spacing w:val="15"/>
          <w:w w:val="110"/>
        </w:rPr>
        <w:t xml:space="preserve"> </w:t>
      </w:r>
      <w:r>
        <w:rPr>
          <w:w w:val="110"/>
        </w:rPr>
        <w:t>discourse</w:t>
      </w:r>
      <w:r>
        <w:rPr>
          <w:spacing w:val="16"/>
          <w:w w:val="110"/>
        </w:rPr>
        <w:t xml:space="preserve"> </w:t>
      </w:r>
      <w:r>
        <w:rPr>
          <w:w w:val="110"/>
        </w:rPr>
        <w:t>[”fast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ne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inv</w:t>
      </w:r>
      <w:r>
        <w:rPr>
          <w:spacing w:val="-3"/>
          <w:w w:val="110"/>
        </w:rPr>
        <w:t>estors”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31"/>
          <w:w w:val="126"/>
        </w:rPr>
        <w:t xml:space="preserve"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explained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informant</w:t>
      </w:r>
      <w:r>
        <w:rPr>
          <w:w w:val="110"/>
        </w:rPr>
        <w:t>],</w:t>
      </w:r>
      <w:r w:rsidR="00F37646"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19"/>
          <w:w w:val="110"/>
        </w:rPr>
        <w:t xml:space="preserve"> </w:t>
      </w:r>
      <w:r>
        <w:rPr>
          <w:w w:val="110"/>
        </w:rPr>
        <w:t>experts</w:t>
      </w:r>
      <w:r>
        <w:rPr>
          <w:spacing w:val="81"/>
          <w:w w:val="118"/>
        </w:rPr>
        <w:t xml:space="preserve"> </w:t>
      </w:r>
      <w:r>
        <w:rPr>
          <w:w w:val="110"/>
        </w:rPr>
        <w:t>suggest</w:t>
      </w:r>
      <w:r>
        <w:rPr>
          <w:spacing w:val="-5"/>
          <w:w w:val="110"/>
        </w:rPr>
        <w:t xml:space="preserve"> </w:t>
      </w:r>
      <w:ins w:id="1410" w:author="Chris Prickett" w:date="2017-02-12T20:21:00Z">
        <w:r w:rsidR="000F2A54">
          <w:rPr>
            <w:w w:val="110"/>
          </w:rPr>
          <w:t>the</w:t>
        </w:r>
      </w:ins>
      <w:del w:id="1411" w:author="Chris Prickett" w:date="2017-02-12T20:21:00Z">
        <w:r w:rsidDel="000F2A54">
          <w:rPr>
            <w:w w:val="110"/>
          </w:rPr>
          <w:delText>a</w:delText>
        </w:r>
      </w:del>
      <w:r>
        <w:rPr>
          <w:spacing w:val="-4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”in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tor</w:t>
      </w:r>
      <w:r>
        <w:rPr>
          <w:spacing w:val="-5"/>
          <w:w w:val="110"/>
        </w:rPr>
        <w:t xml:space="preserve"> </w:t>
      </w:r>
      <w:r>
        <w:rPr>
          <w:w w:val="110"/>
        </w:rPr>
        <w:t>urbanism”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traced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back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ins w:id="1412" w:author="Chris Prickett" w:date="2017-02-12T20:21:00Z">
        <w:r w:rsidR="000F2A54">
          <w:rPr>
            <w:spacing w:val="-5"/>
            <w:w w:val="110"/>
          </w:rPr>
          <w:t xml:space="preserve">the </w:t>
        </w:r>
      </w:ins>
      <w:r>
        <w:rPr>
          <w:w w:val="110"/>
        </w:rPr>
        <w:t>socialist</w:t>
      </w:r>
      <w:r>
        <w:rPr>
          <w:spacing w:val="-4"/>
          <w:w w:val="110"/>
        </w:rPr>
        <w:t xml:space="preserve"> </w:t>
      </w:r>
      <w:r>
        <w:rPr>
          <w:spacing w:val="1"/>
          <w:w w:val="110"/>
        </w:rPr>
        <w:t>p</w:t>
      </w:r>
      <w:r>
        <w:rPr>
          <w:spacing w:val="2"/>
          <w:w w:val="110"/>
        </w:rPr>
        <w:t>erio</w:t>
      </w:r>
      <w:r>
        <w:rPr>
          <w:spacing w:val="1"/>
          <w:w w:val="110"/>
        </w:rPr>
        <w:t>d</w:t>
      </w:r>
      <w:r>
        <w:rPr>
          <w:spacing w:val="34"/>
          <w:w w:val="117"/>
        </w:rPr>
        <w:t xml:space="preserve"> </w:t>
      </w:r>
      <w:r>
        <w:rPr>
          <w:w w:val="110"/>
        </w:rPr>
        <w:t>after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26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hange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1974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self-managed</w:t>
      </w:r>
      <w:r>
        <w:rPr>
          <w:spacing w:val="26"/>
          <w:w w:val="110"/>
        </w:rPr>
        <w:t xml:space="preserve"> </w:t>
      </w:r>
      <w:r>
        <w:rPr>
          <w:w w:val="110"/>
        </w:rPr>
        <w:t>public</w:t>
      </w:r>
      <w:r>
        <w:rPr>
          <w:spacing w:val="25"/>
          <w:w w:val="112"/>
        </w:rPr>
        <w:t xml:space="preserve"> </w:t>
      </w:r>
      <w:r>
        <w:rPr>
          <w:spacing w:val="-1"/>
          <w:w w:val="110"/>
        </w:rPr>
        <w:t>enterprises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dominated</w:t>
      </w:r>
      <w:r>
        <w:rPr>
          <w:spacing w:val="16"/>
          <w:w w:val="110"/>
        </w:rPr>
        <w:t xml:space="preserve"> </w:t>
      </w:r>
      <w:r>
        <w:rPr>
          <w:w w:val="110"/>
        </w:rPr>
        <w:t>supply-demand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hains</w:t>
      </w:r>
      <w:r>
        <w:rPr>
          <w:spacing w:val="15"/>
          <w:w w:val="110"/>
        </w:rPr>
        <w:t xml:space="preserve"> </w:t>
      </w:r>
      <w:ins w:id="1413" w:author="Chris Prickett" w:date="2017-02-12T20:21:00Z">
        <w:r w:rsidR="000F2A54">
          <w:rPr>
            <w:w w:val="110"/>
          </w:rPr>
          <w:t>in the</w:t>
        </w:r>
      </w:ins>
      <w:del w:id="1414" w:author="Chris Prickett" w:date="2017-02-12T20:21:00Z">
        <w:r w:rsidDel="000F2A54">
          <w:rPr>
            <w:w w:val="110"/>
          </w:rPr>
          <w:delText>at</w:delText>
        </w:r>
      </w:del>
      <w:r>
        <w:rPr>
          <w:spacing w:val="16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15"/>
          <w:w w:val="110"/>
        </w:rPr>
        <w:t xml:space="preserve"> </w:t>
      </w:r>
      <w:r>
        <w:rPr>
          <w:w w:val="110"/>
        </w:rPr>
        <w:t>real</w:t>
      </w:r>
      <w:r>
        <w:rPr>
          <w:spacing w:val="15"/>
          <w:w w:val="110"/>
        </w:rPr>
        <w:t xml:space="preserve"> </w:t>
      </w:r>
      <w:r>
        <w:rPr>
          <w:w w:val="110"/>
        </w:rPr>
        <w:t>estate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market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ins w:id="1415" w:author="Chris Prickett" w:date="2017-02-12T20:22:00Z">
        <w:r w:rsidR="000F2A54">
          <w:rPr>
            <w:w w:val="110"/>
          </w:rPr>
          <w:t>Whether</w:t>
        </w:r>
      </w:ins>
      <w:del w:id="1416" w:author="Chris Prickett" w:date="2017-02-12T20:22:00Z">
        <w:r w:rsidDel="000F2A54">
          <w:rPr>
            <w:w w:val="110"/>
          </w:rPr>
          <w:delText>Either</w:delText>
        </w:r>
      </w:del>
      <w:r>
        <w:rPr>
          <w:spacing w:val="55"/>
          <w:w w:val="110"/>
        </w:rPr>
        <w:t xml:space="preserve"> </w:t>
      </w:r>
      <w:r>
        <w:rPr>
          <w:w w:val="110"/>
        </w:rPr>
        <w:t>public</w:t>
      </w:r>
      <w:r>
        <w:rPr>
          <w:spacing w:val="56"/>
          <w:w w:val="110"/>
        </w:rPr>
        <w:t xml:space="preserve"> </w:t>
      </w:r>
      <w:r>
        <w:rPr>
          <w:w w:val="110"/>
        </w:rPr>
        <w:t>(socialism)</w:t>
      </w:r>
      <w:r>
        <w:rPr>
          <w:spacing w:val="56"/>
          <w:w w:val="110"/>
        </w:rPr>
        <w:t xml:space="preserve"> </w:t>
      </w:r>
      <w:r>
        <w:rPr>
          <w:w w:val="110"/>
        </w:rPr>
        <w:t>or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private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(tran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tion),</w:t>
      </w:r>
      <w:r>
        <w:rPr>
          <w:spacing w:val="62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instruments</w:t>
      </w:r>
      <w:r>
        <w:rPr>
          <w:spacing w:val="56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20"/>
        </w:rPr>
        <w:t xml:space="preserve"> </w:t>
      </w:r>
      <w:r>
        <w:rPr>
          <w:w w:val="110"/>
        </w:rPr>
        <w:t>exercise</w:t>
      </w:r>
      <w:del w:id="1417" w:author="Chris Prickett" w:date="2017-02-12T20:22:00Z">
        <w:r w:rsidDel="000F2A54">
          <w:rPr>
            <w:spacing w:val="23"/>
            <w:w w:val="110"/>
          </w:rPr>
          <w:delText xml:space="preserve"> </w:delText>
        </w:r>
        <w:r w:rsidDel="000F2A54">
          <w:rPr>
            <w:w w:val="110"/>
          </w:rPr>
          <w:delText>their</w:delText>
        </w:r>
      </w:del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might</w:t>
      </w:r>
      <w:r>
        <w:rPr>
          <w:spacing w:val="24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w w:val="110"/>
        </w:rPr>
        <w:t>similar,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instruments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once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served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 w:rsidR="00F24EB7">
        <w:rPr>
          <w:w w:val="110"/>
        </w:rPr>
        <w:t>rein</w:t>
      </w:r>
      <w:r>
        <w:rPr>
          <w:w w:val="110"/>
        </w:rPr>
        <w:t>vigorate</w:t>
      </w:r>
      <w:r>
        <w:rPr>
          <w:spacing w:val="15"/>
          <w:w w:val="110"/>
        </w:rPr>
        <w:t xml:space="preserve"> </w:t>
      </w:r>
      <w:r>
        <w:rPr>
          <w:w w:val="110"/>
        </w:rPr>
        <w:t>housing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construction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nation</w:t>
      </w:r>
      <w:r>
        <w:rPr>
          <w:spacing w:val="16"/>
          <w:w w:val="110"/>
        </w:rPr>
        <w:t xml:space="preserve"> </w:t>
      </w:r>
      <w:r>
        <w:rPr>
          <w:w w:val="110"/>
        </w:rPr>
        <w:t>state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economy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ins w:id="1418" w:author="Chris Prickett" w:date="2017-02-12T20:23:00Z">
        <w:r w:rsidR="000F2A54">
          <w:rPr>
            <w:spacing w:val="16"/>
            <w:w w:val="110"/>
          </w:rPr>
          <w:t xml:space="preserve">the </w:t>
        </w:r>
      </w:ins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interest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might</w:t>
      </w:r>
      <w:r>
        <w:rPr>
          <w:spacing w:val="16"/>
          <w:w w:val="110"/>
        </w:rPr>
        <w:t xml:space="preserve"> </w:t>
      </w:r>
      <w:r>
        <w:rPr>
          <w:w w:val="110"/>
        </w:rPr>
        <w:t>also</w:t>
      </w:r>
      <w:r>
        <w:rPr>
          <w:spacing w:val="35"/>
          <w:w w:val="109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ecome</w:t>
      </w:r>
      <w:r>
        <w:rPr>
          <w:spacing w:val="26"/>
          <w:w w:val="110"/>
        </w:rPr>
        <w:t xml:space="preserve"> </w:t>
      </w:r>
      <w:r>
        <w:rPr>
          <w:w w:val="110"/>
        </w:rPr>
        <w:t>dangerous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eapons</w:t>
      </w:r>
      <w:r>
        <w:rPr>
          <w:spacing w:val="26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used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individual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interests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parti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ular</w:t>
      </w:r>
      <w:r>
        <w:rPr>
          <w:spacing w:val="26"/>
          <w:w w:val="110"/>
        </w:rPr>
        <w:t xml:space="preserve"> </w:t>
      </w:r>
      <w:r>
        <w:rPr>
          <w:w w:val="110"/>
        </w:rPr>
        <w:t>purposes.</w:t>
      </w:r>
    </w:p>
    <w:p w14:paraId="6587811F" w14:textId="61F4B72C" w:rsidR="00F24EB7" w:rsidRDefault="006C1195" w:rsidP="00F24EB7">
      <w:pPr>
        <w:pStyle w:val="BodyText"/>
        <w:spacing w:before="104" w:line="293" w:lineRule="auto"/>
        <w:ind w:left="1133" w:right="111"/>
        <w:jc w:val="both"/>
        <w:rPr>
          <w:spacing w:val="33"/>
          <w:w w:val="115"/>
        </w:rPr>
      </w:pPr>
      <w:r>
        <w:rPr>
          <w:w w:val="115"/>
        </w:rPr>
        <w:t>Another</w:t>
      </w:r>
      <w:r>
        <w:rPr>
          <w:spacing w:val="-4"/>
          <w:w w:val="115"/>
        </w:rPr>
        <w:t xml:space="preserve"> </w:t>
      </w:r>
      <w:r>
        <w:rPr>
          <w:w w:val="115"/>
        </w:rPr>
        <w:t>problematic</w:t>
      </w:r>
      <w:r>
        <w:rPr>
          <w:spacing w:val="-5"/>
          <w:w w:val="115"/>
        </w:rPr>
        <w:t xml:space="preserve"> </w:t>
      </w:r>
      <w:r>
        <w:rPr>
          <w:w w:val="115"/>
        </w:rPr>
        <w:t>issue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cumbersome</w:t>
      </w:r>
      <w:r>
        <w:rPr>
          <w:spacing w:val="-5"/>
          <w:w w:val="115"/>
        </w:rPr>
        <w:t xml:space="preserve"> </w:t>
      </w:r>
      <w:r>
        <w:rPr>
          <w:w w:val="115"/>
        </w:rPr>
        <w:t>institutional</w:t>
      </w:r>
      <w:r>
        <w:rPr>
          <w:spacing w:val="-4"/>
          <w:w w:val="115"/>
        </w:rPr>
        <w:t xml:space="preserve"> </w:t>
      </w:r>
      <w:r>
        <w:rPr>
          <w:w w:val="115"/>
        </w:rPr>
        <w:t>structure</w:t>
      </w:r>
      <w:r>
        <w:rPr>
          <w:spacing w:val="-4"/>
          <w:w w:val="115"/>
        </w:rPr>
        <w:t xml:space="preserve"> </w:t>
      </w:r>
      <w:r>
        <w:rPr>
          <w:w w:val="115"/>
        </w:rPr>
        <w:t>inherited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w w:val="110"/>
        </w:rPr>
        <w:t xml:space="preserve"> </w:t>
      </w:r>
      <w:r>
        <w:rPr>
          <w:w w:val="115"/>
        </w:rPr>
        <w:t>socialism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lack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10"/>
          <w:w w:val="115"/>
        </w:rPr>
        <w:t xml:space="preserve"> </w:t>
      </w:r>
      <w:r>
        <w:rPr>
          <w:w w:val="115"/>
        </w:rPr>
        <w:t>official</w:t>
      </w:r>
      <w:r>
        <w:rPr>
          <w:spacing w:val="11"/>
          <w:w w:val="115"/>
        </w:rPr>
        <w:t xml:space="preserve"> </w:t>
      </w:r>
      <w:r>
        <w:rPr>
          <w:w w:val="115"/>
        </w:rPr>
        <w:t>procedures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assign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regulation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0"/>
          <w:w w:val="115"/>
        </w:rPr>
        <w:t xml:space="preserve"> </w:t>
      </w:r>
      <w:r>
        <w:rPr>
          <w:w w:val="115"/>
        </w:rPr>
        <w:t>outdated.</w:t>
      </w:r>
      <w:r>
        <w:rPr>
          <w:spacing w:val="26"/>
          <w:w w:val="118"/>
        </w:rPr>
        <w:t xml:space="preserve"> </w:t>
      </w:r>
      <w:r>
        <w:rPr>
          <w:w w:val="115"/>
        </w:rPr>
        <w:t>With</w:t>
      </w:r>
      <w:r>
        <w:rPr>
          <w:spacing w:val="27"/>
          <w:w w:val="115"/>
        </w:rPr>
        <w:t xml:space="preserve"> </w:t>
      </w:r>
      <w:r>
        <w:rPr>
          <w:w w:val="115"/>
        </w:rPr>
        <w:t>strong</w:t>
      </w:r>
      <w:r>
        <w:rPr>
          <w:spacing w:val="28"/>
          <w:w w:val="115"/>
        </w:rPr>
        <w:t xml:space="preserve"> </w:t>
      </w:r>
      <w:r>
        <w:rPr>
          <w:w w:val="115"/>
        </w:rPr>
        <w:t>authoritarianism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hierarch</w:t>
      </w:r>
      <w:r>
        <w:rPr>
          <w:spacing w:val="-3"/>
          <w:w w:val="115"/>
        </w:rPr>
        <w:t>y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urban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ins</w:t>
      </w:r>
      <w:r>
        <w:rPr>
          <w:spacing w:val="-1"/>
          <w:w w:val="115"/>
        </w:rPr>
        <w:t>titutions,</w:t>
      </w:r>
      <w:r>
        <w:rPr>
          <w:spacing w:val="32"/>
          <w:w w:val="115"/>
        </w:rPr>
        <w:t xml:space="preserve"> </w:t>
      </w:r>
      <w:r>
        <w:rPr>
          <w:w w:val="115"/>
        </w:rPr>
        <w:t>it</w:t>
      </w:r>
      <w:r>
        <w:rPr>
          <w:spacing w:val="28"/>
          <w:w w:val="115"/>
        </w:rPr>
        <w:t xml:space="preserve"> </w:t>
      </w:r>
      <w:r>
        <w:rPr>
          <w:w w:val="115"/>
        </w:rPr>
        <w:t>is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28"/>
          <w:w w:val="115"/>
        </w:rPr>
        <w:t xml:space="preserve"> </w:t>
      </w:r>
      <w:ins w:id="1419" w:author="Chris Prickett" w:date="2017-02-12T20:25:00Z">
        <w:r w:rsidR="005F58A5">
          <w:rPr>
            <w:w w:val="115"/>
          </w:rPr>
          <w:t>common</w:t>
        </w:r>
      </w:ins>
      <w:del w:id="1420" w:author="Chris Prickett" w:date="2017-02-12T20:25:00Z">
        <w:r w:rsidDel="005F58A5">
          <w:rPr>
            <w:w w:val="115"/>
          </w:rPr>
          <w:delText>often</w:delText>
        </w:r>
      </w:del>
      <w:r>
        <w:rPr>
          <w:spacing w:val="39"/>
          <w:w w:val="112"/>
        </w:rPr>
        <w:t xml:space="preserve"> </w:t>
      </w:r>
      <w:r>
        <w:rPr>
          <w:w w:val="115"/>
        </w:rPr>
        <w:t>that</w:t>
      </w:r>
      <w:r>
        <w:rPr>
          <w:spacing w:val="19"/>
          <w:w w:val="115"/>
        </w:rPr>
        <w:t xml:space="preserve"> </w:t>
      </w:r>
      <w:r>
        <w:rPr>
          <w:w w:val="115"/>
        </w:rPr>
        <w:t>obsolete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inefficien</w:t>
      </w:r>
      <w:r>
        <w:rPr>
          <w:spacing w:val="-1"/>
          <w:w w:val="115"/>
        </w:rPr>
        <w:t>t</w:t>
      </w:r>
      <w:r>
        <w:rPr>
          <w:spacing w:val="20"/>
          <w:w w:val="115"/>
        </w:rPr>
        <w:t xml:space="preserve"> </w:t>
      </w:r>
      <w:r>
        <w:rPr>
          <w:w w:val="115"/>
        </w:rPr>
        <w:t>structures,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documen</w:t>
      </w:r>
      <w:r>
        <w:rPr>
          <w:spacing w:val="-1"/>
          <w:w w:val="115"/>
        </w:rPr>
        <w:t>ts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procedures</w:t>
      </w:r>
      <w:r>
        <w:rPr>
          <w:spacing w:val="21"/>
          <w:w w:val="115"/>
        </w:rPr>
        <w:t xml:space="preserve"> 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e</w:t>
      </w:r>
      <w:r>
        <w:rPr>
          <w:spacing w:val="20"/>
          <w:w w:val="115"/>
        </w:rPr>
        <w:t xml:space="preserve"> </w:t>
      </w:r>
      <w:r>
        <w:rPr>
          <w:w w:val="115"/>
        </w:rPr>
        <w:t>replicated,</w:t>
      </w:r>
      <w:r>
        <w:rPr>
          <w:spacing w:val="39"/>
          <w:w w:val="114"/>
        </w:rPr>
        <w:t xml:space="preserve"> </w:t>
      </w:r>
      <w:r>
        <w:rPr>
          <w:w w:val="115"/>
        </w:rPr>
        <w:t>while</w:t>
      </w:r>
      <w:ins w:id="1421" w:author="Chris Prickett" w:date="2017-02-12T20:25:00Z">
        <w:r w:rsidR="005F58A5">
          <w:rPr>
            <w:w w:val="115"/>
          </w:rPr>
          <w:t xml:space="preserve"> the</w:t>
        </w:r>
      </w:ins>
      <w:r>
        <w:rPr>
          <w:spacing w:val="-15"/>
          <w:w w:val="115"/>
        </w:rPr>
        <w:t xml:space="preserve"> </w:t>
      </w:r>
      <w:r>
        <w:rPr>
          <w:w w:val="115"/>
        </w:rPr>
        <w:t>public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terest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usual</w:t>
      </w:r>
      <w:r>
        <w:rPr>
          <w:spacing w:val="-2"/>
          <w:w w:val="115"/>
        </w:rPr>
        <w:t>ly</w:t>
      </w:r>
      <w:r>
        <w:rPr>
          <w:spacing w:val="-14"/>
          <w:w w:val="115"/>
        </w:rPr>
        <w:t xml:space="preserve"> </w:t>
      </w:r>
      <w:r>
        <w:rPr>
          <w:w w:val="115"/>
        </w:rPr>
        <w:t>not</w:t>
      </w:r>
      <w:r>
        <w:rPr>
          <w:spacing w:val="-14"/>
          <w:w w:val="115"/>
        </w:rPr>
        <w:t xml:space="preserve"> </w:t>
      </w:r>
      <w:del w:id="1422" w:author="Chris Prickett" w:date="2017-02-12T20:25:00Z">
        <w:r w:rsidDel="005F58A5">
          <w:rPr>
            <w:spacing w:val="3"/>
            <w:w w:val="115"/>
          </w:rPr>
          <w:delText>goo</w:delText>
        </w:r>
        <w:r w:rsidDel="005F58A5">
          <w:rPr>
            <w:spacing w:val="2"/>
            <w:w w:val="115"/>
          </w:rPr>
          <w:delText>d</w:delText>
        </w:r>
        <w:r w:rsidDel="005F58A5">
          <w:rPr>
            <w:spacing w:val="-14"/>
            <w:w w:val="115"/>
          </w:rPr>
          <w:delText xml:space="preserve"> </w:delText>
        </w:r>
      </w:del>
      <w:ins w:id="1423" w:author="Chris Prickett" w:date="2017-02-12T20:25:00Z">
        <w:r w:rsidR="005F58A5">
          <w:rPr>
            <w:spacing w:val="3"/>
            <w:w w:val="115"/>
          </w:rPr>
          <w:t>served</w:t>
        </w:r>
        <w:r w:rsidR="005F58A5">
          <w:rPr>
            <w:spacing w:val="-14"/>
            <w:w w:val="115"/>
          </w:rPr>
          <w:t xml:space="preserve"> </w:t>
        </w:r>
      </w:ins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commentRangeStart w:id="1424"/>
      <w:commentRangeStart w:id="1425"/>
      <w:r>
        <w:rPr>
          <w:spacing w:val="-2"/>
          <w:w w:val="115"/>
        </w:rPr>
        <w:t>sufficien</w:t>
      </w:r>
      <w:r>
        <w:rPr>
          <w:spacing w:val="-1"/>
          <w:w w:val="115"/>
        </w:rPr>
        <w:t>t</w:t>
      </w:r>
      <w:r>
        <w:rPr>
          <w:spacing w:val="-14"/>
          <w:w w:val="115"/>
        </w:rPr>
        <w:t xml:space="preserve"> </w:t>
      </w:r>
      <w:r>
        <w:rPr>
          <w:w w:val="115"/>
        </w:rPr>
        <w:t>excuse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regulation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changes</w:t>
      </w:r>
      <w:commentRangeEnd w:id="1424"/>
      <w:r w:rsidR="005F58A5">
        <w:rPr>
          <w:rStyle w:val="CommentReference"/>
          <w:rFonts w:asciiTheme="minorHAnsi" w:eastAsiaTheme="minorHAnsi" w:hAnsiTheme="minorHAnsi"/>
        </w:rPr>
        <w:commentReference w:id="1424"/>
      </w:r>
      <w:commentRangeEnd w:id="1425"/>
      <w:r w:rsidR="005F58A5">
        <w:rPr>
          <w:rStyle w:val="CommentReference"/>
          <w:rFonts w:asciiTheme="minorHAnsi" w:eastAsiaTheme="minorHAnsi" w:hAnsiTheme="minorHAnsi"/>
        </w:rPr>
        <w:commentReference w:id="1425"/>
      </w:r>
      <w:r>
        <w:rPr>
          <w:spacing w:val="-2"/>
          <w:w w:val="115"/>
        </w:rPr>
        <w:t>.</w:t>
      </w:r>
      <w:r>
        <w:rPr>
          <w:spacing w:val="33"/>
          <w:w w:val="115"/>
        </w:rPr>
        <w:t xml:space="preserve"> </w:t>
      </w:r>
    </w:p>
    <w:p w14:paraId="1A716B64" w14:textId="085C2E5A" w:rsidR="00A8456E" w:rsidRPr="00F24EB7" w:rsidRDefault="006C1195" w:rsidP="00F24EB7">
      <w:pPr>
        <w:pStyle w:val="BodyText"/>
        <w:spacing w:before="104" w:line="293" w:lineRule="auto"/>
        <w:ind w:left="1133" w:right="111"/>
        <w:jc w:val="both"/>
        <w:rPr>
          <w:spacing w:val="-2"/>
          <w:w w:val="115"/>
        </w:rPr>
      </w:pPr>
      <w:r>
        <w:rPr>
          <w:w w:val="115"/>
        </w:rPr>
        <w:t>In</w:t>
      </w:r>
      <w:r>
        <w:rPr>
          <w:spacing w:val="27"/>
          <w:w w:val="115"/>
        </w:rPr>
        <w:t xml:space="preserve"> </w:t>
      </w:r>
      <w:r>
        <w:rPr>
          <w:w w:val="115"/>
        </w:rPr>
        <w:t>this</w:t>
      </w:r>
      <w:r>
        <w:rPr>
          <w:spacing w:val="27"/>
          <w:w w:val="115"/>
        </w:rPr>
        <w:t xml:space="preserve"> </w:t>
      </w:r>
      <w:r>
        <w:rPr>
          <w:w w:val="115"/>
        </w:rPr>
        <w:t>manner,</w:t>
      </w:r>
      <w:r>
        <w:rPr>
          <w:spacing w:val="34"/>
          <w:w w:val="115"/>
        </w:rPr>
        <w:t xml:space="preserve"> </w:t>
      </w:r>
      <w:ins w:id="1426" w:author="Chris Prickett" w:date="2017-02-12T20:27:00Z">
        <w:r w:rsidR="005F58A5">
          <w:rPr>
            <w:spacing w:val="34"/>
            <w:w w:val="115"/>
          </w:rPr>
          <w:t xml:space="preserve">the </w:t>
        </w:r>
      </w:ins>
      <w:r>
        <w:rPr>
          <w:w w:val="115"/>
        </w:rPr>
        <w:t>once</w:t>
      </w:r>
      <w:r>
        <w:rPr>
          <w:spacing w:val="27"/>
          <w:w w:val="115"/>
        </w:rPr>
        <w:t xml:space="preserve"> </w:t>
      </w:r>
      <w:r>
        <w:rPr>
          <w:w w:val="115"/>
        </w:rPr>
        <w:t>thriving</w:t>
      </w:r>
      <w:r>
        <w:rPr>
          <w:spacing w:val="26"/>
          <w:w w:val="115"/>
        </w:rPr>
        <w:t xml:space="preserve"> </w:t>
      </w:r>
      <w:r>
        <w:rPr>
          <w:w w:val="115"/>
        </w:rPr>
        <w:t>cultural</w:t>
      </w:r>
      <w:r>
        <w:rPr>
          <w:spacing w:val="28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33"/>
          <w:w w:val="117"/>
        </w:rPr>
        <w:t xml:space="preserve"> </w:t>
      </w:r>
      <w:r>
        <w:rPr>
          <w:w w:val="115"/>
        </w:rPr>
        <w:t>civic</w:t>
      </w:r>
      <w:r>
        <w:rPr>
          <w:spacing w:val="-10"/>
          <w:w w:val="115"/>
        </w:rPr>
        <w:t xml:space="preserve"> </w:t>
      </w:r>
      <w:r>
        <w:rPr>
          <w:w w:val="115"/>
        </w:rPr>
        <w:t>activities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9"/>
          <w:w w:val="115"/>
        </w:rPr>
        <w:t xml:space="preserve"> </w:t>
      </w:r>
      <w:r>
        <w:rPr>
          <w:w w:val="115"/>
        </w:rPr>
        <w:t>(2012-2013)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date</w:t>
      </w:r>
      <w:ins w:id="1427" w:author="Chris Prickett" w:date="2017-02-12T20:27:00Z">
        <w:r w:rsidR="005F58A5">
          <w:rPr>
            <w:w w:val="115"/>
          </w:rPr>
          <w:t xml:space="preserve"> been</w:t>
        </w:r>
      </w:ins>
      <w:r>
        <w:rPr>
          <w:spacing w:val="-9"/>
          <w:w w:val="115"/>
        </w:rPr>
        <w:t xml:space="preserve"> </w:t>
      </w:r>
      <w:r>
        <w:rPr>
          <w:w w:val="115"/>
        </w:rPr>
        <w:t>left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unregulated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proofErr w:type="spellStart"/>
      <w:r w:rsidR="00F24EB7">
        <w:rPr>
          <w:spacing w:val="-1"/>
          <w:w w:val="115"/>
        </w:rPr>
        <w:t>uninstitu</w:t>
      </w:r>
      <w:r>
        <w:rPr>
          <w:w w:val="115"/>
        </w:rPr>
        <w:t>tionalized</w:t>
      </w:r>
      <w:proofErr w:type="spellEnd"/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(</w:t>
      </w:r>
      <w:r>
        <w:rPr>
          <w:spacing w:val="-3"/>
          <w:w w:val="115"/>
        </w:rPr>
        <w:t>K</w:t>
      </w:r>
      <w:r>
        <w:rPr>
          <w:spacing w:val="-2"/>
          <w:w w:val="115"/>
        </w:rPr>
        <w:t>C</w:t>
      </w:r>
      <w:r>
        <w:rPr>
          <w:spacing w:val="-9"/>
          <w:w w:val="115"/>
        </w:rPr>
        <w:t xml:space="preserve"> </w:t>
      </w:r>
      <w:r>
        <w:rPr>
          <w:w w:val="115"/>
        </w:rPr>
        <w:t>Grad),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-9"/>
          <w:w w:val="115"/>
        </w:rPr>
        <w:t xml:space="preserve"> </w:t>
      </w:r>
      <w:r>
        <w:rPr>
          <w:w w:val="115"/>
        </w:rPr>
        <w:t>though</w:t>
      </w:r>
      <w:r>
        <w:rPr>
          <w:spacing w:val="-9"/>
          <w:w w:val="115"/>
        </w:rPr>
        <w:t xml:space="preserve"> </w:t>
      </w:r>
      <w:r>
        <w:rPr>
          <w:w w:val="115"/>
        </w:rPr>
        <w:t>politicians</w:t>
      </w:r>
      <w:r>
        <w:rPr>
          <w:spacing w:val="-8"/>
          <w:w w:val="115"/>
        </w:rPr>
        <w:t xml:space="preserve"> </w:t>
      </w:r>
      <w:r>
        <w:rPr>
          <w:w w:val="115"/>
        </w:rPr>
        <w:t>often</w:t>
      </w:r>
      <w:r>
        <w:rPr>
          <w:spacing w:val="-9"/>
          <w:w w:val="115"/>
        </w:rPr>
        <w:t xml:space="preserve"> </w:t>
      </w:r>
      <w:r>
        <w:rPr>
          <w:w w:val="115"/>
        </w:rPr>
        <w:t>officially</w:t>
      </w:r>
      <w:r>
        <w:rPr>
          <w:spacing w:val="-9"/>
          <w:w w:val="115"/>
        </w:rPr>
        <w:t xml:space="preserve"> </w:t>
      </w:r>
      <w:r>
        <w:rPr>
          <w:w w:val="115"/>
        </w:rPr>
        <w:t>use</w:t>
      </w:r>
      <w:r>
        <w:rPr>
          <w:spacing w:val="-8"/>
          <w:w w:val="115"/>
        </w:rPr>
        <w:t xml:space="preserve"> </w:t>
      </w:r>
      <w:r>
        <w:rPr>
          <w:w w:val="115"/>
        </w:rPr>
        <w:t>them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examples</w:t>
      </w:r>
      <w:r>
        <w:rPr>
          <w:spacing w:val="28"/>
          <w:w w:val="111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spacing w:val="2"/>
          <w:w w:val="115"/>
        </w:rPr>
        <w:t>goo</w:t>
      </w:r>
      <w:r>
        <w:rPr>
          <w:spacing w:val="1"/>
          <w:w w:val="115"/>
        </w:rPr>
        <w:t>d,</w:t>
      </w:r>
      <w:r>
        <w:rPr>
          <w:spacing w:val="-15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-14"/>
          <w:w w:val="115"/>
        </w:rPr>
        <w:t xml:space="preserve"> </w:t>
      </w:r>
      <w:r>
        <w:rPr>
          <w:w w:val="115"/>
        </w:rPr>
        <w:t>practice</w:t>
      </w:r>
      <w:r>
        <w:rPr>
          <w:spacing w:val="-15"/>
          <w:w w:val="115"/>
        </w:rPr>
        <w:t xml:space="preserve"> </w:t>
      </w:r>
      <w:r>
        <w:rPr>
          <w:w w:val="115"/>
        </w:rPr>
        <w:t>(ref</w:t>
      </w:r>
      <w:r>
        <w:rPr>
          <w:spacing w:val="-14"/>
          <w:w w:val="115"/>
        </w:rPr>
        <w:t xml:space="preserve"> </w:t>
      </w:r>
      <w:r>
        <w:rPr>
          <w:w w:val="115"/>
        </w:rPr>
        <w:t>media).</w:t>
      </w:r>
    </w:p>
    <w:p w14:paraId="0C3188BD" w14:textId="77777777" w:rsidR="00A8456E" w:rsidRDefault="00A8456E">
      <w:pPr>
        <w:rPr>
          <w:rFonts w:ascii="PMingLiU" w:eastAsia="PMingLiU" w:hAnsi="PMingLiU" w:cs="PMingLiU"/>
        </w:rPr>
      </w:pPr>
    </w:p>
    <w:p w14:paraId="635770FB" w14:textId="77777777" w:rsidR="00A8456E" w:rsidRDefault="00A8456E">
      <w:pPr>
        <w:spacing w:before="9"/>
        <w:rPr>
          <w:rFonts w:ascii="PMingLiU" w:eastAsia="PMingLiU" w:hAnsi="PMingLiU" w:cs="PMingLiU"/>
        </w:rPr>
      </w:pPr>
    </w:p>
    <w:p w14:paraId="2C964179" w14:textId="77777777" w:rsidR="00A8456E" w:rsidRDefault="006C1195">
      <w:pPr>
        <w:pStyle w:val="Heading3"/>
        <w:numPr>
          <w:ilvl w:val="1"/>
          <w:numId w:val="3"/>
        </w:numPr>
        <w:tabs>
          <w:tab w:val="left" w:pos="1134"/>
        </w:tabs>
        <w:rPr>
          <w:b w:val="0"/>
          <w:bCs w:val="0"/>
        </w:rPr>
      </w:pPr>
      <w:r>
        <w:t>Financial</w:t>
      </w:r>
    </w:p>
    <w:p w14:paraId="1B5A9534" w14:textId="0F0216EA" w:rsidR="00A8456E" w:rsidRDefault="006C1195">
      <w:pPr>
        <w:pStyle w:val="BodyText"/>
        <w:spacing w:before="60" w:line="293" w:lineRule="auto"/>
        <w:ind w:left="1133" w:right="111"/>
        <w:jc w:val="both"/>
      </w:pP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financial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2"/>
          <w:w w:val="110"/>
        </w:rPr>
        <w:t xml:space="preserve"> </w:t>
      </w:r>
      <w:r>
        <w:rPr>
          <w:w w:val="110"/>
        </w:rPr>
        <w:t>coincide</w:t>
      </w:r>
      <w:ins w:id="1428" w:author="Chris Prickett" w:date="2017-02-12T20:27:00Z">
        <w:r w:rsidR="005F58A5">
          <w:rPr>
            <w:w w:val="110"/>
          </w:rPr>
          <w:t>s</w:t>
        </w:r>
      </w:ins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impact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globalization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7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context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tran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tion</w:t>
      </w:r>
      <w:r>
        <w:rPr>
          <w:spacing w:val="18"/>
          <w:w w:val="110"/>
        </w:rPr>
        <w:t xml:space="preserve"> </w:t>
      </w:r>
      <w:r>
        <w:rPr>
          <w:w w:val="110"/>
        </w:rPr>
        <w:t>from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international</w:t>
      </w:r>
      <w:r>
        <w:rPr>
          <w:spacing w:val="18"/>
          <w:w w:val="110"/>
        </w:rPr>
        <w:t xml:space="preserve"> </w:t>
      </w:r>
      <w:r>
        <w:rPr>
          <w:w w:val="110"/>
        </w:rPr>
        <w:t>isolation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Serbia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1990s</w:t>
      </w:r>
      <w:r>
        <w:rPr>
          <w:spacing w:val="31"/>
          <w:w w:val="105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ins w:id="1429" w:author="Chris Prickett" w:date="2017-02-12T20:28:00Z">
        <w:r w:rsidR="005F58A5">
          <w:rPr>
            <w:w w:val="110"/>
          </w:rPr>
          <w:t>its</w:t>
        </w:r>
      </w:ins>
      <w:del w:id="1430" w:author="Chris Prickett" w:date="2017-02-12T20:28:00Z">
        <w:r w:rsidDel="005F58A5">
          <w:rPr>
            <w:w w:val="110"/>
          </w:rPr>
          <w:delText>the</w:delText>
        </w:r>
      </w:del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integrated</w:t>
      </w:r>
      <w:r>
        <w:rPr>
          <w:spacing w:val="26"/>
          <w:w w:val="110"/>
        </w:rPr>
        <w:t xml:space="preserve"> </w:t>
      </w:r>
      <w:r>
        <w:rPr>
          <w:w w:val="110"/>
        </w:rPr>
        <w:t>position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Europ</w:t>
      </w:r>
      <w:r>
        <w:rPr>
          <w:spacing w:val="1"/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orld</w:t>
      </w:r>
      <w:r>
        <w:rPr>
          <w:spacing w:val="28"/>
          <w:w w:val="110"/>
        </w:rPr>
        <w:t xml:space="preserve"> </w:t>
      </w:r>
      <w:r>
        <w:rPr>
          <w:w w:val="110"/>
        </w:rPr>
        <w:t>after</w:t>
      </w:r>
      <w:r>
        <w:rPr>
          <w:spacing w:val="28"/>
          <w:w w:val="110"/>
        </w:rPr>
        <w:t xml:space="preserve"> </w:t>
      </w:r>
      <w:r>
        <w:rPr>
          <w:w w:val="110"/>
        </w:rPr>
        <w:t>2000.</w:t>
      </w:r>
    </w:p>
    <w:p w14:paraId="7D1AA1FC" w14:textId="549DD84B" w:rsidR="00F24EB7" w:rsidRDefault="000747F7">
      <w:pPr>
        <w:spacing w:before="104" w:line="291" w:lineRule="auto"/>
        <w:ind w:left="763" w:right="111" w:firstLine="369"/>
        <w:jc w:val="right"/>
        <w:rPr>
          <w:rFonts w:ascii="PMingLiU" w:eastAsia="PMingLiU" w:hAnsi="PMingLiU" w:cs="PMingLiU"/>
          <w:spacing w:val="57"/>
          <w:w w:val="119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2160" behindDoc="1" locked="0" layoutInCell="1" allowOverlap="1" wp14:anchorId="57979204" wp14:editId="075B4CCC">
                <wp:simplePos x="0" y="0"/>
                <wp:positionH relativeFrom="page">
                  <wp:posOffset>1440180</wp:posOffset>
                </wp:positionH>
                <wp:positionV relativeFrom="paragraph">
                  <wp:posOffset>1010285</wp:posOffset>
                </wp:positionV>
                <wp:extent cx="2160270" cy="1270"/>
                <wp:effectExtent l="11430" t="10160" r="9525" b="7620"/>
                <wp:wrapNone/>
                <wp:docPr id="21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70"/>
                          <a:chOff x="2268" y="1591"/>
                          <a:chExt cx="3402" cy="2"/>
                        </a:xfrm>
                      </wpg:grpSpPr>
                      <wps:wsp>
                        <wps:cNvPr id="22" name="Freeform 175"/>
                        <wps:cNvSpPr>
                          <a:spLocks/>
                        </wps:cNvSpPr>
                        <wps:spPr bwMode="auto">
                          <a:xfrm>
                            <a:off x="2268" y="1591"/>
                            <a:ext cx="3402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3402"/>
                              <a:gd name="T2" fmla="+- 0 5669 2268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113.4pt;margin-top:79.55pt;width:170.1pt;height:.1pt;z-index:-44320;mso-position-horizontal-relative:page" coordorigin="2268,1591" coordsize="34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">
                <v:shape id="Freeform 175" o:spid="_x0000_s1027" style="position:absolute;left:2268;top:1591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DrMYA&#10;AADbAAAADwAAAGRycy9kb3ducmV2LnhtbESP3WrCQBSE74W+w3IK3hSzaS5qm2aVUPCnINKqD3Ca&#10;PfnB7NmQXTXt07tCwcthZr5hsvlgWnGm3jWWFTxHMQjiwuqGKwWH/WLyCsJ5ZI2tZVLwSw7ms4dR&#10;hqm2F/6m885XIkDYpaig9r5LpXRFTQZdZDvi4JW2N+iD7Cupe7wEuGllEscv0mDDYaHGjj5qKo67&#10;k1Fw/Pwp32I33W+rcpn/rZ6+8naTKzV+HPJ3EJ4Gfw//t9daQZLA7Uv4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zDrMYAAADbAAAADwAAAAAAAAAAAAAAAACYAgAAZHJz&#10;L2Rvd25yZXYueG1sUEsFBgAAAAAEAAQA9QAAAIsDAAAAAA==&#10;" path="m,l3401,e" filled="f" strokeweight=".14042mm">
                  <v:path arrowok="t" o:connecttype="custom" o:connectlocs="0,0;3401,0" o:connectangles="0,0"/>
                </v:shape>
                <w10:wrap anchorx="page"/>
              </v:group>
            </w:pict>
          </mc:Fallback>
        </mc:AlternateContent>
      </w:r>
      <w:r w:rsidR="006C1195">
        <w:rPr>
          <w:rFonts w:ascii="PMingLiU" w:eastAsia="PMingLiU" w:hAnsi="PMingLiU" w:cs="PMingLiU"/>
          <w:w w:val="110"/>
        </w:rPr>
        <w:t>Global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capital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and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finances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spacing w:val="-4"/>
          <w:w w:val="110"/>
        </w:rPr>
        <w:t>hav</w:t>
      </w:r>
      <w:r w:rsidR="006C1195">
        <w:rPr>
          <w:rFonts w:ascii="PMingLiU" w:eastAsia="PMingLiU" w:hAnsi="PMingLiU" w:cs="PMingLiU"/>
          <w:spacing w:val="-5"/>
          <w:w w:val="110"/>
        </w:rPr>
        <w:t>e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affected</w:t>
      </w:r>
      <w:r w:rsidR="006C1195">
        <w:rPr>
          <w:rFonts w:ascii="PMingLiU" w:eastAsia="PMingLiU" w:hAnsi="PMingLiU" w:cs="PMingLiU"/>
          <w:spacing w:val="45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all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spacing w:val="-3"/>
          <w:w w:val="110"/>
        </w:rPr>
        <w:t>layers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of</w:t>
      </w:r>
      <w:r w:rsidR="006C1195">
        <w:rPr>
          <w:rFonts w:ascii="PMingLiU" w:eastAsia="PMingLiU" w:hAnsi="PMingLiU" w:cs="PMingLiU"/>
          <w:spacing w:val="45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decision-making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in</w:t>
      </w:r>
      <w:r w:rsidR="006C1195">
        <w:rPr>
          <w:rFonts w:ascii="PMingLiU" w:eastAsia="PMingLiU" w:hAnsi="PMingLiU" w:cs="PMingLiU"/>
          <w:spacing w:val="44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Serbia:</w:t>
      </w:r>
      <w:r w:rsidR="006C1195">
        <w:rPr>
          <w:rFonts w:ascii="PMingLiU" w:eastAsia="PMingLiU" w:hAnsi="PMingLiU" w:cs="PMingLiU"/>
          <w:spacing w:val="29"/>
          <w:w w:val="111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top-down,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12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real </w:t>
      </w:r>
      <w:r w:rsidR="006C1195">
        <w:rPr>
          <w:rFonts w:ascii="PMingLiU" w:eastAsia="PMingLiU" w:hAnsi="PMingLiU" w:cs="PMingLiU"/>
          <w:spacing w:val="3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estate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and </w:t>
      </w:r>
      <w:r w:rsidR="006C1195">
        <w:rPr>
          <w:rFonts w:ascii="PMingLiU" w:eastAsia="PMingLiU" w:hAnsi="PMingLiU" w:cs="PMingLiU"/>
          <w:spacing w:val="3"/>
          <w:w w:val="110"/>
        </w:rPr>
        <w:t xml:space="preserve"> </w:t>
      </w:r>
      <w:ins w:id="1431" w:author="Chris Prickett" w:date="2017-02-12T20:28:00Z">
        <w:r w:rsidR="005F58A5">
          <w:rPr>
            <w:rFonts w:ascii="PMingLiU" w:eastAsia="PMingLiU" w:hAnsi="PMingLiU" w:cs="PMingLiU"/>
            <w:spacing w:val="3"/>
            <w:w w:val="110"/>
          </w:rPr>
          <w:t xml:space="preserve">the </w:t>
        </w:r>
      </w:ins>
      <w:r w:rsidR="006C1195">
        <w:rPr>
          <w:rFonts w:ascii="PMingLiU" w:eastAsia="PMingLiU" w:hAnsi="PMingLiU" w:cs="PMingLiU"/>
          <w:w w:val="110"/>
        </w:rPr>
        <w:t xml:space="preserve">civic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sector, </w:t>
      </w:r>
      <w:r w:rsidR="006C1195">
        <w:rPr>
          <w:rFonts w:ascii="PMingLiU" w:eastAsia="PMingLiU" w:hAnsi="PMingLiU" w:cs="PMingLiU"/>
          <w:spacing w:val="13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either </w:t>
      </w:r>
      <w:r w:rsidR="006C1195">
        <w:rPr>
          <w:rFonts w:ascii="PMingLiU" w:eastAsia="PMingLiU" w:hAnsi="PMingLiU" w:cs="PMingLiU"/>
          <w:spacing w:val="3"/>
          <w:w w:val="110"/>
        </w:rPr>
        <w:t xml:space="preserve"> </w:t>
      </w:r>
      <w:r w:rsidR="006C1195">
        <w:rPr>
          <w:rFonts w:ascii="PMingLiU" w:eastAsia="PMingLiU" w:hAnsi="PMingLiU" w:cs="PMingLiU"/>
          <w:spacing w:val="-3"/>
          <w:w w:val="110"/>
        </w:rPr>
        <w:t>by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international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spacing w:val="-2"/>
          <w:w w:val="110"/>
        </w:rPr>
        <w:t>investment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banks,</w:t>
      </w:r>
      <w:r w:rsidR="006C1195">
        <w:rPr>
          <w:rFonts w:ascii="PMingLiU" w:eastAsia="PMingLiU" w:hAnsi="PMingLiU" w:cs="PMingLiU"/>
          <w:spacing w:val="23"/>
          <w:w w:val="114"/>
        </w:rPr>
        <w:t xml:space="preserve"> </w:t>
      </w:r>
      <w:r w:rsidR="006C1195">
        <w:rPr>
          <w:rFonts w:ascii="PMingLiU" w:eastAsia="PMingLiU" w:hAnsi="PMingLiU" w:cs="PMingLiU"/>
          <w:spacing w:val="-2"/>
          <w:w w:val="110"/>
        </w:rPr>
        <w:t>private</w:t>
      </w:r>
      <w:r w:rsidR="006C1195">
        <w:rPr>
          <w:rFonts w:ascii="PMingLiU" w:eastAsia="PMingLiU" w:hAnsi="PMingLiU" w:cs="PMingLiU"/>
          <w:spacing w:val="58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and</w:t>
      </w:r>
      <w:r w:rsidR="006C1195">
        <w:rPr>
          <w:rFonts w:ascii="PMingLiU" w:eastAsia="PMingLiU" w:hAnsi="PMingLiU" w:cs="PMingLiU"/>
          <w:spacing w:val="58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corporate</w:t>
      </w:r>
      <w:r w:rsidR="006C1195">
        <w:rPr>
          <w:rFonts w:ascii="PMingLiU" w:eastAsia="PMingLiU" w:hAnsi="PMingLiU" w:cs="PMingLiU"/>
          <w:spacing w:val="60"/>
          <w:w w:val="110"/>
        </w:rPr>
        <w:t xml:space="preserve"> </w:t>
      </w:r>
      <w:r w:rsidR="006C1195">
        <w:rPr>
          <w:rFonts w:ascii="PMingLiU" w:eastAsia="PMingLiU" w:hAnsi="PMingLiU" w:cs="PMingLiU"/>
          <w:spacing w:val="-2"/>
          <w:w w:val="110"/>
        </w:rPr>
        <w:t>investors</w:t>
      </w:r>
      <w:r w:rsidR="006C1195">
        <w:rPr>
          <w:rFonts w:ascii="PMingLiU" w:eastAsia="PMingLiU" w:hAnsi="PMingLiU" w:cs="PMingLiU"/>
          <w:spacing w:val="58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and</w:t>
      </w:r>
      <w:r w:rsidR="006C1195">
        <w:rPr>
          <w:rFonts w:ascii="PMingLiU" w:eastAsia="PMingLiU" w:hAnsi="PMingLiU" w:cs="PMingLiU"/>
          <w:spacing w:val="59"/>
          <w:w w:val="110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international</w:t>
      </w:r>
      <w:r w:rsidR="006C1195">
        <w:rPr>
          <w:rFonts w:ascii="PMingLiU" w:eastAsia="PMingLiU" w:hAnsi="PMingLiU" w:cs="PMingLiU"/>
          <w:spacing w:val="57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 xml:space="preserve">organizations, </w:t>
      </w:r>
      <w:r w:rsidR="006C1195">
        <w:rPr>
          <w:rFonts w:ascii="PMingLiU" w:eastAsia="PMingLiU" w:hAnsi="PMingLiU" w:cs="PMingLiU"/>
          <w:spacing w:val="3"/>
          <w:w w:val="110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embassies,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2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NGOs</w:t>
      </w:r>
      <w:r w:rsidR="006C1195">
        <w:rPr>
          <w:rFonts w:ascii="PMingLiU" w:eastAsia="PMingLiU" w:hAnsi="PMingLiU" w:cs="PMingLiU"/>
          <w:w w:val="111"/>
        </w:rPr>
        <w:t xml:space="preserve"> </w:t>
      </w:r>
      <w:r w:rsidR="006C1195">
        <w:rPr>
          <w:rFonts w:ascii="PMingLiU" w:eastAsia="PMingLiU" w:hAnsi="PMingLiU" w:cs="PMingLiU"/>
          <w:spacing w:val="49"/>
          <w:w w:val="111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and</w:t>
      </w:r>
      <w:r w:rsidR="006C1195">
        <w:rPr>
          <w:rFonts w:ascii="PMingLiU" w:eastAsia="PMingLiU" w:hAnsi="PMingLiU" w:cs="PMingLiU"/>
          <w:spacing w:val="50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European</w:t>
      </w:r>
      <w:r w:rsidR="006C1195">
        <w:rPr>
          <w:rFonts w:ascii="PMingLiU" w:eastAsia="PMingLiU" w:hAnsi="PMingLiU" w:cs="PMingLiU"/>
          <w:spacing w:val="50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and</w:t>
      </w:r>
      <w:r w:rsidR="006C1195">
        <w:rPr>
          <w:rFonts w:ascii="PMingLiU" w:eastAsia="PMingLiU" w:hAnsi="PMingLiU" w:cs="PMingLiU"/>
          <w:spacing w:val="51"/>
          <w:w w:val="110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international</w:t>
      </w:r>
      <w:r w:rsidR="006C1195">
        <w:rPr>
          <w:rFonts w:ascii="PMingLiU" w:eastAsia="PMingLiU" w:hAnsi="PMingLiU" w:cs="PMingLiU"/>
          <w:spacing w:val="49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funding</w:t>
      </w:r>
      <w:r w:rsidR="006C1195">
        <w:rPr>
          <w:rFonts w:ascii="PMingLiU" w:eastAsia="PMingLiU" w:hAnsi="PMingLiU" w:cs="PMingLiU"/>
          <w:spacing w:val="50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b</w:t>
      </w:r>
      <w:r w:rsidR="006C1195">
        <w:rPr>
          <w:rFonts w:ascii="PMingLiU" w:eastAsia="PMingLiU" w:hAnsi="PMingLiU" w:cs="PMingLiU"/>
          <w:spacing w:val="1"/>
          <w:w w:val="110"/>
        </w:rPr>
        <w:t>odies.</w:t>
      </w:r>
      <w:r w:rsidR="006C1195">
        <w:rPr>
          <w:rFonts w:ascii="PMingLiU" w:eastAsia="PMingLiU" w:hAnsi="PMingLiU" w:cs="PMingLiU"/>
          <w:w w:val="110"/>
        </w:rPr>
        <w:t xml:space="preserve"> </w:t>
      </w:r>
      <w:r w:rsidR="006C1195">
        <w:rPr>
          <w:rFonts w:ascii="PMingLiU" w:eastAsia="PMingLiU" w:hAnsi="PMingLiU" w:cs="PMingLiU"/>
          <w:spacing w:val="60"/>
          <w:w w:val="110"/>
        </w:rPr>
        <w:t xml:space="preserve"> </w:t>
      </w:r>
      <w:r w:rsidR="006C1195">
        <w:rPr>
          <w:rFonts w:ascii="PMingLiU" w:eastAsia="PMingLiU" w:hAnsi="PMingLiU" w:cs="PMingLiU"/>
          <w:spacing w:val="-4"/>
          <w:w w:val="110"/>
        </w:rPr>
        <w:t>Howe</w:t>
      </w:r>
      <w:r w:rsidR="006C1195">
        <w:rPr>
          <w:rFonts w:ascii="PMingLiU" w:eastAsia="PMingLiU" w:hAnsi="PMingLiU" w:cs="PMingLiU"/>
          <w:spacing w:val="-3"/>
          <w:w w:val="110"/>
        </w:rPr>
        <w:t>ver,</w:t>
      </w:r>
      <w:r w:rsidR="006C1195">
        <w:rPr>
          <w:rFonts w:ascii="PMingLiU" w:eastAsia="PMingLiU" w:hAnsi="PMingLiU" w:cs="PMingLiU"/>
          <w:spacing w:val="55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the</w:t>
      </w:r>
      <w:r w:rsidR="006C1195">
        <w:rPr>
          <w:rFonts w:ascii="PMingLiU" w:eastAsia="PMingLiU" w:hAnsi="PMingLiU" w:cs="PMingLiU"/>
          <w:spacing w:val="50"/>
          <w:w w:val="110"/>
        </w:rPr>
        <w:t xml:space="preserve"> </w:t>
      </w:r>
      <w:r w:rsidR="006C1195">
        <w:rPr>
          <w:rFonts w:ascii="PMingLiU" w:eastAsia="PMingLiU" w:hAnsi="PMingLiU" w:cs="PMingLiU"/>
          <w:spacing w:val="-1"/>
          <w:w w:val="110"/>
        </w:rPr>
        <w:t>amenability</w:t>
      </w:r>
      <w:r w:rsidR="006C1195">
        <w:rPr>
          <w:rFonts w:ascii="PMingLiU" w:eastAsia="PMingLiU" w:hAnsi="PMingLiU" w:cs="PMingLiU"/>
          <w:spacing w:val="51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at</w:t>
      </w:r>
      <w:r w:rsidR="006C1195">
        <w:rPr>
          <w:rFonts w:ascii="PMingLiU" w:eastAsia="PMingLiU" w:hAnsi="PMingLiU" w:cs="PMingLiU"/>
          <w:spacing w:val="50"/>
          <w:w w:val="110"/>
        </w:rPr>
        <w:t xml:space="preserve"> </w:t>
      </w:r>
      <w:r w:rsidR="006C1195">
        <w:rPr>
          <w:rFonts w:ascii="PMingLiU" w:eastAsia="PMingLiU" w:hAnsi="PMingLiU" w:cs="PMingLiU"/>
          <w:w w:val="110"/>
        </w:rPr>
        <w:t>the</w:t>
      </w:r>
      <w:r w:rsidR="006C1195">
        <w:rPr>
          <w:rFonts w:ascii="PMingLiU" w:eastAsia="PMingLiU" w:hAnsi="PMingLiU" w:cs="PMingLiU"/>
          <w:spacing w:val="57"/>
          <w:w w:val="119"/>
        </w:rPr>
        <w:t xml:space="preserve"> </w:t>
      </w:r>
    </w:p>
    <w:p w14:paraId="01C5464C" w14:textId="38C4B670" w:rsidR="00A8456E" w:rsidRDefault="006C1195" w:rsidP="00F24EB7">
      <w:pPr>
        <w:spacing w:before="104" w:line="291" w:lineRule="auto"/>
        <w:ind w:left="763" w:right="111" w:hanging="54"/>
        <w:jc w:val="right"/>
        <w:rPr>
          <w:rFonts w:ascii="Century" w:eastAsia="Century" w:hAnsi="Century" w:cs="Century"/>
          <w:sz w:val="18"/>
          <w:szCs w:val="18"/>
        </w:rPr>
      </w:pPr>
      <w:r>
        <w:rPr>
          <w:rFonts w:ascii="Kozuka Mincho Pr6N L" w:eastAsia="Kozuka Mincho Pr6N L" w:hAnsi="Kozuka Mincho Pr6N L" w:cs="Kozuka Mincho Pr6N L"/>
          <w:spacing w:val="-1"/>
          <w:position w:val="8"/>
          <w:sz w:val="12"/>
          <w:szCs w:val="12"/>
        </w:rPr>
        <w:t>30</w:t>
      </w:r>
      <w:r>
        <w:rPr>
          <w:rFonts w:ascii="Century" w:eastAsia="Century" w:hAnsi="Century" w:cs="Century"/>
          <w:spacing w:val="-1"/>
          <w:sz w:val="18"/>
          <w:szCs w:val="18"/>
        </w:rPr>
        <w:t>V</w:t>
      </w:r>
      <w:r>
        <w:rPr>
          <w:rFonts w:ascii="Century" w:eastAsia="Century" w:hAnsi="Century" w:cs="Century"/>
          <w:spacing w:val="-2"/>
          <w:sz w:val="18"/>
          <w:szCs w:val="18"/>
        </w:rPr>
        <w:t>arious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2"/>
          <w:sz w:val="18"/>
          <w:szCs w:val="18"/>
        </w:rPr>
        <w:t>informants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and</w:t>
      </w:r>
      <w:r>
        <w:rPr>
          <w:rFonts w:ascii="Century" w:eastAsia="Century" w:hAnsi="Century" w:cs="Century"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2"/>
          <w:sz w:val="18"/>
          <w:szCs w:val="18"/>
        </w:rPr>
        <w:t>multiple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reports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and</w:t>
      </w:r>
      <w:r>
        <w:rPr>
          <w:rFonts w:ascii="Century" w:eastAsia="Century" w:hAnsi="Century" w:cs="Century"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analysis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indicate</w:t>
      </w:r>
      <w:r>
        <w:rPr>
          <w:rFonts w:ascii="Century" w:eastAsia="Century" w:hAnsi="Century" w:cs="Century"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existence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of</w:t>
      </w:r>
      <w:ins w:id="1432" w:author="Chris Prickett" w:date="2017-02-12T20:30:00Z">
        <w:r w:rsidR="005F58A5">
          <w:rPr>
            <w:rFonts w:ascii="Century" w:eastAsia="Century" w:hAnsi="Century" w:cs="Century"/>
            <w:sz w:val="18"/>
            <w:szCs w:val="18"/>
          </w:rPr>
          <w:t xml:space="preserve"> the</w:t>
        </w:r>
      </w:ins>
      <w:r>
        <w:rPr>
          <w:rFonts w:ascii="Century" w:eastAsia="Century" w:hAnsi="Century" w:cs="Century"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3"/>
          <w:sz w:val="18"/>
          <w:szCs w:val="18"/>
        </w:rPr>
        <w:t>In</w:t>
      </w:r>
      <w:r>
        <w:rPr>
          <w:rFonts w:ascii="Century" w:eastAsia="Century" w:hAnsi="Century" w:cs="Century"/>
          <w:spacing w:val="-2"/>
          <w:sz w:val="18"/>
          <w:szCs w:val="18"/>
        </w:rPr>
        <w:t>v</w:t>
      </w:r>
      <w:r>
        <w:rPr>
          <w:rFonts w:ascii="Century" w:eastAsia="Century" w:hAnsi="Century" w:cs="Century"/>
          <w:spacing w:val="-3"/>
          <w:sz w:val="18"/>
          <w:szCs w:val="18"/>
        </w:rPr>
        <w:t>estor’s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Master</w:t>
      </w:r>
      <w:r>
        <w:rPr>
          <w:rFonts w:ascii="Century" w:eastAsia="Century" w:hAnsi="Century" w:cs="Century"/>
          <w:spacing w:val="-23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Plan</w:t>
      </w:r>
    </w:p>
    <w:p w14:paraId="08268DEE" w14:textId="3CF2A712" w:rsidR="00A8456E" w:rsidRPr="00F37646" w:rsidRDefault="006C1195" w:rsidP="00F37646">
      <w:pPr>
        <w:spacing w:before="9" w:line="316" w:lineRule="auto"/>
        <w:ind w:left="587" w:right="111"/>
        <w:jc w:val="both"/>
        <w:rPr>
          <w:rFonts w:ascii="Century" w:eastAsia="Century" w:hAnsi="Century" w:cs="Century"/>
          <w:sz w:val="18"/>
          <w:szCs w:val="18"/>
        </w:rPr>
        <w:sectPr w:rsidR="00A8456E" w:rsidRPr="00F37646">
          <w:pgSz w:w="11910" w:h="16840"/>
          <w:pgMar w:top="1100" w:right="1020" w:bottom="680" w:left="1680" w:header="0" w:footer="500" w:gutter="0"/>
          <w:cols w:space="720"/>
        </w:sectPr>
      </w:pPr>
      <w:r>
        <w:rPr>
          <w:rFonts w:ascii="Century"/>
          <w:sz w:val="18"/>
        </w:rPr>
        <w:t>for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BWP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pacing w:val="-2"/>
          <w:sz w:val="18"/>
        </w:rPr>
        <w:t>which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11"/>
          <w:sz w:val="18"/>
        </w:rPr>
        <w:t xml:space="preserve"> </w:t>
      </w:r>
      <w:r>
        <w:rPr>
          <w:rFonts w:ascii="Century"/>
          <w:sz w:val="18"/>
        </w:rPr>
        <w:t>source</w:t>
      </w:r>
      <w:r>
        <w:rPr>
          <w:rFonts w:ascii="Century"/>
          <w:spacing w:val="10"/>
          <w:sz w:val="18"/>
        </w:rPr>
        <w:t xml:space="preserve"> </w:t>
      </w:r>
      <w:ins w:id="1433" w:author="Chris Prickett" w:date="2017-02-12T20:30:00Z">
        <w:r w:rsidR="005F58A5">
          <w:rPr>
            <w:rFonts w:ascii="Century"/>
            <w:sz w:val="18"/>
          </w:rPr>
          <w:t>of</w:t>
        </w:r>
      </w:ins>
      <w:del w:id="1434" w:author="Chris Prickett" w:date="2017-02-12T20:30:00Z">
        <w:r w:rsidDel="005F58A5">
          <w:rPr>
            <w:rFonts w:ascii="Century"/>
            <w:sz w:val="18"/>
          </w:rPr>
          <w:delText>for</w:delText>
        </w:r>
      </w:del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pacing w:val="-2"/>
          <w:sz w:val="18"/>
        </w:rPr>
        <w:t>numerous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regulation</w:t>
      </w:r>
      <w:r>
        <w:rPr>
          <w:rFonts w:ascii="Century"/>
          <w:spacing w:val="11"/>
          <w:sz w:val="18"/>
        </w:rPr>
        <w:t xml:space="preserve"> </w:t>
      </w:r>
      <w:r>
        <w:rPr>
          <w:rFonts w:ascii="Century"/>
          <w:spacing w:val="-1"/>
          <w:sz w:val="18"/>
        </w:rPr>
        <w:t>c</w:t>
      </w:r>
      <w:r>
        <w:rPr>
          <w:rFonts w:ascii="Century"/>
          <w:spacing w:val="-2"/>
          <w:sz w:val="18"/>
        </w:rPr>
        <w:t>hanges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pacing w:val="-3"/>
          <w:sz w:val="18"/>
        </w:rPr>
        <w:t>even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more</w:t>
      </w:r>
      <w:r>
        <w:rPr>
          <w:rFonts w:ascii="Century"/>
          <w:spacing w:val="11"/>
          <w:sz w:val="18"/>
        </w:rPr>
        <w:t xml:space="preserve"> </w:t>
      </w:r>
      <w:r>
        <w:rPr>
          <w:rFonts w:ascii="Century"/>
          <w:sz w:val="18"/>
        </w:rPr>
        <w:t>so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it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used</w:t>
      </w:r>
      <w:r>
        <w:rPr>
          <w:rFonts w:ascii="Century"/>
          <w:spacing w:val="11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1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26"/>
          <w:w w:val="94"/>
          <w:sz w:val="18"/>
        </w:rPr>
        <w:t xml:space="preserve"> </w:t>
      </w:r>
      <w:r>
        <w:rPr>
          <w:rFonts w:ascii="Century"/>
          <w:sz w:val="18"/>
        </w:rPr>
        <w:t>construction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phase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coastal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fortification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to</w:t>
      </w:r>
      <w:r>
        <w:rPr>
          <w:rFonts w:ascii="Century"/>
          <w:spacing w:val="-3"/>
          <w:sz w:val="18"/>
        </w:rPr>
        <w:t>wers,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but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it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has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b</w:t>
      </w:r>
      <w:r>
        <w:rPr>
          <w:rFonts w:ascii="Century"/>
          <w:spacing w:val="1"/>
          <w:sz w:val="18"/>
        </w:rPr>
        <w:t>een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kept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secret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to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this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da</w:t>
      </w:r>
      <w:r>
        <w:rPr>
          <w:rFonts w:ascii="Century"/>
          <w:spacing w:val="-2"/>
          <w:sz w:val="18"/>
        </w:rPr>
        <w:t>y</w:t>
      </w:r>
      <w:r>
        <w:rPr>
          <w:rFonts w:ascii="Century"/>
          <w:spacing w:val="-1"/>
          <w:sz w:val="18"/>
        </w:rPr>
        <w:t>.</w:t>
      </w:r>
      <w:r>
        <w:rPr>
          <w:rFonts w:ascii="Century"/>
          <w:spacing w:val="-20"/>
          <w:sz w:val="18"/>
        </w:rPr>
        <w:t xml:space="preserve"> </w:t>
      </w:r>
      <w:r w:rsidR="00F37646">
        <w:rPr>
          <w:rFonts w:ascii="Century"/>
          <w:spacing w:val="-20"/>
          <w:sz w:val="18"/>
        </w:rPr>
        <w:t xml:space="preserve"> </w:t>
      </w:r>
      <w:r w:rsidR="00F37646">
        <w:rPr>
          <w:rFonts w:ascii="Century"/>
          <w:spacing w:val="-2"/>
          <w:sz w:val="18"/>
        </w:rPr>
        <w:t>S</w:t>
      </w:r>
      <w:r>
        <w:rPr>
          <w:rFonts w:ascii="Century"/>
          <w:spacing w:val="-2"/>
          <w:sz w:val="18"/>
        </w:rPr>
        <w:t>everal</w:t>
      </w:r>
      <w:r>
        <w:rPr>
          <w:rFonts w:ascii="Century"/>
          <w:spacing w:val="-33"/>
          <w:sz w:val="18"/>
        </w:rPr>
        <w:t xml:space="preserve"> </w:t>
      </w:r>
      <w:r>
        <w:rPr>
          <w:rFonts w:ascii="Century"/>
          <w:sz w:val="18"/>
        </w:rPr>
        <w:t>experts</w:t>
      </w:r>
      <w:r>
        <w:rPr>
          <w:rFonts w:ascii="Century"/>
          <w:spacing w:val="115"/>
          <w:w w:val="92"/>
          <w:sz w:val="18"/>
        </w:rPr>
        <w:t xml:space="preserve"> </w:t>
      </w:r>
      <w:r>
        <w:rPr>
          <w:rFonts w:ascii="Century"/>
          <w:sz w:val="18"/>
        </w:rPr>
        <w:t>also</w:t>
      </w:r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emphasize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that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design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for</w:t>
      </w:r>
      <w:ins w:id="1435" w:author="Chris Prickett" w:date="2017-02-12T20:31:00Z">
        <w:r w:rsidR="005F58A5">
          <w:rPr>
            <w:rFonts w:ascii="Century"/>
            <w:sz w:val="18"/>
          </w:rPr>
          <w:t xml:space="preserve"> the</w:t>
        </w:r>
      </w:ins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BWP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structures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created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under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differen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2"/>
          <w:sz w:val="18"/>
        </w:rPr>
        <w:t>circumstances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31"/>
          <w:w w:val="94"/>
          <w:sz w:val="18"/>
        </w:rPr>
        <w:t xml:space="preserve"> </w:t>
      </w:r>
      <w:r>
        <w:rPr>
          <w:rFonts w:ascii="Century"/>
          <w:spacing w:val="-3"/>
          <w:sz w:val="18"/>
        </w:rPr>
        <w:t>was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rather</w:t>
      </w:r>
      <w:r>
        <w:rPr>
          <w:rFonts w:ascii="Century"/>
          <w:spacing w:val="6"/>
          <w:sz w:val="18"/>
        </w:rPr>
        <w:t xml:space="preserve"> </w:t>
      </w:r>
      <w:r>
        <w:rPr>
          <w:rFonts w:ascii="Century"/>
          <w:sz w:val="18"/>
        </w:rPr>
        <w:t>an</w:t>
      </w:r>
      <w:r>
        <w:rPr>
          <w:rFonts w:ascii="Century"/>
          <w:spacing w:val="6"/>
          <w:sz w:val="18"/>
        </w:rPr>
        <w:t xml:space="preserve"> </w:t>
      </w:r>
      <w:r>
        <w:rPr>
          <w:rFonts w:ascii="Century"/>
          <w:sz w:val="18"/>
        </w:rPr>
        <w:t>urban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structure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6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seaside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as</w:t>
      </w:r>
      <w:r>
        <w:rPr>
          <w:rFonts w:ascii="Century"/>
          <w:spacing w:val="6"/>
          <w:sz w:val="18"/>
        </w:rPr>
        <w:t xml:space="preserve"> </w:t>
      </w:r>
      <w:r>
        <w:rPr>
          <w:rFonts w:ascii="Century"/>
          <w:spacing w:val="-2"/>
          <w:sz w:val="18"/>
        </w:rPr>
        <w:t>river-currents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pacing w:val="-4"/>
          <w:sz w:val="18"/>
        </w:rPr>
        <w:t>ha</w:t>
      </w:r>
      <w:r>
        <w:rPr>
          <w:rFonts w:ascii="Century"/>
          <w:spacing w:val="-3"/>
          <w:sz w:val="18"/>
        </w:rPr>
        <w:t>v</w:t>
      </w:r>
      <w:r>
        <w:rPr>
          <w:rFonts w:ascii="Century"/>
          <w:spacing w:val="-4"/>
          <w:sz w:val="18"/>
        </w:rPr>
        <w:t>e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pacing w:val="-2"/>
          <w:sz w:val="18"/>
        </w:rPr>
        <w:lastRenderedPageBreak/>
        <w:t>differen</w:t>
      </w:r>
      <w:r>
        <w:rPr>
          <w:rFonts w:ascii="Century"/>
          <w:spacing w:val="-1"/>
          <w:sz w:val="18"/>
        </w:rPr>
        <w:t>t</w:t>
      </w:r>
      <w:r>
        <w:rPr>
          <w:rFonts w:ascii="Century"/>
          <w:spacing w:val="6"/>
          <w:sz w:val="18"/>
        </w:rPr>
        <w:t xml:space="preserve"> </w:t>
      </w:r>
      <w:r>
        <w:rPr>
          <w:rFonts w:ascii="Century"/>
          <w:sz w:val="18"/>
        </w:rPr>
        <w:t>dynamics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sea</w:t>
      </w:r>
      <w:r>
        <w:rPr>
          <w:rFonts w:ascii="Century"/>
          <w:spacing w:val="5"/>
          <w:sz w:val="18"/>
        </w:rPr>
        <w:t xml:space="preserve"> </w:t>
      </w:r>
      <w:r>
        <w:rPr>
          <w:rFonts w:ascii="Century"/>
          <w:sz w:val="18"/>
        </w:rPr>
        <w:t>tide</w:t>
      </w:r>
      <w:ins w:id="1436" w:author="Chris Prickett" w:date="2017-02-12T20:31:00Z">
        <w:r w:rsidR="005F58A5">
          <w:rPr>
            <w:rFonts w:ascii="Century"/>
            <w:sz w:val="18"/>
          </w:rPr>
          <w:t>s</w:t>
        </w:r>
      </w:ins>
      <w:r w:rsidR="00F37646">
        <w:rPr>
          <w:rFonts w:ascii="Century" w:eastAsia="Century" w:hAnsi="Century" w:cs="Century"/>
          <w:sz w:val="18"/>
          <w:szCs w:val="18"/>
        </w:rPr>
        <w:t>.</w:t>
      </w:r>
    </w:p>
    <w:p w14:paraId="4A1F9F68" w14:textId="630A272F" w:rsidR="00A8456E" w:rsidRDefault="006C1195">
      <w:pPr>
        <w:pStyle w:val="BodyText"/>
        <w:spacing w:line="293" w:lineRule="auto"/>
        <w:ind w:left="1133" w:right="111"/>
        <w:jc w:val="both"/>
      </w:pPr>
      <w:r>
        <w:rPr>
          <w:spacing w:val="1"/>
          <w:w w:val="110"/>
        </w:rPr>
        <w:lastRenderedPageBreak/>
        <w:t>local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level</w:t>
      </w:r>
      <w:r>
        <w:rPr>
          <w:spacing w:val="-7"/>
          <w:w w:val="110"/>
        </w:rPr>
        <w:t xml:space="preserve"> </w:t>
      </w:r>
      <w:r>
        <w:rPr>
          <w:w w:val="110"/>
        </w:rPr>
        <w:t>still</w:t>
      </w:r>
      <w:r>
        <w:rPr>
          <w:spacing w:val="-7"/>
          <w:w w:val="110"/>
        </w:rPr>
        <w:t xml:space="preserve"> </w:t>
      </w:r>
      <w:del w:id="1437" w:author="Chris Prickett" w:date="2017-02-12T20:29:00Z">
        <w:r w:rsidDel="005F58A5">
          <w:rPr>
            <w:spacing w:val="-2"/>
            <w:w w:val="110"/>
          </w:rPr>
          <w:delText>keeps</w:delText>
        </w:r>
        <w:r w:rsidDel="005F58A5">
          <w:rPr>
            <w:spacing w:val="-7"/>
            <w:w w:val="110"/>
          </w:rPr>
          <w:delText xml:space="preserve"> </w:delText>
        </w:r>
      </w:del>
      <w:ins w:id="1438" w:author="Chris Prickett" w:date="2017-02-12T20:29:00Z">
        <w:r w:rsidR="005F58A5">
          <w:rPr>
            <w:spacing w:val="-2"/>
            <w:w w:val="110"/>
          </w:rPr>
          <w:t>maintains</w:t>
        </w:r>
        <w:r w:rsidR="005F58A5">
          <w:rPr>
            <w:spacing w:val="-7"/>
            <w:w w:val="110"/>
          </w:rPr>
          <w:t xml:space="preserve"> </w:t>
        </w:r>
      </w:ins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trends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1990s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pressure,</w:t>
      </w:r>
      <w:r>
        <w:rPr>
          <w:spacing w:val="-2"/>
          <w:w w:val="110"/>
        </w:rPr>
        <w:t xml:space="preserve"> </w:t>
      </w:r>
      <w:r>
        <w:rPr>
          <w:w w:val="110"/>
        </w:rPr>
        <w:t>money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connections</w:t>
      </w:r>
      <w:r>
        <w:rPr>
          <w:spacing w:val="29"/>
          <w:w w:val="111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means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28"/>
          <w:w w:val="110"/>
        </w:rPr>
        <w:t xml:space="preserve"> </w:t>
      </w:r>
      <w:r>
        <w:rPr>
          <w:w w:val="110"/>
        </w:rPr>
        <w:t>tycoons,</w:t>
      </w:r>
      <w:r>
        <w:rPr>
          <w:spacing w:val="31"/>
          <w:w w:val="110"/>
        </w:rPr>
        <w:t xml:space="preserve"> </w:t>
      </w:r>
      <w:r>
        <w:rPr>
          <w:w w:val="110"/>
        </w:rPr>
        <w:t>who</w:t>
      </w:r>
      <w:r>
        <w:rPr>
          <w:spacing w:val="28"/>
          <w:w w:val="110"/>
        </w:rPr>
        <w:t xml:space="preserve"> </w:t>
      </w:r>
      <w:r>
        <w:rPr>
          <w:w w:val="110"/>
        </w:rPr>
        <w:t>also</w:t>
      </w:r>
      <w:r>
        <w:rPr>
          <w:spacing w:val="2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ere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spacing w:val="1"/>
          <w:w w:val="110"/>
        </w:rPr>
        <w:t>major</w:t>
      </w:r>
      <w:r>
        <w:rPr>
          <w:spacing w:val="27"/>
          <w:w w:val="110"/>
        </w:rPr>
        <w:t xml:space="preserve"> </w:t>
      </w:r>
      <w:r>
        <w:rPr>
          <w:w w:val="110"/>
        </w:rPr>
        <w:t>economic</w:t>
      </w:r>
      <w:r>
        <w:rPr>
          <w:spacing w:val="28"/>
          <w:w w:val="110"/>
        </w:rPr>
        <w:t xml:space="preserve"> </w:t>
      </w:r>
      <w:r>
        <w:rPr>
          <w:w w:val="110"/>
        </w:rPr>
        <w:t>actors</w:t>
      </w:r>
      <w:r>
        <w:rPr>
          <w:spacing w:val="28"/>
          <w:w w:val="110"/>
        </w:rPr>
        <w:t xml:space="preserve"> </w:t>
      </w:r>
      <w:r>
        <w:rPr>
          <w:w w:val="110"/>
        </w:rPr>
        <w:t>at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28"/>
        </w:rPr>
        <w:t xml:space="preserve"> </w:t>
      </w:r>
      <w:r>
        <w:rPr>
          <w:w w:val="110"/>
        </w:rPr>
        <w:t>time</w:t>
      </w:r>
      <w:r w:rsidR="00F37646">
        <w:rPr>
          <w:w w:val="110"/>
        </w:rPr>
        <w:t>.</w:t>
      </w:r>
      <w:r>
        <w:rPr>
          <w:spacing w:val="27"/>
          <w:w w:val="110"/>
        </w:rPr>
        <w:t xml:space="preserve"> </w:t>
      </w:r>
    </w:p>
    <w:p w14:paraId="3A332F3D" w14:textId="06619B57" w:rsidR="00A8456E" w:rsidRDefault="006C1195">
      <w:pPr>
        <w:pStyle w:val="BodyText"/>
        <w:spacing w:before="98" w:line="292" w:lineRule="auto"/>
        <w:ind w:left="1133" w:right="111"/>
        <w:jc w:val="both"/>
      </w:pP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del w:id="1439" w:author="Chris Prickett" w:date="2017-02-12T20:31:00Z">
        <w:r w:rsidDel="005F58A5">
          <w:rPr>
            <w:spacing w:val="14"/>
            <w:w w:val="115"/>
          </w:rPr>
          <w:delText xml:space="preserve"> </w:delText>
        </w:r>
        <w:r w:rsidDel="005F58A5">
          <w:rPr>
            <w:w w:val="115"/>
          </w:rPr>
          <w:delText>the</w:delText>
        </w:r>
      </w:del>
      <w:r>
        <w:rPr>
          <w:spacing w:val="11"/>
          <w:w w:val="115"/>
        </w:rPr>
        <w:t xml:space="preserve"> </w:t>
      </w:r>
      <w:r>
        <w:rPr>
          <w:w w:val="115"/>
        </w:rPr>
        <w:t>access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public</w:t>
      </w:r>
      <w:r>
        <w:rPr>
          <w:spacing w:val="11"/>
          <w:w w:val="115"/>
        </w:rPr>
        <w:t xml:space="preserve"> </w:t>
      </w:r>
      <w:r>
        <w:rPr>
          <w:w w:val="115"/>
        </w:rPr>
        <w:t>funding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also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issue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Serbia.</w:t>
      </w:r>
      <w:r>
        <w:rPr>
          <w:spacing w:val="60"/>
          <w:w w:val="115"/>
        </w:rPr>
        <w:t xml:space="preserve"> </w:t>
      </w:r>
      <w:r>
        <w:rPr>
          <w:w w:val="115"/>
        </w:rPr>
        <w:t>While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public</w:t>
      </w:r>
      <w:r>
        <w:rPr>
          <w:spacing w:val="16"/>
          <w:w w:val="115"/>
        </w:rPr>
        <w:t xml:space="preserve"> </w:t>
      </w:r>
      <w:r>
        <w:rPr>
          <w:w w:val="115"/>
        </w:rPr>
        <w:t>debt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Serbia</w:t>
      </w:r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growing</w:t>
      </w:r>
      <w:r>
        <w:rPr>
          <w:spacing w:val="17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),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budget</w:t>
      </w:r>
      <w:r>
        <w:rPr>
          <w:spacing w:val="17"/>
          <w:w w:val="115"/>
        </w:rPr>
        <w:t xml:space="preserve"> </w:t>
      </w:r>
      <w:r>
        <w:rPr>
          <w:w w:val="115"/>
        </w:rPr>
        <w:t>spending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public</w:t>
      </w:r>
      <w:r>
        <w:rPr>
          <w:spacing w:val="17"/>
          <w:w w:val="115"/>
        </w:rPr>
        <w:t xml:space="preserve"> </w:t>
      </w:r>
      <w:r>
        <w:rPr>
          <w:w w:val="115"/>
        </w:rPr>
        <w:t>money</w:t>
      </w:r>
      <w:r>
        <w:rPr>
          <w:spacing w:val="17"/>
          <w:w w:val="115"/>
        </w:rPr>
        <w:t xml:space="preserve"> </w:t>
      </w:r>
      <w:del w:id="1440" w:author="Chris Prickett" w:date="2017-02-12T20:32:00Z">
        <w:r w:rsidDel="005F58A5">
          <w:rPr>
            <w:w w:val="115"/>
          </w:rPr>
          <w:delText>are</w:delText>
        </w:r>
        <w:r w:rsidDel="005F58A5">
          <w:rPr>
            <w:spacing w:val="16"/>
            <w:w w:val="115"/>
          </w:rPr>
          <w:delText xml:space="preserve"> </w:delText>
        </w:r>
        <w:r w:rsidDel="005F58A5">
          <w:rPr>
            <w:w w:val="115"/>
          </w:rPr>
          <w:delText>more</w:delText>
        </w:r>
        <w:r w:rsidDel="005F58A5">
          <w:rPr>
            <w:spacing w:val="26"/>
            <w:w w:val="111"/>
          </w:rPr>
          <w:delText xml:space="preserve"> </w:delText>
        </w:r>
        <w:r w:rsidDel="005F58A5">
          <w:rPr>
            <w:w w:val="115"/>
          </w:rPr>
          <w:delText xml:space="preserve">in </w:delText>
        </w:r>
        <w:r w:rsidDel="005F58A5">
          <w:rPr>
            <w:spacing w:val="-4"/>
            <w:w w:val="115"/>
          </w:rPr>
          <w:delText>fav</w:delText>
        </w:r>
        <w:r w:rsidDel="005F58A5">
          <w:rPr>
            <w:spacing w:val="-3"/>
            <w:w w:val="115"/>
          </w:rPr>
          <w:delText>our</w:delText>
        </w:r>
        <w:r w:rsidDel="005F58A5">
          <w:rPr>
            <w:w w:val="115"/>
          </w:rPr>
          <w:delText xml:space="preserve"> of</w:delText>
        </w:r>
      </w:del>
      <w:proofErr w:type="spellStart"/>
      <w:ins w:id="1441" w:author="Chris Prickett" w:date="2017-02-12T20:32:00Z">
        <w:r w:rsidR="005F58A5">
          <w:rPr>
            <w:w w:val="115"/>
          </w:rPr>
          <w:t>favours</w:t>
        </w:r>
        <w:proofErr w:type="spellEnd"/>
        <w:r w:rsidR="005F58A5">
          <w:rPr>
            <w:w w:val="115"/>
          </w:rPr>
          <w:t xml:space="preserve"> the</w:t>
        </w:r>
      </w:ins>
      <w:r>
        <w:rPr>
          <w:w w:val="115"/>
        </w:rPr>
        <w:t xml:space="preserve"> questionable business </w:t>
      </w:r>
      <w:r>
        <w:rPr>
          <w:spacing w:val="1"/>
          <w:w w:val="115"/>
        </w:rPr>
        <w:t>models</w:t>
      </w:r>
      <w:r>
        <w:rPr>
          <w:w w:val="115"/>
        </w:rPr>
        <w:t xml:space="preserve"> of </w:t>
      </w:r>
      <w:r>
        <w:rPr>
          <w:spacing w:val="-2"/>
          <w:w w:val="115"/>
        </w:rPr>
        <w:t>sev</w:t>
      </w:r>
      <w:r>
        <w:rPr>
          <w:spacing w:val="-1"/>
          <w:w w:val="115"/>
        </w:rPr>
        <w:t>eral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public-priv</w:t>
      </w:r>
      <w:r>
        <w:rPr>
          <w:spacing w:val="-1"/>
          <w:w w:val="115"/>
        </w:rPr>
        <w:t>ate</w:t>
      </w:r>
      <w:r>
        <w:rPr>
          <w:w w:val="115"/>
        </w:rPr>
        <w:t xml:space="preserve"> companies (Air</w:t>
      </w:r>
      <w:r>
        <w:rPr>
          <w:spacing w:val="28"/>
          <w:w w:val="114"/>
        </w:rPr>
        <w:t xml:space="preserve"> </w:t>
      </w:r>
      <w:r>
        <w:rPr>
          <w:w w:val="115"/>
        </w:rPr>
        <w:t>Serbia,</w:t>
      </w:r>
      <w:r>
        <w:rPr>
          <w:spacing w:val="-14"/>
          <w:w w:val="115"/>
        </w:rPr>
        <w:t xml:space="preserve"> </w:t>
      </w:r>
      <w:r>
        <w:rPr>
          <w:w w:val="115"/>
        </w:rPr>
        <w:t>Belgrade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Waterfront),</w:t>
      </w:r>
      <w:r>
        <w:rPr>
          <w:spacing w:val="-12"/>
          <w:w w:val="115"/>
        </w:rPr>
        <w:t xml:space="preserve"> </w:t>
      </w:r>
      <w:r>
        <w:rPr>
          <w:w w:val="115"/>
        </w:rPr>
        <w:t>while</w:t>
      </w:r>
      <w:r>
        <w:rPr>
          <w:spacing w:val="-13"/>
          <w:w w:val="115"/>
        </w:rPr>
        <w:t xml:space="preserve"> </w:t>
      </w:r>
      <w:r>
        <w:rPr>
          <w:w w:val="115"/>
        </w:rPr>
        <w:t>civic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initiativ</w:t>
      </w:r>
      <w:r>
        <w:rPr>
          <w:spacing w:val="-2"/>
          <w:w w:val="115"/>
        </w:rPr>
        <w:t>es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receive</w:t>
      </w:r>
      <w:r>
        <w:rPr>
          <w:spacing w:val="-13"/>
          <w:w w:val="115"/>
        </w:rPr>
        <w:t xml:space="preserve"> </w:t>
      </w:r>
      <w:r>
        <w:rPr>
          <w:w w:val="115"/>
        </w:rPr>
        <w:t>minor</w:t>
      </w:r>
      <w:r>
        <w:rPr>
          <w:spacing w:val="-13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41"/>
          <w:w w:val="110"/>
        </w:rPr>
        <w:t xml:space="preserve"> </w:t>
      </w:r>
      <w:r>
        <w:rPr>
          <w:w w:val="115"/>
        </w:rPr>
        <w:t xml:space="preserve">funding and support and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ally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only at the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unicipal</w:t>
      </w:r>
      <w:del w:id="1442" w:author="Chris Prickett" w:date="2017-02-12T20:33:00Z">
        <w:r w:rsidDel="005F58A5">
          <w:rPr>
            <w:spacing w:val="-2"/>
            <w:w w:val="115"/>
          </w:rPr>
          <w:delText>it</w:delText>
        </w:r>
        <w:r w:rsidDel="005F58A5">
          <w:rPr>
            <w:spacing w:val="-3"/>
            <w:w w:val="115"/>
          </w:rPr>
          <w:delText>y</w:delText>
        </w:r>
      </w:del>
      <w:r>
        <w:rPr>
          <w:w w:val="115"/>
        </w:rPr>
        <w:t xml:space="preserve"> </w:t>
      </w:r>
      <w:r>
        <w:rPr>
          <w:spacing w:val="-3"/>
          <w:w w:val="115"/>
        </w:rPr>
        <w:t>level</w:t>
      </w:r>
      <w:r w:rsidR="00F37646">
        <w:rPr>
          <w:spacing w:val="1"/>
          <w:w w:val="115"/>
        </w:rPr>
        <w:t>.</w:t>
      </w:r>
    </w:p>
    <w:p w14:paraId="58A8193D" w14:textId="77777777" w:rsidR="00A8456E" w:rsidRDefault="00A8456E">
      <w:pPr>
        <w:spacing w:before="7"/>
        <w:rPr>
          <w:rFonts w:ascii="PMingLiU" w:eastAsia="PMingLiU" w:hAnsi="PMingLiU" w:cs="PMingLiU"/>
          <w:sz w:val="16"/>
          <w:szCs w:val="16"/>
        </w:rPr>
      </w:pPr>
    </w:p>
    <w:p w14:paraId="43DD3072" w14:textId="42D41575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ANT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actor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identification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3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5"/>
          <w:w w:val="110"/>
        </w:rPr>
        <w:t xml:space="preserve"> </w:t>
      </w:r>
      <w:r>
        <w:rPr>
          <w:w w:val="110"/>
        </w:rPr>
        <w:t>through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7"/>
          <w:w w:val="111"/>
        </w:rPr>
        <w:t xml:space="preserve"> </w:t>
      </w:r>
      <w:r>
        <w:rPr>
          <w:w w:val="110"/>
        </w:rPr>
        <w:t>facilitates</w:t>
      </w:r>
      <w:r>
        <w:rPr>
          <w:spacing w:val="19"/>
          <w:w w:val="110"/>
        </w:rPr>
        <w:t xml:space="preserve"> </w:t>
      </w:r>
      <w:r>
        <w:rPr>
          <w:w w:val="110"/>
        </w:rPr>
        <w:t>(o)</w:t>
      </w:r>
      <w:r>
        <w:rPr>
          <w:spacing w:val="20"/>
          <w:w w:val="110"/>
        </w:rPr>
        <w:t xml:space="preserve"> </w:t>
      </w:r>
      <w:r>
        <w:rPr>
          <w:w w:val="110"/>
        </w:rPr>
        <w:t>logical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argumentation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0"/>
          <w:w w:val="110"/>
        </w:rPr>
        <w:t xml:space="preserve"> </w:t>
      </w:r>
      <w:r>
        <w:rPr>
          <w:w w:val="110"/>
        </w:rPr>
        <w:t>urban</w:t>
      </w:r>
      <w:r>
        <w:rPr>
          <w:spacing w:val="20"/>
          <w:w w:val="110"/>
        </w:rPr>
        <w:t xml:space="preserve"> </w:t>
      </w:r>
      <w:r>
        <w:rPr>
          <w:w w:val="110"/>
        </w:rPr>
        <w:t>dynamics,</w:t>
      </w:r>
      <w:r>
        <w:rPr>
          <w:spacing w:val="22"/>
          <w:w w:val="110"/>
        </w:rPr>
        <w:t xml:space="preserve"> </w:t>
      </w:r>
      <w:r>
        <w:rPr>
          <w:w w:val="110"/>
        </w:rPr>
        <w:t>(o)</w:t>
      </w:r>
      <w:r>
        <w:rPr>
          <w:spacing w:val="20"/>
          <w:w w:val="110"/>
        </w:rPr>
        <w:t xml:space="preserve"> </w:t>
      </w:r>
      <w:r>
        <w:rPr>
          <w:w w:val="110"/>
        </w:rPr>
        <w:t>enables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mapping</w:t>
      </w:r>
      <w:r>
        <w:rPr>
          <w:spacing w:val="20"/>
          <w:w w:val="110"/>
        </w:rPr>
        <w:t xml:space="preserve"> </w:t>
      </w:r>
      <w:r>
        <w:rPr>
          <w:w w:val="110"/>
        </w:rPr>
        <w:t>urban</w:t>
      </w:r>
      <w:r>
        <w:rPr>
          <w:spacing w:val="20"/>
          <w:w w:val="110"/>
        </w:rPr>
        <w:t xml:space="preserve"> </w:t>
      </w:r>
      <w:r>
        <w:rPr>
          <w:w w:val="110"/>
        </w:rPr>
        <w:t>com</w:t>
      </w:r>
      <w:r>
        <w:rPr>
          <w:spacing w:val="-3"/>
          <w:w w:val="110"/>
        </w:rPr>
        <w:t>plexity,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(o)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vi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ualizing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actor</w:t>
      </w:r>
      <w:r>
        <w:rPr>
          <w:spacing w:val="-2"/>
          <w:w w:val="110"/>
        </w:rPr>
        <w:t>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11"/>
          <w:w w:val="110"/>
        </w:rPr>
        <w:t xml:space="preserve"> </w:t>
      </w:r>
      <w:r>
        <w:rPr>
          <w:w w:val="110"/>
        </w:rPr>
        <w:t>through</w:t>
      </w:r>
      <w:r>
        <w:rPr>
          <w:spacing w:val="9"/>
          <w:w w:val="110"/>
        </w:rPr>
        <w:t xml:space="preserve"> </w:t>
      </w:r>
      <w:r>
        <w:rPr>
          <w:w w:val="110"/>
        </w:rPr>
        <w:t>diagrams.</w:t>
      </w:r>
      <w:r>
        <w:rPr>
          <w:spacing w:val="6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order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interpret</w:t>
      </w:r>
      <w:r>
        <w:rPr>
          <w:spacing w:val="10"/>
          <w:w w:val="110"/>
        </w:rPr>
        <w:t xml:space="preserve"> </w:t>
      </w:r>
      <w:ins w:id="1443" w:author="Chris Prickett" w:date="2017-02-12T20:33:00Z">
        <w:r w:rsidR="00416604">
          <w:rPr>
            <w:spacing w:val="10"/>
            <w:w w:val="110"/>
          </w:rPr>
          <w:t xml:space="preserve">the </w:t>
        </w:r>
      </w:ins>
      <w:r w:rsidR="00F24EB7">
        <w:rPr>
          <w:w w:val="110"/>
        </w:rPr>
        <w:t>ur</w:t>
      </w:r>
      <w:r>
        <w:rPr>
          <w:w w:val="110"/>
        </w:rPr>
        <w:t>ban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Savamala,</w:t>
      </w:r>
      <w:r>
        <w:rPr>
          <w:spacing w:val="16"/>
          <w:w w:val="110"/>
        </w:rPr>
        <w:t xml:space="preserve"> </w:t>
      </w:r>
      <w:r>
        <w:rPr>
          <w:w w:val="110"/>
        </w:rPr>
        <w:t>specific</w:t>
      </w:r>
      <w:r>
        <w:rPr>
          <w:spacing w:val="15"/>
          <w:w w:val="110"/>
        </w:rPr>
        <w:t xml:space="preserve"> </w:t>
      </w:r>
      <w:r>
        <w:rPr>
          <w:w w:val="110"/>
        </w:rPr>
        <w:t>political,</w:t>
      </w:r>
      <w:r>
        <w:rPr>
          <w:spacing w:val="18"/>
          <w:w w:val="110"/>
        </w:rPr>
        <w:t xml:space="preserve"> </w:t>
      </w:r>
      <w:r>
        <w:rPr>
          <w:w w:val="110"/>
        </w:rPr>
        <w:t>economic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cultural</w:t>
      </w:r>
      <w:r>
        <w:rPr>
          <w:spacing w:val="15"/>
          <w:w w:val="110"/>
        </w:rPr>
        <w:t xml:space="preserve"> </w:t>
      </w:r>
      <w:r>
        <w:rPr>
          <w:w w:val="110"/>
        </w:rPr>
        <w:t>aspects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ins w:id="1444" w:author="Chris Prickett" w:date="2017-02-12T20:34:00Z">
        <w:r w:rsidR="00416604">
          <w:rPr>
            <w:w w:val="110"/>
          </w:rPr>
          <w:t xml:space="preserve"> also</w:t>
        </w:r>
      </w:ins>
      <w:r>
        <w:rPr>
          <w:spacing w:val="14"/>
          <w:w w:val="110"/>
        </w:rPr>
        <w:t xml:space="preserve"> </w:t>
      </w:r>
      <w:r>
        <w:rPr>
          <w:w w:val="110"/>
        </w:rPr>
        <w:t>treated</w:t>
      </w:r>
      <w:del w:id="1445" w:author="Chris Prickett" w:date="2017-02-12T20:34:00Z">
        <w:r w:rsidDel="00416604">
          <w:rPr>
            <w:spacing w:val="75"/>
            <w:w w:val="120"/>
          </w:rPr>
          <w:delText xml:space="preserve"> </w:delText>
        </w:r>
        <w:r w:rsidDel="00416604">
          <w:rPr>
            <w:w w:val="110"/>
          </w:rPr>
          <w:delText>also</w:delText>
        </w:r>
      </w:del>
      <w:r>
        <w:rPr>
          <w:spacing w:val="42"/>
          <w:w w:val="110"/>
        </w:rPr>
        <w:t xml:space="preserve"> </w:t>
      </w:r>
      <w:r>
        <w:rPr>
          <w:w w:val="110"/>
        </w:rPr>
        <w:t>as</w:t>
      </w:r>
      <w:r>
        <w:rPr>
          <w:spacing w:val="42"/>
          <w:w w:val="110"/>
        </w:rPr>
        <w:t xml:space="preserve"> </w:t>
      </w:r>
      <w:r>
        <w:rPr>
          <w:w w:val="110"/>
        </w:rPr>
        <w:t>actors</w:t>
      </w:r>
      <w:r>
        <w:rPr>
          <w:spacing w:val="42"/>
          <w:w w:val="110"/>
        </w:rPr>
        <w:t xml:space="preserve"> </w:t>
      </w:r>
      <w:r>
        <w:rPr>
          <w:w w:val="110"/>
        </w:rPr>
        <w:t>(social</w:t>
      </w:r>
      <w:r>
        <w:rPr>
          <w:spacing w:val="43"/>
          <w:w w:val="110"/>
        </w:rPr>
        <w:t xml:space="preserve"> </w:t>
      </w:r>
      <w:r>
        <w:rPr>
          <w:w w:val="110"/>
        </w:rPr>
        <w:t>artifacts).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these</w:t>
      </w:r>
      <w:r>
        <w:rPr>
          <w:spacing w:val="42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42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traced</w:t>
      </w:r>
      <w:r>
        <w:rPr>
          <w:spacing w:val="43"/>
          <w:w w:val="110"/>
        </w:rPr>
        <w:t xml:space="preserve"> </w:t>
      </w:r>
      <w:r>
        <w:rPr>
          <w:w w:val="110"/>
        </w:rPr>
        <w:t>within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9"/>
        </w:rPr>
        <w:t xml:space="preserve"> </w:t>
      </w:r>
      <w:r>
        <w:rPr>
          <w:w w:val="110"/>
        </w:rPr>
        <w:t>map</w:t>
      </w:r>
      <w:r>
        <w:rPr>
          <w:spacing w:val="31"/>
          <w:w w:val="110"/>
        </w:rPr>
        <w:t xml:space="preserve"> </w:t>
      </w:r>
      <w:r>
        <w:rPr>
          <w:w w:val="110"/>
        </w:rPr>
        <w:t>through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identification</w:t>
      </w:r>
      <w:r>
        <w:rPr>
          <w:spacing w:val="31"/>
          <w:w w:val="110"/>
        </w:rPr>
        <w:t xml:space="preserve"> </w:t>
      </w:r>
      <w:r>
        <w:rPr>
          <w:w w:val="110"/>
        </w:rPr>
        <w:t>of:</w:t>
      </w:r>
    </w:p>
    <w:p w14:paraId="179865D9" w14:textId="77777777" w:rsidR="00A8456E" w:rsidRDefault="00A8456E">
      <w:pPr>
        <w:spacing w:before="6"/>
        <w:rPr>
          <w:rFonts w:ascii="PMingLiU" w:eastAsia="PMingLiU" w:hAnsi="PMingLiU" w:cs="PMingLiU"/>
          <w:sz w:val="16"/>
          <w:szCs w:val="16"/>
        </w:rPr>
      </w:pPr>
    </w:p>
    <w:p w14:paraId="4C8806E7" w14:textId="36DCDEF9" w:rsidR="00A8456E" w:rsidRDefault="00416604">
      <w:pPr>
        <w:pStyle w:val="BodyText"/>
        <w:numPr>
          <w:ilvl w:val="0"/>
          <w:numId w:val="1"/>
        </w:numPr>
        <w:tabs>
          <w:tab w:val="left" w:pos="1134"/>
        </w:tabs>
      </w:pPr>
      <w:ins w:id="1446" w:author="Chris Prickett" w:date="2017-02-12T20:35:00Z">
        <w:r>
          <w:rPr>
            <w:spacing w:val="-2"/>
            <w:w w:val="110"/>
          </w:rPr>
          <w:t xml:space="preserve">the </w:t>
        </w:r>
      </w:ins>
      <w:r w:rsidR="006C1195">
        <w:rPr>
          <w:spacing w:val="-2"/>
          <w:w w:val="110"/>
        </w:rPr>
        <w:t>k</w:t>
      </w:r>
      <w:r w:rsidR="006C1195">
        <w:rPr>
          <w:spacing w:val="-3"/>
          <w:w w:val="110"/>
        </w:rPr>
        <w:t>ey</w:t>
      </w:r>
      <w:r w:rsidR="006C1195">
        <w:rPr>
          <w:spacing w:val="24"/>
          <w:w w:val="110"/>
        </w:rPr>
        <w:t xml:space="preserve"> </w:t>
      </w:r>
      <w:r w:rsidR="006C1195">
        <w:rPr>
          <w:w w:val="110"/>
        </w:rPr>
        <w:t>actors</w:t>
      </w:r>
      <w:r w:rsidR="006C1195">
        <w:rPr>
          <w:spacing w:val="24"/>
          <w:w w:val="110"/>
        </w:rPr>
        <w:t xml:space="preserve"> </w:t>
      </w:r>
      <w:r w:rsidR="006C1195">
        <w:rPr>
          <w:spacing w:val="-3"/>
          <w:w w:val="110"/>
        </w:rPr>
        <w:t>inv</w:t>
      </w:r>
      <w:r w:rsidR="006C1195">
        <w:rPr>
          <w:spacing w:val="-4"/>
          <w:w w:val="110"/>
        </w:rPr>
        <w:t>olve</w:t>
      </w:r>
      <w:r w:rsidR="006C1195">
        <w:rPr>
          <w:spacing w:val="-3"/>
          <w:w w:val="110"/>
        </w:rPr>
        <w:t>d,</w:t>
      </w:r>
    </w:p>
    <w:p w14:paraId="197DBA4A" w14:textId="77777777" w:rsidR="00A8456E" w:rsidRDefault="00A8456E">
      <w:pPr>
        <w:spacing w:before="8"/>
        <w:rPr>
          <w:rFonts w:ascii="PMingLiU" w:eastAsia="PMingLiU" w:hAnsi="PMingLiU" w:cs="PMingLiU"/>
          <w:sz w:val="17"/>
          <w:szCs w:val="17"/>
        </w:rPr>
      </w:pPr>
    </w:p>
    <w:p w14:paraId="076071B8" w14:textId="7A202349" w:rsidR="00A8456E" w:rsidRDefault="00416604">
      <w:pPr>
        <w:pStyle w:val="BodyText"/>
        <w:numPr>
          <w:ilvl w:val="0"/>
          <w:numId w:val="1"/>
        </w:numPr>
        <w:tabs>
          <w:tab w:val="left" w:pos="1134"/>
        </w:tabs>
      </w:pPr>
      <w:ins w:id="1447" w:author="Chris Prickett" w:date="2017-02-12T20:36:00Z">
        <w:r>
          <w:rPr>
            <w:spacing w:val="-3"/>
            <w:w w:val="110"/>
          </w:rPr>
          <w:t xml:space="preserve">the </w:t>
        </w:r>
      </w:ins>
      <w:r w:rsidR="006C1195">
        <w:rPr>
          <w:spacing w:val="-3"/>
          <w:w w:val="110"/>
        </w:rPr>
        <w:t>levels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of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decision</w:t>
      </w:r>
      <w:del w:id="1448" w:author="Chris Prickett" w:date="2017-02-12T18:42:00Z">
        <w:r w:rsidR="006C1195" w:rsidDel="00080BC1">
          <w:rPr>
            <w:spacing w:val="11"/>
            <w:w w:val="110"/>
          </w:rPr>
          <w:delText xml:space="preserve"> </w:delText>
        </w:r>
      </w:del>
      <w:ins w:id="1449" w:author="Chris Prickett" w:date="2017-02-12T18:42:00Z">
        <w:r w:rsidR="00080BC1">
          <w:rPr>
            <w:spacing w:val="11"/>
            <w:w w:val="110"/>
          </w:rPr>
          <w:t>-</w:t>
        </w:r>
      </w:ins>
      <w:r w:rsidR="006C1195">
        <w:rPr>
          <w:w w:val="110"/>
        </w:rPr>
        <w:t>making</w:t>
      </w:r>
      <w:r w:rsidR="006C1195">
        <w:rPr>
          <w:spacing w:val="11"/>
          <w:w w:val="110"/>
        </w:rPr>
        <w:t xml:space="preserve"> </w:t>
      </w:r>
      <w:r w:rsidR="006C1195">
        <w:rPr>
          <w:spacing w:val="-2"/>
          <w:w w:val="110"/>
        </w:rPr>
        <w:t>whi</w:t>
      </w:r>
      <w:r w:rsidR="006C1195">
        <w:rPr>
          <w:spacing w:val="-3"/>
          <w:w w:val="110"/>
        </w:rPr>
        <w:t>c</w:t>
      </w:r>
      <w:r w:rsidR="006C1195">
        <w:rPr>
          <w:spacing w:val="-2"/>
          <w:w w:val="110"/>
        </w:rPr>
        <w:t>h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it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stems</w:t>
      </w:r>
      <w:r w:rsidR="006C1195">
        <w:rPr>
          <w:spacing w:val="11"/>
          <w:w w:val="110"/>
        </w:rPr>
        <w:t xml:space="preserve"> </w:t>
      </w:r>
      <w:r w:rsidR="006C1195">
        <w:rPr>
          <w:w w:val="110"/>
        </w:rPr>
        <w:t>from,</w:t>
      </w:r>
    </w:p>
    <w:p w14:paraId="19F7423D" w14:textId="77777777" w:rsidR="00A8456E" w:rsidRDefault="00A8456E">
      <w:pPr>
        <w:spacing w:before="8"/>
        <w:rPr>
          <w:rFonts w:ascii="PMingLiU" w:eastAsia="PMingLiU" w:hAnsi="PMingLiU" w:cs="PMingLiU"/>
          <w:sz w:val="17"/>
          <w:szCs w:val="17"/>
        </w:rPr>
      </w:pPr>
    </w:p>
    <w:p w14:paraId="3DB4DFF3" w14:textId="3C4C66B8" w:rsidR="00A8456E" w:rsidRDefault="00416604">
      <w:pPr>
        <w:pStyle w:val="BodyText"/>
        <w:numPr>
          <w:ilvl w:val="0"/>
          <w:numId w:val="1"/>
        </w:numPr>
        <w:tabs>
          <w:tab w:val="left" w:pos="1134"/>
        </w:tabs>
      </w:pPr>
      <w:ins w:id="1450" w:author="Chris Prickett" w:date="2017-02-12T20:36:00Z">
        <w:r>
          <w:rPr>
            <w:w w:val="115"/>
          </w:rPr>
          <w:t xml:space="preserve">the </w:t>
        </w:r>
      </w:ins>
      <w:r w:rsidR="006C1195">
        <w:rPr>
          <w:w w:val="115"/>
        </w:rPr>
        <w:t>sets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of</w:t>
      </w:r>
      <w:r w:rsidR="006C1195">
        <w:rPr>
          <w:spacing w:val="-9"/>
          <w:w w:val="115"/>
        </w:rPr>
        <w:t xml:space="preserve"> </w:t>
      </w:r>
      <w:r w:rsidR="006C1195">
        <w:rPr>
          <w:spacing w:val="1"/>
          <w:w w:val="115"/>
        </w:rPr>
        <w:t>social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aspects</w:t>
      </w:r>
      <w:r w:rsidR="006C1195">
        <w:rPr>
          <w:spacing w:val="-9"/>
          <w:w w:val="115"/>
        </w:rPr>
        <w:t xml:space="preserve"> </w:t>
      </w:r>
      <w:r w:rsidR="006C1195">
        <w:rPr>
          <w:w w:val="115"/>
        </w:rPr>
        <w:t>aggregated</w:t>
      </w:r>
      <w:r w:rsidR="006C1195">
        <w:rPr>
          <w:spacing w:val="-9"/>
          <w:w w:val="115"/>
        </w:rPr>
        <w:t xml:space="preserve"> </w:t>
      </w:r>
      <w:r w:rsidR="006C1195">
        <w:rPr>
          <w:spacing w:val="-2"/>
          <w:w w:val="115"/>
        </w:rPr>
        <w:t>toge</w:t>
      </w:r>
      <w:r w:rsidR="006C1195">
        <w:rPr>
          <w:spacing w:val="-1"/>
          <w:w w:val="115"/>
        </w:rPr>
        <w:t>ther.</w:t>
      </w:r>
    </w:p>
    <w:p w14:paraId="5F00332F" w14:textId="77777777" w:rsidR="00A8456E" w:rsidRDefault="00A8456E">
      <w:pPr>
        <w:spacing w:before="3"/>
        <w:rPr>
          <w:rFonts w:ascii="PMingLiU" w:eastAsia="PMingLiU" w:hAnsi="PMingLiU" w:cs="PMingLiU"/>
          <w:sz w:val="20"/>
          <w:szCs w:val="20"/>
        </w:rPr>
      </w:pPr>
    </w:p>
    <w:p w14:paraId="25B87DF9" w14:textId="74806515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key</w:t>
      </w:r>
      <w:r>
        <w:rPr>
          <w:spacing w:val="-1"/>
          <w:w w:val="115"/>
        </w:rPr>
        <w:t xml:space="preserve"> </w:t>
      </w:r>
      <w:r>
        <w:rPr>
          <w:w w:val="115"/>
        </w:rPr>
        <w:t>findings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articulated</w:t>
      </w:r>
      <w:r>
        <w:rPr>
          <w:spacing w:val="-1"/>
          <w:w w:val="115"/>
        </w:rPr>
        <w:t xml:space="preserve"> </w:t>
      </w:r>
      <w:r>
        <w:rPr>
          <w:w w:val="115"/>
        </w:rPr>
        <w:t>through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 xml:space="preserve">comprehensive </w:t>
      </w:r>
      <w:r>
        <w:rPr>
          <w:w w:val="115"/>
        </w:rPr>
        <w:t>description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on-site</w:t>
      </w:r>
      <w:r>
        <w:rPr>
          <w:spacing w:val="-2"/>
          <w:w w:val="115"/>
        </w:rPr>
        <w:t xml:space="preserve"> </w:t>
      </w:r>
      <w:r>
        <w:rPr>
          <w:w w:val="115"/>
        </w:rPr>
        <w:t>com</w:t>
      </w:r>
      <w:r>
        <w:rPr>
          <w:spacing w:val="-3"/>
          <w:w w:val="115"/>
        </w:rPr>
        <w:t>plexit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whic</w:t>
      </w:r>
      <w:r>
        <w:rPr>
          <w:spacing w:val="-2"/>
          <w:w w:val="115"/>
        </w:rPr>
        <w:t>h</w:t>
      </w:r>
      <w:r>
        <w:rPr>
          <w:spacing w:val="5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conflictive</w:t>
      </w:r>
      <w:r>
        <w:rPr>
          <w:spacing w:val="5"/>
          <w:w w:val="115"/>
        </w:rPr>
        <w:t xml:space="preserve"> </w:t>
      </w:r>
      <w:r>
        <w:rPr>
          <w:w w:val="115"/>
        </w:rPr>
        <w:t>political,</w:t>
      </w:r>
      <w:r>
        <w:rPr>
          <w:spacing w:val="8"/>
          <w:w w:val="115"/>
        </w:rPr>
        <w:t xml:space="preserve"> </w:t>
      </w:r>
      <w:r>
        <w:rPr>
          <w:w w:val="115"/>
        </w:rPr>
        <w:t>economic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ultural</w:t>
      </w:r>
      <w:r>
        <w:rPr>
          <w:spacing w:val="4"/>
          <w:w w:val="115"/>
        </w:rPr>
        <w:t xml:space="preserve"> </w:t>
      </w:r>
      <w:r>
        <w:rPr>
          <w:w w:val="115"/>
        </w:rPr>
        <w:t>aspects</w:t>
      </w:r>
      <w:r>
        <w:rPr>
          <w:spacing w:val="6"/>
          <w:w w:val="115"/>
        </w:rPr>
        <w:t xml:space="preserve"> </w:t>
      </w:r>
      <w:r>
        <w:rPr>
          <w:w w:val="115"/>
        </w:rPr>
        <w:t>produce.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69"/>
          <w:w w:val="117"/>
        </w:rPr>
        <w:t xml:space="preserve"> </w:t>
      </w:r>
      <w:r>
        <w:rPr>
          <w:spacing w:val="-1"/>
          <w:w w:val="115"/>
        </w:rPr>
        <w:t>approach,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her</w:t>
      </w:r>
      <w:r>
        <w:rPr>
          <w:spacing w:val="23"/>
          <w:w w:val="115"/>
        </w:rPr>
        <w:t xml:space="preserve"> </w:t>
      </w:r>
      <w:ins w:id="1451" w:author="Chris Prickett" w:date="2017-02-12T20:37:00Z">
        <w:r w:rsidR="00416604">
          <w:rPr>
            <w:spacing w:val="-2"/>
            <w:w w:val="115"/>
          </w:rPr>
          <w:t>maintained</w:t>
        </w:r>
      </w:ins>
      <w:del w:id="1452" w:author="Chris Prickett" w:date="2017-02-12T20:37:00Z">
        <w:r w:rsidDel="00416604">
          <w:rPr>
            <w:spacing w:val="-3"/>
            <w:w w:val="115"/>
          </w:rPr>
          <w:delText>k</w:delText>
        </w:r>
        <w:r w:rsidDel="00416604">
          <w:rPr>
            <w:spacing w:val="-2"/>
            <w:w w:val="115"/>
          </w:rPr>
          <w:delText>ept</w:delText>
        </w:r>
      </w:del>
      <w:r>
        <w:rPr>
          <w:spacing w:val="23"/>
          <w:w w:val="115"/>
        </w:rPr>
        <w:t xml:space="preserve"> </w:t>
      </w:r>
      <w:r>
        <w:rPr>
          <w:w w:val="115"/>
        </w:rPr>
        <w:t>certain</w:t>
      </w:r>
      <w:r>
        <w:rPr>
          <w:spacing w:val="23"/>
          <w:w w:val="115"/>
        </w:rPr>
        <w:t xml:space="preserve"> </w:t>
      </w:r>
      <w:r>
        <w:rPr>
          <w:w w:val="115"/>
        </w:rPr>
        <w:t>traditional</w:t>
      </w:r>
      <w:r>
        <w:rPr>
          <w:spacing w:val="22"/>
          <w:w w:val="115"/>
        </w:rPr>
        <w:t xml:space="preserve"> </w:t>
      </w:r>
      <w:r>
        <w:rPr>
          <w:w w:val="115"/>
        </w:rPr>
        <w:t>concepts</w:t>
      </w:r>
      <w:r>
        <w:rPr>
          <w:spacing w:val="23"/>
          <w:w w:val="115"/>
        </w:rPr>
        <w:t xml:space="preserve"> </w:t>
      </w:r>
      <w:r>
        <w:rPr>
          <w:w w:val="115"/>
        </w:rPr>
        <w:t>from</w:t>
      </w:r>
      <w:r>
        <w:rPr>
          <w:spacing w:val="23"/>
          <w:w w:val="115"/>
        </w:rPr>
        <w:t xml:space="preserve"> </w:t>
      </w:r>
      <w:r>
        <w:rPr>
          <w:w w:val="115"/>
        </w:rPr>
        <w:t>urban</w:t>
      </w:r>
      <w:r>
        <w:rPr>
          <w:spacing w:val="23"/>
          <w:w w:val="115"/>
        </w:rPr>
        <w:t xml:space="preserve"> </w:t>
      </w:r>
      <w:r>
        <w:rPr>
          <w:w w:val="115"/>
        </w:rPr>
        <w:t>theory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practice,</w:t>
      </w:r>
      <w:r>
        <w:rPr>
          <w:spacing w:val="15"/>
          <w:w w:val="115"/>
        </w:rPr>
        <w:t xml:space="preserve"> </w:t>
      </w:r>
      <w:r>
        <w:rPr>
          <w:w w:val="115"/>
        </w:rPr>
        <w:t>but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reinterpreted</w:t>
      </w:r>
      <w:r>
        <w:rPr>
          <w:spacing w:val="12"/>
          <w:w w:val="115"/>
        </w:rPr>
        <w:t xml:space="preserve"> </w:t>
      </w:r>
      <w:r>
        <w:rPr>
          <w:w w:val="115"/>
        </w:rPr>
        <w:t>them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ins w:id="1453" w:author="Chris Prickett" w:date="2017-02-12T20:37:00Z">
        <w:r w:rsidR="00416604">
          <w:rPr>
            <w:w w:val="115"/>
          </w:rPr>
          <w:t xml:space="preserve"> the</w:t>
        </w:r>
      </w:ins>
      <w:r>
        <w:rPr>
          <w:spacing w:val="13"/>
          <w:w w:val="115"/>
        </w:rPr>
        <w:t xml:space="preserve"> </w:t>
      </w:r>
      <w:r>
        <w:rPr>
          <w:w w:val="115"/>
        </w:rPr>
        <w:t>ANT</w:t>
      </w:r>
      <w:r>
        <w:rPr>
          <w:spacing w:val="12"/>
          <w:w w:val="115"/>
        </w:rPr>
        <w:t xml:space="preserve"> </w:t>
      </w:r>
      <w:r>
        <w:rPr>
          <w:w w:val="115"/>
        </w:rPr>
        <w:t>logical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framework.</w:t>
      </w:r>
      <w:r>
        <w:rPr>
          <w:spacing w:val="58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this</w:t>
      </w:r>
      <w:r>
        <w:rPr>
          <w:spacing w:val="13"/>
          <w:w w:val="115"/>
        </w:rPr>
        <w:t xml:space="preserve"> </w:t>
      </w:r>
      <w:r>
        <w:rPr>
          <w:w w:val="115"/>
        </w:rPr>
        <w:t>manner,</w:t>
      </w:r>
      <w:r>
        <w:rPr>
          <w:spacing w:val="16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13"/>
          <w:w w:val="115"/>
        </w:rPr>
        <w:t xml:space="preserve"> </w:t>
      </w:r>
      <w:r>
        <w:rPr>
          <w:w w:val="115"/>
        </w:rPr>
        <w:t>clarified</w:t>
      </w:r>
      <w:r>
        <w:rPr>
          <w:spacing w:val="23"/>
          <w:w w:val="109"/>
        </w:rPr>
        <w:t xml:space="preserve"> </w:t>
      </w:r>
      <w:r>
        <w:rPr>
          <w:w w:val="115"/>
        </w:rPr>
        <w:t>what</w:t>
      </w:r>
      <w:r>
        <w:rPr>
          <w:spacing w:val="-21"/>
          <w:w w:val="115"/>
        </w:rPr>
        <w:t xml:space="preserve"> </w:t>
      </w:r>
      <w:r>
        <w:rPr>
          <w:w w:val="115"/>
        </w:rPr>
        <w:t>type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20"/>
          <w:w w:val="115"/>
        </w:rPr>
        <w:t xml:space="preserve"> </w:t>
      </w:r>
      <w:r>
        <w:rPr>
          <w:w w:val="115"/>
        </w:rPr>
        <w:t>(urban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assemblages)</w:t>
      </w:r>
      <w:r>
        <w:rPr>
          <w:spacing w:val="-21"/>
          <w:w w:val="115"/>
        </w:rPr>
        <w:t xml:space="preserve"> </w:t>
      </w:r>
      <w:r>
        <w:rPr>
          <w:w w:val="115"/>
        </w:rPr>
        <w:t>these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conflictive</w:t>
      </w:r>
      <w:r>
        <w:rPr>
          <w:spacing w:val="-20"/>
          <w:w w:val="115"/>
        </w:rPr>
        <w:t xml:space="preserve"> </w:t>
      </w:r>
      <w:r>
        <w:rPr>
          <w:w w:val="115"/>
        </w:rPr>
        <w:t>aspects</w:t>
      </w:r>
      <w:r>
        <w:rPr>
          <w:spacing w:val="-21"/>
          <w:w w:val="115"/>
        </w:rPr>
        <w:t xml:space="preserve"> </w:t>
      </w:r>
      <w:r>
        <w:rPr>
          <w:w w:val="115"/>
        </w:rPr>
        <w:t>address.</w:t>
      </w:r>
      <w:r>
        <w:rPr>
          <w:spacing w:val="9"/>
          <w:w w:val="115"/>
        </w:rPr>
        <w:t xml:space="preserve"> </w:t>
      </w:r>
      <w:r>
        <w:rPr>
          <w:spacing w:val="-4"/>
          <w:w w:val="115"/>
        </w:rPr>
        <w:t>Howev</w:t>
      </w:r>
      <w:r>
        <w:rPr>
          <w:spacing w:val="-3"/>
          <w:w w:val="115"/>
        </w:rPr>
        <w:t>er,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51"/>
          <w:w w:val="119"/>
        </w:rPr>
        <w:t xml:space="preserve"> </w:t>
      </w:r>
      <w:r>
        <w:rPr>
          <w:w w:val="115"/>
        </w:rPr>
        <w:t>ANT</w:t>
      </w:r>
      <w:ins w:id="1454" w:author="Chris Prickett" w:date="2017-02-12T20:38:00Z">
        <w:r w:rsidR="00416604">
          <w:rPr>
            <w:w w:val="115"/>
          </w:rPr>
          <w:t xml:space="preserve"> framework</w:t>
        </w:r>
      </w:ins>
      <w:r>
        <w:rPr>
          <w:w w:val="115"/>
        </w:rPr>
        <w:t>’s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qualit</w:t>
      </w:r>
      <w:r>
        <w:rPr>
          <w:spacing w:val="-2"/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offering</w:t>
      </w:r>
      <w:r>
        <w:rPr>
          <w:spacing w:val="-15"/>
          <w:w w:val="115"/>
        </w:rPr>
        <w:t xml:space="preserve"> </w:t>
      </w:r>
      <w:ins w:id="1455" w:author="Chris Prickett" w:date="2017-02-12T20:39:00Z">
        <w:r w:rsidR="00416604">
          <w:rPr>
            <w:w w:val="115"/>
          </w:rPr>
          <w:t>a</w:t>
        </w:r>
      </w:ins>
      <w:del w:id="1456" w:author="Chris Prickett" w:date="2017-02-12T20:39:00Z">
        <w:r w:rsidDel="00416604">
          <w:rPr>
            <w:w w:val="115"/>
          </w:rPr>
          <w:delText>the</w:delText>
        </w:r>
      </w:del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playground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explanations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16"/>
          <w:w w:val="115"/>
        </w:rPr>
        <w:t xml:space="preserve"> </w:t>
      </w:r>
      <w:r>
        <w:rPr>
          <w:w w:val="115"/>
        </w:rPr>
        <w:t>within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elow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mak</w:t>
      </w:r>
      <w:r>
        <w:rPr>
          <w:spacing w:val="-3"/>
          <w:w w:val="115"/>
        </w:rPr>
        <w:t>es</w:t>
      </w:r>
      <w:r>
        <w:rPr>
          <w:spacing w:val="29"/>
          <w:w w:val="106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task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relating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distributing</w:t>
      </w:r>
      <w:r>
        <w:rPr>
          <w:spacing w:val="17"/>
          <w:w w:val="115"/>
        </w:rPr>
        <w:t xml:space="preserve"> </w:t>
      </w:r>
      <w:r>
        <w:rPr>
          <w:w w:val="115"/>
        </w:rPr>
        <w:t>agency</w:t>
      </w:r>
      <w:r>
        <w:rPr>
          <w:spacing w:val="16"/>
          <w:w w:val="115"/>
        </w:rPr>
        <w:t xml:space="preserve"> </w:t>
      </w:r>
      <w:r>
        <w:rPr>
          <w:w w:val="115"/>
        </w:rPr>
        <w:t>through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never-ending</w:t>
      </w:r>
      <w:r>
        <w:rPr>
          <w:spacing w:val="17"/>
          <w:w w:val="115"/>
        </w:rPr>
        <w:t xml:space="preserve"> </w:t>
      </w:r>
      <w:r>
        <w:rPr>
          <w:w w:val="115"/>
        </w:rPr>
        <w:t>story</w:t>
      </w:r>
      <w:r>
        <w:rPr>
          <w:spacing w:val="16"/>
          <w:w w:val="115"/>
        </w:rPr>
        <w:t xml:space="preserve"> </w:t>
      </w:r>
      <w:r>
        <w:rPr>
          <w:w w:val="115"/>
        </w:rPr>
        <w:t>that</w:t>
      </w:r>
      <w:r>
        <w:rPr>
          <w:spacing w:val="21"/>
          <w:w w:val="128"/>
        </w:rPr>
        <w:t xml:space="preserve"> </w:t>
      </w:r>
      <w:r>
        <w:rPr>
          <w:w w:val="115"/>
        </w:rPr>
        <w:t>also</w:t>
      </w:r>
      <w:r>
        <w:rPr>
          <w:spacing w:val="5"/>
          <w:w w:val="115"/>
        </w:rPr>
        <w:t xml:space="preserve"> </w:t>
      </w:r>
      <w:r>
        <w:rPr>
          <w:w w:val="115"/>
        </w:rPr>
        <w:t>depends</w:t>
      </w:r>
      <w:r>
        <w:rPr>
          <w:spacing w:val="6"/>
          <w:w w:val="115"/>
        </w:rPr>
        <w:t xml:space="preserve"> </w:t>
      </w:r>
      <w:r>
        <w:rPr>
          <w:w w:val="115"/>
        </w:rPr>
        <w:t>on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participant/researcher</w:t>
      </w:r>
      <w:r>
        <w:rPr>
          <w:spacing w:val="6"/>
          <w:w w:val="115"/>
        </w:rPr>
        <w:t xml:space="preserve"> </w:t>
      </w:r>
      <w:r>
        <w:rPr>
          <w:w w:val="115"/>
        </w:rPr>
        <w:t>who</w:t>
      </w:r>
      <w:r>
        <w:rPr>
          <w:spacing w:val="5"/>
          <w:w w:val="115"/>
        </w:rPr>
        <w:t xml:space="preserve"> </w:t>
      </w:r>
      <w:ins w:id="1457" w:author="Chris Prickett" w:date="2017-02-12T20:39:00Z">
        <w:r w:rsidR="00416604">
          <w:rPr>
            <w:spacing w:val="1"/>
            <w:w w:val="115"/>
          </w:rPr>
          <w:t>conducts</w:t>
        </w:r>
      </w:ins>
      <w:del w:id="1458" w:author="Chris Prickett" w:date="2017-02-12T20:39:00Z">
        <w:r w:rsidDel="00416604">
          <w:rPr>
            <w:w w:val="115"/>
          </w:rPr>
          <w:delText>d</w:delText>
        </w:r>
        <w:r w:rsidDel="00416604">
          <w:rPr>
            <w:spacing w:val="1"/>
            <w:w w:val="115"/>
          </w:rPr>
          <w:delText>oes</w:delText>
        </w:r>
      </w:del>
      <w:r>
        <w:rPr>
          <w:spacing w:val="6"/>
          <w:w w:val="115"/>
        </w:rPr>
        <w:t xml:space="preserve"> </w:t>
      </w:r>
      <w:r>
        <w:rPr>
          <w:w w:val="115"/>
        </w:rPr>
        <w:t>it.</w:t>
      </w:r>
      <w:r>
        <w:rPr>
          <w:spacing w:val="35"/>
          <w:w w:val="115"/>
        </w:rPr>
        <w:t xml:space="preserve"> </w:t>
      </w:r>
      <w:r>
        <w:rPr>
          <w:w w:val="115"/>
        </w:rPr>
        <w:t>Therefore,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5"/>
          <w:w w:val="115"/>
        </w:rPr>
        <w:t xml:space="preserve"> </w:t>
      </w:r>
      <w:r>
        <w:rPr>
          <w:w w:val="115"/>
        </w:rPr>
        <w:t>historical</w:t>
      </w:r>
      <w:r>
        <w:rPr>
          <w:spacing w:val="6"/>
          <w:w w:val="115"/>
        </w:rPr>
        <w:t xml:space="preserve"> </w:t>
      </w:r>
      <w:r>
        <w:rPr>
          <w:w w:val="115"/>
        </w:rPr>
        <w:t>trans-</w:t>
      </w:r>
      <w:r>
        <w:rPr>
          <w:spacing w:val="35"/>
          <w:w w:val="118"/>
        </w:rPr>
        <w:t xml:space="preserve"> </w:t>
      </w:r>
      <w:r>
        <w:rPr>
          <w:spacing w:val="-1"/>
          <w:w w:val="115"/>
        </w:rPr>
        <w:t>positions/interlacements,</w:t>
      </w:r>
      <w:r>
        <w:rPr>
          <w:spacing w:val="-7"/>
          <w:w w:val="115"/>
        </w:rPr>
        <w:t xml:space="preserve"> </w:t>
      </w:r>
      <w:r>
        <w:rPr>
          <w:w w:val="115"/>
        </w:rPr>
        <w:t>roles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links</w:t>
      </w:r>
      <w:r>
        <w:rPr>
          <w:spacing w:val="-8"/>
          <w:w w:val="115"/>
        </w:rPr>
        <w:t xml:space="preserve"> </w:t>
      </w:r>
      <w:r>
        <w:rPr>
          <w:w w:val="115"/>
        </w:rPr>
        <w:t>through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</w:t>
      </w:r>
      <w:r>
        <w:rPr>
          <w:spacing w:val="-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ecome</w:t>
      </w:r>
      <w:r>
        <w:rPr>
          <w:spacing w:val="-8"/>
          <w:w w:val="115"/>
        </w:rPr>
        <w:t xml:space="preserve"> </w:t>
      </w:r>
      <w:r>
        <w:rPr>
          <w:w w:val="115"/>
        </w:rPr>
        <w:t>ephemeral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should</w:t>
      </w:r>
      <w:r>
        <w:rPr>
          <w:spacing w:val="45"/>
          <w:w w:val="112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w w:val="115"/>
        </w:rPr>
        <w:t>put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inquir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through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multiple</w:t>
      </w:r>
      <w:r>
        <w:rPr>
          <w:spacing w:val="-9"/>
          <w:w w:val="115"/>
        </w:rPr>
        <w:t xml:space="preserve"> </w:t>
      </w:r>
      <w:r>
        <w:rPr>
          <w:w w:val="115"/>
        </w:rPr>
        <w:t>perspectives,</w:t>
      </w:r>
      <w:r>
        <w:rPr>
          <w:spacing w:val="-10"/>
          <w:w w:val="115"/>
        </w:rPr>
        <w:t xml:space="preserve"> </w:t>
      </w:r>
      <w:r>
        <w:rPr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w w:val="115"/>
        </w:rPr>
        <w:t>possible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r>
        <w:rPr>
          <w:rFonts w:ascii="Georgia" w:eastAsia="Georgia" w:hAnsi="Georgia" w:cs="Georgia"/>
          <w:b/>
          <w:bCs/>
          <w:w w:val="115"/>
        </w:rPr>
        <w:t>?</w:t>
      </w:r>
      <w:r>
        <w:rPr>
          <w:w w:val="115"/>
        </w:rPr>
        <w:t>:</w:t>
      </w:r>
      <w:r>
        <w:rPr>
          <w:spacing w:val="9"/>
          <w:w w:val="115"/>
        </w:rPr>
        <w:t xml:space="preserve"> </w:t>
      </w:r>
      <w:r>
        <w:rPr>
          <w:w w:val="115"/>
        </w:rPr>
        <w:t>pp.256-257).</w:t>
      </w:r>
    </w:p>
    <w:p w14:paraId="31C58283" w14:textId="679BF1F5" w:rsidR="00A8456E" w:rsidRDefault="000747F7">
      <w:pPr>
        <w:pStyle w:val="Heading3"/>
        <w:spacing w:before="46" w:line="338" w:lineRule="auto"/>
        <w:ind w:left="587" w:right="111" w:firstLine="338"/>
        <w:jc w:val="both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72280" behindDoc="1" locked="0" layoutInCell="1" allowOverlap="1" wp14:anchorId="6CC983E2" wp14:editId="1BE5356F">
                <wp:simplePos x="0" y="0"/>
                <wp:positionH relativeFrom="page">
                  <wp:posOffset>2915285</wp:posOffset>
                </wp:positionH>
                <wp:positionV relativeFrom="paragraph">
                  <wp:posOffset>469900</wp:posOffset>
                </wp:positionV>
                <wp:extent cx="2124075" cy="208915"/>
                <wp:effectExtent l="635" t="3175" r="0" b="6985"/>
                <wp:wrapNone/>
                <wp:docPr id="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208915"/>
                          <a:chOff x="4591" y="740"/>
                          <a:chExt cx="3345" cy="329"/>
                        </a:xfrm>
                      </wpg:grpSpPr>
                      <wpg:grpSp>
                        <wpg:cNvPr id="5" name="Group 26"/>
                        <wpg:cNvGrpSpPr>
                          <a:grpSpLocks/>
                        </wpg:cNvGrpSpPr>
                        <wpg:grpSpPr bwMode="auto">
                          <a:xfrm>
                            <a:off x="4591" y="783"/>
                            <a:ext cx="1138" cy="243"/>
                            <a:chOff x="4591" y="783"/>
                            <a:chExt cx="1138" cy="243"/>
                          </a:xfrm>
                        </wpg:grpSpPr>
                        <wps:wsp>
                          <wps:cNvPr id="6" name="Freeform 27"/>
                          <wps:cNvSpPr>
                            <a:spLocks/>
                          </wps:cNvSpPr>
                          <wps:spPr bwMode="auto">
                            <a:xfrm>
                              <a:off x="4591" y="783"/>
                              <a:ext cx="1138" cy="243"/>
                            </a:xfrm>
                            <a:custGeom>
                              <a:avLst/>
                              <a:gdLst>
                                <a:gd name="T0" fmla="+- 0 4591 4591"/>
                                <a:gd name="T1" fmla="*/ T0 w 1138"/>
                                <a:gd name="T2" fmla="+- 0 1025 783"/>
                                <a:gd name="T3" fmla="*/ 1025 h 243"/>
                                <a:gd name="T4" fmla="+- 0 5729 4591"/>
                                <a:gd name="T5" fmla="*/ T4 w 1138"/>
                                <a:gd name="T6" fmla="+- 0 1025 783"/>
                                <a:gd name="T7" fmla="*/ 1025 h 243"/>
                                <a:gd name="T8" fmla="+- 0 5729 4591"/>
                                <a:gd name="T9" fmla="*/ T8 w 1138"/>
                                <a:gd name="T10" fmla="+- 0 783 783"/>
                                <a:gd name="T11" fmla="*/ 783 h 243"/>
                                <a:gd name="T12" fmla="+- 0 4591 4591"/>
                                <a:gd name="T13" fmla="*/ T12 w 1138"/>
                                <a:gd name="T14" fmla="+- 0 783 783"/>
                                <a:gd name="T15" fmla="*/ 783 h 243"/>
                                <a:gd name="T16" fmla="+- 0 4591 4591"/>
                                <a:gd name="T17" fmla="*/ T16 w 1138"/>
                                <a:gd name="T18" fmla="+- 0 1025 783"/>
                                <a:gd name="T19" fmla="*/ 1025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8" h="243">
                                  <a:moveTo>
                                    <a:pt x="0" y="242"/>
                                  </a:moveTo>
                                  <a:lnTo>
                                    <a:pt x="1138" y="242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24"/>
                        <wpg:cNvGrpSpPr>
                          <a:grpSpLocks/>
                        </wpg:cNvGrpSpPr>
                        <wpg:grpSpPr bwMode="auto">
                          <a:xfrm>
                            <a:off x="5765" y="783"/>
                            <a:ext cx="2" cy="243"/>
                            <a:chOff x="5765" y="783"/>
                            <a:chExt cx="2" cy="243"/>
                          </a:xfrm>
                        </wpg:grpSpPr>
                        <wps:wsp>
                          <wps:cNvPr id="8" name="Freeform 25"/>
                          <wps:cNvSpPr>
                            <a:spLocks/>
                          </wps:cNvSpPr>
                          <wps:spPr bwMode="auto">
                            <a:xfrm>
                              <a:off x="5765" y="783"/>
                              <a:ext cx="2" cy="243"/>
                            </a:xfrm>
                            <a:custGeom>
                              <a:avLst/>
                              <a:gdLst>
                                <a:gd name="T0" fmla="+- 0 783 783"/>
                                <a:gd name="T1" fmla="*/ 783 h 243"/>
                                <a:gd name="T2" fmla="+- 0 1025 783"/>
                                <a:gd name="T3" fmla="*/ 1025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5438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2"/>
                        <wpg:cNvGrpSpPr>
                          <a:grpSpLocks/>
                        </wpg:cNvGrpSpPr>
                        <wpg:grpSpPr bwMode="auto">
                          <a:xfrm>
                            <a:off x="5802" y="783"/>
                            <a:ext cx="220" cy="243"/>
                            <a:chOff x="5802" y="783"/>
                            <a:chExt cx="220" cy="243"/>
                          </a:xfrm>
                        </wpg:grpSpPr>
                        <wps:wsp>
                          <wps:cNvPr id="10" name="Freeform 23"/>
                          <wps:cNvSpPr>
                            <a:spLocks/>
                          </wps:cNvSpPr>
                          <wps:spPr bwMode="auto">
                            <a:xfrm>
                              <a:off x="5802" y="783"/>
                              <a:ext cx="220" cy="243"/>
                            </a:xfrm>
                            <a:custGeom>
                              <a:avLst/>
                              <a:gdLst>
                                <a:gd name="T0" fmla="+- 0 5802 5802"/>
                                <a:gd name="T1" fmla="*/ T0 w 220"/>
                                <a:gd name="T2" fmla="+- 0 1025 783"/>
                                <a:gd name="T3" fmla="*/ 1025 h 243"/>
                                <a:gd name="T4" fmla="+- 0 6021 5802"/>
                                <a:gd name="T5" fmla="*/ T4 w 220"/>
                                <a:gd name="T6" fmla="+- 0 1025 783"/>
                                <a:gd name="T7" fmla="*/ 1025 h 243"/>
                                <a:gd name="T8" fmla="+- 0 6021 5802"/>
                                <a:gd name="T9" fmla="*/ T8 w 220"/>
                                <a:gd name="T10" fmla="+- 0 783 783"/>
                                <a:gd name="T11" fmla="*/ 783 h 243"/>
                                <a:gd name="T12" fmla="+- 0 5802 5802"/>
                                <a:gd name="T13" fmla="*/ T12 w 220"/>
                                <a:gd name="T14" fmla="+- 0 783 783"/>
                                <a:gd name="T15" fmla="*/ 783 h 243"/>
                                <a:gd name="T16" fmla="+- 0 5802 5802"/>
                                <a:gd name="T17" fmla="*/ T16 w 220"/>
                                <a:gd name="T18" fmla="+- 0 1025 783"/>
                                <a:gd name="T19" fmla="*/ 1025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43">
                                  <a:moveTo>
                                    <a:pt x="0" y="242"/>
                                  </a:moveTo>
                                  <a:lnTo>
                                    <a:pt x="219" y="242"/>
                                  </a:lnTo>
                                  <a:lnTo>
                                    <a:pt x="2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0"/>
                        <wpg:cNvGrpSpPr>
                          <a:grpSpLocks/>
                        </wpg:cNvGrpSpPr>
                        <wpg:grpSpPr bwMode="auto">
                          <a:xfrm>
                            <a:off x="6058" y="783"/>
                            <a:ext cx="2" cy="243"/>
                            <a:chOff x="6058" y="783"/>
                            <a:chExt cx="2" cy="243"/>
                          </a:xfrm>
                        </wpg:grpSpPr>
                        <wps:wsp>
                          <wps:cNvPr id="12" name="Freeform 21"/>
                          <wps:cNvSpPr>
                            <a:spLocks/>
                          </wps:cNvSpPr>
                          <wps:spPr bwMode="auto">
                            <a:xfrm>
                              <a:off x="6058" y="783"/>
                              <a:ext cx="2" cy="243"/>
                            </a:xfrm>
                            <a:custGeom>
                              <a:avLst/>
                              <a:gdLst>
                                <a:gd name="T0" fmla="+- 0 783 783"/>
                                <a:gd name="T1" fmla="*/ 783 h 243"/>
                                <a:gd name="T2" fmla="+- 0 1025 783"/>
                                <a:gd name="T3" fmla="*/ 1025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5438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8"/>
                        <wpg:cNvGrpSpPr>
                          <a:grpSpLocks/>
                        </wpg:cNvGrpSpPr>
                        <wpg:grpSpPr bwMode="auto">
                          <a:xfrm>
                            <a:off x="6095" y="783"/>
                            <a:ext cx="865" cy="243"/>
                            <a:chOff x="6095" y="783"/>
                            <a:chExt cx="865" cy="243"/>
                          </a:xfrm>
                        </wpg:grpSpPr>
                        <wps:wsp>
                          <wps:cNvPr id="14" name="Freeform 19"/>
                          <wps:cNvSpPr>
                            <a:spLocks/>
                          </wps:cNvSpPr>
                          <wps:spPr bwMode="auto">
                            <a:xfrm>
                              <a:off x="6095" y="783"/>
                              <a:ext cx="865" cy="243"/>
                            </a:xfrm>
                            <a:custGeom>
                              <a:avLst/>
                              <a:gdLst>
                                <a:gd name="T0" fmla="+- 0 6095 6095"/>
                                <a:gd name="T1" fmla="*/ T0 w 865"/>
                                <a:gd name="T2" fmla="+- 0 1025 783"/>
                                <a:gd name="T3" fmla="*/ 1025 h 243"/>
                                <a:gd name="T4" fmla="+- 0 6960 6095"/>
                                <a:gd name="T5" fmla="*/ T4 w 865"/>
                                <a:gd name="T6" fmla="+- 0 1025 783"/>
                                <a:gd name="T7" fmla="*/ 1025 h 243"/>
                                <a:gd name="T8" fmla="+- 0 6960 6095"/>
                                <a:gd name="T9" fmla="*/ T8 w 865"/>
                                <a:gd name="T10" fmla="+- 0 783 783"/>
                                <a:gd name="T11" fmla="*/ 783 h 243"/>
                                <a:gd name="T12" fmla="+- 0 6095 6095"/>
                                <a:gd name="T13" fmla="*/ T12 w 865"/>
                                <a:gd name="T14" fmla="+- 0 783 783"/>
                                <a:gd name="T15" fmla="*/ 783 h 243"/>
                                <a:gd name="T16" fmla="+- 0 6095 6095"/>
                                <a:gd name="T17" fmla="*/ T16 w 865"/>
                                <a:gd name="T18" fmla="+- 0 1025 783"/>
                                <a:gd name="T19" fmla="*/ 1025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5" h="243">
                                  <a:moveTo>
                                    <a:pt x="0" y="242"/>
                                  </a:moveTo>
                                  <a:lnTo>
                                    <a:pt x="865" y="242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6950" y="783"/>
                            <a:ext cx="401" cy="243"/>
                            <a:chOff x="6950" y="783"/>
                            <a:chExt cx="401" cy="243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6950" y="783"/>
                              <a:ext cx="401" cy="243"/>
                            </a:xfrm>
                            <a:custGeom>
                              <a:avLst/>
                              <a:gdLst>
                                <a:gd name="T0" fmla="+- 0 6950 6950"/>
                                <a:gd name="T1" fmla="*/ T0 w 401"/>
                                <a:gd name="T2" fmla="+- 0 1025 783"/>
                                <a:gd name="T3" fmla="*/ 1025 h 243"/>
                                <a:gd name="T4" fmla="+- 0 7350 6950"/>
                                <a:gd name="T5" fmla="*/ T4 w 401"/>
                                <a:gd name="T6" fmla="+- 0 1025 783"/>
                                <a:gd name="T7" fmla="*/ 1025 h 243"/>
                                <a:gd name="T8" fmla="+- 0 7350 6950"/>
                                <a:gd name="T9" fmla="*/ T8 w 401"/>
                                <a:gd name="T10" fmla="+- 0 783 783"/>
                                <a:gd name="T11" fmla="*/ 783 h 243"/>
                                <a:gd name="T12" fmla="+- 0 6950 6950"/>
                                <a:gd name="T13" fmla="*/ T12 w 401"/>
                                <a:gd name="T14" fmla="+- 0 783 783"/>
                                <a:gd name="T15" fmla="*/ 783 h 243"/>
                                <a:gd name="T16" fmla="+- 0 6950 6950"/>
                                <a:gd name="T17" fmla="*/ T16 w 401"/>
                                <a:gd name="T18" fmla="+- 0 1025 783"/>
                                <a:gd name="T19" fmla="*/ 1025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" h="243">
                                  <a:moveTo>
                                    <a:pt x="0" y="242"/>
                                  </a:moveTo>
                                  <a:lnTo>
                                    <a:pt x="400" y="242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7387" y="783"/>
                            <a:ext cx="2" cy="243"/>
                            <a:chOff x="7387" y="783"/>
                            <a:chExt cx="2" cy="243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7387" y="783"/>
                              <a:ext cx="2" cy="243"/>
                            </a:xfrm>
                            <a:custGeom>
                              <a:avLst/>
                              <a:gdLst>
                                <a:gd name="T0" fmla="+- 0 783 783"/>
                                <a:gd name="T1" fmla="*/ 783 h 243"/>
                                <a:gd name="T2" fmla="+- 0 1025 783"/>
                                <a:gd name="T3" fmla="*/ 1025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5438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7423" y="783"/>
                            <a:ext cx="512" cy="243"/>
                            <a:chOff x="7423" y="783"/>
                            <a:chExt cx="512" cy="243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7423" y="783"/>
                              <a:ext cx="512" cy="243"/>
                            </a:xfrm>
                            <a:custGeom>
                              <a:avLst/>
                              <a:gdLst>
                                <a:gd name="T0" fmla="+- 0 7423 7423"/>
                                <a:gd name="T1" fmla="*/ T0 w 512"/>
                                <a:gd name="T2" fmla="+- 0 1025 783"/>
                                <a:gd name="T3" fmla="*/ 1025 h 243"/>
                                <a:gd name="T4" fmla="+- 0 7935 7423"/>
                                <a:gd name="T5" fmla="*/ T4 w 512"/>
                                <a:gd name="T6" fmla="+- 0 1025 783"/>
                                <a:gd name="T7" fmla="*/ 1025 h 243"/>
                                <a:gd name="T8" fmla="+- 0 7935 7423"/>
                                <a:gd name="T9" fmla="*/ T8 w 512"/>
                                <a:gd name="T10" fmla="+- 0 783 783"/>
                                <a:gd name="T11" fmla="*/ 783 h 243"/>
                                <a:gd name="T12" fmla="+- 0 7423 7423"/>
                                <a:gd name="T13" fmla="*/ T12 w 512"/>
                                <a:gd name="T14" fmla="+- 0 783 783"/>
                                <a:gd name="T15" fmla="*/ 783 h 243"/>
                                <a:gd name="T16" fmla="+- 0 7423 7423"/>
                                <a:gd name="T17" fmla="*/ T16 w 512"/>
                                <a:gd name="T18" fmla="+- 0 1025 783"/>
                                <a:gd name="T19" fmla="*/ 1025 h 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" h="243">
                                  <a:moveTo>
                                    <a:pt x="0" y="242"/>
                                  </a:moveTo>
                                  <a:lnTo>
                                    <a:pt x="512" y="242"/>
                                  </a:lnTo>
                                  <a:lnTo>
                                    <a:pt x="5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229.55pt;margin-top:37pt;width:167.25pt;height:16.45pt;z-index:-44200;mso-position-horizontal-relative:page" coordorigin="4591,740" coordsize="3345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">
                <v:group id="Group 26" o:spid="_x0000_s1027" style="position:absolute;left:4591;top:783;width:1138;height:243" coordorigin="4591,783" coordsize="1138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27" o:spid="_x0000_s1028" style="position:absolute;left:4591;top:783;width:1138;height:243;visibility:visible;mso-wrap-style:square;v-text-anchor:top" coordsize="1138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KAr8A&#10;AADaAAAADwAAAGRycy9kb3ducmV2LnhtbESPzYrCMBSF9wO+Q7iCuzF1FirVWEpxwK0d0e21ubbF&#10;5qY00Vaf3gwILg/n5+Osk8E04k6dqy0rmE0jEMSF1TWXCg5/v99LEM4ja2wsk4IHOUg2o681xtr2&#10;vKd77ksRRtjFqKDyvo2ldEVFBt3UtsTBu9jOoA+yK6XusA/jppE/UTSXBmsOhApbyioqrvnNBG6a&#10;P0+6l+cS26XNj9tFtk0XSk3GQ7oC4Wnwn/C7vdMK5vB/Jdw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AAoCvwAAANoAAAAPAAAAAAAAAAAAAAAAAJgCAABkcnMvZG93bnJl&#10;di54bWxQSwUGAAAAAAQABAD1AAAAhAMAAAAA&#10;" path="m,242r1138,l1138,,,,,242xe" fillcolor="#fff200" stroked="f">
                    <v:path arrowok="t" o:connecttype="custom" o:connectlocs="0,1025;1138,1025;1138,783;0,783;0,1025" o:connectangles="0,0,0,0,0"/>
                  </v:shape>
                </v:group>
                <v:group id="Group 24" o:spid="_x0000_s1029" style="position:absolute;left:5765;top:783;width:2;height:243" coordorigin="5765,783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25" o:spid="_x0000_s1030" style="position:absolute;left:5765;top:783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1rMAA&#10;AADaAAAADwAAAGRycy9kb3ducmV2LnhtbERPTYvCMBC9L+x/CLPgbU0trkg1iisretCDVfA6NGNb&#10;bCZtE7XrrzcHwePjfU/nnanEjVpXWlYw6EcgiDOrS84VHA+r7zEI55E1VpZJwT85mM8+P6aYaHvn&#10;Pd1Sn4sQwi5BBYX3dSKlywoy6Pq2Jg7c2bYGfYBtLnWL9xBuKhlH0UgaLDk0FFjTsqDskl6Ngt3Q&#10;/WDdRLjlzSP+a8br3+XwpFTvq1tMQHjq/Fv8cm+0grA1XAk3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Z1rMAAAADaAAAADwAAAAAAAAAAAAAAAACYAgAAZHJzL2Rvd25y&#10;ZXYueG1sUEsFBgAAAAAEAAQA9QAAAIUDAAAAAA==&#10;" path="m,l,242e" filled="f" strokecolor="#fff200" strokeweight="1.51058mm">
                    <v:path arrowok="t" o:connecttype="custom" o:connectlocs="0,783;0,1025" o:connectangles="0,0"/>
                  </v:shape>
                </v:group>
                <v:group id="Group 22" o:spid="_x0000_s1031" style="position:absolute;left:5802;top:783;width:220;height:243" coordorigin="5802,783" coordsize="220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23" o:spid="_x0000_s1032" style="position:absolute;left:5802;top:783;width:220;height:243;visibility:visible;mso-wrap-style:square;v-text-anchor:top" coordsize="220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NnMQA&#10;AADbAAAADwAAAGRycy9kb3ducmV2LnhtbESPQU8CMRCF7yb8h2ZIvEkXY4hZKAQxJCpyEAnnyXbY&#10;XdxON21d6r93DibeZvLevPfNYpVdpwYKsfVsYDopQBFX3rZcGzh+bu8eQcWEbLHzTAZ+KMJqObpZ&#10;YGn9lT9oOKRaSQjHEg00KfWl1rFqyGGc+J5YtLMPDpOsodY24FXCXafvi2KmHbYsDQ32tGmo+jp8&#10;OwPPaajet7O8C7vXS37bR/fgnk7G3I7zeg4qUU7/5r/rF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DZzEAAAA2wAAAA8AAAAAAAAAAAAAAAAAmAIAAGRycy9k&#10;b3ducmV2LnhtbFBLBQYAAAAABAAEAPUAAACJAwAAAAA=&#10;" path="m,242r219,l219,,,,,242xe" fillcolor="#fff200" stroked="f">
                    <v:path arrowok="t" o:connecttype="custom" o:connectlocs="0,1025;219,1025;219,783;0,783;0,1025" o:connectangles="0,0,0,0,0"/>
                  </v:shape>
                </v:group>
                <v:group id="Group 20" o:spid="_x0000_s1033" style="position:absolute;left:6058;top:783;width:2;height:243" coordorigin="6058,783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21" o:spid="_x0000_s1034" style="position:absolute;left:6058;top:783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EVMMA&#10;AADbAAAADwAAAGRycy9kb3ducmV2LnhtbERPTWvCQBC9F/oflhG8NRtDFIlZpZVKPbQHY6HXITsm&#10;odnZmN3G1F/fLQje5vE+J9+MphUD9a6xrGAWxSCIS6sbrhR8HndPSxDOI2tsLZOCX3KwWT8+5Jhp&#10;e+EDDYWvRAhhl6GC2vsuk9KVNRl0ke2IA3eyvUEfYF9J3eMlhJtWJnG8kAYbDg01drStqfwufoyC&#10;j9TNsTvH+M77a/J6Xr69bNMvpaaT8XkFwtPo7+Kbe6/D/AT+fw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uEVMMAAADbAAAADwAAAAAAAAAAAAAAAACYAgAAZHJzL2Rv&#10;d25yZXYueG1sUEsFBgAAAAAEAAQA9QAAAIgDAAAAAA==&#10;" path="m,l,242e" filled="f" strokecolor="#fff200" strokeweight="1.51058mm">
                    <v:path arrowok="t" o:connecttype="custom" o:connectlocs="0,783;0,1025" o:connectangles="0,0"/>
                  </v:shape>
                </v:group>
                <v:group id="Group 18" o:spid="_x0000_s1035" style="position:absolute;left:6095;top:783;width:865;height:243" coordorigin="6095,783" coordsize="865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9" o:spid="_x0000_s1036" style="position:absolute;left:6095;top:783;width:865;height:243;visibility:visible;mso-wrap-style:square;v-text-anchor:top" coordsize="865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QEMEA&#10;AADbAAAADwAAAGRycy9kb3ducmV2LnhtbERP22rCQBB9F/yHZQq+1U1VpI2uIqJUEKRN+wFjdpqE&#10;ZmdCdqPp37tCwbc5nOss172r1YVaXwkbeBknoIhzsRUXBr6/9s+voHxAtlgLk4E/8rBeDQdLTK1c&#10;+ZMuWShUDGGfooEyhCbV2uclOfRjaYgj9yOtwxBhW2jb4jWGu1pPkmSuHVYcG0psaFtS/pt1zsC8&#10;57Mcd/vtMfs4NadO3jt5mxozeuo3C1CB+vAQ/7sPNs6fwf2XeIB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oEBDBAAAA2wAAAA8AAAAAAAAAAAAAAAAAmAIAAGRycy9kb3du&#10;cmV2LnhtbFBLBQYAAAAABAAEAPUAAACGAwAAAAA=&#10;" path="m,242r865,l865,,,,,242xe" fillcolor="#fff200" stroked="f">
                    <v:path arrowok="t" o:connecttype="custom" o:connectlocs="0,1025;865,1025;865,783;0,783;0,1025" o:connectangles="0,0,0,0,0"/>
                  </v:shape>
                </v:group>
                <v:group id="Group 16" o:spid="_x0000_s1037" style="position:absolute;left:6950;top:783;width:401;height:243" coordorigin="6950,783" coordsize="401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38" style="position:absolute;left:6950;top:783;width:401;height:243;visibility:visible;mso-wrap-style:square;v-text-anchor:top" coordsize="401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8kpcEA&#10;AADbAAAADwAAAGRycy9kb3ducmV2LnhtbERPTWsCMRC9F/wPYQpeSs3WUpGtUcQiiHipiudhM+5u&#10;3UyWZNT135uC4G0e73Mms8416kIh1p4NfAwyUMSFtzWXBva75fsYVBRki41nMnCjCLNp72WCufVX&#10;/qXLVkqVQjjmaKASaXOtY1GRwzjwLXHijj44lARDqW3Aawp3jR5m2Ug7rDk1VNjSoqLitD07A2/H&#10;zd/nz1CKoNfzr/VmeTjJzRnTf+3m36CEOnmKH+6VTfNH8P9LOkB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/JKXBAAAA2wAAAA8AAAAAAAAAAAAAAAAAmAIAAGRycy9kb3du&#10;cmV2LnhtbFBLBQYAAAAABAAEAPUAAACGAwAAAAA=&#10;" path="m,242r400,l400,,,,,242xe" fillcolor="#fff200" stroked="f">
                    <v:path arrowok="t" o:connecttype="custom" o:connectlocs="0,1025;400,1025;400,783;0,783;0,1025" o:connectangles="0,0,0,0,0"/>
                  </v:shape>
                </v:group>
                <v:group id="Group 14" o:spid="_x0000_s1039" style="position:absolute;left:7387;top:783;width:2;height:243" coordorigin="7387,783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" o:spid="_x0000_s1040" style="position:absolute;left:7387;top:783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OzvsUA&#10;AADbAAAADwAAAGRycy9kb3ducmV2LnhtbESPQWvCQBCF74L/YRmhN900qEh0lSqWeqiHpgWvQ3aa&#10;hGZnk+xWY39951DobYb35r1vNrvBNepKfag9G3icJaCIC29rLg18vD9PV6BCRLbYeCYDdwqw245H&#10;G8ysv/EbXfNYKgnhkKGBKsY20zoUFTkMM98Si/bpe4dR1r7UtsebhLtGp0my1A5rloYKWzpUVHzl&#10;387AeR4W2HYJvvLpJz12q5f9YX4x5mEyPK1BRRriv/nv+mQ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O+xQAAANsAAAAPAAAAAAAAAAAAAAAAAJgCAABkcnMv&#10;ZG93bnJldi54bWxQSwUGAAAAAAQABAD1AAAAigMAAAAA&#10;" path="m,l,242e" filled="f" strokecolor="#fff200" strokeweight="1.51058mm">
                    <v:path arrowok="t" o:connecttype="custom" o:connectlocs="0,783;0,1025" o:connectangles="0,0"/>
                  </v:shape>
                </v:group>
                <v:group id="Group 12" o:spid="_x0000_s1041" style="position:absolute;left:7423;top:783;width:512;height:243" coordorigin="7423,783" coordsize="51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3" o:spid="_x0000_s1042" style="position:absolute;left:7423;top:783;width:512;height:243;visibility:visible;mso-wrap-style:square;v-text-anchor:top" coordsize="51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Ht8EA&#10;AADbAAAADwAAAGRycy9kb3ducmV2LnhtbERPy4rCMBTdD8w/hDswO02VQaSaig7jA0HBB3Z7aa5t&#10;sbkpTaz1781CmOXhvKezzlSipcaVlhUM+hEI4szqknMF59OyNwbhPLLGyjIpeJKDWfL5McVY2wcf&#10;qD36XIQQdjEqKLyvYyldVpBB17c1ceCutjHoA2xyqRt8hHBTyWEUjaTBkkNDgTX9FpTdjnejYFW3&#10;1X63/Rktouff+Cx1ejHpWqnvr24+AeGp8//it3ujFQzD+vAl/AC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Wh7fBAAAA2wAAAA8AAAAAAAAAAAAAAAAAmAIAAGRycy9kb3du&#10;cmV2LnhtbFBLBQYAAAAABAAEAPUAAACGAwAAAAA=&#10;" path="m,242r512,l512,,,,,242xe" fillcolor="#fff200" stroked="f">
                    <v:path arrowok="t" o:connecttype="custom" o:connectlocs="0,1025;512,1025;512,783;0,783;0,1025" o:connectangles="0,0,0,0,0"/>
                  </v:shape>
                </v:group>
                <w10:wrap anchorx="page"/>
              </v:group>
            </w:pict>
          </mc:Fallback>
        </mc:AlternateContent>
      </w:r>
      <w:r w:rsidR="006C1195">
        <w:t>”The</w:t>
      </w:r>
      <w:r w:rsidR="006C1195">
        <w:rPr>
          <w:spacing w:val="-8"/>
        </w:rPr>
        <w:t xml:space="preserve"> </w:t>
      </w:r>
      <w:proofErr w:type="spellStart"/>
      <w:r w:rsidR="006C1195">
        <w:t>urbicide</w:t>
      </w:r>
      <w:proofErr w:type="spellEnd"/>
      <w:r w:rsidR="006C1195">
        <w:rPr>
          <w:spacing w:val="-8"/>
        </w:rPr>
        <w:t xml:space="preserve"> </w:t>
      </w:r>
      <w:r w:rsidR="006C1195">
        <w:t>in</w:t>
      </w:r>
      <w:r w:rsidR="006C1195">
        <w:rPr>
          <w:spacing w:val="-7"/>
        </w:rPr>
        <w:t xml:space="preserve"> </w:t>
      </w:r>
      <w:r w:rsidR="006C1195">
        <w:t>Belgrade</w:t>
      </w:r>
      <w:r w:rsidR="006C1195">
        <w:rPr>
          <w:spacing w:val="-8"/>
        </w:rPr>
        <w:t xml:space="preserve"> </w:t>
      </w:r>
      <w:r w:rsidR="006C1195">
        <w:t>is</w:t>
      </w:r>
      <w:r w:rsidR="006C1195">
        <w:rPr>
          <w:spacing w:val="-7"/>
        </w:rPr>
        <w:t xml:space="preserve"> </w:t>
      </w:r>
      <w:r w:rsidR="006C1195">
        <w:t>fed</w:t>
      </w:r>
      <w:r w:rsidR="006C1195">
        <w:rPr>
          <w:spacing w:val="-8"/>
        </w:rPr>
        <w:t xml:space="preserve"> </w:t>
      </w:r>
      <w:r w:rsidR="006C1195">
        <w:rPr>
          <w:spacing w:val="-5"/>
        </w:rPr>
        <w:t>b</w:t>
      </w:r>
      <w:r w:rsidR="006C1195">
        <w:rPr>
          <w:spacing w:val="-4"/>
        </w:rPr>
        <w:t>y</w:t>
      </w:r>
      <w:r w:rsidR="006C1195">
        <w:rPr>
          <w:spacing w:val="-7"/>
        </w:rPr>
        <w:t xml:space="preserve"> </w:t>
      </w:r>
      <w:r w:rsidR="006C1195">
        <w:t>the</w:t>
      </w:r>
      <w:r w:rsidR="006C1195">
        <w:rPr>
          <w:spacing w:val="-7"/>
        </w:rPr>
        <w:t xml:space="preserve"> </w:t>
      </w:r>
      <w:r w:rsidR="006C1195">
        <w:rPr>
          <w:spacing w:val="-2"/>
        </w:rPr>
        <w:t>mentalities</w:t>
      </w:r>
      <w:r w:rsidR="006C1195">
        <w:rPr>
          <w:spacing w:val="-8"/>
        </w:rPr>
        <w:t xml:space="preserve"> </w:t>
      </w:r>
      <w:r w:rsidR="006C1195">
        <w:t>and</w:t>
      </w:r>
      <w:r w:rsidR="006C1195">
        <w:rPr>
          <w:spacing w:val="-7"/>
        </w:rPr>
        <w:t xml:space="preserve"> </w:t>
      </w:r>
      <w:r w:rsidR="006C1195">
        <w:t>the</w:t>
      </w:r>
      <w:r w:rsidR="006C1195">
        <w:rPr>
          <w:spacing w:val="-8"/>
        </w:rPr>
        <w:t xml:space="preserve"> </w:t>
      </w:r>
      <w:r w:rsidR="006C1195">
        <w:t>logic</w:t>
      </w:r>
      <w:r w:rsidR="006C1195">
        <w:rPr>
          <w:spacing w:val="-7"/>
        </w:rPr>
        <w:t xml:space="preserve"> </w:t>
      </w:r>
      <w:r w:rsidR="006C1195">
        <w:t>of</w:t>
      </w:r>
      <w:r w:rsidR="006C1195">
        <w:rPr>
          <w:spacing w:val="-7"/>
        </w:rPr>
        <w:t xml:space="preserve"> </w:t>
      </w:r>
      <w:proofErr w:type="spellStart"/>
      <w:r w:rsidR="006C1195">
        <w:t>incom</w:t>
      </w:r>
      <w:proofErr w:type="spellEnd"/>
      <w:r w:rsidR="006C1195">
        <w:t>-</w:t>
      </w:r>
      <w:r w:rsidR="006C1195">
        <w:rPr>
          <w:spacing w:val="25"/>
          <w:w w:val="93"/>
        </w:rPr>
        <w:t xml:space="preserve"> </w:t>
      </w:r>
      <w:proofErr w:type="spellStart"/>
      <w:r w:rsidR="006C1195">
        <w:t>pleteness</w:t>
      </w:r>
      <w:proofErr w:type="spellEnd"/>
      <w:r w:rsidR="006C1195">
        <w:t>:</w:t>
      </w:r>
      <w:r w:rsidR="006C1195">
        <w:rPr>
          <w:spacing w:val="13"/>
        </w:rPr>
        <w:t xml:space="preserve"> </w:t>
      </w:r>
      <w:r w:rsidR="006C1195">
        <w:t>unfulfilled</w:t>
      </w:r>
      <w:r w:rsidR="006C1195">
        <w:rPr>
          <w:spacing w:val="-10"/>
        </w:rPr>
        <w:t xml:space="preserve"> </w:t>
      </w:r>
      <w:r w:rsidR="006C1195">
        <w:t>urban</w:t>
      </w:r>
      <w:r w:rsidR="006C1195">
        <w:rPr>
          <w:spacing w:val="-10"/>
        </w:rPr>
        <w:t xml:space="preserve"> </w:t>
      </w:r>
      <w:r w:rsidR="006C1195">
        <w:rPr>
          <w:spacing w:val="-3"/>
        </w:rPr>
        <w:t>developmen</w:t>
      </w:r>
      <w:r w:rsidR="006C1195">
        <w:rPr>
          <w:spacing w:val="-2"/>
        </w:rPr>
        <w:t>t</w:t>
      </w:r>
      <w:r w:rsidR="006C1195">
        <w:rPr>
          <w:spacing w:val="-9"/>
        </w:rPr>
        <w:t xml:space="preserve"> </w:t>
      </w:r>
      <w:r w:rsidR="006C1195">
        <w:t>plans,</w:t>
      </w:r>
      <w:r w:rsidR="006C1195">
        <w:rPr>
          <w:spacing w:val="-7"/>
        </w:rPr>
        <w:t xml:space="preserve"> </w:t>
      </w:r>
      <w:r w:rsidR="006C1195">
        <w:rPr>
          <w:spacing w:val="-4"/>
        </w:rPr>
        <w:t>v</w:t>
      </w:r>
      <w:r w:rsidR="006C1195">
        <w:rPr>
          <w:spacing w:val="-5"/>
        </w:rPr>
        <w:t>ane</w:t>
      </w:r>
      <w:r w:rsidR="006C1195">
        <w:rPr>
          <w:spacing w:val="-10"/>
        </w:rPr>
        <w:t xml:space="preserve"> </w:t>
      </w:r>
      <w:r w:rsidR="006C1195">
        <w:t>political</w:t>
      </w:r>
      <w:r w:rsidR="006C1195">
        <w:rPr>
          <w:spacing w:val="-9"/>
        </w:rPr>
        <w:t xml:space="preserve"> </w:t>
      </w:r>
      <w:r w:rsidR="006C1195">
        <w:t>promises</w:t>
      </w:r>
      <w:r w:rsidR="006C1195">
        <w:rPr>
          <w:spacing w:val="-10"/>
        </w:rPr>
        <w:t xml:space="preserve"> </w:t>
      </w:r>
      <w:r w:rsidR="006C1195">
        <w:t>and</w:t>
      </w:r>
      <w:r w:rsidR="006C1195">
        <w:rPr>
          <w:spacing w:val="35"/>
          <w:w w:val="93"/>
        </w:rPr>
        <w:t xml:space="preserve"> </w:t>
      </w:r>
      <w:r w:rsidR="006C1195">
        <w:t>abandoned</w:t>
      </w:r>
      <w:r w:rsidR="006C1195">
        <w:rPr>
          <w:spacing w:val="-26"/>
        </w:rPr>
        <w:t xml:space="preserve"> </w:t>
      </w:r>
      <w:r w:rsidR="006C1195">
        <w:rPr>
          <w:spacing w:val="1"/>
        </w:rPr>
        <w:t>projects.</w:t>
      </w:r>
      <w:ins w:id="1459" w:author="anturija" w:date="2017-02-13T22:00:00Z">
        <w:r w:rsidR="00A0503B">
          <w:rPr>
            <w:spacing w:val="1"/>
          </w:rPr>
          <w:t>”(</w:t>
        </w:r>
      </w:ins>
      <w:r w:rsidR="006C1195">
        <w:rPr>
          <w:spacing w:val="-16"/>
        </w:rPr>
        <w:t xml:space="preserve"> </w:t>
      </w:r>
      <w:proofErr w:type="spellStart"/>
      <w:r w:rsidR="006C1195">
        <w:t>Samardzic</w:t>
      </w:r>
      <w:proofErr w:type="spellEnd"/>
      <w:r w:rsidR="006C1195">
        <w:rPr>
          <w:spacing w:val="-26"/>
        </w:rPr>
        <w:t xml:space="preserve"> </w:t>
      </w:r>
      <w:r w:rsidR="006C1195">
        <w:t>in</w:t>
      </w:r>
      <w:r w:rsidR="006C1195">
        <w:rPr>
          <w:spacing w:val="-25"/>
        </w:rPr>
        <w:t xml:space="preserve"> </w:t>
      </w:r>
      <w:proofErr w:type="spellStart"/>
      <w:r w:rsidR="006C1195">
        <w:rPr>
          <w:spacing w:val="-4"/>
        </w:rPr>
        <w:t>Do</w:t>
      </w:r>
      <w:r w:rsidR="006C1195">
        <w:rPr>
          <w:spacing w:val="-3"/>
        </w:rPr>
        <w:t>ytc</w:t>
      </w:r>
      <w:r w:rsidR="006C1195">
        <w:rPr>
          <w:spacing w:val="-4"/>
        </w:rPr>
        <w:t>hino</w:t>
      </w:r>
      <w:r w:rsidR="006C1195">
        <w:rPr>
          <w:spacing w:val="-3"/>
        </w:rPr>
        <w:t>v</w:t>
      </w:r>
      <w:proofErr w:type="spellEnd"/>
      <w:r w:rsidR="006C1195">
        <w:rPr>
          <w:spacing w:val="-26"/>
        </w:rPr>
        <w:t xml:space="preserve"> </w:t>
      </w:r>
      <w:r w:rsidR="006C1195">
        <w:t>2015</w:t>
      </w:r>
      <w:del w:id="1460" w:author="anturija" w:date="2017-02-13T22:00:00Z">
        <w:r w:rsidR="006C1195" w:rsidDel="00A0503B">
          <w:delText>”</w:delText>
        </w:r>
      </w:del>
      <w:ins w:id="1461" w:author="anturija" w:date="2017-02-13T22:00:00Z">
        <w:r w:rsidR="00A0503B">
          <w:t>)</w:t>
        </w:r>
      </w:ins>
      <w:bookmarkStart w:id="1462" w:name="_GoBack"/>
      <w:bookmarkEnd w:id="1462"/>
    </w:p>
    <w:p w14:paraId="012CB941" w14:textId="77777777" w:rsidR="00A8456E" w:rsidRDefault="00A8456E">
      <w:pPr>
        <w:rPr>
          <w:rFonts w:ascii="Georgia" w:eastAsia="Georgia" w:hAnsi="Georgia" w:cs="Georgia"/>
          <w:b/>
          <w:bCs/>
        </w:rPr>
      </w:pPr>
    </w:p>
    <w:p w14:paraId="2BCBA80A" w14:textId="77777777" w:rsidR="00A8456E" w:rsidRDefault="006C1195">
      <w:pPr>
        <w:numPr>
          <w:ilvl w:val="1"/>
          <w:numId w:val="4"/>
        </w:numPr>
        <w:tabs>
          <w:tab w:val="left" w:pos="1323"/>
        </w:tabs>
        <w:spacing w:before="131"/>
        <w:ind w:hanging="735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t>Conclusion</w:t>
      </w:r>
    </w:p>
    <w:p w14:paraId="3EFA4EAB" w14:textId="77777777" w:rsidR="00A8456E" w:rsidRDefault="00A8456E">
      <w:pPr>
        <w:spacing w:before="2"/>
        <w:rPr>
          <w:rFonts w:ascii="Georgia" w:eastAsia="Georgia" w:hAnsi="Georgia" w:cs="Georgia"/>
          <w:b/>
          <w:bCs/>
          <w:sz w:val="23"/>
          <w:szCs w:val="23"/>
        </w:rPr>
      </w:pPr>
    </w:p>
    <w:p w14:paraId="23A8BC98" w14:textId="414B46A5" w:rsidR="00A8456E" w:rsidRDefault="006C1195">
      <w:pPr>
        <w:pStyle w:val="BodyText"/>
        <w:spacing w:line="293" w:lineRule="auto"/>
        <w:ind w:right="111"/>
        <w:jc w:val="both"/>
      </w:pP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ANT</w:t>
      </w:r>
      <w:r>
        <w:rPr>
          <w:spacing w:val="36"/>
          <w:w w:val="115"/>
        </w:rPr>
        <w:t xml:space="preserve"> </w:t>
      </w:r>
      <w:r>
        <w:rPr>
          <w:w w:val="115"/>
        </w:rPr>
        <w:t>data</w:t>
      </w:r>
      <w:r>
        <w:rPr>
          <w:spacing w:val="36"/>
          <w:w w:val="115"/>
        </w:rPr>
        <w:t xml:space="preserve"> </w:t>
      </w:r>
      <w:r>
        <w:rPr>
          <w:w w:val="115"/>
        </w:rPr>
        <w:t>analysis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ted</w:t>
      </w:r>
      <w:r>
        <w:rPr>
          <w:spacing w:val="36"/>
          <w:w w:val="115"/>
        </w:rPr>
        <w:t xml:space="preserve"> </w:t>
      </w:r>
      <w:r>
        <w:rPr>
          <w:w w:val="115"/>
        </w:rPr>
        <w:t>in</w:t>
      </w:r>
      <w:r>
        <w:rPr>
          <w:spacing w:val="36"/>
          <w:w w:val="115"/>
        </w:rPr>
        <w:t xml:space="preserve"> </w:t>
      </w:r>
      <w:r>
        <w:rPr>
          <w:w w:val="115"/>
        </w:rPr>
        <w:t>this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hapter</w:t>
      </w:r>
      <w:r>
        <w:rPr>
          <w:spacing w:val="36"/>
          <w:w w:val="115"/>
        </w:rPr>
        <w:t xml:space="preserve"> </w:t>
      </w:r>
      <w:r>
        <w:rPr>
          <w:w w:val="115"/>
        </w:rPr>
        <w:t>addresses</w:t>
      </w:r>
      <w:r>
        <w:rPr>
          <w:spacing w:val="37"/>
          <w:w w:val="115"/>
        </w:rPr>
        <w:t xml:space="preserve"> </w:t>
      </w:r>
      <w:ins w:id="1463" w:author="Chris Prickett" w:date="2017-02-12T20:41:00Z">
        <w:r w:rsidR="00416604">
          <w:rPr>
            <w:spacing w:val="37"/>
            <w:w w:val="115"/>
          </w:rPr>
          <w:t xml:space="preserve">the </w:t>
        </w:r>
      </w:ins>
      <w:r>
        <w:rPr>
          <w:spacing w:val="-2"/>
          <w:w w:val="115"/>
        </w:rPr>
        <w:t>con</w:t>
      </w:r>
      <w:r>
        <w:rPr>
          <w:spacing w:val="-1"/>
          <w:w w:val="115"/>
        </w:rPr>
        <w:t>temporary</w:t>
      </w:r>
      <w:r>
        <w:rPr>
          <w:spacing w:val="37"/>
          <w:w w:val="115"/>
        </w:rPr>
        <w:t xml:space="preserve"> </w:t>
      </w:r>
      <w:r>
        <w:rPr>
          <w:w w:val="115"/>
        </w:rPr>
        <w:t>urban</w:t>
      </w:r>
      <w:r>
        <w:rPr>
          <w:spacing w:val="36"/>
          <w:w w:val="115"/>
        </w:rPr>
        <w:t xml:space="preserve"> </w:t>
      </w:r>
      <w:r>
        <w:rPr>
          <w:w w:val="115"/>
        </w:rPr>
        <w:t>real</w:t>
      </w:r>
      <w:r>
        <w:rPr>
          <w:spacing w:val="-2"/>
          <w:w w:val="115"/>
        </w:rPr>
        <w:t>it</w:t>
      </w:r>
      <w:r>
        <w:rPr>
          <w:spacing w:val="-3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amala.</w:t>
      </w:r>
      <w:r>
        <w:rPr>
          <w:spacing w:val="52"/>
          <w:w w:val="115"/>
        </w:rPr>
        <w:t xml:space="preserve"> </w:t>
      </w:r>
      <w:r>
        <w:rPr>
          <w:w w:val="115"/>
        </w:rPr>
        <w:t>Most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ins w:id="1464" w:author="Chris Prickett" w:date="2017-02-12T20:41:00Z">
        <w:r w:rsidR="00416604">
          <w:rPr>
            <w:spacing w:val="7"/>
            <w:w w:val="115"/>
          </w:rPr>
          <w:t xml:space="preserve">the </w:t>
        </w:r>
      </w:ins>
      <w:r>
        <w:rPr>
          <w:w w:val="115"/>
        </w:rPr>
        <w:t>pre-existing</w:t>
      </w:r>
      <w:r>
        <w:rPr>
          <w:spacing w:val="7"/>
          <w:w w:val="115"/>
        </w:rPr>
        <w:t xml:space="preserve"> </w:t>
      </w:r>
      <w:r>
        <w:rPr>
          <w:w w:val="115"/>
        </w:rPr>
        <w:t>methodological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approac</w:t>
      </w:r>
      <w:r>
        <w:rPr>
          <w:spacing w:val="-2"/>
          <w:w w:val="115"/>
        </w:rPr>
        <w:t>hes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urban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55"/>
          <w:w w:val="147"/>
        </w:rPr>
        <w:t xml:space="preserve"> </w:t>
      </w:r>
      <w:r>
        <w:rPr>
          <w:w w:val="115"/>
        </w:rPr>
        <w:t>studies</w:t>
      </w:r>
      <w:r>
        <w:rPr>
          <w:spacing w:val="-28"/>
          <w:w w:val="115"/>
        </w:rPr>
        <w:t xml:space="preserve"> </w:t>
      </w:r>
      <w:r>
        <w:rPr>
          <w:w w:val="115"/>
        </w:rPr>
        <w:t>consider</w:t>
      </w:r>
      <w:r>
        <w:rPr>
          <w:spacing w:val="-28"/>
          <w:w w:val="115"/>
        </w:rPr>
        <w:t xml:space="preserve"> </w:t>
      </w:r>
      <w:r>
        <w:rPr>
          <w:w w:val="115"/>
        </w:rPr>
        <w:t>certain</w:t>
      </w:r>
      <w:r>
        <w:rPr>
          <w:spacing w:val="-28"/>
          <w:w w:val="115"/>
        </w:rPr>
        <w:t xml:space="preserve"> </w:t>
      </w:r>
      <w:r>
        <w:rPr>
          <w:w w:val="115"/>
        </w:rPr>
        <w:t>socially</w:t>
      </w:r>
      <w:r>
        <w:rPr>
          <w:spacing w:val="-28"/>
          <w:w w:val="115"/>
        </w:rPr>
        <w:t xml:space="preserve"> </w:t>
      </w:r>
      <w:r>
        <w:rPr>
          <w:w w:val="115"/>
        </w:rPr>
        <w:t>bounded</w:t>
      </w:r>
      <w:r>
        <w:rPr>
          <w:spacing w:val="-27"/>
          <w:w w:val="115"/>
        </w:rPr>
        <w:t xml:space="preserve"> </w:t>
      </w:r>
      <w:r>
        <w:rPr>
          <w:w w:val="115"/>
        </w:rPr>
        <w:t>explanations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(like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spacing w:val="-2"/>
          <w:w w:val="115"/>
        </w:rPr>
        <w:t>dichotomies</w:t>
      </w:r>
      <w:r>
        <w:rPr>
          <w:spacing w:val="-28"/>
          <w:w w:val="115"/>
        </w:rPr>
        <w:t xml:space="preserve"> </w:t>
      </w:r>
      <w:r>
        <w:rPr>
          <w:w w:val="115"/>
        </w:rPr>
        <w:t>of</w:t>
      </w:r>
      <w:r>
        <w:rPr>
          <w:spacing w:val="-28"/>
          <w:w w:val="115"/>
        </w:rPr>
        <w:t xml:space="preserve"> </w:t>
      </w:r>
      <w:r>
        <w:rPr>
          <w:w w:val="115"/>
        </w:rPr>
        <w:t>importance-</w:t>
      </w:r>
      <w:r>
        <w:rPr>
          <w:spacing w:val="54"/>
          <w:w w:val="114"/>
        </w:rPr>
        <w:t xml:space="preserve"> </w:t>
      </w:r>
      <w:r>
        <w:rPr>
          <w:w w:val="115"/>
        </w:rPr>
        <w:t>influence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ower-in</w:t>
      </w:r>
      <w:r>
        <w:rPr>
          <w:spacing w:val="-1"/>
          <w:w w:val="115"/>
        </w:rPr>
        <w:t>terest)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self-con</w:t>
      </w:r>
      <w:r>
        <w:rPr>
          <w:spacing w:val="-1"/>
          <w:w w:val="115"/>
        </w:rPr>
        <w:t>taini</w:t>
      </w:r>
      <w:r>
        <w:rPr>
          <w:spacing w:val="-2"/>
          <w:w w:val="115"/>
        </w:rPr>
        <w:t>ng</w:t>
      </w:r>
      <w:r>
        <w:rPr>
          <w:spacing w:val="-8"/>
          <w:w w:val="115"/>
        </w:rPr>
        <w:t xml:space="preserve"> </w:t>
      </w:r>
      <w:r>
        <w:rPr>
          <w:w w:val="115"/>
        </w:rPr>
        <w:t>explanatory</w:t>
      </w:r>
      <w:r>
        <w:rPr>
          <w:spacing w:val="-6"/>
          <w:w w:val="115"/>
        </w:rPr>
        <w:t xml:space="preserve"> </w:t>
      </w:r>
      <w:r>
        <w:rPr>
          <w:w w:val="115"/>
        </w:rPr>
        <w:t>categories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mapping</w:t>
      </w:r>
      <w:r>
        <w:rPr>
          <w:spacing w:val="-7"/>
          <w:w w:val="115"/>
        </w:rPr>
        <w:t xml:space="preserve"> </w:t>
      </w:r>
      <w:r>
        <w:rPr>
          <w:w w:val="115"/>
        </w:rPr>
        <w:t>actor</w:t>
      </w:r>
      <w:r>
        <w:rPr>
          <w:spacing w:val="30"/>
          <w:w w:val="117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stak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older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social</w:t>
      </w:r>
      <w:r>
        <w:rPr>
          <w:spacing w:val="-4"/>
          <w:w w:val="115"/>
        </w:rPr>
        <w:t xml:space="preserve"> </w:t>
      </w:r>
      <w:r>
        <w:rPr>
          <w:w w:val="115"/>
        </w:rPr>
        <w:t>realm</w:t>
      </w:r>
      <w:r>
        <w:rPr>
          <w:spacing w:val="-4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b/>
          <w:w w:val="115"/>
        </w:rPr>
        <w:t>?</w:t>
      </w:r>
      <w:r>
        <w:rPr>
          <w:w w:val="115"/>
        </w:rPr>
        <w:t>).</w:t>
      </w:r>
    </w:p>
    <w:p w14:paraId="1B57D383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1359F639" w14:textId="448A72A9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lastRenderedPageBreak/>
        <w:t>First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all,</w:t>
      </w:r>
      <w:r>
        <w:rPr>
          <w:spacing w:val="30"/>
          <w:w w:val="115"/>
        </w:rPr>
        <w:t xml:space="preserve"> </w:t>
      </w:r>
      <w:ins w:id="1465" w:author="Chris Prickett" w:date="2017-02-12T20:41:00Z">
        <w:r w:rsidR="00416604">
          <w:rPr>
            <w:spacing w:val="30"/>
            <w:w w:val="115"/>
          </w:rPr>
          <w:t xml:space="preserve">the </w:t>
        </w:r>
      </w:ins>
      <w:r>
        <w:rPr>
          <w:w w:val="115"/>
        </w:rPr>
        <w:t>ANT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25"/>
          <w:w w:val="115"/>
        </w:rPr>
        <w:t xml:space="preserve"> </w:t>
      </w:r>
      <w:r>
        <w:rPr>
          <w:w w:val="115"/>
        </w:rPr>
        <w:t>starts</w:t>
      </w:r>
      <w:r>
        <w:rPr>
          <w:spacing w:val="26"/>
          <w:w w:val="115"/>
        </w:rPr>
        <w:t xml:space="preserve"> </w:t>
      </w:r>
      <w:r>
        <w:rPr>
          <w:w w:val="115"/>
        </w:rPr>
        <w:t>from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other</w:t>
      </w:r>
      <w:r>
        <w:rPr>
          <w:spacing w:val="26"/>
          <w:w w:val="115"/>
        </w:rPr>
        <w:t xml:space="preserve"> </w:t>
      </w:r>
      <w:r>
        <w:rPr>
          <w:w w:val="115"/>
        </w:rPr>
        <w:t>end.</w:t>
      </w:r>
      <w:r>
        <w:rPr>
          <w:spacing w:val="19"/>
          <w:w w:val="115"/>
        </w:rPr>
        <w:t xml:space="preserve"> </w:t>
      </w:r>
      <w:r>
        <w:rPr>
          <w:w w:val="115"/>
        </w:rPr>
        <w:t>Its</w:t>
      </w:r>
      <w:r>
        <w:rPr>
          <w:spacing w:val="25"/>
          <w:w w:val="115"/>
        </w:rPr>
        <w:t xml:space="preserve"> </w:t>
      </w:r>
      <w:r>
        <w:rPr>
          <w:w w:val="115"/>
        </w:rPr>
        <w:t>point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departure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</w:t>
      </w:r>
      <w:r>
        <w:rPr>
          <w:spacing w:val="24"/>
          <w:w w:val="111"/>
        </w:rPr>
        <w:t xml:space="preserve"> </w:t>
      </w:r>
      <w:r>
        <w:rPr>
          <w:spacing w:val="-2"/>
          <w:w w:val="115"/>
        </w:rPr>
        <w:t>iden</w:t>
      </w:r>
      <w:r>
        <w:rPr>
          <w:spacing w:val="-1"/>
          <w:w w:val="115"/>
        </w:rPr>
        <w:t>tification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non-h</w:t>
      </w:r>
      <w:r>
        <w:rPr>
          <w:spacing w:val="-1"/>
          <w:w w:val="115"/>
        </w:rPr>
        <w:t>uman</w:t>
      </w:r>
      <w:r>
        <w:rPr>
          <w:spacing w:val="6"/>
          <w:w w:val="115"/>
        </w:rPr>
        <w:t xml:space="preserve"> </w:t>
      </w:r>
      <w:r>
        <w:rPr>
          <w:w w:val="115"/>
        </w:rPr>
        <w:t>actors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5"/>
          <w:w w:val="115"/>
        </w:rPr>
        <w:t xml:space="preserve"> </w:t>
      </w:r>
      <w:ins w:id="1466" w:author="Chris Prickett" w:date="2017-02-12T20:42:00Z">
        <w:r w:rsidR="00416604">
          <w:rPr>
            <w:spacing w:val="5"/>
            <w:w w:val="115"/>
          </w:rPr>
          <w:t xml:space="preserve">the </w:t>
        </w:r>
      </w:ins>
      <w:r>
        <w:rPr>
          <w:w w:val="115"/>
        </w:rPr>
        <w:t>ground-up,</w:t>
      </w:r>
      <w:r>
        <w:rPr>
          <w:spacing w:val="9"/>
          <w:w w:val="115"/>
        </w:rPr>
        <w:t xml:space="preserve"> </w:t>
      </w:r>
      <w:r>
        <w:rPr>
          <w:w w:val="115"/>
        </w:rPr>
        <w:t>within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historical</w:t>
      </w:r>
      <w:r>
        <w:rPr>
          <w:spacing w:val="6"/>
          <w:w w:val="115"/>
        </w:rPr>
        <w:t xml:space="preserve"> </w:t>
      </w:r>
      <w:r>
        <w:rPr>
          <w:w w:val="115"/>
        </w:rPr>
        <w:t>dep</w:t>
      </w:r>
      <w:r>
        <w:rPr>
          <w:spacing w:val="1"/>
          <w:w w:val="115"/>
        </w:rPr>
        <w:t>osits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data,</w:t>
      </w:r>
      <w:r>
        <w:rPr>
          <w:spacing w:val="-7"/>
          <w:w w:val="115"/>
        </w:rPr>
        <w:t xml:space="preserve"> </w:t>
      </w:r>
      <w:r>
        <w:rPr>
          <w:w w:val="115"/>
        </w:rPr>
        <w:t>procedures,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iden</w:t>
      </w:r>
      <w:r>
        <w:rPr>
          <w:spacing w:val="-1"/>
          <w:w w:val="115"/>
        </w:rPr>
        <w:t>tities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textualized</w:t>
      </w:r>
      <w:r>
        <w:rPr>
          <w:spacing w:val="-9"/>
          <w:w w:val="115"/>
        </w:rPr>
        <w:t xml:space="preserve"> </w:t>
      </w:r>
      <w:r>
        <w:rPr>
          <w:w w:val="115"/>
        </w:rPr>
        <w:t>through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orphology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urban</w:t>
      </w:r>
      <w:r>
        <w:rPr>
          <w:spacing w:val="52"/>
          <w:w w:val="118"/>
        </w:rPr>
        <w:t xml:space="preserve"> </w:t>
      </w:r>
      <w:r>
        <w:rPr>
          <w:w w:val="115"/>
        </w:rPr>
        <w:t>decision-making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46"/>
          <w:w w:val="115"/>
        </w:rPr>
        <w:t xml:space="preserve"> </w:t>
      </w:r>
      <w:r>
        <w:rPr>
          <w:w w:val="115"/>
        </w:rPr>
        <w:t>Thereafter,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analysis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directed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to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ard</w:t>
      </w:r>
      <w:r>
        <w:rPr>
          <w:spacing w:val="6"/>
          <w:w w:val="115"/>
        </w:rPr>
        <w:t xml:space="preserve"> </w:t>
      </w:r>
      <w:r>
        <w:rPr>
          <w:w w:val="115"/>
        </w:rPr>
        <w:t>pinning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down,</w:t>
      </w:r>
      <w:r>
        <w:rPr>
          <w:spacing w:val="33"/>
          <w:w w:val="111"/>
        </w:rPr>
        <w:t xml:space="preserve"> </w:t>
      </w:r>
      <w:r>
        <w:rPr>
          <w:w w:val="115"/>
        </w:rPr>
        <w:t>describing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tracing</w:t>
      </w:r>
      <w:r>
        <w:rPr>
          <w:spacing w:val="-2"/>
          <w:w w:val="115"/>
        </w:rPr>
        <w:t xml:space="preserve"> </w:t>
      </w:r>
      <w:r>
        <w:rPr>
          <w:w w:val="115"/>
        </w:rPr>
        <w:t>their</w:t>
      </w:r>
      <w:r>
        <w:rPr>
          <w:spacing w:val="-1"/>
          <w:w w:val="115"/>
        </w:rPr>
        <w:t xml:space="preserve"> </w:t>
      </w:r>
      <w:r>
        <w:rPr>
          <w:w w:val="115"/>
        </w:rPr>
        <w:t>agency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relations</w:t>
      </w:r>
      <w:r>
        <w:rPr>
          <w:spacing w:val="-1"/>
          <w:w w:val="115"/>
        </w:rPr>
        <w:t xml:space="preserve"> </w:t>
      </w:r>
      <w:r>
        <w:rPr>
          <w:w w:val="115"/>
        </w:rPr>
        <w:t>at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neighbourhood</w:t>
      </w:r>
      <w:proofErr w:type="spellEnd"/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level.</w:t>
      </w:r>
    </w:p>
    <w:p w14:paraId="7D47B3EE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42CEBFC0" w14:textId="37A20988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short,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catalyzation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urban</w:t>
      </w:r>
      <w:r>
        <w:rPr>
          <w:spacing w:val="-4"/>
          <w:w w:val="115"/>
        </w:rPr>
        <w:t xml:space="preserve"> </w:t>
      </w:r>
      <w:r>
        <w:rPr>
          <w:w w:val="115"/>
        </w:rPr>
        <w:t>agency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amala</w:t>
      </w:r>
      <w:r>
        <w:rPr>
          <w:spacing w:val="-5"/>
          <w:w w:val="115"/>
        </w:rPr>
        <w:t xml:space="preserve"> </w:t>
      </w:r>
      <w:r>
        <w:rPr>
          <w:w w:val="115"/>
        </w:rPr>
        <w:t>ha</w:t>
      </w:r>
      <w:ins w:id="1467" w:author="Chris Prickett" w:date="2017-02-12T20:42:00Z">
        <w:r w:rsidR="00416604">
          <w:rPr>
            <w:w w:val="115"/>
          </w:rPr>
          <w:t>s</w:t>
        </w:r>
      </w:ins>
      <w:del w:id="1468" w:author="Chris Prickett" w:date="2017-02-12T20:42:00Z">
        <w:r w:rsidDel="00416604">
          <w:rPr>
            <w:w w:val="115"/>
          </w:rPr>
          <w:delText>d</w:delText>
        </w:r>
      </w:del>
      <w:r>
        <w:rPr>
          <w:spacing w:val="-6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een</w:t>
      </w:r>
      <w:r>
        <w:rPr>
          <w:spacing w:val="-4"/>
          <w:w w:val="115"/>
        </w:rPr>
        <w:t xml:space="preserve"> </w:t>
      </w:r>
      <w:ins w:id="1469" w:author="Chris Prickett" w:date="2017-02-12T20:42:00Z">
        <w:r w:rsidR="00416604">
          <w:rPr>
            <w:w w:val="115"/>
          </w:rPr>
          <w:t>two</w:t>
        </w:r>
      </w:ins>
      <w:del w:id="1470" w:author="Chris Prickett" w:date="2017-02-12T20:42:00Z">
        <w:r w:rsidDel="00416604">
          <w:rPr>
            <w:w w:val="115"/>
          </w:rPr>
          <w:delText>2</w:delText>
        </w:r>
      </w:del>
      <w:r>
        <w:rPr>
          <w:w w:val="115"/>
        </w:rPr>
        <w:t>-folded:</w:t>
      </w:r>
      <w:r>
        <w:rPr>
          <w:spacing w:val="20"/>
          <w:w w:val="115"/>
        </w:rPr>
        <w:t xml:space="preserve"> </w:t>
      </w:r>
      <w:r>
        <w:rPr>
          <w:w w:val="115"/>
        </w:rPr>
        <w:t>spatial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7"/>
        </w:rPr>
        <w:t xml:space="preserve"> </w:t>
      </w:r>
      <w:r>
        <w:rPr>
          <w:w w:val="115"/>
        </w:rPr>
        <w:t>social.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spatial</w:t>
      </w:r>
      <w:r>
        <w:rPr>
          <w:spacing w:val="-19"/>
          <w:w w:val="115"/>
        </w:rPr>
        <w:t xml:space="preserve"> </w:t>
      </w:r>
      <w:r>
        <w:rPr>
          <w:w w:val="115"/>
        </w:rPr>
        <w:t>terms,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tensiv</w:t>
      </w:r>
      <w:r>
        <w:rPr>
          <w:spacing w:val="-3"/>
          <w:w w:val="115"/>
        </w:rPr>
        <w:t>e</w:t>
      </w:r>
      <w:r>
        <w:rPr>
          <w:spacing w:val="-20"/>
          <w:w w:val="115"/>
        </w:rPr>
        <w:t xml:space="preserve"> </w:t>
      </w:r>
      <w:r>
        <w:rPr>
          <w:w w:val="115"/>
        </w:rPr>
        <w:t>real-estate</w:t>
      </w:r>
      <w:r>
        <w:rPr>
          <w:spacing w:val="-20"/>
          <w:w w:val="115"/>
        </w:rPr>
        <w:t xml:space="preserve"> </w:t>
      </w:r>
      <w:r>
        <w:rPr>
          <w:w w:val="115"/>
        </w:rPr>
        <w:t>transformation</w:t>
      </w:r>
      <w:r>
        <w:rPr>
          <w:spacing w:val="-20"/>
          <w:w w:val="115"/>
        </w:rPr>
        <w:t xml:space="preserve"> </w:t>
      </w:r>
      <w:r>
        <w:rPr>
          <w:w w:val="115"/>
        </w:rPr>
        <w:t>created</w:t>
      </w:r>
      <w:r>
        <w:rPr>
          <w:spacing w:val="-19"/>
          <w:w w:val="115"/>
        </w:rPr>
        <w:t xml:space="preserve"> </w:t>
      </w:r>
      <w:r>
        <w:rPr>
          <w:w w:val="115"/>
        </w:rPr>
        <w:t>an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invisible</w:t>
      </w:r>
      <w:r>
        <w:rPr>
          <w:spacing w:val="-19"/>
          <w:w w:val="115"/>
        </w:rPr>
        <w:t xml:space="preserve"> </w:t>
      </w:r>
      <w:r>
        <w:rPr>
          <w:w w:val="115"/>
        </w:rPr>
        <w:t>division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01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amala.</w:t>
      </w:r>
      <w:r>
        <w:rPr>
          <w:spacing w:val="19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complete</w:t>
      </w:r>
      <w:r>
        <w:rPr>
          <w:spacing w:val="-11"/>
          <w:w w:val="115"/>
        </w:rPr>
        <w:t xml:space="preserve"> </w:t>
      </w:r>
      <w:r>
        <w:rPr>
          <w:w w:val="115"/>
        </w:rPr>
        <w:t>disregard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cultural</w:t>
      </w:r>
      <w:r>
        <w:rPr>
          <w:spacing w:val="-11"/>
          <w:w w:val="115"/>
        </w:rPr>
        <w:t xml:space="preserve"> </w:t>
      </w:r>
      <w:r>
        <w:rPr>
          <w:w w:val="115"/>
        </w:rPr>
        <w:t>agency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activ</w:t>
      </w:r>
      <w:r>
        <w:rPr>
          <w:spacing w:val="-2"/>
          <w:w w:val="115"/>
        </w:rPr>
        <w:t>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life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activit</w:t>
      </w:r>
      <w:r>
        <w:rPr>
          <w:spacing w:val="-2"/>
          <w:w w:val="115"/>
        </w:rPr>
        <w:t>y</w:t>
      </w:r>
      <w:r>
        <w:rPr>
          <w:spacing w:val="21"/>
          <w:w w:val="111"/>
        </w:rPr>
        <w:t xml:space="preserve"> </w:t>
      </w:r>
      <w:r>
        <w:rPr>
          <w:w w:val="115"/>
        </w:rPr>
        <w:t>there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general,</w:t>
      </w:r>
      <w:r>
        <w:rPr>
          <w:spacing w:val="12"/>
          <w:w w:val="115"/>
        </w:rPr>
        <w:t xml:space="preserve"> </w:t>
      </w:r>
      <w:r>
        <w:rPr>
          <w:spacing w:val="-3"/>
          <w:w w:val="115"/>
        </w:rPr>
        <w:t>recen</w:t>
      </w:r>
      <w:r>
        <w:rPr>
          <w:spacing w:val="-2"/>
          <w:w w:val="115"/>
        </w:rPr>
        <w:t>t</w:t>
      </w:r>
      <w:r>
        <w:rPr>
          <w:spacing w:val="10"/>
          <w:w w:val="115"/>
        </w:rPr>
        <w:t xml:space="preserve"> </w:t>
      </w:r>
      <w:r>
        <w:rPr>
          <w:w w:val="115"/>
        </w:rPr>
        <w:t>radical,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profit-orien</w:t>
      </w:r>
      <w:r>
        <w:rPr>
          <w:spacing w:val="-1"/>
          <w:w w:val="115"/>
        </w:rPr>
        <w:t>ted</w:t>
      </w:r>
      <w:r>
        <w:rPr>
          <w:spacing w:val="10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terprises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aterfront</w:t>
      </w:r>
      <w:r>
        <w:rPr>
          <w:spacing w:val="55"/>
          <w:w w:val="147"/>
        </w:rPr>
        <w:t xml:space="preserve"> </w:t>
      </w:r>
      <w:r>
        <w:rPr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directing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developmen</w:t>
      </w:r>
      <w:r>
        <w:rPr>
          <w:spacing w:val="-2"/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area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to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ard</w:t>
      </w:r>
      <w:r>
        <w:rPr>
          <w:spacing w:val="-5"/>
          <w:w w:val="115"/>
        </w:rPr>
        <w:t xml:space="preserve"> </w:t>
      </w:r>
      <w:r>
        <w:rPr>
          <w:w w:val="115"/>
        </w:rPr>
        <w:t>what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known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ins w:id="1471" w:author="Chris Prickett" w:date="2017-02-12T20:43:00Z">
        <w:r w:rsidR="00416604">
          <w:rPr>
            <w:w w:val="115"/>
          </w:rPr>
          <w:t xml:space="preserve"> a</w:t>
        </w:r>
      </w:ins>
      <w:r>
        <w:rPr>
          <w:spacing w:val="-6"/>
          <w:w w:val="115"/>
        </w:rPr>
        <w:t xml:space="preserve"> </w:t>
      </w:r>
      <w:r>
        <w:rPr>
          <w:w w:val="115"/>
        </w:rPr>
        <w:t>”gated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comm</w:t>
      </w:r>
      <w:r>
        <w:rPr>
          <w:spacing w:val="-2"/>
          <w:w w:val="115"/>
        </w:rPr>
        <w:t>unit</w:t>
      </w:r>
      <w:r>
        <w:rPr>
          <w:spacing w:val="-4"/>
          <w:w w:val="115"/>
        </w:rPr>
        <w:t>y”</w:t>
      </w:r>
      <w:r>
        <w:rPr>
          <w:spacing w:val="51"/>
          <w:w w:val="69"/>
        </w:rPr>
        <w:t xml:space="preserve"> </w:t>
      </w:r>
      <w:r>
        <w:rPr>
          <w:w w:val="115"/>
        </w:rPr>
        <w:t>where</w:t>
      </w:r>
      <w:r>
        <w:rPr>
          <w:spacing w:val="-6"/>
          <w:w w:val="115"/>
        </w:rPr>
        <w:t xml:space="preserve"> </w:t>
      </w:r>
      <w:r>
        <w:rPr>
          <w:w w:val="115"/>
        </w:rPr>
        <w:t>upp</w:t>
      </w:r>
      <w:r>
        <w:rPr>
          <w:spacing w:val="1"/>
          <w:w w:val="115"/>
        </w:rPr>
        <w:t>er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4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5"/>
          <w:w w:val="115"/>
        </w:rPr>
        <w:t xml:space="preserve"> </w:t>
      </w:r>
      <w:r>
        <w:rPr>
          <w:w w:val="115"/>
        </w:rPr>
        <w:t>only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ins w:id="1472" w:author="Chris Prickett" w:date="2017-02-12T20:43:00Z">
        <w:r w:rsidR="00C3608B">
          <w:rPr>
            <w:w w:val="115"/>
          </w:rPr>
          <w:t>n</w:t>
        </w:r>
      </w:ins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unpleasant</w:t>
      </w:r>
      <w:r>
        <w:rPr>
          <w:spacing w:val="-5"/>
          <w:w w:val="115"/>
        </w:rPr>
        <w:t xml:space="preserve"> pass</w:t>
      </w:r>
      <w:ins w:id="1473" w:author="Chris Prickett" w:date="2017-02-12T20:44:00Z">
        <w:r w:rsidR="00C3608B">
          <w:rPr>
            <w:spacing w:val="-5"/>
            <w:w w:val="115"/>
          </w:rPr>
          <w:t>-</w:t>
        </w:r>
      </w:ins>
      <w:r>
        <w:rPr>
          <w:spacing w:val="-5"/>
          <w:w w:val="115"/>
        </w:rPr>
        <w:t>w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spacing w:val="-4"/>
          <w:w w:val="115"/>
        </w:rPr>
        <w:t>.</w:t>
      </w:r>
    </w:p>
    <w:p w14:paraId="109F0032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3ED730AB" w14:textId="2698FD3E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Socially speaking,</w:t>
      </w:r>
      <w:r>
        <w:rPr>
          <w:spacing w:val="1"/>
          <w:w w:val="115"/>
        </w:rPr>
        <w:t xml:space="preserve"> </w:t>
      </w:r>
      <w:r>
        <w:rPr>
          <w:w w:val="115"/>
        </w:rPr>
        <w:t>the role of individuals is at the core of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urban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tions.</w:t>
      </w:r>
      <w:r>
        <w:rPr>
          <w:spacing w:val="30"/>
          <w:w w:val="115"/>
        </w:rPr>
        <w:t xml:space="preserve"> </w:t>
      </w:r>
      <w:r>
        <w:rPr>
          <w:w w:val="115"/>
        </w:rPr>
        <w:t>While</w:t>
      </w:r>
      <w:r>
        <w:rPr>
          <w:spacing w:val="42"/>
          <w:w w:val="111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regulatory</w:t>
      </w:r>
      <w:r>
        <w:rPr>
          <w:spacing w:val="-2"/>
          <w:w w:val="115"/>
        </w:rPr>
        <w:t xml:space="preserve"> fr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ework</w:t>
      </w:r>
      <w:r>
        <w:rPr>
          <w:spacing w:val="-1"/>
          <w:w w:val="115"/>
        </w:rPr>
        <w:t xml:space="preserve"> </w:t>
      </w:r>
      <w:r>
        <w:rPr>
          <w:w w:val="115"/>
        </w:rPr>
        <w:t>this</w:t>
      </w:r>
      <w:r>
        <w:rPr>
          <w:spacing w:val="-2"/>
          <w:w w:val="115"/>
        </w:rPr>
        <w:t xml:space="preserve"> </w:t>
      </w:r>
      <w:r>
        <w:rPr>
          <w:w w:val="115"/>
        </w:rPr>
        <w:t>practice is</w:t>
      </w:r>
      <w:r>
        <w:rPr>
          <w:spacing w:val="-2"/>
          <w:w w:val="115"/>
        </w:rPr>
        <w:t xml:space="preserve"> obvious </w:t>
      </w:r>
      <w:r>
        <w:rPr>
          <w:w w:val="115"/>
        </w:rPr>
        <w:t>and</w:t>
      </w:r>
      <w:r>
        <w:rPr>
          <w:spacing w:val="-1"/>
          <w:w w:val="115"/>
        </w:rPr>
        <w:t xml:space="preserve"> dominant,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>politicians making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decisions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proofErr w:type="spellStart"/>
      <w:r>
        <w:rPr>
          <w:spacing w:val="-4"/>
          <w:w w:val="115"/>
        </w:rPr>
        <w:t>fav</w:t>
      </w:r>
      <w:r>
        <w:rPr>
          <w:spacing w:val="-3"/>
          <w:w w:val="115"/>
        </w:rPr>
        <w:t>our</w:t>
      </w:r>
      <w:proofErr w:type="spellEnd"/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their</w:t>
      </w:r>
      <w:r>
        <w:rPr>
          <w:spacing w:val="7"/>
          <w:w w:val="115"/>
        </w:rPr>
        <w:t xml:space="preserve"> </w:t>
      </w:r>
      <w:r>
        <w:rPr>
          <w:w w:val="115"/>
        </w:rPr>
        <w:t>political</w:t>
      </w:r>
      <w:r>
        <w:rPr>
          <w:spacing w:val="7"/>
          <w:w w:val="115"/>
        </w:rPr>
        <w:t xml:space="preserve"> </w:t>
      </w:r>
      <w:r>
        <w:rPr>
          <w:w w:val="115"/>
        </w:rPr>
        <w:t>parties</w:t>
      </w:r>
      <w:ins w:id="1474" w:author="Chris Prickett" w:date="2017-02-12T20:44:00Z">
        <w:r w:rsidR="00C3608B">
          <w:rPr>
            <w:w w:val="115"/>
          </w:rPr>
          <w:t>,</w:t>
        </w:r>
      </w:ins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their</w:t>
      </w:r>
      <w:r>
        <w:rPr>
          <w:spacing w:val="6"/>
          <w:w w:val="115"/>
        </w:rPr>
        <w:t xml:space="preserve"> </w:t>
      </w:r>
      <w:r>
        <w:rPr>
          <w:w w:val="115"/>
        </w:rPr>
        <w:t>respective</w:t>
      </w:r>
      <w:r>
        <w:rPr>
          <w:spacing w:val="7"/>
          <w:w w:val="115"/>
        </w:rPr>
        <w:t xml:space="preserve"> </w:t>
      </w:r>
      <w:r>
        <w:rPr>
          <w:w w:val="115"/>
        </w:rPr>
        <w:t>public</w:t>
      </w:r>
      <w:r>
        <w:rPr>
          <w:spacing w:val="7"/>
          <w:w w:val="115"/>
        </w:rPr>
        <w:t xml:space="preserve"> </w:t>
      </w:r>
      <w:r>
        <w:rPr>
          <w:w w:val="115"/>
        </w:rPr>
        <w:t>whose</w:t>
      </w:r>
      <w:r>
        <w:rPr>
          <w:spacing w:val="6"/>
          <w:w w:val="115"/>
        </w:rPr>
        <w:t xml:space="preserve"> </w:t>
      </w:r>
      <w:r>
        <w:rPr>
          <w:w w:val="115"/>
        </w:rPr>
        <w:t>public</w:t>
      </w:r>
      <w:r>
        <w:rPr>
          <w:spacing w:val="37"/>
          <w:w w:val="112"/>
        </w:rPr>
        <w:t xml:space="preserve"> </w:t>
      </w:r>
      <w:r>
        <w:rPr>
          <w:spacing w:val="-4"/>
          <w:w w:val="115"/>
        </w:rPr>
        <w:t>serv</w:t>
      </w:r>
      <w:r>
        <w:rPr>
          <w:spacing w:val="-3"/>
          <w:w w:val="115"/>
        </w:rPr>
        <w:t>ants</w:t>
      </w:r>
      <w:r>
        <w:rPr>
          <w:spacing w:val="24"/>
          <w:w w:val="115"/>
        </w:rPr>
        <w:t xml:space="preserve"> </w:t>
      </w:r>
      <w:r>
        <w:rPr>
          <w:w w:val="115"/>
        </w:rPr>
        <w:t>they</w:t>
      </w:r>
      <w:r>
        <w:rPr>
          <w:spacing w:val="24"/>
          <w:w w:val="115"/>
        </w:rPr>
        <w:t xml:space="preserve"> </w:t>
      </w:r>
      <w:r>
        <w:rPr>
          <w:w w:val="115"/>
        </w:rPr>
        <w:t>are.</w:t>
      </w:r>
      <w:r>
        <w:rPr>
          <w:spacing w:val="22"/>
          <w:w w:val="115"/>
        </w:rPr>
        <w:t xml:space="preserve"> </w:t>
      </w:r>
      <w:r>
        <w:rPr>
          <w:w w:val="115"/>
        </w:rPr>
        <w:t>On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real-estate</w:t>
      </w:r>
      <w:r>
        <w:rPr>
          <w:spacing w:val="23"/>
          <w:w w:val="115"/>
        </w:rPr>
        <w:t xml:space="preserve"> </w:t>
      </w:r>
      <w:r>
        <w:rPr>
          <w:w w:val="115"/>
        </w:rPr>
        <w:t>side,</w:t>
      </w:r>
      <w:r>
        <w:rPr>
          <w:spacing w:val="29"/>
          <w:w w:val="115"/>
        </w:rPr>
        <w:t xml:space="preserve"> </w:t>
      </w:r>
      <w:r>
        <w:rPr>
          <w:w w:val="115"/>
        </w:rPr>
        <w:t>it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spacing w:val="-3"/>
          <w:w w:val="115"/>
        </w:rPr>
        <w:t>very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"/>
          <w:w w:val="115"/>
        </w:rPr>
        <w:t>ten</w:t>
      </w:r>
      <w:r>
        <w:rPr>
          <w:spacing w:val="24"/>
          <w:w w:val="115"/>
        </w:rPr>
        <w:t xml:space="preserve"> </w:t>
      </w:r>
      <w:del w:id="1475" w:author="Chris Prickett" w:date="2017-02-12T20:44:00Z">
        <w:r w:rsidDel="00C3608B">
          <w:rPr>
            <w:w w:val="115"/>
          </w:rPr>
          <w:delText>spoken</w:delText>
        </w:r>
        <w:r w:rsidDel="00C3608B">
          <w:rPr>
            <w:spacing w:val="24"/>
            <w:w w:val="115"/>
          </w:rPr>
          <w:delText xml:space="preserve"> </w:delText>
        </w:r>
      </w:del>
      <w:ins w:id="1476" w:author="Chris Prickett" w:date="2017-02-12T20:44:00Z">
        <w:r w:rsidR="00C3608B">
          <w:rPr>
            <w:w w:val="115"/>
          </w:rPr>
          <w:t>said</w:t>
        </w:r>
      </w:ins>
      <w:del w:id="1477" w:author="Chris Prickett" w:date="2017-02-12T20:45:00Z">
        <w:r w:rsidDel="00C3608B">
          <w:rPr>
            <w:w w:val="115"/>
          </w:rPr>
          <w:delText>about</w:delText>
        </w:r>
      </w:del>
      <w:ins w:id="1478" w:author="Chris Prickett" w:date="2017-02-12T20:45:00Z">
        <w:r w:rsidR="00C3608B">
          <w:rPr>
            <w:w w:val="115"/>
          </w:rPr>
          <w:t xml:space="preserve"> that</w:t>
        </w:r>
      </w:ins>
      <w:r>
        <w:rPr>
          <w:spacing w:val="24"/>
          <w:w w:val="115"/>
        </w:rPr>
        <w:t xml:space="preserve"> </w:t>
      </w:r>
      <w:r>
        <w:rPr>
          <w:w w:val="115"/>
        </w:rPr>
        <w:t>individual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del w:id="1479" w:author="Chris Prickett" w:date="2017-02-12T20:45:00Z">
        <w:r w:rsidDel="00C3608B">
          <w:rPr>
            <w:w w:val="115"/>
          </w:rPr>
          <w:delText>-</w:delText>
        </w:r>
        <w:r w:rsidDel="00C3608B">
          <w:rPr>
            <w:spacing w:val="27"/>
            <w:w w:val="110"/>
          </w:rPr>
          <w:delText xml:space="preserve"> </w:delText>
        </w:r>
      </w:del>
      <w:r>
        <w:rPr>
          <w:w w:val="115"/>
        </w:rPr>
        <w:t>ternational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 xml:space="preserve">investors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domestic</w:t>
      </w:r>
      <w:r>
        <w:rPr>
          <w:spacing w:val="-4"/>
          <w:w w:val="115"/>
        </w:rPr>
        <w:t xml:space="preserve"> </w:t>
      </w:r>
      <w:r>
        <w:rPr>
          <w:w w:val="115"/>
        </w:rPr>
        <w:t>tycoons</w:t>
      </w:r>
      <w:r>
        <w:rPr>
          <w:spacing w:val="-3"/>
          <w:w w:val="115"/>
        </w:rPr>
        <w:t xml:space="preserve"> </w:t>
      </w:r>
      <w:ins w:id="1480" w:author="Chris Prickett" w:date="2017-02-12T20:45:00Z">
        <w:r w:rsidR="00C3608B">
          <w:rPr>
            <w:w w:val="115"/>
          </w:rPr>
          <w:t>are</w:t>
        </w:r>
      </w:ins>
      <w:del w:id="1481" w:author="Chris Prickett" w:date="2017-02-12T20:45:00Z">
        <w:r w:rsidDel="00C3608B">
          <w:rPr>
            <w:w w:val="115"/>
          </w:rPr>
          <w:delText>as</w:delText>
        </w:r>
      </w:del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05"/>
        </w:rPr>
        <w:t>one</w:t>
      </w:r>
      <w:del w:id="1482" w:author="Chris Prickett" w:date="2017-02-12T20:45:00Z">
        <w:r w:rsidDel="00C3608B">
          <w:rPr>
            <w:w w:val="105"/>
          </w:rPr>
          <w:delText>’</w:delText>
        </w:r>
      </w:del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15"/>
        </w:rPr>
        <w:t>pulling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strings.</w:t>
      </w:r>
      <w:r>
        <w:rPr>
          <w:spacing w:val="32"/>
          <w:w w:val="115"/>
        </w:rPr>
        <w:t xml:space="preserve"> </w:t>
      </w:r>
      <w:r>
        <w:rPr>
          <w:spacing w:val="-3"/>
          <w:w w:val="115"/>
        </w:rPr>
        <w:t>Moreov</w:t>
      </w:r>
      <w:r>
        <w:rPr>
          <w:spacing w:val="-2"/>
          <w:w w:val="115"/>
        </w:rPr>
        <w:t>er,</w:t>
      </w:r>
      <w:r>
        <w:rPr>
          <w:spacing w:val="-1"/>
          <w:w w:val="115"/>
        </w:rPr>
        <w:t xml:space="preserve"> </w:t>
      </w:r>
      <w:r>
        <w:rPr>
          <w:w w:val="115"/>
        </w:rPr>
        <w:t>for</w:t>
      </w:r>
      <w:r>
        <w:rPr>
          <w:spacing w:val="23"/>
          <w:w w:val="108"/>
        </w:rPr>
        <w:t xml:space="preserve"> </w:t>
      </w:r>
      <w:r>
        <w:rPr>
          <w:w w:val="115"/>
        </w:rPr>
        <w:t>bottom-up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engagemen</w:t>
      </w:r>
      <w:r>
        <w:rPr>
          <w:spacing w:val="-1"/>
          <w:w w:val="115"/>
        </w:rPr>
        <w:t>t,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informan</w:t>
      </w:r>
      <w:r>
        <w:rPr>
          <w:spacing w:val="-1"/>
          <w:w w:val="115"/>
        </w:rPr>
        <w:t>ts</w:t>
      </w:r>
      <w:r>
        <w:rPr>
          <w:spacing w:val="11"/>
          <w:w w:val="115"/>
        </w:rPr>
        <w:t xml:space="preserve"> </w:t>
      </w:r>
      <w:r>
        <w:rPr>
          <w:w w:val="115"/>
        </w:rPr>
        <w:t>usually</w:t>
      </w:r>
      <w:r>
        <w:rPr>
          <w:spacing w:val="11"/>
          <w:w w:val="115"/>
        </w:rPr>
        <w:t xml:space="preserve"> </w:t>
      </w:r>
      <w:r>
        <w:rPr>
          <w:w w:val="115"/>
        </w:rPr>
        <w:t>testify</w:t>
      </w:r>
      <w:r>
        <w:rPr>
          <w:spacing w:val="11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del w:id="1483" w:author="Chris Prickett" w:date="2017-02-12T20:45:00Z">
        <w:r w:rsidDel="00C3608B">
          <w:rPr>
            <w:spacing w:val="-2"/>
            <w:w w:val="115"/>
          </w:rPr>
          <w:delText>ha</w:delText>
        </w:r>
        <w:r w:rsidDel="00C3608B">
          <w:rPr>
            <w:spacing w:val="-3"/>
            <w:w w:val="115"/>
          </w:rPr>
          <w:delText>ving</w:delText>
        </w:r>
        <w:r w:rsidDel="00C3608B">
          <w:rPr>
            <w:spacing w:val="11"/>
            <w:w w:val="115"/>
          </w:rPr>
          <w:delText xml:space="preserve"> </w:delText>
        </w:r>
        <w:r w:rsidDel="00C3608B">
          <w:rPr>
            <w:w w:val="115"/>
          </w:rPr>
          <w:delText>the</w:delText>
        </w:r>
      </w:del>
      <w:ins w:id="1484" w:author="Chris Prickett" w:date="2017-02-12T20:45:00Z">
        <w:r w:rsidR="00C3608B">
          <w:rPr>
            <w:spacing w:val="-2"/>
            <w:w w:val="115"/>
          </w:rPr>
          <w:t>getting a</w:t>
        </w:r>
      </w:ins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j</w:t>
      </w:r>
      <w:r>
        <w:rPr>
          <w:spacing w:val="-2"/>
          <w:w w:val="115"/>
        </w:rPr>
        <w:t>ob</w:t>
      </w:r>
      <w:r>
        <w:rPr>
          <w:spacing w:val="11"/>
          <w:w w:val="115"/>
        </w:rPr>
        <w:t xml:space="preserve"> </w:t>
      </w:r>
      <w:r>
        <w:rPr>
          <w:w w:val="115"/>
        </w:rPr>
        <w:t>done,</w:t>
      </w:r>
      <w:r>
        <w:rPr>
          <w:spacing w:val="12"/>
          <w:w w:val="115"/>
        </w:rPr>
        <w:t xml:space="preserve"> </w:t>
      </w:r>
      <w:del w:id="1485" w:author="Chris Prickett" w:date="2017-02-12T20:46:00Z">
        <w:r w:rsidDel="00C3608B">
          <w:rPr>
            <w:w w:val="115"/>
          </w:rPr>
          <w:delText>it</w:delText>
        </w:r>
        <w:r w:rsidDel="00C3608B">
          <w:rPr>
            <w:spacing w:val="11"/>
            <w:w w:val="115"/>
          </w:rPr>
          <w:delText xml:space="preserve"> </w:delText>
        </w:r>
        <w:r w:rsidDel="00C3608B">
          <w:rPr>
            <w:w w:val="115"/>
          </w:rPr>
          <w:delText>is</w:delText>
        </w:r>
        <w:r w:rsidDel="00C3608B">
          <w:rPr>
            <w:spacing w:val="41"/>
            <w:w w:val="106"/>
          </w:rPr>
          <w:delText xml:space="preserve"> </w:delText>
        </w:r>
        <w:r w:rsidDel="00C3608B">
          <w:rPr>
            <w:w w:val="115"/>
          </w:rPr>
          <w:delText>usually</w:delText>
        </w:r>
        <w:r w:rsidDel="00C3608B">
          <w:rPr>
            <w:spacing w:val="-7"/>
            <w:w w:val="115"/>
          </w:rPr>
          <w:delText xml:space="preserve"> </w:delText>
        </w:r>
        <w:r w:rsidDel="00C3608B">
          <w:rPr>
            <w:w w:val="115"/>
          </w:rPr>
          <w:delText>needed</w:delText>
        </w:r>
        <w:r w:rsidDel="00C3608B">
          <w:rPr>
            <w:spacing w:val="-6"/>
            <w:w w:val="115"/>
          </w:rPr>
          <w:delText xml:space="preserve"> </w:delText>
        </w:r>
        <w:r w:rsidDel="00C3608B">
          <w:rPr>
            <w:w w:val="115"/>
          </w:rPr>
          <w:delText>to</w:delText>
        </w:r>
        <w:r w:rsidDel="00C3608B">
          <w:rPr>
            <w:spacing w:val="-6"/>
            <w:w w:val="115"/>
          </w:rPr>
          <w:delText xml:space="preserve"> </w:delText>
        </w:r>
        <w:r w:rsidDel="00C3608B">
          <w:rPr>
            <w:spacing w:val="-4"/>
            <w:w w:val="115"/>
          </w:rPr>
          <w:delText>ha</w:delText>
        </w:r>
        <w:r w:rsidDel="00C3608B">
          <w:rPr>
            <w:spacing w:val="-5"/>
            <w:w w:val="115"/>
          </w:rPr>
          <w:delText>ve</w:delText>
        </w:r>
        <w:r w:rsidDel="00C3608B">
          <w:rPr>
            <w:spacing w:val="-6"/>
            <w:w w:val="115"/>
          </w:rPr>
          <w:delText xml:space="preserve"> </w:delText>
        </w:r>
      </w:del>
      <w:r>
        <w:rPr>
          <w:spacing w:val="-1"/>
          <w:w w:val="115"/>
        </w:rPr>
        <w:t>p</w:t>
      </w:r>
      <w:r>
        <w:rPr>
          <w:spacing w:val="-2"/>
          <w:w w:val="115"/>
        </w:rPr>
        <w:t>owerful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persistent</w:t>
      </w:r>
      <w:r>
        <w:rPr>
          <w:spacing w:val="-6"/>
          <w:w w:val="115"/>
        </w:rPr>
        <w:t xml:space="preserve"> </w:t>
      </w:r>
      <w:r>
        <w:rPr>
          <w:w w:val="115"/>
        </w:rPr>
        <w:t>individuals</w:t>
      </w:r>
      <w:r>
        <w:rPr>
          <w:spacing w:val="-7"/>
          <w:w w:val="115"/>
        </w:rPr>
        <w:t xml:space="preserve"> </w:t>
      </w:r>
      <w:ins w:id="1486" w:author="Chris Prickett" w:date="2017-02-12T20:46:00Z">
        <w:r w:rsidR="00C3608B">
          <w:rPr>
            <w:spacing w:val="-7"/>
            <w:w w:val="115"/>
          </w:rPr>
          <w:t xml:space="preserve">are usually needed </w:t>
        </w:r>
      </w:ins>
      <w:r>
        <w:rPr>
          <w:w w:val="115"/>
        </w:rPr>
        <w:t>b</w:t>
      </w:r>
      <w:r>
        <w:rPr>
          <w:spacing w:val="1"/>
          <w:w w:val="115"/>
        </w:rPr>
        <w:t>ehind</w:t>
      </w:r>
      <w:r>
        <w:rPr>
          <w:spacing w:val="-6"/>
          <w:w w:val="115"/>
        </w:rPr>
        <w:t xml:space="preserve"> </w:t>
      </w:r>
      <w:r>
        <w:rPr>
          <w:w w:val="115"/>
        </w:rPr>
        <w:t>it.</w:t>
      </w:r>
      <w:r>
        <w:rPr>
          <w:spacing w:val="20"/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aking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accoun</w:t>
      </w:r>
      <w:r>
        <w:rPr>
          <w:spacing w:val="-1"/>
          <w:w w:val="115"/>
        </w:rPr>
        <w:t>t</w:t>
      </w:r>
      <w:ins w:id="1487" w:author="Chris Prickett" w:date="2017-02-12T20:46:00Z">
        <w:r w:rsidR="00C3608B">
          <w:rPr>
            <w:spacing w:val="-1"/>
            <w:w w:val="115"/>
          </w:rPr>
          <w:t xml:space="preserve"> the</w:t>
        </w:r>
      </w:ins>
      <w:r>
        <w:rPr>
          <w:spacing w:val="23"/>
          <w:w w:val="147"/>
        </w:rPr>
        <w:t xml:space="preserve"> </w:t>
      </w:r>
      <w:r>
        <w:rPr>
          <w:w w:val="115"/>
        </w:rPr>
        <w:t>historical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kground,</w:t>
      </w:r>
      <w:r>
        <w:rPr>
          <w:spacing w:val="4"/>
          <w:w w:val="115"/>
        </w:rPr>
        <w:t xml:space="preserve"> </w:t>
      </w:r>
      <w:r>
        <w:rPr>
          <w:w w:val="115"/>
        </w:rPr>
        <w:t>Serbian</w:t>
      </w:r>
      <w:r>
        <w:rPr>
          <w:spacing w:val="3"/>
          <w:w w:val="115"/>
        </w:rPr>
        <w:t xml:space="preserve"> </w:t>
      </w:r>
      <w:r>
        <w:rPr>
          <w:w w:val="115"/>
        </w:rPr>
        <w:t>society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ma</w:t>
      </w:r>
      <w:r>
        <w:rPr>
          <w:spacing w:val="-4"/>
          <w:w w:val="115"/>
        </w:rPr>
        <w:t>y</w:t>
      </w:r>
      <w:r>
        <w:rPr>
          <w:spacing w:val="3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 xml:space="preserve">e </w:t>
      </w:r>
      <w:r>
        <w:rPr>
          <w:w w:val="115"/>
        </w:rPr>
        <w:t>described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fundamentally</w:t>
      </w:r>
      <w:r>
        <w:rPr>
          <w:spacing w:val="3"/>
          <w:w w:val="115"/>
        </w:rPr>
        <w:t xml:space="preserve"> </w:t>
      </w:r>
      <w:r>
        <w:rPr>
          <w:w w:val="115"/>
        </w:rPr>
        <w:t>authoritarian.</w:t>
      </w:r>
      <w:r>
        <w:rPr>
          <w:spacing w:val="37"/>
          <w:w w:val="119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r>
        <w:rPr>
          <w:spacing w:val="-6"/>
          <w:w w:val="115"/>
        </w:rPr>
        <w:t xml:space="preserve"> </w:t>
      </w:r>
      <w:r>
        <w:rPr>
          <w:w w:val="115"/>
        </w:rPr>
        <w:t>circumstances,</w:t>
      </w:r>
      <w:r>
        <w:rPr>
          <w:spacing w:val="-4"/>
          <w:w w:val="115"/>
        </w:rPr>
        <w:t xml:space="preserve"> </w:t>
      </w:r>
      <w:r>
        <w:rPr>
          <w:w w:val="115"/>
        </w:rPr>
        <w:t>both</w:t>
      </w:r>
      <w:r>
        <w:rPr>
          <w:spacing w:val="-5"/>
          <w:w w:val="115"/>
        </w:rPr>
        <w:t xml:space="preserve"> </w:t>
      </w:r>
      <w:ins w:id="1488" w:author="Chris Prickett" w:date="2017-02-12T20:46:00Z">
        <w:r w:rsidR="00C3608B">
          <w:rPr>
            <w:spacing w:val="-5"/>
            <w:w w:val="115"/>
          </w:rPr>
          <w:t xml:space="preserve">the </w:t>
        </w:r>
      </w:ins>
      <w:r>
        <w:rPr>
          <w:spacing w:val="-1"/>
          <w:w w:val="115"/>
        </w:rPr>
        <w:t>functionalit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reliabilit</w:t>
      </w:r>
      <w:r>
        <w:rPr>
          <w:spacing w:val="-2"/>
          <w:w w:val="115"/>
        </w:rPr>
        <w:t>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ins w:id="1489" w:author="Chris Prickett" w:date="2017-02-12T20:47:00Z">
        <w:r w:rsidR="00C3608B">
          <w:rPr>
            <w:spacing w:val="-5"/>
            <w:w w:val="115"/>
          </w:rPr>
          <w:t xml:space="preserve">the </w:t>
        </w:r>
      </w:ins>
      <w:r>
        <w:rPr>
          <w:spacing w:val="-3"/>
          <w:w w:val="115"/>
        </w:rPr>
        <w:t>empowermen</w:t>
      </w:r>
      <w:r>
        <w:rPr>
          <w:spacing w:val="-2"/>
          <w:w w:val="115"/>
        </w:rPr>
        <w:t>t</w:t>
      </w:r>
      <w:r>
        <w:rPr>
          <w:spacing w:val="47"/>
          <w:w w:val="147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bottom-up</w:t>
      </w:r>
      <w:r>
        <w:rPr>
          <w:spacing w:val="4"/>
          <w:w w:val="115"/>
        </w:rPr>
        <w:t xml:space="preserve"> </w:t>
      </w:r>
      <w:r>
        <w:rPr>
          <w:w w:val="115"/>
        </w:rPr>
        <w:t>sectors</w:t>
      </w:r>
      <w:r>
        <w:rPr>
          <w:spacing w:val="3"/>
          <w:w w:val="115"/>
        </w:rPr>
        <w:t xml:space="preserve"> </w:t>
      </w:r>
      <w:del w:id="1490" w:author="Chris Prickett" w:date="2017-02-12T20:47:00Z">
        <w:r w:rsidDel="00C3608B">
          <w:rPr>
            <w:spacing w:val="-3"/>
            <w:w w:val="115"/>
          </w:rPr>
          <w:delText>would</w:delText>
        </w:r>
        <w:r w:rsidDel="00C3608B">
          <w:rPr>
            <w:spacing w:val="3"/>
            <w:w w:val="115"/>
          </w:rPr>
          <w:delText xml:space="preserve"> </w:delText>
        </w:r>
      </w:del>
      <w:ins w:id="1491" w:author="Chris Prickett" w:date="2017-02-12T20:47:00Z">
        <w:r w:rsidR="00C3608B">
          <w:rPr>
            <w:spacing w:val="-3"/>
            <w:w w:val="115"/>
          </w:rPr>
          <w:t>can</w:t>
        </w:r>
        <w:r w:rsidR="00C3608B">
          <w:rPr>
            <w:spacing w:val="3"/>
            <w:w w:val="115"/>
          </w:rPr>
          <w:t xml:space="preserve"> </w:t>
        </w:r>
      </w:ins>
      <w:r>
        <w:rPr>
          <w:w w:val="115"/>
        </w:rPr>
        <w:t>hardly</w:t>
      </w:r>
      <w:r>
        <w:rPr>
          <w:spacing w:val="3"/>
          <w:w w:val="115"/>
        </w:rPr>
        <w:t xml:space="preserve"> </w:t>
      </w:r>
      <w:r>
        <w:rPr>
          <w:w w:val="115"/>
        </w:rPr>
        <w:t>happen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until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hanged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ins w:id="1492" w:author="Chris Prickett" w:date="2017-02-12T20:47:00Z">
        <w:r w:rsidR="00C3608B">
          <w:rPr>
            <w:spacing w:val="3"/>
            <w:w w:val="115"/>
          </w:rPr>
          <w:t xml:space="preserve">a </w:t>
        </w:r>
      </w:ins>
      <w:r>
        <w:rPr>
          <w:w w:val="115"/>
        </w:rPr>
        <w:t>more</w:t>
      </w:r>
      <w:r>
        <w:rPr>
          <w:spacing w:val="2"/>
          <w:w w:val="115"/>
        </w:rPr>
        <w:t xml:space="preserve"> </w:t>
      </w:r>
      <w:r>
        <w:rPr>
          <w:w w:val="115"/>
        </w:rPr>
        <w:t>egali</w:t>
      </w:r>
      <w:del w:id="1493" w:author="Chris Prickett" w:date="2017-02-12T20:47:00Z">
        <w:r w:rsidDel="00C3608B">
          <w:rPr>
            <w:w w:val="115"/>
          </w:rPr>
          <w:delText>-</w:delText>
        </w:r>
        <w:r w:rsidDel="00C3608B">
          <w:rPr>
            <w:spacing w:val="45"/>
            <w:w w:val="108"/>
          </w:rPr>
          <w:delText xml:space="preserve"> </w:delText>
        </w:r>
      </w:del>
      <w:r>
        <w:rPr>
          <w:w w:val="115"/>
        </w:rPr>
        <w:t>tarian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horizon</w:t>
      </w:r>
      <w:r>
        <w:rPr>
          <w:spacing w:val="-1"/>
          <w:w w:val="115"/>
        </w:rPr>
        <w:t>tal</w:t>
      </w:r>
      <w:r>
        <w:rPr>
          <w:spacing w:val="12"/>
          <w:w w:val="115"/>
        </w:rPr>
        <w:t xml:space="preserve"> </w:t>
      </w:r>
      <w:r>
        <w:rPr>
          <w:w w:val="115"/>
        </w:rPr>
        <w:t>one.</w:t>
      </w:r>
    </w:p>
    <w:p w14:paraId="6072D3EE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30393A10" w14:textId="10D8106B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3"/>
          <w:w w:val="110"/>
        </w:rPr>
        <w:t>Secondly,</w:t>
      </w:r>
      <w:r>
        <w:rPr>
          <w:spacing w:val="9"/>
          <w:w w:val="110"/>
        </w:rPr>
        <w:t xml:space="preserve"> </w:t>
      </w:r>
      <w:del w:id="1494" w:author="Chris Prickett" w:date="2017-02-12T20:47:00Z">
        <w:r w:rsidDel="00C3608B">
          <w:rPr>
            <w:w w:val="110"/>
          </w:rPr>
          <w:delText>on</w:delText>
        </w:r>
        <w:r w:rsidDel="00C3608B">
          <w:rPr>
            <w:spacing w:val="6"/>
            <w:w w:val="110"/>
          </w:rPr>
          <w:delText xml:space="preserve"> </w:delText>
        </w:r>
        <w:r w:rsidDel="00C3608B">
          <w:rPr>
            <w:w w:val="110"/>
          </w:rPr>
          <w:delText>the</w:delText>
        </w:r>
        <w:r w:rsidDel="00C3608B">
          <w:rPr>
            <w:spacing w:val="7"/>
            <w:w w:val="110"/>
          </w:rPr>
          <w:delText xml:space="preserve"> </w:delText>
        </w:r>
        <w:r w:rsidDel="00C3608B">
          <w:rPr>
            <w:w w:val="110"/>
          </w:rPr>
          <w:delText>side</w:delText>
        </w:r>
      </w:del>
      <w:ins w:id="1495" w:author="Chris Prickett" w:date="2017-02-12T20:47:00Z">
        <w:r w:rsidR="00C3608B">
          <w:rPr>
            <w:w w:val="110"/>
          </w:rPr>
          <w:t>in terms</w:t>
        </w:r>
      </w:ins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del w:id="1496" w:author="Chris Prickett" w:date="2017-02-12T20:47:00Z">
        <w:r w:rsidDel="00C3608B">
          <w:rPr>
            <w:w w:val="110"/>
          </w:rPr>
          <w:delText>the</w:delText>
        </w:r>
        <w:r w:rsidDel="00C3608B">
          <w:rPr>
            <w:spacing w:val="7"/>
            <w:w w:val="110"/>
          </w:rPr>
          <w:delText xml:space="preserve"> </w:delText>
        </w:r>
      </w:del>
      <w:r>
        <w:rPr>
          <w:spacing w:val="-2"/>
          <w:w w:val="110"/>
        </w:rPr>
        <w:t>metho</w:t>
      </w:r>
      <w:r>
        <w:rPr>
          <w:spacing w:val="-3"/>
          <w:w w:val="110"/>
        </w:rPr>
        <w:t>dology</w:t>
      </w:r>
      <w:r>
        <w:rPr>
          <w:spacing w:val="-2"/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hosen</w:t>
      </w:r>
      <w:r>
        <w:rPr>
          <w:spacing w:val="6"/>
          <w:w w:val="110"/>
        </w:rPr>
        <w:t xml:space="preserve"> </w:t>
      </w:r>
      <w:r>
        <w:rPr>
          <w:w w:val="110"/>
        </w:rPr>
        <w:t>5-step</w:t>
      </w:r>
      <w:r>
        <w:rPr>
          <w:spacing w:val="7"/>
          <w:w w:val="110"/>
        </w:rPr>
        <w:t xml:space="preserve"> </w:t>
      </w:r>
      <w:r>
        <w:rPr>
          <w:w w:val="110"/>
        </w:rPr>
        <w:t>ANT</w:t>
      </w:r>
      <w:r>
        <w:rPr>
          <w:spacing w:val="6"/>
          <w:w w:val="110"/>
        </w:rPr>
        <w:t xml:space="preserve"> </w:t>
      </w:r>
      <w:r>
        <w:rPr>
          <w:w w:val="110"/>
        </w:rPr>
        <w:t>analytical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framework</w:t>
      </w:r>
      <w:r>
        <w:rPr>
          <w:spacing w:val="53"/>
          <w:w w:val="112"/>
        </w:rPr>
        <w:t xml:space="preserve"> </w:t>
      </w:r>
      <w:r>
        <w:rPr>
          <w:spacing w:val="-1"/>
          <w:w w:val="110"/>
        </w:rPr>
        <w:t>served</w:t>
      </w:r>
      <w:r>
        <w:rPr>
          <w:spacing w:val="28"/>
          <w:w w:val="110"/>
        </w:rPr>
        <w:t xml:space="preserve"> </w:t>
      </w:r>
      <w:ins w:id="1497" w:author="Chris Prickett" w:date="2017-02-12T20:48:00Z">
        <w:r w:rsidR="00C3608B">
          <w:rPr>
            <w:w w:val="110"/>
          </w:rPr>
          <w:t>to</w:t>
        </w:r>
      </w:ins>
      <w:del w:id="1498" w:author="Chris Prickett" w:date="2017-02-12T20:48:00Z">
        <w:r w:rsidDel="00C3608B">
          <w:rPr>
            <w:w w:val="110"/>
          </w:rPr>
          <w:delText>for</w:delText>
        </w:r>
      </w:del>
      <w:r>
        <w:rPr>
          <w:spacing w:val="28"/>
          <w:w w:val="110"/>
        </w:rPr>
        <w:t xml:space="preserve"> </w:t>
      </w:r>
      <w:r>
        <w:rPr>
          <w:w w:val="110"/>
        </w:rPr>
        <w:t>fine-tun</w:t>
      </w:r>
      <w:ins w:id="1499" w:author="Chris Prickett" w:date="2017-02-12T20:48:00Z">
        <w:r w:rsidR="00C3608B">
          <w:rPr>
            <w:w w:val="110"/>
          </w:rPr>
          <w:t>e the</w:t>
        </w:r>
      </w:ins>
      <w:del w:id="1500" w:author="Chris Prickett" w:date="2017-02-12T20:48:00Z">
        <w:r w:rsidDel="00C3608B">
          <w:rPr>
            <w:w w:val="110"/>
          </w:rPr>
          <w:delText>ing</w:delText>
        </w:r>
        <w:r w:rsidDel="00C3608B">
          <w:rPr>
            <w:spacing w:val="28"/>
            <w:w w:val="110"/>
          </w:rPr>
          <w:delText xml:space="preserve"> </w:delText>
        </w:r>
        <w:r w:rsidDel="00C3608B">
          <w:rPr>
            <w:w w:val="110"/>
          </w:rPr>
          <w:delText>of</w:delText>
        </w:r>
      </w:del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internal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external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actor-net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orks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reveal</w:t>
      </w:r>
      <w:del w:id="1501" w:author="Chris Prickett" w:date="2017-02-12T20:48:00Z">
        <w:r w:rsidDel="00C3608B">
          <w:rPr>
            <w:spacing w:val="-1"/>
            <w:w w:val="110"/>
          </w:rPr>
          <w:delText>ing</w:delText>
        </w:r>
      </w:del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nature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01"/>
        </w:rPr>
        <w:t xml:space="preserve"> </w:t>
      </w:r>
      <w:r>
        <w:rPr>
          <w:w w:val="110"/>
        </w:rPr>
        <w:t>urban</w:t>
      </w:r>
      <w:r>
        <w:rPr>
          <w:spacing w:val="46"/>
          <w:w w:val="110"/>
        </w:rPr>
        <w:t xml:space="preserve"> </w:t>
      </w:r>
      <w:r>
        <w:rPr>
          <w:spacing w:val="-3"/>
          <w:w w:val="110"/>
        </w:rPr>
        <w:t>agency.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final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diagram</w:t>
      </w:r>
      <w:r>
        <w:rPr>
          <w:spacing w:val="45"/>
          <w:w w:val="110"/>
        </w:rPr>
        <w:t xml:space="preserve"> </w:t>
      </w:r>
      <w:r>
        <w:rPr>
          <w:w w:val="110"/>
        </w:rPr>
        <w:t>illustrate</w:t>
      </w:r>
      <w:ins w:id="1502" w:author="Chris Prickett" w:date="2017-02-12T20:48:00Z">
        <w:r w:rsidR="00C3608B">
          <w:rPr>
            <w:w w:val="110"/>
          </w:rPr>
          <w:t>s</w:t>
        </w:r>
      </w:ins>
      <w:del w:id="1503" w:author="Chris Prickett" w:date="2017-02-12T20:48:00Z">
        <w:r w:rsidDel="00C3608B">
          <w:rPr>
            <w:w w:val="110"/>
          </w:rPr>
          <w:delText>d</w:delText>
        </w:r>
      </w:del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spacing w:val="-1"/>
          <w:w w:val="110"/>
        </w:rPr>
        <w:t>totality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circumscribed</w:t>
      </w:r>
      <w:r>
        <w:rPr>
          <w:spacing w:val="46"/>
          <w:w w:val="110"/>
        </w:rPr>
        <w:t xml:space="preserve"> </w:t>
      </w:r>
      <w:r>
        <w:rPr>
          <w:w w:val="110"/>
        </w:rPr>
        <w:t>urban</w:t>
      </w:r>
      <w:r>
        <w:rPr>
          <w:spacing w:val="46"/>
          <w:w w:val="110"/>
        </w:rPr>
        <w:t xml:space="preserve"> </w:t>
      </w:r>
      <w:r>
        <w:rPr>
          <w:w w:val="110"/>
        </w:rPr>
        <w:t>assemblage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28"/>
          <w:w w:val="110"/>
        </w:rPr>
        <w:t xml:space="preserve"> </w:t>
      </w:r>
      <w:r>
        <w:rPr>
          <w:w w:val="110"/>
        </w:rPr>
        <w:t>through</w:t>
      </w:r>
      <w:ins w:id="1504" w:author="Chris Prickett" w:date="2017-02-12T20:48:00Z">
        <w:r w:rsidR="00C3608B">
          <w:rPr>
            <w:w w:val="110"/>
          </w:rPr>
          <w:t xml:space="preserve"> the</w:t>
        </w:r>
      </w:ins>
      <w:r>
        <w:rPr>
          <w:spacing w:val="26"/>
          <w:w w:val="110"/>
        </w:rPr>
        <w:t xml:space="preserve"> </w:t>
      </w:r>
      <w:r>
        <w:rPr>
          <w:w w:val="110"/>
        </w:rPr>
        <w:t>ANT</w:t>
      </w:r>
      <w:r w:rsidR="00F24EB7">
        <w:rPr>
          <w:w w:val="110"/>
        </w:rPr>
        <w:t xml:space="preserve"> </w:t>
      </w:r>
      <w:r>
        <w:rPr>
          <w:w w:val="110"/>
        </w:rPr>
        <w:t>lens.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Moreo</w:t>
      </w:r>
      <w:r>
        <w:rPr>
          <w:spacing w:val="-2"/>
          <w:w w:val="110"/>
        </w:rPr>
        <w:t>ver,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visualized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verlaps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9"/>
        </w:rPr>
        <w:t xml:space="preserve"> </w:t>
      </w:r>
      <w:r>
        <w:rPr>
          <w:w w:val="110"/>
        </w:rPr>
        <w:t>collisions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various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actor-net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ork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social</w:t>
      </w:r>
      <w:r>
        <w:rPr>
          <w:spacing w:val="34"/>
          <w:w w:val="110"/>
        </w:rPr>
        <w:t xml:space="preserve"> </w:t>
      </w:r>
      <w:r>
        <w:rPr>
          <w:w w:val="110"/>
        </w:rPr>
        <w:t>aspect</w:t>
      </w:r>
      <w:r>
        <w:rPr>
          <w:spacing w:val="34"/>
          <w:w w:val="110"/>
        </w:rPr>
        <w:t xml:space="preserve"> </w:t>
      </w:r>
      <w:r>
        <w:rPr>
          <w:w w:val="110"/>
        </w:rPr>
        <w:t>distributions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provide</w:t>
      </w:r>
      <w:del w:id="1505" w:author="Chris Prickett" w:date="2017-02-12T20:48:00Z">
        <w:r w:rsidDel="00C3608B">
          <w:rPr>
            <w:spacing w:val="-1"/>
            <w:w w:val="110"/>
          </w:rPr>
          <w:delText>d</w:delText>
        </w:r>
        <w:r w:rsidDel="00C3608B">
          <w:rPr>
            <w:spacing w:val="33"/>
            <w:w w:val="110"/>
          </w:rPr>
          <w:delText xml:space="preserve"> </w:delText>
        </w:r>
        <w:r w:rsidDel="00C3608B">
          <w:rPr>
            <w:w w:val="110"/>
          </w:rPr>
          <w:delText>the</w:delText>
        </w:r>
      </w:del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extensiv</w:t>
      </w:r>
      <w:r>
        <w:rPr>
          <w:spacing w:val="-2"/>
          <w:w w:val="110"/>
        </w:rPr>
        <w:t>e</w:t>
      </w:r>
      <w:r>
        <w:rPr>
          <w:spacing w:val="23"/>
          <w:w w:val="105"/>
        </w:rPr>
        <w:t xml:space="preserve"> </w:t>
      </w:r>
      <w:r>
        <w:rPr>
          <w:w w:val="110"/>
        </w:rPr>
        <w:t>explanations</w:t>
      </w:r>
      <w:r>
        <w:rPr>
          <w:spacing w:val="29"/>
          <w:w w:val="110"/>
        </w:rPr>
        <w:t xml:space="preserve"> </w:t>
      </w:r>
      <w:ins w:id="1506" w:author="Chris Prickett" w:date="2017-02-12T20:49:00Z">
        <w:r w:rsidR="00C3608B">
          <w:rPr>
            <w:w w:val="110"/>
          </w:rPr>
          <w:t>about</w:t>
        </w:r>
      </w:ins>
      <w:del w:id="1507" w:author="Chris Prickett" w:date="2017-02-12T20:49:00Z">
        <w:r w:rsidDel="00C3608B">
          <w:rPr>
            <w:w w:val="110"/>
          </w:rPr>
          <w:delText>on</w:delText>
        </w:r>
      </w:del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ho</w:t>
      </w:r>
      <w:r>
        <w:rPr>
          <w:spacing w:val="-3"/>
          <w:w w:val="110"/>
        </w:rPr>
        <w:t>w</w:t>
      </w:r>
      <w:r>
        <w:rPr>
          <w:spacing w:val="30"/>
          <w:w w:val="110"/>
        </w:rPr>
        <w:t xml:space="preserve"> </w:t>
      </w:r>
      <w:r>
        <w:rPr>
          <w:w w:val="110"/>
        </w:rPr>
        <w:t>urban</w:t>
      </w:r>
      <w:r>
        <w:rPr>
          <w:spacing w:val="2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processed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Savamala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ins w:id="1508" w:author="Chris Prickett" w:date="2017-02-12T20:49:00Z">
        <w:r w:rsidR="00C3608B">
          <w:rPr>
            <w:w w:val="110"/>
          </w:rPr>
          <w:t>se</w:t>
        </w:r>
      </w:ins>
      <w:del w:id="1509" w:author="Chris Prickett" w:date="2017-02-12T20:49:00Z">
        <w:r w:rsidDel="00C3608B">
          <w:rPr>
            <w:spacing w:val="30"/>
            <w:w w:val="110"/>
          </w:rPr>
          <w:delText xml:space="preserve"> </w:delText>
        </w:r>
        <w:r w:rsidDel="00C3608B">
          <w:rPr>
            <w:w w:val="110"/>
          </w:rPr>
          <w:delText>men-</w:delText>
        </w:r>
        <w:r w:rsidDel="00C3608B">
          <w:rPr>
            <w:spacing w:val="23"/>
            <w:w w:val="111"/>
          </w:rPr>
          <w:delText xml:space="preserve"> </w:delText>
        </w:r>
        <w:r w:rsidDel="00C3608B">
          <w:rPr>
            <w:w w:val="110"/>
          </w:rPr>
          <w:delText>tioned</w:delText>
        </w:r>
      </w:del>
      <w:r>
        <w:rPr>
          <w:spacing w:val="25"/>
          <w:w w:val="110"/>
        </w:rPr>
        <w:t xml:space="preserve"> </w:t>
      </w:r>
      <w:r>
        <w:rPr>
          <w:spacing w:val="1"/>
          <w:w w:val="110"/>
        </w:rPr>
        <w:t>social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dichotomies</w:t>
      </w:r>
      <w:r>
        <w:rPr>
          <w:spacing w:val="25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still</w:t>
      </w:r>
      <w:r>
        <w:rPr>
          <w:spacing w:val="26"/>
          <w:w w:val="110"/>
        </w:rPr>
        <w:t xml:space="preserve"> </w:t>
      </w:r>
      <w:r>
        <w:rPr>
          <w:w w:val="110"/>
        </w:rPr>
        <w:t>at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stak</w:t>
      </w:r>
      <w:r>
        <w:rPr>
          <w:spacing w:val="-3"/>
          <w:w w:val="110"/>
        </w:rPr>
        <w:t>e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post-socialist</w:t>
      </w:r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neighbourhood</w:t>
      </w:r>
      <w:proofErr w:type="spellEnd"/>
      <w:r>
        <w:rPr>
          <w:w w:val="110"/>
        </w:rPr>
        <w:t>.</w:t>
      </w:r>
    </w:p>
    <w:p w14:paraId="1E75412B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1351E1CB" w14:textId="414F1CAF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1"/>
          <w:w w:val="115"/>
        </w:rPr>
        <w:t>Enric</w:t>
      </w:r>
      <w:r>
        <w:rPr>
          <w:spacing w:val="-2"/>
          <w:w w:val="115"/>
        </w:rPr>
        <w:t>hing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space-time</w:t>
      </w:r>
      <w:r>
        <w:rPr>
          <w:spacing w:val="4"/>
          <w:w w:val="115"/>
        </w:rPr>
        <w:t xml:space="preserve"> </w:t>
      </w:r>
      <w:r>
        <w:rPr>
          <w:w w:val="115"/>
        </w:rPr>
        <w:t>component,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ANT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5"/>
          <w:w w:val="115"/>
        </w:rPr>
        <w:t xml:space="preserve"> </w:t>
      </w:r>
      <w:r>
        <w:rPr>
          <w:w w:val="115"/>
        </w:rPr>
        <w:t>aims</w:t>
      </w:r>
      <w:r>
        <w:rPr>
          <w:spacing w:val="3"/>
          <w:w w:val="115"/>
        </w:rPr>
        <w:t xml:space="preserve"> </w:t>
      </w:r>
      <w:r>
        <w:rPr>
          <w:w w:val="115"/>
        </w:rPr>
        <w:t>at</w:t>
      </w:r>
      <w:r>
        <w:rPr>
          <w:spacing w:val="5"/>
          <w:w w:val="115"/>
        </w:rPr>
        <w:t xml:space="preserve"> </w:t>
      </w:r>
      <w:r>
        <w:rPr>
          <w:w w:val="115"/>
        </w:rPr>
        <w:t>decoding</w:t>
      </w:r>
      <w:r>
        <w:rPr>
          <w:spacing w:val="3"/>
          <w:w w:val="115"/>
        </w:rPr>
        <w:t xml:space="preserve"> </w:t>
      </w:r>
      <w:ins w:id="1510" w:author="Chris Prickett" w:date="2017-02-12T20:49:00Z">
        <w:r w:rsidR="00C3608B">
          <w:rPr>
            <w:spacing w:val="3"/>
            <w:w w:val="115"/>
          </w:rPr>
          <w:t xml:space="preserve">the </w:t>
        </w:r>
      </w:ins>
      <w:r>
        <w:rPr>
          <w:spacing w:val="-1"/>
          <w:w w:val="115"/>
        </w:rPr>
        <w:t>ur</w:t>
      </w:r>
      <w:r>
        <w:rPr>
          <w:w w:val="115"/>
        </w:rPr>
        <w:t>ban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complexity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dynamics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past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presen</w:t>
      </w:r>
      <w:r>
        <w:rPr>
          <w:spacing w:val="-1"/>
          <w:w w:val="115"/>
        </w:rPr>
        <w:t>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momen</w:t>
      </w:r>
      <w:r>
        <w:rPr>
          <w:spacing w:val="-1"/>
          <w:w w:val="115"/>
        </w:rPr>
        <w:t>t.</w:t>
      </w:r>
      <w:r>
        <w:rPr>
          <w:spacing w:val="3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this</w:t>
      </w:r>
      <w:r>
        <w:rPr>
          <w:spacing w:val="29"/>
          <w:w w:val="117"/>
        </w:rPr>
        <w:t xml:space="preserve"> </w:t>
      </w:r>
      <w:r>
        <w:rPr>
          <w:w w:val="115"/>
        </w:rPr>
        <w:t>respect,</w:t>
      </w:r>
      <w:r>
        <w:rPr>
          <w:spacing w:val="-5"/>
          <w:w w:val="115"/>
        </w:rPr>
        <w:t xml:space="preserve"> </w:t>
      </w:r>
      <w:ins w:id="1511" w:author="Chris Prickett" w:date="2017-02-12T20:49:00Z">
        <w:r w:rsidR="00C3608B">
          <w:rPr>
            <w:spacing w:val="-5"/>
            <w:w w:val="115"/>
          </w:rPr>
          <w:t xml:space="preserve">a </w:t>
        </w:r>
      </w:ins>
      <w:r>
        <w:rPr>
          <w:spacing w:val="-3"/>
          <w:w w:val="115"/>
        </w:rPr>
        <w:t>very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imp</w:t>
      </w:r>
      <w:r>
        <w:rPr>
          <w:spacing w:val="-1"/>
          <w:w w:val="115"/>
        </w:rPr>
        <w:t>ortant</w:t>
      </w:r>
      <w:r>
        <w:rPr>
          <w:spacing w:val="-6"/>
          <w:w w:val="115"/>
        </w:rPr>
        <w:t xml:space="preserve"> </w:t>
      </w:r>
      <w:r>
        <w:rPr>
          <w:w w:val="115"/>
        </w:rPr>
        <w:t>point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disruption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radical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change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official</w:t>
      </w:r>
      <w:del w:id="1512" w:author="Chris Prickett" w:date="2017-02-12T20:50:00Z">
        <w:r w:rsidDel="00C3608B">
          <w:rPr>
            <w:w w:val="115"/>
          </w:rPr>
          <w:delText>-</w:delText>
        </w:r>
        <w:r w:rsidDel="00C3608B">
          <w:rPr>
            <w:spacing w:val="63"/>
            <w:w w:val="103"/>
          </w:rPr>
          <w:delText xml:space="preserve"> </w:delText>
        </w:r>
      </w:del>
      <w:r>
        <w:rPr>
          <w:w w:val="115"/>
        </w:rPr>
        <w:t>ized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procedure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adjustment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regulatory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del w:id="1513" w:author="Chris Prickett" w:date="2017-02-12T20:50:00Z">
        <w:r w:rsidDel="00C3608B">
          <w:rPr>
            <w:spacing w:val="5"/>
            <w:w w:val="115"/>
          </w:rPr>
          <w:delText xml:space="preserve"> </w:delText>
        </w:r>
        <w:r w:rsidDel="00C3608B">
          <w:rPr>
            <w:w w:val="115"/>
          </w:rPr>
          <w:delText>the</w:delText>
        </w:r>
      </w:del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inv</w:t>
      </w:r>
      <w:r>
        <w:rPr>
          <w:spacing w:val="-2"/>
          <w:w w:val="115"/>
        </w:rPr>
        <w:t>estor</w:t>
      </w:r>
      <w:r>
        <w:rPr>
          <w:spacing w:val="5"/>
          <w:w w:val="115"/>
        </w:rPr>
        <w:t xml:space="preserve"> </w:t>
      </w:r>
      <w:r>
        <w:rPr>
          <w:w w:val="115"/>
        </w:rPr>
        <w:t>needs.</w:t>
      </w:r>
      <w:r>
        <w:rPr>
          <w:spacing w:val="34"/>
          <w:w w:val="115"/>
        </w:rPr>
        <w:t xml:space="preserve"> </w:t>
      </w:r>
      <w:r>
        <w:rPr>
          <w:spacing w:val="-4"/>
          <w:w w:val="115"/>
        </w:rPr>
        <w:t>A</w:t>
      </w:r>
      <w:r>
        <w:rPr>
          <w:spacing w:val="-3"/>
          <w:w w:val="115"/>
        </w:rPr>
        <w:t>t</w:t>
      </w:r>
      <w:r>
        <w:rPr>
          <w:spacing w:val="33"/>
          <w:w w:val="147"/>
        </w:rPr>
        <w:t xml:space="preserve"> </w:t>
      </w:r>
      <w:r>
        <w:rPr>
          <w:w w:val="115"/>
        </w:rPr>
        <w:t>this</w:t>
      </w:r>
      <w:r>
        <w:rPr>
          <w:spacing w:val="-11"/>
          <w:w w:val="115"/>
        </w:rPr>
        <w:t xml:space="preserve"> </w:t>
      </w:r>
      <w:r>
        <w:rPr>
          <w:w w:val="115"/>
        </w:rPr>
        <w:t>point,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future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spatial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tions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whole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w w:val="115"/>
        </w:rPr>
        <w:t>directed</w:t>
      </w:r>
      <w:r>
        <w:rPr>
          <w:spacing w:val="-10"/>
          <w:w w:val="115"/>
        </w:rPr>
        <w:t xml:space="preserve"> </w:t>
      </w:r>
      <w:r>
        <w:rPr>
          <w:w w:val="115"/>
        </w:rPr>
        <w:t>according</w:t>
      </w:r>
      <w:r>
        <w:rPr>
          <w:spacing w:val="25"/>
          <w:w w:val="111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what</w:t>
      </w:r>
      <w:r>
        <w:rPr>
          <w:spacing w:val="-2"/>
          <w:w w:val="115"/>
        </w:rPr>
        <w:t xml:space="preserve"> </w:t>
      </w:r>
      <w:r>
        <w:rPr>
          <w:w w:val="115"/>
        </w:rPr>
        <w:t>here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now</w:t>
      </w:r>
      <w:ins w:id="1514" w:author="Chris Prickett" w:date="2017-02-12T20:51:00Z">
        <w:r w:rsidR="00C3608B">
          <w:rPr>
            <w:spacing w:val="-4"/>
            <w:w w:val="115"/>
          </w:rPr>
          <w:t xml:space="preserve"> there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single</w:t>
      </w:r>
      <w:r>
        <w:rPr>
          <w:spacing w:val="-3"/>
          <w:w w:val="115"/>
        </w:rPr>
        <w:t xml:space="preserve"> inv</w:t>
      </w:r>
      <w:r>
        <w:rPr>
          <w:spacing w:val="-2"/>
          <w:w w:val="115"/>
        </w:rPr>
        <w:t xml:space="preserve">estor </w:t>
      </w:r>
      <w:r>
        <w:rPr>
          <w:w w:val="115"/>
        </w:rPr>
        <w:t>prefers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requires.</w:t>
      </w:r>
    </w:p>
    <w:p w14:paraId="474FF40D" w14:textId="77777777" w:rsidR="00A8456E" w:rsidRDefault="00A8456E">
      <w:pPr>
        <w:spacing w:line="293" w:lineRule="auto"/>
        <w:jc w:val="both"/>
        <w:sectPr w:rsidR="00A8456E">
          <w:pgSz w:w="11910" w:h="16840"/>
          <w:pgMar w:top="1100" w:right="1020" w:bottom="680" w:left="1680" w:header="0" w:footer="500" w:gutter="0"/>
          <w:cols w:space="720"/>
        </w:sectPr>
      </w:pPr>
    </w:p>
    <w:p w14:paraId="61525F40" w14:textId="18383194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2"/>
          <w:w w:val="110"/>
        </w:rPr>
        <w:lastRenderedPageBreak/>
        <w:t>Furthermore,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methodological asset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is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its  tendency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enable 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44"/>
          <w:w w:val="110"/>
        </w:rPr>
        <w:t xml:space="preserve"> </w:t>
      </w:r>
      <w:r>
        <w:rPr>
          <w:w w:val="110"/>
        </w:rPr>
        <w:t>from</w:t>
      </w:r>
      <w:r>
        <w:rPr>
          <w:spacing w:val="44"/>
          <w:w w:val="110"/>
        </w:rPr>
        <w:t xml:space="preserve"> </w:t>
      </w:r>
      <w:r>
        <w:rPr>
          <w:w w:val="110"/>
        </w:rPr>
        <w:t>within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</w:t>
      </w:r>
      <w:r>
        <w:rPr>
          <w:spacing w:val="-1"/>
          <w:w w:val="110"/>
        </w:rPr>
        <w:t>w.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44"/>
          <w:w w:val="110"/>
        </w:rPr>
        <w:t xml:space="preserve"> </w:t>
      </w:r>
      <w:ins w:id="1515" w:author="Chris Prickett" w:date="2017-02-12T20:51:00Z">
        <w:r w:rsidR="00C3608B">
          <w:rPr>
            <w:spacing w:val="44"/>
            <w:w w:val="110"/>
          </w:rPr>
          <w:t xml:space="preserve">a </w:t>
        </w:r>
      </w:ins>
      <w:r>
        <w:rPr>
          <w:spacing w:val="-1"/>
          <w:w w:val="110"/>
        </w:rPr>
        <w:t>descriptiv</w:t>
      </w:r>
      <w:r>
        <w:rPr>
          <w:spacing w:val="-2"/>
          <w:w w:val="110"/>
        </w:rPr>
        <w:t>e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research</w:t>
      </w:r>
      <w:r>
        <w:rPr>
          <w:spacing w:val="44"/>
          <w:w w:val="110"/>
        </w:rPr>
        <w:t xml:space="preserve"> </w:t>
      </w:r>
      <w:r>
        <w:rPr>
          <w:w w:val="110"/>
        </w:rPr>
        <w:t>practice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mak</w:t>
      </w:r>
      <w:r>
        <w:rPr>
          <w:spacing w:val="-3"/>
          <w:w w:val="110"/>
        </w:rPr>
        <w:t>es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task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 w:rsidR="00CD58F7">
        <w:rPr>
          <w:w w:val="110"/>
        </w:rPr>
        <w:t>re</w:t>
      </w:r>
      <w:r>
        <w:rPr>
          <w:w w:val="110"/>
        </w:rPr>
        <w:t>lating</w:t>
      </w:r>
      <w:r>
        <w:rPr>
          <w:spacing w:val="51"/>
          <w:w w:val="110"/>
        </w:rPr>
        <w:t xml:space="preserve"> </w:t>
      </w:r>
      <w:r>
        <w:rPr>
          <w:w w:val="110"/>
        </w:rPr>
        <w:t>and</w:t>
      </w:r>
      <w:r>
        <w:rPr>
          <w:spacing w:val="52"/>
          <w:w w:val="110"/>
        </w:rPr>
        <w:t xml:space="preserve"> </w:t>
      </w:r>
      <w:r>
        <w:rPr>
          <w:w w:val="110"/>
        </w:rPr>
        <w:t>distributing</w:t>
      </w:r>
      <w:r>
        <w:rPr>
          <w:spacing w:val="53"/>
          <w:w w:val="110"/>
        </w:rPr>
        <w:t xml:space="preserve"> </w:t>
      </w:r>
      <w:r>
        <w:rPr>
          <w:w w:val="110"/>
        </w:rPr>
        <w:t>agency</w:t>
      </w:r>
      <w:r>
        <w:rPr>
          <w:spacing w:val="52"/>
          <w:w w:val="110"/>
        </w:rPr>
        <w:t xml:space="preserve"> </w:t>
      </w:r>
      <w:r>
        <w:rPr>
          <w:w w:val="110"/>
        </w:rPr>
        <w:t>through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53"/>
          <w:w w:val="110"/>
        </w:rPr>
        <w:t xml:space="preserve"> </w:t>
      </w:r>
      <w:r>
        <w:rPr>
          <w:w w:val="110"/>
        </w:rPr>
        <w:t>a</w:t>
      </w:r>
      <w:r>
        <w:rPr>
          <w:spacing w:val="52"/>
          <w:w w:val="110"/>
        </w:rPr>
        <w:t xml:space="preserve"> </w:t>
      </w:r>
      <w:r>
        <w:rPr>
          <w:spacing w:val="-1"/>
          <w:w w:val="110"/>
        </w:rPr>
        <w:t>never-ending,</w:t>
      </w:r>
      <w:r>
        <w:rPr>
          <w:spacing w:val="59"/>
          <w:w w:val="110"/>
        </w:rPr>
        <w:t xml:space="preserve"> </w:t>
      </w:r>
      <w:r>
        <w:rPr>
          <w:spacing w:val="-1"/>
          <w:w w:val="110"/>
        </w:rPr>
        <w:t>research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based</w:t>
      </w:r>
      <w:r>
        <w:rPr>
          <w:spacing w:val="53"/>
          <w:w w:val="110"/>
        </w:rPr>
        <w:t xml:space="preserve"> </w:t>
      </w:r>
      <w:r>
        <w:rPr>
          <w:w w:val="110"/>
        </w:rPr>
        <w:t>story</w:t>
      </w:r>
      <w:r>
        <w:rPr>
          <w:spacing w:val="33"/>
          <w:w w:val="116"/>
        </w:rPr>
        <w:t xml:space="preserve"> </w:t>
      </w:r>
      <w:r>
        <w:rPr>
          <w:w w:val="110"/>
        </w:rPr>
        <w:t>telling.</w:t>
      </w:r>
      <w:r>
        <w:rPr>
          <w:spacing w:val="52"/>
          <w:w w:val="110"/>
        </w:rPr>
        <w:t xml:space="preserve"> </w:t>
      </w:r>
      <w:r>
        <w:rPr>
          <w:w w:val="110"/>
        </w:rPr>
        <w:t>Therefore,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en</w:t>
      </w:r>
      <w:r>
        <w:rPr>
          <w:spacing w:val="12"/>
          <w:w w:val="110"/>
        </w:rPr>
        <w:t xml:space="preserve"> </w:t>
      </w:r>
      <w:r>
        <w:rPr>
          <w:w w:val="110"/>
        </w:rPr>
        <w:t>historical</w:t>
      </w:r>
      <w:r>
        <w:rPr>
          <w:spacing w:val="13"/>
          <w:w w:val="110"/>
        </w:rPr>
        <w:t xml:space="preserve"> </w:t>
      </w:r>
      <w:r>
        <w:rPr>
          <w:w w:val="110"/>
        </w:rPr>
        <w:t>transpositions,</w:t>
      </w:r>
      <w:r>
        <w:rPr>
          <w:spacing w:val="16"/>
          <w:w w:val="110"/>
        </w:rPr>
        <w:t xml:space="preserve"> </w:t>
      </w:r>
      <w:r>
        <w:rPr>
          <w:w w:val="110"/>
        </w:rPr>
        <w:t>roles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links</w:t>
      </w:r>
      <w:r>
        <w:rPr>
          <w:spacing w:val="12"/>
          <w:w w:val="110"/>
        </w:rPr>
        <w:t xml:space="preserve"> </w:t>
      </w:r>
      <w:r>
        <w:rPr>
          <w:w w:val="110"/>
        </w:rPr>
        <w:t>through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orks</w:t>
      </w:r>
      <w:r>
        <w:rPr>
          <w:spacing w:val="12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ecome</w:t>
      </w:r>
      <w:r>
        <w:rPr>
          <w:spacing w:val="21"/>
          <w:w w:val="105"/>
        </w:rPr>
        <w:t xml:space="preserve"> </w:t>
      </w:r>
      <w:r>
        <w:rPr>
          <w:w w:val="110"/>
        </w:rPr>
        <w:t>ephemeral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with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24"/>
          <w:w w:val="110"/>
        </w:rPr>
        <w:t xml:space="preserve"> </w:t>
      </w:r>
      <w:r>
        <w:rPr>
          <w:w w:val="110"/>
        </w:rPr>
        <w:t>means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address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24"/>
          <w:w w:val="110"/>
        </w:rPr>
        <w:t xml:space="preserve"> </w:t>
      </w:r>
      <w:r>
        <w:rPr>
          <w:w w:val="110"/>
        </w:rPr>
        <w:t>what</w:t>
      </w:r>
      <w:r>
        <w:rPr>
          <w:spacing w:val="24"/>
          <w:w w:val="110"/>
        </w:rPr>
        <w:t xml:space="preserve"> </w:t>
      </w:r>
      <w:r>
        <w:rPr>
          <w:w w:val="110"/>
        </w:rPr>
        <w:t>will</w:t>
      </w:r>
      <w:r>
        <w:rPr>
          <w:spacing w:val="24"/>
          <w:w w:val="110"/>
        </w:rPr>
        <w:t xml:space="preserve"> </w:t>
      </w:r>
      <w:r>
        <w:rPr>
          <w:w w:val="110"/>
        </w:rPr>
        <w:t>come</w:t>
      </w:r>
      <w:r>
        <w:rPr>
          <w:spacing w:val="24"/>
          <w:w w:val="110"/>
        </w:rPr>
        <w:t xml:space="preserve"> </w:t>
      </w:r>
      <w:r>
        <w:rPr>
          <w:w w:val="110"/>
        </w:rPr>
        <w:t>next.</w:t>
      </w:r>
    </w:p>
    <w:p w14:paraId="301D13DC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668FB131" w14:textId="3A0F5978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spacing w:val="-4"/>
          <w:w w:val="115"/>
        </w:rPr>
        <w:t>Sav</w:t>
      </w:r>
      <w:r>
        <w:rPr>
          <w:spacing w:val="-3"/>
          <w:w w:val="115"/>
        </w:rPr>
        <w:t>amala</w:t>
      </w:r>
      <w:ins w:id="1516" w:author="Chris Prickett" w:date="2017-02-12T20:51:00Z">
        <w:r w:rsidR="00C3608B">
          <w:rPr>
            <w:spacing w:val="-3"/>
            <w:w w:val="115"/>
          </w:rPr>
          <w:t>,</w:t>
        </w:r>
      </w:ins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even</w:t>
      </w:r>
      <w:r>
        <w:rPr>
          <w:spacing w:val="10"/>
          <w:w w:val="115"/>
        </w:rPr>
        <w:t xml:space="preserve"> </w:t>
      </w:r>
      <w:r>
        <w:rPr>
          <w:w w:val="115"/>
        </w:rPr>
        <w:t>more</w:t>
      </w:r>
      <w:r>
        <w:rPr>
          <w:spacing w:val="11"/>
          <w:w w:val="115"/>
        </w:rPr>
        <w:t xml:space="preserve"> </w:t>
      </w:r>
      <w:r>
        <w:rPr>
          <w:w w:val="115"/>
        </w:rPr>
        <w:t>so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Belgrade,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important</w:t>
      </w:r>
      <w:r>
        <w:rPr>
          <w:spacing w:val="11"/>
          <w:w w:val="115"/>
        </w:rPr>
        <w:t xml:space="preserve"> </w:t>
      </w:r>
      <w:r>
        <w:rPr>
          <w:w w:val="115"/>
        </w:rPr>
        <w:t>spatial</w:t>
      </w:r>
      <w:r>
        <w:rPr>
          <w:spacing w:val="10"/>
          <w:w w:val="115"/>
        </w:rPr>
        <w:t xml:space="preserve"> </w:t>
      </w:r>
      <w:r>
        <w:rPr>
          <w:w w:val="115"/>
        </w:rPr>
        <w:t>issue</w:t>
      </w:r>
      <w:r>
        <w:rPr>
          <w:spacing w:val="10"/>
          <w:w w:val="115"/>
        </w:rPr>
        <w:t xml:space="preserve"> </w:t>
      </w:r>
      <w:ins w:id="1517" w:author="Chris Prickett" w:date="2017-02-12T20:52:00Z">
        <w:r w:rsidR="00C3608B">
          <w:rPr>
            <w:w w:val="115"/>
          </w:rPr>
          <w:t>is</w:t>
        </w:r>
      </w:ins>
      <w:del w:id="1518" w:author="Chris Prickett" w:date="2017-02-12T20:52:00Z">
        <w:r w:rsidDel="00C3608B">
          <w:rPr>
            <w:w w:val="115"/>
          </w:rPr>
          <w:delText>are</w:delText>
        </w:r>
      </w:del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transformation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cit</w:t>
      </w:r>
      <w:r>
        <w:rPr>
          <w:spacing w:val="-3"/>
          <w:w w:val="115"/>
        </w:rPr>
        <w:t>y</w:t>
      </w:r>
      <w:r>
        <w:rPr>
          <w:spacing w:val="35"/>
          <w:w w:val="115"/>
        </w:rPr>
        <w:t xml:space="preserve"> </w:t>
      </w:r>
      <w:r>
        <w:rPr>
          <w:w w:val="115"/>
        </w:rPr>
        <w:t>landscape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according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34"/>
          <w:w w:val="115"/>
        </w:rPr>
        <w:t xml:space="preserve"> </w:t>
      </w:r>
      <w:r>
        <w:rPr>
          <w:w w:val="115"/>
        </w:rPr>
        <w:t>new</w:t>
      </w:r>
      <w:r>
        <w:rPr>
          <w:spacing w:val="34"/>
          <w:w w:val="115"/>
        </w:rPr>
        <w:t xml:space="preserve"> </w:t>
      </w:r>
      <w:r>
        <w:rPr>
          <w:w w:val="115"/>
        </w:rPr>
        <w:t>regulations</w:t>
      </w:r>
      <w:r>
        <w:rPr>
          <w:spacing w:val="34"/>
          <w:w w:val="115"/>
        </w:rPr>
        <w:t xml:space="preserve"> </w:t>
      </w:r>
      <w:r>
        <w:rPr>
          <w:w w:val="115"/>
        </w:rPr>
        <w:t>set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15"/>
        </w:rPr>
        <w:t>satisfy</w:t>
      </w:r>
      <w:r>
        <w:rPr>
          <w:spacing w:val="35"/>
          <w:w w:val="115"/>
        </w:rPr>
        <w:t xml:space="preserve"> </w:t>
      </w:r>
      <w:r>
        <w:rPr>
          <w:w w:val="115"/>
        </w:rPr>
        <w:t>BWP</w:t>
      </w:r>
      <w:r>
        <w:rPr>
          <w:spacing w:val="30"/>
          <w:w w:val="117"/>
        </w:rPr>
        <w:t xml:space="preserve"> </w:t>
      </w:r>
      <w:r>
        <w:rPr>
          <w:spacing w:val="-2"/>
          <w:w w:val="115"/>
        </w:rPr>
        <w:t>requiremen</w:t>
      </w:r>
      <w:r>
        <w:rPr>
          <w:spacing w:val="-1"/>
          <w:w w:val="115"/>
        </w:rPr>
        <w:t>ts.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ci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y</w:t>
      </w:r>
      <w:r>
        <w:rPr>
          <w:spacing w:val="17"/>
          <w:w w:val="115"/>
        </w:rPr>
        <w:t xml:space="preserve"> </w:t>
      </w:r>
      <w:r>
        <w:rPr>
          <w:w w:val="115"/>
        </w:rPr>
        <w:t>will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ri</w:t>
      </w:r>
      <w:r>
        <w:rPr>
          <w:spacing w:val="-2"/>
          <w:w w:val="115"/>
        </w:rPr>
        <w:t>se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heigh</w:t>
      </w:r>
      <w:r>
        <w:rPr>
          <w:spacing w:val="-1"/>
          <w:w w:val="115"/>
        </w:rPr>
        <w:t>t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most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probably,</w:t>
      </w:r>
      <w:r>
        <w:rPr>
          <w:spacing w:val="22"/>
          <w:w w:val="115"/>
        </w:rPr>
        <w:t xml:space="preserve"> </w:t>
      </w:r>
      <w:r>
        <w:rPr>
          <w:w w:val="115"/>
        </w:rPr>
        <w:t>as</w:t>
      </w:r>
      <w:r>
        <w:rPr>
          <w:spacing w:val="17"/>
          <w:w w:val="115"/>
        </w:rPr>
        <w:t xml:space="preserve"> </w:t>
      </w:r>
      <w:r>
        <w:rPr>
          <w:w w:val="115"/>
        </w:rPr>
        <w:t>there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e</w:t>
      </w:r>
      <w:r>
        <w:rPr>
          <w:spacing w:val="17"/>
          <w:w w:val="115"/>
        </w:rPr>
        <w:t xml:space="preserve"> </w:t>
      </w:r>
      <w:r>
        <w:rPr>
          <w:w w:val="115"/>
        </w:rPr>
        <w:t>no</w:t>
      </w:r>
      <w:r>
        <w:rPr>
          <w:spacing w:val="17"/>
          <w:w w:val="115"/>
        </w:rPr>
        <w:t xml:space="preserve"> </w:t>
      </w:r>
      <w:r>
        <w:rPr>
          <w:w w:val="115"/>
        </w:rPr>
        <w:t>zon</w:t>
      </w:r>
      <w:ins w:id="1519" w:author="Chris Prickett" w:date="2017-02-12T20:53:00Z">
        <w:r w:rsidR="00C3608B">
          <w:rPr>
            <w:w w:val="115"/>
          </w:rPr>
          <w:t>ing</w:t>
        </w:r>
      </w:ins>
      <w:del w:id="1520" w:author="Chris Prickett" w:date="2017-02-12T20:53:00Z">
        <w:r w:rsidDel="00C3608B">
          <w:rPr>
            <w:w w:val="115"/>
          </w:rPr>
          <w:delText>al</w:delText>
        </w:r>
      </w:del>
      <w:r>
        <w:rPr>
          <w:spacing w:val="17"/>
          <w:w w:val="115"/>
        </w:rPr>
        <w:t xml:space="preserve"> </w:t>
      </w:r>
      <w:r>
        <w:rPr>
          <w:w w:val="115"/>
        </w:rPr>
        <w:t>re</w:t>
      </w:r>
      <w:del w:id="1521" w:author="Chris Prickett" w:date="2017-02-12T20:53:00Z">
        <w:r w:rsidDel="00C3608B">
          <w:rPr>
            <w:w w:val="115"/>
          </w:rPr>
          <w:delText>-</w:delText>
        </w:r>
        <w:r w:rsidDel="00C3608B">
          <w:rPr>
            <w:spacing w:val="41"/>
            <w:w w:val="111"/>
          </w:rPr>
          <w:delText xml:space="preserve"> </w:delText>
        </w:r>
      </w:del>
      <w:r>
        <w:rPr>
          <w:w w:val="115"/>
        </w:rPr>
        <w:t>strictions,</w:t>
      </w:r>
      <w:r>
        <w:rPr>
          <w:spacing w:val="20"/>
          <w:w w:val="115"/>
        </w:rPr>
        <w:t xml:space="preserve"> </w:t>
      </w:r>
      <w:ins w:id="1522" w:author="Chris Prickett" w:date="2017-02-12T20:53:00Z">
        <w:r w:rsidR="00C3608B">
          <w:rPr>
            <w:w w:val="115"/>
          </w:rPr>
          <w:t>this</w:t>
        </w:r>
      </w:ins>
      <w:del w:id="1523" w:author="Chris Prickett" w:date="2017-02-12T20:53:00Z">
        <w:r w:rsidDel="00C3608B">
          <w:rPr>
            <w:w w:val="115"/>
          </w:rPr>
          <w:delText>it</w:delText>
        </w:r>
      </w:del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ma</w:t>
      </w:r>
      <w:r>
        <w:rPr>
          <w:spacing w:val="-3"/>
          <w:w w:val="115"/>
        </w:rPr>
        <w:t>y</w:t>
      </w:r>
      <w:r>
        <w:rPr>
          <w:spacing w:val="18"/>
          <w:w w:val="115"/>
        </w:rPr>
        <w:t xml:space="preserve"> </w:t>
      </w:r>
      <w:r>
        <w:rPr>
          <w:w w:val="115"/>
        </w:rPr>
        <w:t>happen</w:t>
      </w:r>
      <w:r>
        <w:rPr>
          <w:spacing w:val="17"/>
          <w:w w:val="115"/>
        </w:rPr>
        <w:t xml:space="preserve"> </w:t>
      </w:r>
      <w:ins w:id="1524" w:author="Chris Prickett" w:date="2017-02-12T20:53:00Z">
        <w:r w:rsidR="00C3608B">
          <w:rPr>
            <w:w w:val="115"/>
          </w:rPr>
          <w:t>in</w:t>
        </w:r>
      </w:ins>
      <w:del w:id="1525" w:author="Chris Prickett" w:date="2017-02-12T20:53:00Z">
        <w:r w:rsidDel="00C3608B">
          <w:rPr>
            <w:w w:val="115"/>
          </w:rPr>
          <w:delText>it</w:delText>
        </w:r>
      </w:del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cen</w:t>
      </w:r>
      <w:r>
        <w:rPr>
          <w:spacing w:val="-1"/>
          <w:w w:val="115"/>
        </w:rPr>
        <w:t>ter.</w:t>
      </w:r>
      <w:r>
        <w:rPr>
          <w:spacing w:val="2"/>
          <w:w w:val="115"/>
        </w:rPr>
        <w:t xml:space="preserve"> </w:t>
      </w:r>
      <w:r>
        <w:rPr>
          <w:w w:val="115"/>
        </w:rPr>
        <w:t>While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numb</w:t>
      </w:r>
      <w:r>
        <w:rPr>
          <w:spacing w:val="-3"/>
          <w:w w:val="115"/>
        </w:rPr>
        <w:t>er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eople</w:t>
      </w:r>
      <w:r>
        <w:rPr>
          <w:spacing w:val="17"/>
          <w:w w:val="115"/>
        </w:rPr>
        <w:t xml:space="preserve"> </w:t>
      </w:r>
      <w:r>
        <w:rPr>
          <w:w w:val="115"/>
        </w:rPr>
        <w:t>living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visiting</w:t>
      </w:r>
      <w:r>
        <w:rPr>
          <w:spacing w:val="23"/>
          <w:w w:val="112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area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6"/>
          <w:w w:val="115"/>
        </w:rPr>
        <w:t xml:space="preserve"> </w:t>
      </w:r>
      <w:r>
        <w:rPr>
          <w:w w:val="115"/>
        </w:rPr>
        <w:t>rise,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question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efficien</w:t>
      </w:r>
      <w:r>
        <w:rPr>
          <w:spacing w:val="-1"/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sustainable</w:t>
      </w:r>
      <w:r>
        <w:rPr>
          <w:spacing w:val="-6"/>
          <w:w w:val="115"/>
        </w:rPr>
        <w:t xml:space="preserve"> </w:t>
      </w:r>
      <w:r>
        <w:rPr>
          <w:w w:val="115"/>
        </w:rPr>
        <w:t>transport</w:t>
      </w:r>
      <w:r>
        <w:rPr>
          <w:spacing w:val="-6"/>
          <w:w w:val="115"/>
        </w:rPr>
        <w:t xml:space="preserve"> </w:t>
      </w:r>
      <w:ins w:id="1526" w:author="Chris Prickett" w:date="2017-02-12T20:54:00Z">
        <w:r w:rsidR="000F1B6C">
          <w:rPr>
            <w:w w:val="115"/>
          </w:rPr>
          <w:t>may well</w:t>
        </w:r>
      </w:ins>
      <w:del w:id="1527" w:author="Chris Prickett" w:date="2017-02-12T20:54:00Z">
        <w:r w:rsidDel="000F1B6C">
          <w:rPr>
            <w:w w:val="115"/>
          </w:rPr>
          <w:delText>could</w:delText>
        </w:r>
      </w:del>
      <w:r>
        <w:rPr>
          <w:spacing w:val="-7"/>
          <w:w w:val="115"/>
        </w:rPr>
        <w:t xml:space="preserve"> </w:t>
      </w:r>
      <w:r>
        <w:rPr>
          <w:w w:val="115"/>
        </w:rPr>
        <w:t>come</w:t>
      </w:r>
      <w:r>
        <w:rPr>
          <w:spacing w:val="-6"/>
          <w:w w:val="115"/>
        </w:rPr>
        <w:t xml:space="preserve"> </w:t>
      </w:r>
      <w:r>
        <w:rPr>
          <w:w w:val="115"/>
        </w:rPr>
        <w:t>up</w:t>
      </w:r>
      <w:ins w:id="1528" w:author="Chris Prickett" w:date="2017-02-12T20:54:00Z">
        <w:r w:rsidR="000F1B6C">
          <w:rPr>
            <w:spacing w:val="-2"/>
            <w:w w:val="115"/>
          </w:rPr>
          <w:t>, e</w:t>
        </w:r>
      </w:ins>
      <w:del w:id="1529" w:author="Chris Prickett" w:date="2017-02-12T20:54:00Z">
        <w:r w:rsidDel="000F1B6C">
          <w:rPr>
            <w:w w:val="115"/>
          </w:rPr>
          <w:delText>.</w:delText>
        </w:r>
        <w:r w:rsidDel="000F1B6C">
          <w:rPr>
            <w:spacing w:val="18"/>
            <w:w w:val="115"/>
          </w:rPr>
          <w:delText xml:space="preserve"> </w:delText>
        </w:r>
        <w:r w:rsidDel="000F1B6C">
          <w:rPr>
            <w:spacing w:val="-2"/>
            <w:w w:val="115"/>
          </w:rPr>
          <w:delText>E</w:delText>
        </w:r>
      </w:del>
      <w:r>
        <w:rPr>
          <w:spacing w:val="-2"/>
          <w:w w:val="115"/>
        </w:rPr>
        <w:t>v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n</w:t>
      </w:r>
      <w:r>
        <w:rPr>
          <w:spacing w:val="20"/>
          <w:w w:val="117"/>
        </w:rPr>
        <w:t xml:space="preserve"> </w:t>
      </w:r>
      <w:r>
        <w:rPr>
          <w:w w:val="115"/>
        </w:rPr>
        <w:t>though</w:t>
      </w:r>
      <w:r>
        <w:rPr>
          <w:spacing w:val="-5"/>
          <w:w w:val="115"/>
        </w:rPr>
        <w:t xml:space="preserve"> </w:t>
      </w:r>
      <w:r>
        <w:rPr>
          <w:w w:val="115"/>
        </w:rPr>
        <w:t>it</w:t>
      </w:r>
      <w:r>
        <w:rPr>
          <w:spacing w:val="-3"/>
          <w:w w:val="115"/>
        </w:rPr>
        <w:t xml:space="preserve"> </w:t>
      </w:r>
      <w:r>
        <w:rPr>
          <w:w w:val="115"/>
        </w:rPr>
        <w:t>seems</w:t>
      </w:r>
      <w:r>
        <w:rPr>
          <w:spacing w:val="-4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</w:rPr>
        <w:t>professionals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3"/>
          <w:w w:val="115"/>
        </w:rPr>
        <w:t xml:space="preserve"> </w:t>
      </w:r>
      <w:r>
        <w:rPr>
          <w:w w:val="115"/>
        </w:rPr>
        <w:t>not</w:t>
      </w:r>
      <w:r>
        <w:rPr>
          <w:spacing w:val="-4"/>
          <w:w w:val="115"/>
        </w:rPr>
        <w:t xml:space="preserve"> </w:t>
      </w:r>
      <w:r>
        <w:rPr>
          <w:w w:val="115"/>
        </w:rPr>
        <w:t>strategically</w:t>
      </w:r>
      <w:r>
        <w:rPr>
          <w:spacing w:val="-3"/>
          <w:w w:val="115"/>
        </w:rPr>
        <w:t xml:space="preserve"> </w:t>
      </w:r>
      <w:r>
        <w:rPr>
          <w:w w:val="115"/>
        </w:rPr>
        <w:t>addressing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suc</w:t>
      </w:r>
      <w:r>
        <w:rPr>
          <w:spacing w:val="-2"/>
          <w:w w:val="115"/>
        </w:rPr>
        <w:t>h</w:t>
      </w:r>
      <w:ins w:id="1530" w:author="Chris Prickett" w:date="2017-02-12T20:54:00Z">
        <w:r w:rsidR="000F1B6C">
          <w:rPr>
            <w:spacing w:val="-2"/>
            <w:w w:val="115"/>
          </w:rPr>
          <w:t xml:space="preserve"> a</w:t>
        </w:r>
      </w:ins>
      <w:r>
        <w:rPr>
          <w:spacing w:val="-3"/>
          <w:w w:val="115"/>
        </w:rPr>
        <w:t xml:space="preserve"> </w:t>
      </w:r>
      <w:r>
        <w:rPr>
          <w:w w:val="115"/>
        </w:rPr>
        <w:t>future.</w:t>
      </w:r>
      <w:r>
        <w:rPr>
          <w:spacing w:val="22"/>
          <w:w w:val="115"/>
        </w:rPr>
        <w:t xml:space="preserve"> </w:t>
      </w:r>
      <w:ins w:id="1531" w:author="Chris Prickett" w:date="2017-02-12T20:55:00Z">
        <w:r w:rsidR="000F1B6C">
          <w:rPr>
            <w:spacing w:val="-4"/>
            <w:w w:val="115"/>
          </w:rPr>
          <w:t>On</w:t>
        </w:r>
      </w:ins>
      <w:del w:id="1532" w:author="Chris Prickett" w:date="2017-02-12T20:55:00Z">
        <w:r w:rsidDel="000F1B6C">
          <w:rPr>
            <w:spacing w:val="-5"/>
            <w:w w:val="115"/>
          </w:rPr>
          <w:delText>A</w:delText>
        </w:r>
        <w:r w:rsidDel="000F1B6C">
          <w:rPr>
            <w:spacing w:val="-4"/>
            <w:w w:val="115"/>
          </w:rPr>
          <w:delText>t</w:delText>
        </w:r>
      </w:del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 w:rsidR="00CD58F7">
        <w:rPr>
          <w:w w:val="115"/>
        </w:rPr>
        <w:t>so</w:t>
      </w:r>
      <w:r>
        <w:rPr>
          <w:w w:val="115"/>
        </w:rPr>
        <w:t>cial</w:t>
      </w:r>
      <w:r>
        <w:rPr>
          <w:spacing w:val="-4"/>
          <w:w w:val="115"/>
        </w:rPr>
        <w:t xml:space="preserve"> </w:t>
      </w:r>
      <w:r>
        <w:rPr>
          <w:w w:val="115"/>
        </w:rPr>
        <w:t>side,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role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-4"/>
          <w:w w:val="115"/>
        </w:rPr>
        <w:t xml:space="preserve"> </w:t>
      </w:r>
      <w:r>
        <w:rPr>
          <w:w w:val="115"/>
        </w:rPr>
        <w:t>actors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global</w:t>
      </w:r>
      <w:r>
        <w:rPr>
          <w:spacing w:val="-2"/>
          <w:w w:val="115"/>
        </w:rPr>
        <w:t xml:space="preserve"> </w:t>
      </w:r>
      <w:r>
        <w:rPr>
          <w:w w:val="115"/>
        </w:rPr>
        <w:t>trends</w:t>
      </w:r>
      <w:r>
        <w:rPr>
          <w:spacing w:val="-4"/>
          <w:w w:val="115"/>
        </w:rPr>
        <w:t xml:space="preserve"> </w:t>
      </w:r>
      <w:r>
        <w:rPr>
          <w:w w:val="115"/>
        </w:rPr>
        <w:t>at</w:t>
      </w:r>
      <w:r>
        <w:rPr>
          <w:spacing w:val="-3"/>
          <w:w w:val="115"/>
        </w:rPr>
        <w:t xml:space="preserve"> </w:t>
      </w:r>
      <w:r>
        <w:rPr>
          <w:w w:val="115"/>
        </w:rPr>
        <w:t>all</w:t>
      </w:r>
      <w:r>
        <w:rPr>
          <w:spacing w:val="-3"/>
          <w:w w:val="115"/>
        </w:rPr>
        <w:t xml:space="preserve"> levels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3"/>
          <w:w w:val="115"/>
        </w:rPr>
        <w:t>voidable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43"/>
          <w:w w:val="117"/>
        </w:rPr>
        <w:t xml:space="preserve"> </w:t>
      </w:r>
      <w:r>
        <w:rPr>
          <w:spacing w:val="-2"/>
          <w:w w:val="115"/>
        </w:rPr>
        <w:t>overwhelming.</w:t>
      </w:r>
      <w:r>
        <w:rPr>
          <w:spacing w:val="62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question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positioning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9"/>
          <w:w w:val="115"/>
        </w:rPr>
        <w:t xml:space="preserve"> </w:t>
      </w:r>
      <w:r>
        <w:rPr>
          <w:w w:val="115"/>
        </w:rPr>
        <w:t>experts,</w:t>
      </w:r>
      <w:r>
        <w:rPr>
          <w:spacing w:val="14"/>
          <w:w w:val="115"/>
        </w:rPr>
        <w:t xml:space="preserve"> </w:t>
      </w:r>
      <w:r>
        <w:rPr>
          <w:w w:val="115"/>
        </w:rPr>
        <w:t>professionals,</w:t>
      </w:r>
      <w:r>
        <w:rPr>
          <w:spacing w:val="12"/>
          <w:w w:val="115"/>
        </w:rPr>
        <w:t xml:space="preserve"> </w:t>
      </w:r>
      <w:r>
        <w:rPr>
          <w:w w:val="115"/>
        </w:rPr>
        <w:t>authorities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7"/>
        </w:rPr>
        <w:t xml:space="preserve"> </w:t>
      </w:r>
      <w:r>
        <w:rPr>
          <w:w w:val="115"/>
        </w:rPr>
        <w:t>citizens</w:t>
      </w:r>
      <w:r>
        <w:rPr>
          <w:spacing w:val="-11"/>
          <w:w w:val="115"/>
        </w:rPr>
        <w:t xml:space="preserve"> </w:t>
      </w:r>
      <w:r>
        <w:rPr>
          <w:w w:val="115"/>
        </w:rPr>
        <w:t>therefore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migh</w:t>
      </w:r>
      <w:r>
        <w:rPr>
          <w:spacing w:val="-2"/>
          <w:w w:val="115"/>
        </w:rPr>
        <w:t>t</w:t>
      </w:r>
      <w:r>
        <w:rPr>
          <w:spacing w:val="-11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ru</w:t>
      </w:r>
      <w:r>
        <w:rPr>
          <w:spacing w:val="-2"/>
          <w:w w:val="115"/>
        </w:rPr>
        <w:t>ci</w:t>
      </w:r>
      <w:r>
        <w:rPr>
          <w:spacing w:val="-1"/>
          <w:w w:val="115"/>
        </w:rPr>
        <w:t>al.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Bet</w:t>
      </w:r>
      <w:r>
        <w:rPr>
          <w:spacing w:val="-3"/>
          <w:w w:val="115"/>
        </w:rPr>
        <w:t>ween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ternational</w:t>
      </w:r>
      <w:r>
        <w:rPr>
          <w:spacing w:val="-11"/>
          <w:w w:val="115"/>
        </w:rPr>
        <w:t xml:space="preserve"> </w:t>
      </w:r>
      <w:r>
        <w:rPr>
          <w:w w:val="115"/>
        </w:rPr>
        <w:t>influence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terv</w:t>
      </w:r>
      <w:r>
        <w:rPr>
          <w:spacing w:val="-3"/>
          <w:w w:val="115"/>
        </w:rPr>
        <w:t>en</w:t>
      </w:r>
      <w:r>
        <w:rPr>
          <w:spacing w:val="-2"/>
          <w:w w:val="115"/>
        </w:rPr>
        <w:t>tion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49"/>
          <w:w w:val="112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particular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text,</w:t>
      </w:r>
      <w:r>
        <w:rPr>
          <w:spacing w:val="6"/>
          <w:w w:val="115"/>
        </w:rPr>
        <w:t xml:space="preserve"> </w:t>
      </w:r>
      <w:r>
        <w:rPr>
          <w:w w:val="115"/>
        </w:rPr>
        <w:t>there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ust</w:t>
      </w:r>
      <w:r>
        <w:rPr>
          <w:spacing w:val="5"/>
          <w:w w:val="115"/>
        </w:rPr>
        <w:t xml:space="preserve"> </w:t>
      </w:r>
      <w:r>
        <w:rPr>
          <w:spacing w:val="2"/>
          <w:w w:val="115"/>
        </w:rPr>
        <w:t>b</w:t>
      </w:r>
      <w:r>
        <w:rPr>
          <w:spacing w:val="3"/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proofErr w:type="spellStart"/>
      <w:r>
        <w:rPr>
          <w:spacing w:val="-3"/>
          <w:w w:val="115"/>
        </w:rPr>
        <w:t>meso</w:t>
      </w:r>
      <w:proofErr w:type="spellEnd"/>
      <w:r>
        <w:rPr>
          <w:spacing w:val="-3"/>
          <w:w w:val="115"/>
        </w:rPr>
        <w:t>-layer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1"/>
          <w:w w:val="115"/>
        </w:rPr>
        <w:t>local</w:t>
      </w:r>
      <w:r>
        <w:rPr>
          <w:spacing w:val="5"/>
          <w:w w:val="115"/>
        </w:rPr>
        <w:t xml:space="preserve"> </w:t>
      </w:r>
      <w:r>
        <w:rPr>
          <w:w w:val="115"/>
        </w:rPr>
        <w:t>urban</w:t>
      </w:r>
      <w:r>
        <w:rPr>
          <w:spacing w:val="5"/>
          <w:w w:val="115"/>
        </w:rPr>
        <w:t xml:space="preserve"> </w:t>
      </w:r>
      <w:r>
        <w:rPr>
          <w:w w:val="115"/>
        </w:rPr>
        <w:t>actors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21"/>
          <w:w w:val="109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regulatory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frameworks.</w:t>
      </w:r>
    </w:p>
    <w:p w14:paraId="318D8F93" w14:textId="77777777" w:rsidR="00A8456E" w:rsidRDefault="00A8456E">
      <w:pPr>
        <w:spacing w:before="1"/>
        <w:rPr>
          <w:rFonts w:ascii="PMingLiU" w:eastAsia="PMingLiU" w:hAnsi="PMingLiU" w:cs="PMingLiU"/>
          <w:sz w:val="28"/>
          <w:szCs w:val="28"/>
        </w:rPr>
      </w:pPr>
    </w:p>
    <w:p w14:paraId="1EC9CE06" w14:textId="08513557" w:rsidR="00A8456E" w:rsidRDefault="006C1195">
      <w:pPr>
        <w:pStyle w:val="BodyText"/>
        <w:spacing w:line="293" w:lineRule="auto"/>
        <w:ind w:right="111" w:firstLine="338"/>
        <w:jc w:val="both"/>
      </w:pPr>
      <w:r>
        <w:rPr>
          <w:spacing w:val="-3"/>
          <w:w w:val="115"/>
        </w:rPr>
        <w:t>Finally,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capacit</w:t>
      </w:r>
      <w:r>
        <w:rPr>
          <w:spacing w:val="-2"/>
          <w:w w:val="115"/>
        </w:rPr>
        <w:t>y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practically</w:t>
      </w:r>
      <w:r>
        <w:rPr>
          <w:spacing w:val="3"/>
          <w:w w:val="115"/>
        </w:rPr>
        <w:t xml:space="preserve"> </w:t>
      </w:r>
      <w:r>
        <w:rPr>
          <w:w w:val="115"/>
        </w:rPr>
        <w:t>address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fu</w:t>
      </w:r>
      <w:r>
        <w:rPr>
          <w:spacing w:val="-1"/>
          <w:w w:val="115"/>
        </w:rPr>
        <w:t>ture</w:t>
      </w:r>
      <w:r>
        <w:rPr>
          <w:spacing w:val="3"/>
          <w:w w:val="115"/>
        </w:rPr>
        <w:t xml:space="preserve"> </w:t>
      </w:r>
      <w:r>
        <w:rPr>
          <w:w w:val="115"/>
        </w:rPr>
        <w:t>from</w:t>
      </w:r>
      <w:r>
        <w:rPr>
          <w:spacing w:val="4"/>
          <w:w w:val="115"/>
        </w:rPr>
        <w:t xml:space="preserve"> </w:t>
      </w:r>
      <w:del w:id="1533" w:author="Chris Prickett" w:date="2017-02-12T20:55:00Z">
        <w:r w:rsidDel="000F1B6C">
          <w:rPr>
            <w:w w:val="115"/>
          </w:rPr>
          <w:delText>the</w:delText>
        </w:r>
        <w:r w:rsidDel="000F1B6C">
          <w:rPr>
            <w:spacing w:val="4"/>
            <w:w w:val="115"/>
          </w:rPr>
          <w:delText xml:space="preserve"> </w:delText>
        </w:r>
        <w:r w:rsidDel="000F1B6C">
          <w:rPr>
            <w:w w:val="115"/>
          </w:rPr>
          <w:delText>made</w:delText>
        </w:r>
      </w:del>
      <w:ins w:id="1534" w:author="Chris Prickett" w:date="2017-02-12T20:55:00Z">
        <w:r w:rsidR="000F1B6C">
          <w:rPr>
            <w:w w:val="115"/>
          </w:rPr>
          <w:t>its</w:t>
        </w:r>
      </w:ins>
      <w:r>
        <w:rPr>
          <w:spacing w:val="3"/>
          <w:w w:val="115"/>
        </w:rPr>
        <w:t xml:space="preserve"> </w:t>
      </w:r>
      <w:r>
        <w:rPr>
          <w:w w:val="115"/>
        </w:rPr>
        <w:t>conclusions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lame.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ge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ral,</w:t>
      </w:r>
      <w:r>
        <w:rPr>
          <w:spacing w:val="18"/>
          <w:w w:val="115"/>
        </w:rPr>
        <w:t xml:space="preserve"> </w:t>
      </w:r>
      <w:ins w:id="1535" w:author="Chris Prickett" w:date="2017-02-12T20:56:00Z">
        <w:r w:rsidR="000F1B6C">
          <w:rPr>
            <w:spacing w:val="18"/>
            <w:w w:val="115"/>
          </w:rPr>
          <w:t xml:space="preserve">the </w:t>
        </w:r>
      </w:ins>
      <w:r>
        <w:rPr>
          <w:w w:val="115"/>
        </w:rPr>
        <w:t>practice-based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approach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urban</w:t>
      </w:r>
      <w:r>
        <w:rPr>
          <w:spacing w:val="15"/>
          <w:w w:val="115"/>
        </w:rPr>
        <w:t xml:space="preserve"> </w:t>
      </w:r>
      <w:r>
        <w:rPr>
          <w:w w:val="115"/>
        </w:rPr>
        <w:t>studies</w:t>
      </w:r>
      <w:r>
        <w:rPr>
          <w:spacing w:val="15"/>
          <w:w w:val="115"/>
        </w:rPr>
        <w:t xml:space="preserve"> </w:t>
      </w:r>
      <w:r>
        <w:rPr>
          <w:w w:val="115"/>
        </w:rPr>
        <w:t>has</w:t>
      </w:r>
      <w:r>
        <w:rPr>
          <w:spacing w:val="15"/>
          <w:w w:val="115"/>
        </w:rPr>
        <w:t xml:space="preserve"> </w:t>
      </w:r>
      <w:r>
        <w:rPr>
          <w:w w:val="115"/>
        </w:rPr>
        <w:t>had</w:t>
      </w:r>
      <w:r>
        <w:rPr>
          <w:spacing w:val="15"/>
          <w:w w:val="115"/>
        </w:rPr>
        <w:t xml:space="preserve"> </w:t>
      </w:r>
      <w:r>
        <w:rPr>
          <w:w w:val="115"/>
        </w:rPr>
        <w:t>hardly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28"/>
          <w:w w:val="111"/>
        </w:rPr>
        <w:t xml:space="preserve"> </w:t>
      </w:r>
      <w:r>
        <w:rPr>
          <w:w w:val="115"/>
        </w:rPr>
        <w:t>benefits</w:t>
      </w:r>
      <w:r>
        <w:rPr>
          <w:spacing w:val="-19"/>
          <w:w w:val="115"/>
        </w:rPr>
        <w:t xml:space="preserve"> </w:t>
      </w:r>
      <w:r>
        <w:rPr>
          <w:w w:val="115"/>
        </w:rPr>
        <w:t>from</w:t>
      </w:r>
      <w:r>
        <w:rPr>
          <w:spacing w:val="-19"/>
          <w:w w:val="115"/>
        </w:rPr>
        <w:t xml:space="preserve"> </w:t>
      </w:r>
      <w:r>
        <w:rPr>
          <w:w w:val="115"/>
        </w:rPr>
        <w:t>ANT.</w:t>
      </w:r>
      <w:r>
        <w:rPr>
          <w:spacing w:val="-18"/>
          <w:w w:val="115"/>
        </w:rPr>
        <w:t xml:space="preserve"> </w:t>
      </w:r>
      <w:del w:id="1536" w:author="Chris Prickett" w:date="2017-02-12T20:56:00Z">
        <w:r w:rsidDel="000F1B6C">
          <w:rPr>
            <w:w w:val="115"/>
          </w:rPr>
          <w:delText>The</w:delText>
        </w:r>
        <w:r w:rsidDel="000F1B6C">
          <w:rPr>
            <w:spacing w:val="-19"/>
            <w:w w:val="115"/>
          </w:rPr>
          <w:delText xml:space="preserve"> </w:delText>
        </w:r>
        <w:r w:rsidDel="000F1B6C">
          <w:rPr>
            <w:w w:val="115"/>
          </w:rPr>
          <w:delText>hitherto</w:delText>
        </w:r>
      </w:del>
      <w:ins w:id="1537" w:author="Chris Prickett" w:date="2017-02-12T20:56:00Z">
        <w:r w:rsidR="000F1B6C">
          <w:rPr>
            <w:w w:val="115"/>
          </w:rPr>
          <w:t>Earlier</w:t>
        </w:r>
      </w:ins>
      <w:r>
        <w:rPr>
          <w:spacing w:val="-19"/>
          <w:w w:val="115"/>
        </w:rPr>
        <w:t xml:space="preserve"> </w:t>
      </w:r>
      <w:r>
        <w:rPr>
          <w:w w:val="115"/>
        </w:rPr>
        <w:t>application</w:t>
      </w:r>
      <w:ins w:id="1538" w:author="Chris Prickett" w:date="2017-02-12T20:56:00Z">
        <w:r w:rsidR="000F1B6C">
          <w:rPr>
            <w:w w:val="115"/>
          </w:rPr>
          <w:t>s</w:t>
        </w:r>
      </w:ins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ANT</w:t>
      </w:r>
      <w:r>
        <w:rPr>
          <w:spacing w:val="-19"/>
          <w:w w:val="115"/>
        </w:rPr>
        <w:t xml:space="preserve"> </w:t>
      </w:r>
      <w:r>
        <w:rPr>
          <w:w w:val="115"/>
        </w:rPr>
        <w:t>did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19"/>
          <w:w w:val="115"/>
        </w:rPr>
        <w:t xml:space="preserve"> </w:t>
      </w:r>
      <w:r>
        <w:rPr>
          <w:w w:val="115"/>
        </w:rPr>
        <w:t>address</w:t>
      </w:r>
      <w:r>
        <w:rPr>
          <w:spacing w:val="-18"/>
          <w:w w:val="115"/>
        </w:rPr>
        <w:t xml:space="preserve"> </w:t>
      </w:r>
      <w:r>
        <w:rPr>
          <w:w w:val="115"/>
        </w:rPr>
        <w:t>operational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iagnosis</w:t>
      </w:r>
      <w:r>
        <w:rPr>
          <w:spacing w:val="40"/>
          <w:w w:val="109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orth</w:t>
      </w:r>
      <w:r>
        <w:rPr>
          <w:spacing w:val="-3"/>
          <w:w w:val="115"/>
        </w:rPr>
        <w:t>while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tracing</w:t>
      </w:r>
      <w:r>
        <w:rPr>
          <w:spacing w:val="-3"/>
          <w:w w:val="115"/>
        </w:rPr>
        <w:t xml:space="preserve"> </w:t>
      </w:r>
      <w:r>
        <w:rPr>
          <w:w w:val="115"/>
        </w:rPr>
        <w:t>urban</w:t>
      </w:r>
      <w:r>
        <w:rPr>
          <w:spacing w:val="-3"/>
          <w:w w:val="115"/>
        </w:rPr>
        <w:t xml:space="preserve"> </w:t>
      </w:r>
      <w:r>
        <w:rPr>
          <w:w w:val="115"/>
        </w:rPr>
        <w:t>system</w:t>
      </w:r>
      <w:r>
        <w:rPr>
          <w:spacing w:val="-3"/>
          <w:w w:val="115"/>
        </w:rPr>
        <w:t xml:space="preserve"> </w:t>
      </w:r>
      <w:r>
        <w:rPr>
          <w:w w:val="115"/>
        </w:rPr>
        <w:t>transitions.</w:t>
      </w:r>
      <w:r>
        <w:rPr>
          <w:spacing w:val="23"/>
          <w:w w:val="115"/>
        </w:rPr>
        <w:t xml:space="preserve"> </w:t>
      </w:r>
      <w:r>
        <w:rPr>
          <w:w w:val="115"/>
        </w:rPr>
        <w:t>Therefore,</w:t>
      </w:r>
      <w:r>
        <w:rPr>
          <w:spacing w:val="-1"/>
          <w:w w:val="115"/>
        </w:rPr>
        <w:t xml:space="preserve"> t</w:t>
      </w:r>
      <w:r>
        <w:rPr>
          <w:spacing w:val="-2"/>
          <w:w w:val="115"/>
        </w:rPr>
        <w:t>he</w:t>
      </w:r>
      <w:r>
        <w:rPr>
          <w:spacing w:val="-3"/>
          <w:w w:val="115"/>
        </w:rPr>
        <w:t xml:space="preserve"> </w:t>
      </w:r>
      <w:r>
        <w:rPr>
          <w:w w:val="115"/>
        </w:rPr>
        <w:t>next</w:t>
      </w:r>
      <w:r>
        <w:rPr>
          <w:spacing w:val="-2"/>
          <w:w w:val="115"/>
        </w:rPr>
        <w:t xml:space="preserve"> 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age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analysis</w:t>
      </w:r>
      <w:r>
        <w:rPr>
          <w:spacing w:val="27"/>
          <w:w w:val="112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this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researc</w:t>
      </w:r>
      <w:r>
        <w:rPr>
          <w:spacing w:val="-1"/>
          <w:w w:val="115"/>
        </w:rPr>
        <w:t>h</w:t>
      </w:r>
      <w:r>
        <w:rPr>
          <w:spacing w:val="16"/>
          <w:w w:val="115"/>
        </w:rPr>
        <w:t xml:space="preserve"> </w:t>
      </w:r>
      <w:r>
        <w:rPr>
          <w:w w:val="115"/>
        </w:rPr>
        <w:t>focuses</w:t>
      </w:r>
      <w:r>
        <w:rPr>
          <w:spacing w:val="16"/>
          <w:w w:val="115"/>
        </w:rPr>
        <w:t xml:space="preserve"> </w:t>
      </w:r>
      <w:r>
        <w:rPr>
          <w:w w:val="115"/>
        </w:rPr>
        <w:t>on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framework</w:t>
      </w:r>
      <w:r>
        <w:rPr>
          <w:spacing w:val="17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ins w:id="1539" w:author="Chris Prickett" w:date="2017-02-12T20:56:00Z">
        <w:r w:rsidR="000F1B6C">
          <w:rPr>
            <w:spacing w:val="15"/>
            <w:w w:val="115"/>
          </w:rPr>
          <w:t xml:space="preserve">a </w:t>
        </w:r>
      </w:ins>
      <w:r>
        <w:rPr>
          <w:spacing w:val="-1"/>
          <w:w w:val="115"/>
        </w:rPr>
        <w:t>constant</w:t>
      </w:r>
      <w:r>
        <w:rPr>
          <w:spacing w:val="16"/>
          <w:w w:val="115"/>
        </w:rPr>
        <w:t xml:space="preserve"> </w:t>
      </w:r>
      <w:r>
        <w:rPr>
          <w:w w:val="115"/>
        </w:rPr>
        <w:t>extension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agency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relations</w:t>
      </w:r>
      <w:r>
        <w:rPr>
          <w:spacing w:val="23"/>
          <w:w w:val="114"/>
        </w:rPr>
        <w:t xml:space="preserve"> </w:t>
      </w:r>
      <w:r>
        <w:rPr>
          <w:w w:val="115"/>
        </w:rPr>
        <w:t>when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actors</w:t>
      </w:r>
      <w:r>
        <w:rPr>
          <w:spacing w:val="-6"/>
          <w:w w:val="115"/>
        </w:rPr>
        <w:t xml:space="preserve"> </w:t>
      </w:r>
      <w:r>
        <w:rPr>
          <w:w w:val="115"/>
        </w:rPr>
        <w:t>collide,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ov</w:t>
      </w:r>
      <w:r>
        <w:rPr>
          <w:spacing w:val="-2"/>
          <w:w w:val="115"/>
        </w:rPr>
        <w:t>erlap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terfere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net</w:t>
      </w:r>
      <w:r>
        <w:rPr>
          <w:spacing w:val="-3"/>
          <w:w w:val="115"/>
        </w:rPr>
        <w:t>works.</w:t>
      </w:r>
    </w:p>
    <w:sectPr w:rsidR="00A8456E">
      <w:pgSz w:w="11910" w:h="16840"/>
      <w:pgMar w:top="1100" w:right="1020" w:bottom="680" w:left="1680" w:header="0" w:footer="50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85" w:author="Chris Prickett" w:date="2017-02-11T16:03:00Z" w:initials="CP">
    <w:p w14:paraId="5BB1B24A" w14:textId="77777777" w:rsidR="001C05D1" w:rsidRDefault="001C05D1">
      <w:pPr>
        <w:pStyle w:val="CommentText"/>
      </w:pPr>
      <w:r>
        <w:rPr>
          <w:rStyle w:val="CommentReference"/>
        </w:rPr>
        <w:annotationRef/>
      </w:r>
      <w:r>
        <w:t>Are these the same projects? (See highlights). If so, they should of course use the same word.</w:t>
      </w:r>
    </w:p>
  </w:comment>
  <w:comment w:id="286" w:author="anturija" w:date="2017-02-13T21:43:00Z" w:initials="a">
    <w:p w14:paraId="13494BA4" w14:textId="78F08728" w:rsidR="001C05D1" w:rsidRDefault="001C05D1">
      <w:pPr>
        <w:pStyle w:val="CommentText"/>
      </w:pPr>
      <w:r>
        <w:rPr>
          <w:rStyle w:val="CommentReference"/>
        </w:rPr>
        <w:annotationRef/>
      </w:r>
      <w:r>
        <w:t>No, they are different projects targeting more-or-less the same area. They all have slightly different names for marketing purposes</w:t>
      </w:r>
      <w:proofErr w:type="gramStart"/>
      <w:r>
        <w:t>..</w:t>
      </w:r>
      <w:proofErr w:type="gramEnd"/>
    </w:p>
  </w:comment>
  <w:comment w:id="339" w:author="Chris Prickett" w:date="2017-02-11T16:16:00Z" w:initials="CP">
    <w:p w14:paraId="4B1197A6" w14:textId="77777777" w:rsidR="001C05D1" w:rsidRDefault="001C05D1">
      <w:pPr>
        <w:pStyle w:val="CommentText"/>
      </w:pPr>
      <w:r>
        <w:rPr>
          <w:rStyle w:val="CommentReference"/>
        </w:rPr>
        <w:annotationRef/>
      </w:r>
      <w:r>
        <w:t>Clarify? This adjective suggests these buildings are not threatened, although the rest of the sentence’s context suggests that they are.</w:t>
      </w:r>
    </w:p>
  </w:comment>
  <w:comment w:id="340" w:author="anturija" w:date="2017-02-13T21:47:00Z" w:initials="a">
    <w:p w14:paraId="2FFF896F" w14:textId="7E559DA9" w:rsidR="001C05D1" w:rsidRDefault="001C05D1">
      <w:pPr>
        <w:pStyle w:val="CommentText"/>
      </w:pPr>
      <w:r>
        <w:rPr>
          <w:rStyle w:val="CommentReference"/>
        </w:rPr>
        <w:annotationRef/>
      </w:r>
      <w:r>
        <w:t xml:space="preserve">It’s tricky – </w:t>
      </w:r>
    </w:p>
    <w:p w14:paraId="0E037963" w14:textId="719F40B9" w:rsidR="001C05D1" w:rsidRDefault="001C05D1">
      <w:pPr>
        <w:pStyle w:val="CommentText"/>
      </w:pP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>According to JVA</w:t>
      </w:r>
      <w:r>
        <w:rPr>
          <w:rStyle w:val="CommentReference"/>
          <w:rFonts w:cs="Times New Roman"/>
          <w:lang w:eastAsia="en-GB"/>
        </w:rPr>
        <w:annotationRef/>
      </w: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  <w:lang w:val="en-GB"/>
        </w:rPr>
        <w:t>the investor</w:t>
      </w: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can cho</w:t>
      </w:r>
      <w:r>
        <w:rPr>
          <w:rFonts w:ascii="Times New Roman" w:hAnsi="Times New Roman" w:cs="Times New Roman"/>
          <w:bCs/>
          <w:sz w:val="22"/>
          <w:szCs w:val="22"/>
          <w:lang w:val="en-GB"/>
        </w:rPr>
        <w:t>o</w:t>
      </w: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se </w:t>
      </w:r>
      <w:r>
        <w:rPr>
          <w:rFonts w:ascii="Times New Roman" w:hAnsi="Times New Roman" w:cs="Times New Roman"/>
          <w:bCs/>
          <w:sz w:val="22"/>
          <w:szCs w:val="22"/>
          <w:lang w:val="en-GB"/>
        </w:rPr>
        <w:t>buildings</w:t>
      </w: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f</w:t>
      </w:r>
      <w:r>
        <w:rPr>
          <w:rFonts w:ascii="Times New Roman" w:hAnsi="Times New Roman" w:cs="Times New Roman"/>
          <w:bCs/>
          <w:sz w:val="22"/>
          <w:szCs w:val="22"/>
          <w:lang w:val="en-GB"/>
        </w:rPr>
        <w:t>rom</w:t>
      </w:r>
      <w:r w:rsidRPr="000D04A4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the list of the so-called "non-contributed buildings" for reconstruction, with the right to lease without a fee</w:t>
      </w:r>
    </w:p>
  </w:comment>
  <w:comment w:id="509" w:author="Chris Prickett" w:date="2017-02-12T13:52:00Z" w:initials="CP">
    <w:p w14:paraId="498FE21F" w14:textId="0378EF71" w:rsidR="001C05D1" w:rsidRDefault="001C05D1">
      <w:pPr>
        <w:pStyle w:val="CommentText"/>
      </w:pPr>
      <w:r>
        <w:rPr>
          <w:rStyle w:val="CommentReference"/>
        </w:rPr>
        <w:annotationRef/>
      </w:r>
      <w:r>
        <w:t>Please check.</w:t>
      </w:r>
    </w:p>
  </w:comment>
  <w:comment w:id="510" w:author="anturija" w:date="2017-02-13T21:53:00Z" w:initials="a">
    <w:p w14:paraId="5593E0F6" w14:textId="5B6CF68E" w:rsidR="001C05D1" w:rsidRDefault="001C05D1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</w:p>
  </w:comment>
  <w:comment w:id="572" w:author="Chris Prickett" w:date="2017-02-12T14:14:00Z" w:initials="CP">
    <w:p w14:paraId="75C938CD" w14:textId="331E4400" w:rsidR="001C05D1" w:rsidRDefault="001C05D1">
      <w:pPr>
        <w:pStyle w:val="CommentText"/>
      </w:pPr>
      <w:r>
        <w:rPr>
          <w:rStyle w:val="CommentReference"/>
        </w:rPr>
        <w:annotationRef/>
      </w:r>
      <w:r>
        <w:t>Delete here since it is also in the title to this list?</w:t>
      </w:r>
    </w:p>
  </w:comment>
  <w:comment w:id="573" w:author="anturija" w:date="2017-02-13T21:53:00Z" w:initials="a">
    <w:p w14:paraId="40D5169A" w14:textId="6EE9B014" w:rsidR="003A4ACD" w:rsidRDefault="003A4ACD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</w:p>
  </w:comment>
  <w:comment w:id="644" w:author="Chris Prickett" w:date="2017-02-12T14:56:00Z" w:initials="CP">
    <w:p w14:paraId="2BFF8B18" w14:textId="1BF3BBD3" w:rsidR="001C05D1" w:rsidRDefault="001C05D1">
      <w:pPr>
        <w:pStyle w:val="CommentText"/>
      </w:pPr>
      <w:r>
        <w:rPr>
          <w:rStyle w:val="CommentReference"/>
        </w:rPr>
        <w:annotationRef/>
      </w:r>
      <w:r>
        <w:t>Clarify?</w:t>
      </w:r>
    </w:p>
  </w:comment>
  <w:comment w:id="645" w:author="anturija" w:date="2017-02-13T21:55:00Z" w:initials="a">
    <w:p w14:paraId="0E998E74" w14:textId="6A57FA92" w:rsidR="003A4ACD" w:rsidRDefault="003A4ACD">
      <w:pPr>
        <w:pStyle w:val="CommentText"/>
      </w:pPr>
      <w:r>
        <w:rPr>
          <w:rStyle w:val="CommentReference"/>
        </w:rPr>
        <w:annotationRef/>
      </w:r>
      <w:r>
        <w:t>MH is the most often used as a venue for activities like fairs (not only fairs, but closely related activities)</w:t>
      </w:r>
    </w:p>
  </w:comment>
  <w:comment w:id="680" w:author="Chris Prickett" w:date="2017-02-12T15:51:00Z" w:initials="CP">
    <w:p w14:paraId="4F325864" w14:textId="2EB7A835" w:rsidR="001C05D1" w:rsidRDefault="001C05D1">
      <w:pPr>
        <w:pStyle w:val="CommentText"/>
      </w:pPr>
      <w:r>
        <w:rPr>
          <w:rStyle w:val="CommentReference"/>
        </w:rPr>
        <w:annotationRef/>
      </w:r>
      <w:r>
        <w:t>Clarify? Also note this isn’t a complete sentence.</w:t>
      </w:r>
    </w:p>
  </w:comment>
  <w:comment w:id="825" w:author="Chris Prickett" w:date="2017-02-12T16:36:00Z" w:initials="CP">
    <w:p w14:paraId="76E4C355" w14:textId="41268027" w:rsidR="001C05D1" w:rsidRDefault="001C05D1">
      <w:pPr>
        <w:pStyle w:val="CommentText"/>
      </w:pPr>
      <w:r>
        <w:rPr>
          <w:rStyle w:val="CommentReference"/>
        </w:rPr>
        <w:annotationRef/>
      </w:r>
    </w:p>
  </w:comment>
  <w:comment w:id="826" w:author="Chris Prickett" w:date="2017-02-12T16:36:00Z" w:initials="CP">
    <w:p w14:paraId="54F52B86" w14:textId="760AF0BA" w:rsidR="001C05D1" w:rsidRDefault="001C05D1">
      <w:pPr>
        <w:pStyle w:val="CommentText"/>
      </w:pPr>
      <w:r>
        <w:rPr>
          <w:rStyle w:val="CommentReference"/>
        </w:rPr>
        <w:annotationRef/>
      </w:r>
      <w:r>
        <w:t>Are there missing words here?</w:t>
      </w:r>
    </w:p>
  </w:comment>
  <w:comment w:id="1257" w:author="Chris Prickett" w:date="2017-02-12T19:44:00Z" w:initials="CP">
    <w:p w14:paraId="2337C6C0" w14:textId="7FD8CD20" w:rsidR="001C05D1" w:rsidRDefault="001C05D1">
      <w:pPr>
        <w:pStyle w:val="CommentText"/>
      </w:pPr>
      <w:r>
        <w:rPr>
          <w:rStyle w:val="CommentReference"/>
        </w:rPr>
        <w:annotationRef/>
      </w:r>
      <w:r>
        <w:t>Clarify?</w:t>
      </w:r>
    </w:p>
  </w:comment>
  <w:comment w:id="1424" w:author="Chris Prickett" w:date="2017-02-12T20:26:00Z" w:initials="CP">
    <w:p w14:paraId="7E063599" w14:textId="3080569A" w:rsidR="001C05D1" w:rsidRDefault="001C05D1">
      <w:pPr>
        <w:pStyle w:val="CommentText"/>
      </w:pPr>
      <w:r>
        <w:rPr>
          <w:rStyle w:val="CommentReference"/>
        </w:rPr>
        <w:annotationRef/>
      </w:r>
      <w:r>
        <w:t>Clarify?</w:t>
      </w:r>
    </w:p>
    <w:p w14:paraId="46872125" w14:textId="77777777" w:rsidR="001C05D1" w:rsidRDefault="001C05D1">
      <w:pPr>
        <w:pStyle w:val="CommentText"/>
      </w:pPr>
    </w:p>
  </w:comment>
  <w:comment w:id="1425" w:author="Chris Prickett" w:date="2017-02-12T20:26:00Z" w:initials="CP">
    <w:p w14:paraId="767F7114" w14:textId="6B13FB95" w:rsidR="001C05D1" w:rsidRDefault="001C05D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B1B24A" w15:done="0"/>
  <w15:commentEx w15:paraId="4B1197A6" w15:done="0"/>
  <w15:commentEx w15:paraId="498FE21F" w15:done="0"/>
  <w15:commentEx w15:paraId="75C938CD" w15:done="0"/>
  <w15:commentEx w15:paraId="2BFF8B18" w15:done="0"/>
  <w15:commentEx w15:paraId="4F325864" w15:done="0"/>
  <w15:commentEx w15:paraId="76E4C355" w15:done="0"/>
  <w15:commentEx w15:paraId="54F52B86" w15:paraIdParent="76E4C355" w15:done="0"/>
  <w15:commentEx w15:paraId="2337C6C0" w15:done="0"/>
  <w15:commentEx w15:paraId="46872125" w15:done="0"/>
  <w15:commentEx w15:paraId="767F7114" w15:paraIdParent="468721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8C504" w14:textId="77777777" w:rsidR="004D10CE" w:rsidRDefault="004D10CE">
      <w:r>
        <w:separator/>
      </w:r>
    </w:p>
  </w:endnote>
  <w:endnote w:type="continuationSeparator" w:id="0">
    <w:p w14:paraId="67E368F0" w14:textId="77777777" w:rsidR="004D10CE" w:rsidRDefault="004D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ozuka Mincho Pr6N 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8F1D5" w14:textId="69ADA41D" w:rsidR="001C05D1" w:rsidRDefault="001C05D1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267840" behindDoc="1" locked="0" layoutInCell="1" allowOverlap="1" wp14:anchorId="4BF16BF7" wp14:editId="15DA103D">
              <wp:simplePos x="0" y="0"/>
              <wp:positionH relativeFrom="page">
                <wp:posOffset>4010660</wp:posOffset>
              </wp:positionH>
              <wp:positionV relativeFrom="page">
                <wp:posOffset>10234930</wp:posOffset>
              </wp:positionV>
              <wp:extent cx="259080" cy="164465"/>
              <wp:effectExtent l="635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45AA7" w14:textId="24DCF068" w:rsidR="001C05D1" w:rsidRDefault="001C05D1">
                          <w:pPr>
                            <w:pStyle w:val="BodyText"/>
                            <w:spacing w:line="22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ACD">
                            <w:rPr>
                              <w:noProof/>
                              <w:w w:val="105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7" type="#_x0000_t202" style="position:absolute;margin-left:315.8pt;margin-top:805.9pt;width:20.4pt;height:12.95pt;z-index:-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DiqwIAAKg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" filled="f" stroked="f">
              <v:textbox inset="0,0,0,0">
                <w:txbxContent>
                  <w:p w14:paraId="53845AA7" w14:textId="24DCF068" w:rsidR="001C05D1" w:rsidRDefault="001C05D1">
                    <w:pPr>
                      <w:pStyle w:val="BodyText"/>
                      <w:spacing w:line="227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ACD">
                      <w:rPr>
                        <w:noProof/>
                        <w:w w:val="105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935ED" w14:textId="788D582B" w:rsidR="001C05D1" w:rsidRDefault="001C05D1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267864" behindDoc="1" locked="0" layoutInCell="1" allowOverlap="1" wp14:anchorId="07C7BB60" wp14:editId="12E86592">
              <wp:simplePos x="0" y="0"/>
              <wp:positionH relativeFrom="page">
                <wp:posOffset>4010660</wp:posOffset>
              </wp:positionH>
              <wp:positionV relativeFrom="page">
                <wp:posOffset>10234930</wp:posOffset>
              </wp:positionV>
              <wp:extent cx="259080" cy="164465"/>
              <wp:effectExtent l="635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9F26F" w14:textId="231F90C3" w:rsidR="001C05D1" w:rsidRDefault="001C05D1">
                          <w:pPr>
                            <w:pStyle w:val="BodyText"/>
                            <w:spacing w:line="22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ACD">
                            <w:rPr>
                              <w:noProof/>
                              <w:w w:val="105"/>
                            </w:rPr>
                            <w:t>150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8" type="#_x0000_t202" style="position:absolute;margin-left:315.8pt;margin-top:805.9pt;width:20.4pt;height:12.95pt;z-index:-48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7irgIAAK8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" filled="f" stroked="f">
              <v:textbox inset="0,0,0,0">
                <w:txbxContent>
                  <w:p w14:paraId="09A9F26F" w14:textId="231F90C3" w:rsidR="001C05D1" w:rsidRDefault="001C05D1">
                    <w:pPr>
                      <w:pStyle w:val="BodyText"/>
                      <w:spacing w:line="227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ACD">
                      <w:rPr>
                        <w:noProof/>
                        <w:w w:val="105"/>
                      </w:rPr>
                      <w:t>150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D0695" w14:textId="5E0A6E50" w:rsidR="001C05D1" w:rsidRDefault="001C05D1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267888" behindDoc="1" locked="0" layoutInCell="1" allowOverlap="1" wp14:anchorId="146C00C8" wp14:editId="62186C95">
              <wp:simplePos x="0" y="0"/>
              <wp:positionH relativeFrom="page">
                <wp:posOffset>4010660</wp:posOffset>
              </wp:positionH>
              <wp:positionV relativeFrom="page">
                <wp:posOffset>10234930</wp:posOffset>
              </wp:positionV>
              <wp:extent cx="259080" cy="164465"/>
              <wp:effectExtent l="63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A0151" w14:textId="0AB165C6" w:rsidR="001C05D1" w:rsidRDefault="001C05D1">
                          <w:pPr>
                            <w:pStyle w:val="BodyText"/>
                            <w:spacing w:line="22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503B">
                            <w:rPr>
                              <w:noProof/>
                              <w:w w:val="105"/>
                            </w:rP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315.8pt;margin-top:805.9pt;width:20.4pt;height:12.95pt;z-index:-4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" filled="f" stroked="f">
              <v:textbox inset="0,0,0,0">
                <w:txbxContent>
                  <w:p w14:paraId="69CA0151" w14:textId="0AB165C6" w:rsidR="001C05D1" w:rsidRDefault="001C05D1">
                    <w:pPr>
                      <w:pStyle w:val="BodyText"/>
                      <w:spacing w:line="227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503B">
                      <w:rPr>
                        <w:noProof/>
                        <w:w w:val="105"/>
                      </w:rP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28441" w14:textId="77777777" w:rsidR="004D10CE" w:rsidRDefault="004D10CE">
      <w:r>
        <w:separator/>
      </w:r>
    </w:p>
  </w:footnote>
  <w:footnote w:type="continuationSeparator" w:id="0">
    <w:p w14:paraId="30D9E9D1" w14:textId="77777777" w:rsidR="004D10CE" w:rsidRDefault="004D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F7"/>
    <w:multiLevelType w:val="hybridMultilevel"/>
    <w:tmpl w:val="243099FC"/>
    <w:lvl w:ilvl="0" w:tplc="E1BC6598">
      <w:start w:val="1"/>
      <w:numFmt w:val="decimal"/>
      <w:lvlText w:val="%1."/>
      <w:lvlJc w:val="left"/>
      <w:pPr>
        <w:ind w:left="1133" w:hanging="279"/>
      </w:pPr>
      <w:rPr>
        <w:rFonts w:ascii="PMingLiU" w:eastAsia="PMingLiU" w:hAnsi="PMingLiU" w:hint="default"/>
        <w:w w:val="109"/>
        <w:sz w:val="22"/>
        <w:szCs w:val="22"/>
      </w:rPr>
    </w:lvl>
    <w:lvl w:ilvl="1" w:tplc="DA50E61A">
      <w:start w:val="1"/>
      <w:numFmt w:val="bullet"/>
      <w:lvlText w:val="•"/>
      <w:lvlJc w:val="left"/>
      <w:pPr>
        <w:ind w:left="1940" w:hanging="279"/>
      </w:pPr>
      <w:rPr>
        <w:rFonts w:hint="default"/>
      </w:rPr>
    </w:lvl>
    <w:lvl w:ilvl="2" w:tplc="26CCC3CA">
      <w:start w:val="1"/>
      <w:numFmt w:val="bullet"/>
      <w:lvlText w:val="•"/>
      <w:lvlJc w:val="left"/>
      <w:pPr>
        <w:ind w:left="2747" w:hanging="279"/>
      </w:pPr>
      <w:rPr>
        <w:rFonts w:hint="default"/>
      </w:rPr>
    </w:lvl>
    <w:lvl w:ilvl="3" w:tplc="99E46CD2">
      <w:start w:val="1"/>
      <w:numFmt w:val="bullet"/>
      <w:lvlText w:val="•"/>
      <w:lvlJc w:val="left"/>
      <w:pPr>
        <w:ind w:left="3554" w:hanging="279"/>
      </w:pPr>
      <w:rPr>
        <w:rFonts w:hint="default"/>
      </w:rPr>
    </w:lvl>
    <w:lvl w:ilvl="4" w:tplc="3482BB96">
      <w:start w:val="1"/>
      <w:numFmt w:val="bullet"/>
      <w:lvlText w:val="•"/>
      <w:lvlJc w:val="left"/>
      <w:pPr>
        <w:ind w:left="4362" w:hanging="279"/>
      </w:pPr>
      <w:rPr>
        <w:rFonts w:hint="default"/>
      </w:rPr>
    </w:lvl>
    <w:lvl w:ilvl="5" w:tplc="1B140ECC">
      <w:start w:val="1"/>
      <w:numFmt w:val="bullet"/>
      <w:lvlText w:val="•"/>
      <w:lvlJc w:val="left"/>
      <w:pPr>
        <w:ind w:left="5169" w:hanging="279"/>
      </w:pPr>
      <w:rPr>
        <w:rFonts w:hint="default"/>
      </w:rPr>
    </w:lvl>
    <w:lvl w:ilvl="6" w:tplc="FE84D84A">
      <w:start w:val="1"/>
      <w:numFmt w:val="bullet"/>
      <w:lvlText w:val="•"/>
      <w:lvlJc w:val="left"/>
      <w:pPr>
        <w:ind w:left="5976" w:hanging="279"/>
      </w:pPr>
      <w:rPr>
        <w:rFonts w:hint="default"/>
      </w:rPr>
    </w:lvl>
    <w:lvl w:ilvl="7" w:tplc="1E2CDFF0">
      <w:start w:val="1"/>
      <w:numFmt w:val="bullet"/>
      <w:lvlText w:val="•"/>
      <w:lvlJc w:val="left"/>
      <w:pPr>
        <w:ind w:left="6783" w:hanging="279"/>
      </w:pPr>
      <w:rPr>
        <w:rFonts w:hint="default"/>
      </w:rPr>
    </w:lvl>
    <w:lvl w:ilvl="8" w:tplc="8998EFBE">
      <w:start w:val="1"/>
      <w:numFmt w:val="bullet"/>
      <w:lvlText w:val="•"/>
      <w:lvlJc w:val="left"/>
      <w:pPr>
        <w:ind w:left="7591" w:hanging="279"/>
      </w:pPr>
      <w:rPr>
        <w:rFonts w:hint="default"/>
      </w:rPr>
    </w:lvl>
  </w:abstractNum>
  <w:abstractNum w:abstractNumId="1">
    <w:nsid w:val="14A70A7B"/>
    <w:multiLevelType w:val="hybridMultilevel"/>
    <w:tmpl w:val="8E90CC50"/>
    <w:lvl w:ilvl="0" w:tplc="99502F9C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FF3EA30E">
      <w:start w:val="1"/>
      <w:numFmt w:val="bullet"/>
      <w:lvlText w:val="•"/>
      <w:lvlJc w:val="left"/>
      <w:pPr>
        <w:ind w:left="2372" w:hanging="235"/>
      </w:pPr>
      <w:rPr>
        <w:rFonts w:hint="default"/>
      </w:rPr>
    </w:lvl>
    <w:lvl w:ilvl="2" w:tplc="EE5250E4">
      <w:start w:val="1"/>
      <w:numFmt w:val="bullet"/>
      <w:lvlText w:val="•"/>
      <w:lvlJc w:val="left"/>
      <w:pPr>
        <w:ind w:left="3131" w:hanging="235"/>
      </w:pPr>
      <w:rPr>
        <w:rFonts w:hint="default"/>
      </w:rPr>
    </w:lvl>
    <w:lvl w:ilvl="3" w:tplc="D2AC9E84">
      <w:start w:val="1"/>
      <w:numFmt w:val="bullet"/>
      <w:lvlText w:val="•"/>
      <w:lvlJc w:val="left"/>
      <w:pPr>
        <w:ind w:left="3890" w:hanging="235"/>
      </w:pPr>
      <w:rPr>
        <w:rFonts w:hint="default"/>
      </w:rPr>
    </w:lvl>
    <w:lvl w:ilvl="4" w:tplc="9A52B9FC">
      <w:start w:val="1"/>
      <w:numFmt w:val="bullet"/>
      <w:lvlText w:val="•"/>
      <w:lvlJc w:val="left"/>
      <w:pPr>
        <w:ind w:left="4650" w:hanging="235"/>
      </w:pPr>
      <w:rPr>
        <w:rFonts w:hint="default"/>
      </w:rPr>
    </w:lvl>
    <w:lvl w:ilvl="5" w:tplc="79A4FD46">
      <w:start w:val="1"/>
      <w:numFmt w:val="bullet"/>
      <w:lvlText w:val="•"/>
      <w:lvlJc w:val="left"/>
      <w:pPr>
        <w:ind w:left="5409" w:hanging="235"/>
      </w:pPr>
      <w:rPr>
        <w:rFonts w:hint="default"/>
      </w:rPr>
    </w:lvl>
    <w:lvl w:ilvl="6" w:tplc="2C6CA0BC">
      <w:start w:val="1"/>
      <w:numFmt w:val="bullet"/>
      <w:lvlText w:val="•"/>
      <w:lvlJc w:val="left"/>
      <w:pPr>
        <w:ind w:left="6168" w:hanging="235"/>
      </w:pPr>
      <w:rPr>
        <w:rFonts w:hint="default"/>
      </w:rPr>
    </w:lvl>
    <w:lvl w:ilvl="7" w:tplc="D35860AE">
      <w:start w:val="1"/>
      <w:numFmt w:val="bullet"/>
      <w:lvlText w:val="•"/>
      <w:lvlJc w:val="left"/>
      <w:pPr>
        <w:ind w:left="6927" w:hanging="235"/>
      </w:pPr>
      <w:rPr>
        <w:rFonts w:hint="default"/>
      </w:rPr>
    </w:lvl>
    <w:lvl w:ilvl="8" w:tplc="7B5CE18E">
      <w:start w:val="1"/>
      <w:numFmt w:val="bullet"/>
      <w:lvlText w:val="•"/>
      <w:lvlJc w:val="left"/>
      <w:pPr>
        <w:ind w:left="7687" w:hanging="235"/>
      </w:pPr>
      <w:rPr>
        <w:rFonts w:hint="default"/>
      </w:rPr>
    </w:lvl>
  </w:abstractNum>
  <w:abstractNum w:abstractNumId="2">
    <w:nsid w:val="20784D4F"/>
    <w:multiLevelType w:val="hybridMultilevel"/>
    <w:tmpl w:val="27BE0CFC"/>
    <w:lvl w:ilvl="0" w:tplc="6262CA40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A74A4BCA">
      <w:start w:val="1"/>
      <w:numFmt w:val="bullet"/>
      <w:lvlText w:val="•"/>
      <w:lvlJc w:val="left"/>
      <w:pPr>
        <w:ind w:left="2372" w:hanging="235"/>
      </w:pPr>
      <w:rPr>
        <w:rFonts w:hint="default"/>
      </w:rPr>
    </w:lvl>
    <w:lvl w:ilvl="2" w:tplc="0702354E">
      <w:start w:val="1"/>
      <w:numFmt w:val="bullet"/>
      <w:lvlText w:val="•"/>
      <w:lvlJc w:val="left"/>
      <w:pPr>
        <w:ind w:left="3131" w:hanging="235"/>
      </w:pPr>
      <w:rPr>
        <w:rFonts w:hint="default"/>
      </w:rPr>
    </w:lvl>
    <w:lvl w:ilvl="3" w:tplc="7BDE93F0">
      <w:start w:val="1"/>
      <w:numFmt w:val="bullet"/>
      <w:lvlText w:val="•"/>
      <w:lvlJc w:val="left"/>
      <w:pPr>
        <w:ind w:left="3890" w:hanging="235"/>
      </w:pPr>
      <w:rPr>
        <w:rFonts w:hint="default"/>
      </w:rPr>
    </w:lvl>
    <w:lvl w:ilvl="4" w:tplc="C596C034">
      <w:start w:val="1"/>
      <w:numFmt w:val="bullet"/>
      <w:lvlText w:val="•"/>
      <w:lvlJc w:val="left"/>
      <w:pPr>
        <w:ind w:left="4650" w:hanging="235"/>
      </w:pPr>
      <w:rPr>
        <w:rFonts w:hint="default"/>
      </w:rPr>
    </w:lvl>
    <w:lvl w:ilvl="5" w:tplc="460811B0">
      <w:start w:val="1"/>
      <w:numFmt w:val="bullet"/>
      <w:lvlText w:val="•"/>
      <w:lvlJc w:val="left"/>
      <w:pPr>
        <w:ind w:left="5409" w:hanging="235"/>
      </w:pPr>
      <w:rPr>
        <w:rFonts w:hint="default"/>
      </w:rPr>
    </w:lvl>
    <w:lvl w:ilvl="6" w:tplc="15047F5A">
      <w:start w:val="1"/>
      <w:numFmt w:val="bullet"/>
      <w:lvlText w:val="•"/>
      <w:lvlJc w:val="left"/>
      <w:pPr>
        <w:ind w:left="6168" w:hanging="235"/>
      </w:pPr>
      <w:rPr>
        <w:rFonts w:hint="default"/>
      </w:rPr>
    </w:lvl>
    <w:lvl w:ilvl="7" w:tplc="1BB2BBC2">
      <w:start w:val="1"/>
      <w:numFmt w:val="bullet"/>
      <w:lvlText w:val="•"/>
      <w:lvlJc w:val="left"/>
      <w:pPr>
        <w:ind w:left="6927" w:hanging="235"/>
      </w:pPr>
      <w:rPr>
        <w:rFonts w:hint="default"/>
      </w:rPr>
    </w:lvl>
    <w:lvl w:ilvl="8" w:tplc="9068641E">
      <w:start w:val="1"/>
      <w:numFmt w:val="bullet"/>
      <w:lvlText w:val="•"/>
      <w:lvlJc w:val="left"/>
      <w:pPr>
        <w:ind w:left="7687" w:hanging="235"/>
      </w:pPr>
      <w:rPr>
        <w:rFonts w:hint="default"/>
      </w:rPr>
    </w:lvl>
  </w:abstractNum>
  <w:abstractNum w:abstractNumId="3">
    <w:nsid w:val="2E7B731D"/>
    <w:multiLevelType w:val="hybridMultilevel"/>
    <w:tmpl w:val="D954F57C"/>
    <w:lvl w:ilvl="0" w:tplc="5966F0FE">
      <w:start w:val="1"/>
      <w:numFmt w:val="decimal"/>
      <w:lvlText w:val="%1."/>
      <w:lvlJc w:val="left"/>
      <w:pPr>
        <w:ind w:left="1133" w:hanging="279"/>
      </w:pPr>
      <w:rPr>
        <w:rFonts w:ascii="PMingLiU" w:eastAsia="PMingLiU" w:hAnsi="PMingLiU" w:hint="default"/>
        <w:w w:val="109"/>
        <w:sz w:val="22"/>
        <w:szCs w:val="22"/>
      </w:rPr>
    </w:lvl>
    <w:lvl w:ilvl="1" w:tplc="C0B8C5AE">
      <w:start w:val="1"/>
      <w:numFmt w:val="bullet"/>
      <w:lvlText w:val="•"/>
      <w:lvlJc w:val="left"/>
      <w:pPr>
        <w:ind w:left="1940" w:hanging="279"/>
      </w:pPr>
      <w:rPr>
        <w:rFonts w:hint="default"/>
      </w:rPr>
    </w:lvl>
    <w:lvl w:ilvl="2" w:tplc="17BE2478">
      <w:start w:val="1"/>
      <w:numFmt w:val="bullet"/>
      <w:lvlText w:val="•"/>
      <w:lvlJc w:val="left"/>
      <w:pPr>
        <w:ind w:left="2747" w:hanging="279"/>
      </w:pPr>
      <w:rPr>
        <w:rFonts w:hint="default"/>
      </w:rPr>
    </w:lvl>
    <w:lvl w:ilvl="3" w:tplc="50BE104C">
      <w:start w:val="1"/>
      <w:numFmt w:val="bullet"/>
      <w:lvlText w:val="•"/>
      <w:lvlJc w:val="left"/>
      <w:pPr>
        <w:ind w:left="3554" w:hanging="279"/>
      </w:pPr>
      <w:rPr>
        <w:rFonts w:hint="default"/>
      </w:rPr>
    </w:lvl>
    <w:lvl w:ilvl="4" w:tplc="9814B86C">
      <w:start w:val="1"/>
      <w:numFmt w:val="bullet"/>
      <w:lvlText w:val="•"/>
      <w:lvlJc w:val="left"/>
      <w:pPr>
        <w:ind w:left="4362" w:hanging="279"/>
      </w:pPr>
      <w:rPr>
        <w:rFonts w:hint="default"/>
      </w:rPr>
    </w:lvl>
    <w:lvl w:ilvl="5" w:tplc="9E8CE6AA">
      <w:start w:val="1"/>
      <w:numFmt w:val="bullet"/>
      <w:lvlText w:val="•"/>
      <w:lvlJc w:val="left"/>
      <w:pPr>
        <w:ind w:left="5169" w:hanging="279"/>
      </w:pPr>
      <w:rPr>
        <w:rFonts w:hint="default"/>
      </w:rPr>
    </w:lvl>
    <w:lvl w:ilvl="6" w:tplc="94F041D2">
      <w:start w:val="1"/>
      <w:numFmt w:val="bullet"/>
      <w:lvlText w:val="•"/>
      <w:lvlJc w:val="left"/>
      <w:pPr>
        <w:ind w:left="5976" w:hanging="279"/>
      </w:pPr>
      <w:rPr>
        <w:rFonts w:hint="default"/>
      </w:rPr>
    </w:lvl>
    <w:lvl w:ilvl="7" w:tplc="707232B6">
      <w:start w:val="1"/>
      <w:numFmt w:val="bullet"/>
      <w:lvlText w:val="•"/>
      <w:lvlJc w:val="left"/>
      <w:pPr>
        <w:ind w:left="6783" w:hanging="279"/>
      </w:pPr>
      <w:rPr>
        <w:rFonts w:hint="default"/>
      </w:rPr>
    </w:lvl>
    <w:lvl w:ilvl="8" w:tplc="FAA08CDC">
      <w:start w:val="1"/>
      <w:numFmt w:val="bullet"/>
      <w:lvlText w:val="•"/>
      <w:lvlJc w:val="left"/>
      <w:pPr>
        <w:ind w:left="7591" w:hanging="279"/>
      </w:pPr>
      <w:rPr>
        <w:rFonts w:hint="default"/>
      </w:rPr>
    </w:lvl>
  </w:abstractNum>
  <w:abstractNum w:abstractNumId="4">
    <w:nsid w:val="492D0EEF"/>
    <w:multiLevelType w:val="hybridMultilevel"/>
    <w:tmpl w:val="4844E1A2"/>
    <w:lvl w:ilvl="0" w:tplc="7EA88E02">
      <w:start w:val="20"/>
      <w:numFmt w:val="decimal"/>
      <w:lvlText w:val="(%1)"/>
      <w:lvlJc w:val="left"/>
      <w:pPr>
        <w:ind w:left="587" w:hanging="460"/>
      </w:pPr>
      <w:rPr>
        <w:rFonts w:ascii="PMingLiU" w:eastAsia="PMingLiU" w:hAnsi="PMingLiU" w:hint="default"/>
        <w:w w:val="112"/>
        <w:sz w:val="22"/>
        <w:szCs w:val="22"/>
      </w:rPr>
    </w:lvl>
    <w:lvl w:ilvl="1" w:tplc="5768BF60">
      <w:start w:val="1"/>
      <w:numFmt w:val="bullet"/>
      <w:lvlText w:val="•"/>
      <w:lvlJc w:val="left"/>
      <w:pPr>
        <w:ind w:left="1133" w:hanging="219"/>
      </w:pPr>
      <w:rPr>
        <w:rFonts w:ascii="Arial" w:eastAsia="Arial" w:hAnsi="Arial" w:hint="default"/>
        <w:i/>
        <w:w w:val="141"/>
        <w:sz w:val="22"/>
        <w:szCs w:val="22"/>
      </w:rPr>
    </w:lvl>
    <w:lvl w:ilvl="2" w:tplc="4A94A56C">
      <w:start w:val="1"/>
      <w:numFmt w:val="bullet"/>
      <w:lvlText w:val="•"/>
      <w:lvlJc w:val="left"/>
      <w:pPr>
        <w:ind w:left="2030" w:hanging="219"/>
      </w:pPr>
      <w:rPr>
        <w:rFonts w:hint="default"/>
      </w:rPr>
    </w:lvl>
    <w:lvl w:ilvl="3" w:tplc="D1068C04">
      <w:start w:val="1"/>
      <w:numFmt w:val="bullet"/>
      <w:lvlText w:val="•"/>
      <w:lvlJc w:val="left"/>
      <w:pPr>
        <w:ind w:left="2927" w:hanging="219"/>
      </w:pPr>
      <w:rPr>
        <w:rFonts w:hint="default"/>
      </w:rPr>
    </w:lvl>
    <w:lvl w:ilvl="4" w:tplc="E6587924">
      <w:start w:val="1"/>
      <w:numFmt w:val="bullet"/>
      <w:lvlText w:val="•"/>
      <w:lvlJc w:val="left"/>
      <w:pPr>
        <w:ind w:left="3823" w:hanging="219"/>
      </w:pPr>
      <w:rPr>
        <w:rFonts w:hint="default"/>
      </w:rPr>
    </w:lvl>
    <w:lvl w:ilvl="5" w:tplc="FA02BCB6">
      <w:start w:val="1"/>
      <w:numFmt w:val="bullet"/>
      <w:lvlText w:val="•"/>
      <w:lvlJc w:val="left"/>
      <w:pPr>
        <w:ind w:left="4720" w:hanging="219"/>
      </w:pPr>
      <w:rPr>
        <w:rFonts w:hint="default"/>
      </w:rPr>
    </w:lvl>
    <w:lvl w:ilvl="6" w:tplc="36F24CC8">
      <w:start w:val="1"/>
      <w:numFmt w:val="bullet"/>
      <w:lvlText w:val="•"/>
      <w:lvlJc w:val="left"/>
      <w:pPr>
        <w:ind w:left="5617" w:hanging="219"/>
      </w:pPr>
      <w:rPr>
        <w:rFonts w:hint="default"/>
      </w:rPr>
    </w:lvl>
    <w:lvl w:ilvl="7" w:tplc="0F5C8B3E">
      <w:start w:val="1"/>
      <w:numFmt w:val="bullet"/>
      <w:lvlText w:val="•"/>
      <w:lvlJc w:val="left"/>
      <w:pPr>
        <w:ind w:left="6514" w:hanging="219"/>
      </w:pPr>
      <w:rPr>
        <w:rFonts w:hint="default"/>
      </w:rPr>
    </w:lvl>
    <w:lvl w:ilvl="8" w:tplc="4036B2FA">
      <w:start w:val="1"/>
      <w:numFmt w:val="bullet"/>
      <w:lvlText w:val="•"/>
      <w:lvlJc w:val="left"/>
      <w:pPr>
        <w:ind w:left="7411" w:hanging="219"/>
      </w:pPr>
      <w:rPr>
        <w:rFonts w:hint="default"/>
      </w:rPr>
    </w:lvl>
  </w:abstractNum>
  <w:abstractNum w:abstractNumId="5">
    <w:nsid w:val="4AE025EF"/>
    <w:multiLevelType w:val="hybridMultilevel"/>
    <w:tmpl w:val="1804AA42"/>
    <w:lvl w:ilvl="0" w:tplc="56A44008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C074A382">
      <w:start w:val="1"/>
      <w:numFmt w:val="bullet"/>
      <w:lvlText w:val="•"/>
      <w:lvlJc w:val="left"/>
      <w:pPr>
        <w:ind w:left="2372" w:hanging="235"/>
      </w:pPr>
      <w:rPr>
        <w:rFonts w:hint="default"/>
      </w:rPr>
    </w:lvl>
    <w:lvl w:ilvl="2" w:tplc="4E9285FE">
      <w:start w:val="1"/>
      <w:numFmt w:val="bullet"/>
      <w:lvlText w:val="•"/>
      <w:lvlJc w:val="left"/>
      <w:pPr>
        <w:ind w:left="3131" w:hanging="235"/>
      </w:pPr>
      <w:rPr>
        <w:rFonts w:hint="default"/>
      </w:rPr>
    </w:lvl>
    <w:lvl w:ilvl="3" w:tplc="D6E4A878">
      <w:start w:val="1"/>
      <w:numFmt w:val="bullet"/>
      <w:lvlText w:val="•"/>
      <w:lvlJc w:val="left"/>
      <w:pPr>
        <w:ind w:left="3890" w:hanging="235"/>
      </w:pPr>
      <w:rPr>
        <w:rFonts w:hint="default"/>
      </w:rPr>
    </w:lvl>
    <w:lvl w:ilvl="4" w:tplc="7736C886">
      <w:start w:val="1"/>
      <w:numFmt w:val="bullet"/>
      <w:lvlText w:val="•"/>
      <w:lvlJc w:val="left"/>
      <w:pPr>
        <w:ind w:left="4650" w:hanging="235"/>
      </w:pPr>
      <w:rPr>
        <w:rFonts w:hint="default"/>
      </w:rPr>
    </w:lvl>
    <w:lvl w:ilvl="5" w:tplc="3AECD88E">
      <w:start w:val="1"/>
      <w:numFmt w:val="bullet"/>
      <w:lvlText w:val="•"/>
      <w:lvlJc w:val="left"/>
      <w:pPr>
        <w:ind w:left="5409" w:hanging="235"/>
      </w:pPr>
      <w:rPr>
        <w:rFonts w:hint="default"/>
      </w:rPr>
    </w:lvl>
    <w:lvl w:ilvl="6" w:tplc="72D02C70">
      <w:start w:val="1"/>
      <w:numFmt w:val="bullet"/>
      <w:lvlText w:val="•"/>
      <w:lvlJc w:val="left"/>
      <w:pPr>
        <w:ind w:left="6168" w:hanging="235"/>
      </w:pPr>
      <w:rPr>
        <w:rFonts w:hint="default"/>
      </w:rPr>
    </w:lvl>
    <w:lvl w:ilvl="7" w:tplc="2C483D1E">
      <w:start w:val="1"/>
      <w:numFmt w:val="bullet"/>
      <w:lvlText w:val="•"/>
      <w:lvlJc w:val="left"/>
      <w:pPr>
        <w:ind w:left="6927" w:hanging="235"/>
      </w:pPr>
      <w:rPr>
        <w:rFonts w:hint="default"/>
      </w:rPr>
    </w:lvl>
    <w:lvl w:ilvl="8" w:tplc="1F160CDE">
      <w:start w:val="1"/>
      <w:numFmt w:val="bullet"/>
      <w:lvlText w:val="•"/>
      <w:lvlJc w:val="left"/>
      <w:pPr>
        <w:ind w:left="7687" w:hanging="235"/>
      </w:pPr>
      <w:rPr>
        <w:rFonts w:hint="default"/>
      </w:rPr>
    </w:lvl>
  </w:abstractNum>
  <w:abstractNum w:abstractNumId="6">
    <w:nsid w:val="4FD321F6"/>
    <w:multiLevelType w:val="hybridMultilevel"/>
    <w:tmpl w:val="00728778"/>
    <w:lvl w:ilvl="0" w:tplc="95C4FEE0">
      <w:start w:val="15"/>
      <w:numFmt w:val="lowerLetter"/>
      <w:lvlText w:val="(%1)"/>
      <w:lvlJc w:val="left"/>
      <w:pPr>
        <w:ind w:left="936" w:hanging="349"/>
      </w:pPr>
      <w:rPr>
        <w:rFonts w:ascii="PMingLiU" w:eastAsia="PMingLiU" w:hAnsi="PMingLiU" w:hint="default"/>
        <w:w w:val="115"/>
        <w:sz w:val="22"/>
        <w:szCs w:val="22"/>
      </w:rPr>
    </w:lvl>
    <w:lvl w:ilvl="1" w:tplc="90F47760">
      <w:start w:val="1"/>
      <w:numFmt w:val="bullet"/>
      <w:lvlText w:val="•"/>
      <w:lvlJc w:val="left"/>
      <w:pPr>
        <w:ind w:left="1133" w:hanging="219"/>
      </w:pPr>
      <w:rPr>
        <w:rFonts w:ascii="Arial" w:eastAsia="Arial" w:hAnsi="Arial" w:hint="default"/>
        <w:i/>
        <w:w w:val="141"/>
        <w:sz w:val="22"/>
        <w:szCs w:val="22"/>
      </w:rPr>
    </w:lvl>
    <w:lvl w:ilvl="2" w:tplc="2D489428">
      <w:start w:val="1"/>
      <w:numFmt w:val="bullet"/>
      <w:lvlText w:val="•"/>
      <w:lvlJc w:val="left"/>
      <w:pPr>
        <w:ind w:left="1133" w:hanging="219"/>
      </w:pPr>
      <w:rPr>
        <w:rFonts w:hint="default"/>
      </w:rPr>
    </w:lvl>
    <w:lvl w:ilvl="3" w:tplc="49FA9224">
      <w:start w:val="1"/>
      <w:numFmt w:val="bullet"/>
      <w:lvlText w:val="•"/>
      <w:lvlJc w:val="left"/>
      <w:pPr>
        <w:ind w:left="2142" w:hanging="219"/>
      </w:pPr>
      <w:rPr>
        <w:rFonts w:hint="default"/>
      </w:rPr>
    </w:lvl>
    <w:lvl w:ilvl="4" w:tplc="DF7C3CD6">
      <w:start w:val="1"/>
      <w:numFmt w:val="bullet"/>
      <w:lvlText w:val="•"/>
      <w:lvlJc w:val="left"/>
      <w:pPr>
        <w:ind w:left="3151" w:hanging="219"/>
      </w:pPr>
      <w:rPr>
        <w:rFonts w:hint="default"/>
      </w:rPr>
    </w:lvl>
    <w:lvl w:ilvl="5" w:tplc="6BAADA7C">
      <w:start w:val="1"/>
      <w:numFmt w:val="bullet"/>
      <w:lvlText w:val="•"/>
      <w:lvlJc w:val="left"/>
      <w:pPr>
        <w:ind w:left="4160" w:hanging="219"/>
      </w:pPr>
      <w:rPr>
        <w:rFonts w:hint="default"/>
      </w:rPr>
    </w:lvl>
    <w:lvl w:ilvl="6" w:tplc="83421798">
      <w:start w:val="1"/>
      <w:numFmt w:val="bullet"/>
      <w:lvlText w:val="•"/>
      <w:lvlJc w:val="left"/>
      <w:pPr>
        <w:ind w:left="5169" w:hanging="219"/>
      </w:pPr>
      <w:rPr>
        <w:rFonts w:hint="default"/>
      </w:rPr>
    </w:lvl>
    <w:lvl w:ilvl="7" w:tplc="74D0A90E">
      <w:start w:val="1"/>
      <w:numFmt w:val="bullet"/>
      <w:lvlText w:val="•"/>
      <w:lvlJc w:val="left"/>
      <w:pPr>
        <w:ind w:left="6178" w:hanging="219"/>
      </w:pPr>
      <w:rPr>
        <w:rFonts w:hint="default"/>
      </w:rPr>
    </w:lvl>
    <w:lvl w:ilvl="8" w:tplc="ECB451BA">
      <w:start w:val="1"/>
      <w:numFmt w:val="bullet"/>
      <w:lvlText w:val="•"/>
      <w:lvlJc w:val="left"/>
      <w:pPr>
        <w:ind w:left="7187" w:hanging="219"/>
      </w:pPr>
      <w:rPr>
        <w:rFonts w:hint="default"/>
      </w:rPr>
    </w:lvl>
  </w:abstractNum>
  <w:abstractNum w:abstractNumId="7">
    <w:nsid w:val="51E575E7"/>
    <w:multiLevelType w:val="hybridMultilevel"/>
    <w:tmpl w:val="E384C974"/>
    <w:lvl w:ilvl="0" w:tplc="DA9073CC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F60019AC">
      <w:start w:val="1"/>
      <w:numFmt w:val="bullet"/>
      <w:lvlText w:val="•"/>
      <w:lvlJc w:val="left"/>
      <w:pPr>
        <w:ind w:left="2398" w:hanging="235"/>
      </w:pPr>
      <w:rPr>
        <w:rFonts w:hint="default"/>
      </w:rPr>
    </w:lvl>
    <w:lvl w:ilvl="2" w:tplc="1FFC8EEE">
      <w:start w:val="1"/>
      <w:numFmt w:val="bullet"/>
      <w:lvlText w:val="•"/>
      <w:lvlJc w:val="left"/>
      <w:pPr>
        <w:ind w:left="3183" w:hanging="235"/>
      </w:pPr>
      <w:rPr>
        <w:rFonts w:hint="default"/>
      </w:rPr>
    </w:lvl>
    <w:lvl w:ilvl="3" w:tplc="B04A7706">
      <w:start w:val="1"/>
      <w:numFmt w:val="bullet"/>
      <w:lvlText w:val="•"/>
      <w:lvlJc w:val="left"/>
      <w:pPr>
        <w:ind w:left="3968" w:hanging="235"/>
      </w:pPr>
      <w:rPr>
        <w:rFonts w:hint="default"/>
      </w:rPr>
    </w:lvl>
    <w:lvl w:ilvl="4" w:tplc="8B469DDA">
      <w:start w:val="1"/>
      <w:numFmt w:val="bullet"/>
      <w:lvlText w:val="•"/>
      <w:lvlJc w:val="left"/>
      <w:pPr>
        <w:ind w:left="4754" w:hanging="235"/>
      </w:pPr>
      <w:rPr>
        <w:rFonts w:hint="default"/>
      </w:rPr>
    </w:lvl>
    <w:lvl w:ilvl="5" w:tplc="4656BAB8">
      <w:start w:val="1"/>
      <w:numFmt w:val="bullet"/>
      <w:lvlText w:val="•"/>
      <w:lvlJc w:val="left"/>
      <w:pPr>
        <w:ind w:left="5539" w:hanging="235"/>
      </w:pPr>
      <w:rPr>
        <w:rFonts w:hint="default"/>
      </w:rPr>
    </w:lvl>
    <w:lvl w:ilvl="6" w:tplc="94F62710">
      <w:start w:val="1"/>
      <w:numFmt w:val="bullet"/>
      <w:lvlText w:val="•"/>
      <w:lvlJc w:val="left"/>
      <w:pPr>
        <w:ind w:left="6324" w:hanging="235"/>
      </w:pPr>
      <w:rPr>
        <w:rFonts w:hint="default"/>
      </w:rPr>
    </w:lvl>
    <w:lvl w:ilvl="7" w:tplc="F37C9BD6">
      <w:start w:val="1"/>
      <w:numFmt w:val="bullet"/>
      <w:lvlText w:val="•"/>
      <w:lvlJc w:val="left"/>
      <w:pPr>
        <w:ind w:left="7109" w:hanging="235"/>
      </w:pPr>
      <w:rPr>
        <w:rFonts w:hint="default"/>
      </w:rPr>
    </w:lvl>
    <w:lvl w:ilvl="8" w:tplc="070482AC">
      <w:start w:val="1"/>
      <w:numFmt w:val="bullet"/>
      <w:lvlText w:val="•"/>
      <w:lvlJc w:val="left"/>
      <w:pPr>
        <w:ind w:left="7895" w:hanging="235"/>
      </w:pPr>
      <w:rPr>
        <w:rFonts w:hint="default"/>
      </w:rPr>
    </w:lvl>
  </w:abstractNum>
  <w:abstractNum w:abstractNumId="8">
    <w:nsid w:val="61792B96"/>
    <w:multiLevelType w:val="multilevel"/>
    <w:tmpl w:val="9A32F378"/>
    <w:lvl w:ilvl="0">
      <w:start w:val="5"/>
      <w:numFmt w:val="decimal"/>
      <w:lvlText w:val="%1"/>
      <w:lvlJc w:val="left"/>
      <w:pPr>
        <w:ind w:left="1409" w:hanging="82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9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9" w:hanging="822"/>
      </w:pPr>
      <w:rPr>
        <w:rFonts w:ascii="Georgia" w:eastAsia="Georgia" w:hAnsi="Georgia" w:hint="default"/>
        <w:b/>
        <w:bCs/>
        <w:w w:val="102"/>
        <w:sz w:val="24"/>
        <w:szCs w:val="24"/>
      </w:rPr>
    </w:lvl>
    <w:lvl w:ilvl="3">
      <w:start w:val="1"/>
      <w:numFmt w:val="bullet"/>
      <w:lvlText w:val="•"/>
      <w:lvlJc w:val="left"/>
      <w:pPr>
        <w:ind w:left="1133" w:hanging="219"/>
      </w:pPr>
      <w:rPr>
        <w:rFonts w:ascii="Arial" w:eastAsia="Arial" w:hAnsi="Arial" w:hint="default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4008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4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0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3" w:hanging="219"/>
      </w:pPr>
      <w:rPr>
        <w:rFonts w:hint="default"/>
      </w:rPr>
    </w:lvl>
  </w:abstractNum>
  <w:abstractNum w:abstractNumId="9">
    <w:nsid w:val="63E62D29"/>
    <w:multiLevelType w:val="multilevel"/>
    <w:tmpl w:val="0352B07C"/>
    <w:lvl w:ilvl="0">
      <w:start w:val="5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36"/>
      </w:pPr>
      <w:rPr>
        <w:rFonts w:ascii="Georgia" w:eastAsia="Georgia" w:hAnsi="Georgia" w:hint="default"/>
        <w:b/>
        <w:bCs/>
        <w:w w:val="94"/>
        <w:sz w:val="28"/>
        <w:szCs w:val="28"/>
      </w:rPr>
    </w:lvl>
    <w:lvl w:ilvl="2">
      <w:start w:val="1"/>
      <w:numFmt w:val="decimal"/>
      <w:lvlText w:val="%1.%2.%3"/>
      <w:lvlJc w:val="left"/>
      <w:pPr>
        <w:ind w:left="1409" w:hanging="822"/>
      </w:pPr>
      <w:rPr>
        <w:rFonts w:ascii="Georgia" w:eastAsia="Georgia" w:hAnsi="Georgia" w:hint="default"/>
        <w:b/>
        <w:bCs/>
        <w:w w:val="97"/>
        <w:sz w:val="24"/>
        <w:szCs w:val="24"/>
      </w:rPr>
    </w:lvl>
    <w:lvl w:ilvl="3">
      <w:start w:val="1"/>
      <w:numFmt w:val="decimal"/>
      <w:lvlText w:val="%4."/>
      <w:lvlJc w:val="left"/>
      <w:pPr>
        <w:ind w:left="1133" w:hanging="279"/>
      </w:pPr>
      <w:rPr>
        <w:rFonts w:ascii="PMingLiU" w:eastAsia="PMingLiU" w:hAnsi="PMingLiU" w:hint="default"/>
        <w:w w:val="109"/>
        <w:sz w:val="22"/>
        <w:szCs w:val="22"/>
      </w:rPr>
    </w:lvl>
    <w:lvl w:ilvl="4">
      <w:start w:val="1"/>
      <w:numFmt w:val="bullet"/>
      <w:lvlText w:val="•"/>
      <w:lvlJc w:val="left"/>
      <w:pPr>
        <w:ind w:left="335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7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79"/>
      </w:pPr>
      <w:rPr>
        <w:rFonts w:hint="default"/>
      </w:rPr>
    </w:lvl>
  </w:abstractNum>
  <w:abstractNum w:abstractNumId="10">
    <w:nsid w:val="6FF37D0D"/>
    <w:multiLevelType w:val="multilevel"/>
    <w:tmpl w:val="193C8CD6"/>
    <w:lvl w:ilvl="0">
      <w:start w:val="5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</w:pPr>
      <w:rPr>
        <w:rFonts w:ascii="Georgia" w:eastAsia="Georgia" w:hAnsi="Georgia" w:hint="default"/>
        <w:b/>
        <w:bCs/>
        <w:w w:val="103"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</w:pPr>
      <w:rPr>
        <w:rFonts w:ascii="PMingLiU" w:eastAsia="PMingLiU" w:hAnsi="PMingLiU" w:hint="default"/>
        <w:w w:val="109"/>
        <w:sz w:val="22"/>
        <w:szCs w:val="22"/>
      </w:rPr>
    </w:lvl>
    <w:lvl w:ilvl="3">
      <w:start w:val="1"/>
      <w:numFmt w:val="bullet"/>
      <w:lvlText w:val="•"/>
      <w:lvlJc w:val="left"/>
      <w:pPr>
        <w:ind w:left="30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6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3" w:hanging="279"/>
      </w:pPr>
      <w:rPr>
        <w:rFonts w:hint="default"/>
      </w:rPr>
    </w:lvl>
  </w:abstractNum>
  <w:abstractNum w:abstractNumId="11">
    <w:nsid w:val="7562118B"/>
    <w:multiLevelType w:val="hybridMultilevel"/>
    <w:tmpl w:val="6818E72E"/>
    <w:lvl w:ilvl="0" w:tplc="898C50FC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5CB048E0">
      <w:start w:val="1"/>
      <w:numFmt w:val="bullet"/>
      <w:lvlText w:val="•"/>
      <w:lvlJc w:val="left"/>
      <w:pPr>
        <w:ind w:left="2372" w:hanging="235"/>
      </w:pPr>
      <w:rPr>
        <w:rFonts w:hint="default"/>
      </w:rPr>
    </w:lvl>
    <w:lvl w:ilvl="2" w:tplc="2C16D64C">
      <w:start w:val="1"/>
      <w:numFmt w:val="bullet"/>
      <w:lvlText w:val="•"/>
      <w:lvlJc w:val="left"/>
      <w:pPr>
        <w:ind w:left="3131" w:hanging="235"/>
      </w:pPr>
      <w:rPr>
        <w:rFonts w:hint="default"/>
      </w:rPr>
    </w:lvl>
    <w:lvl w:ilvl="3" w:tplc="C966C2EC">
      <w:start w:val="1"/>
      <w:numFmt w:val="bullet"/>
      <w:lvlText w:val="•"/>
      <w:lvlJc w:val="left"/>
      <w:pPr>
        <w:ind w:left="3890" w:hanging="235"/>
      </w:pPr>
      <w:rPr>
        <w:rFonts w:hint="default"/>
      </w:rPr>
    </w:lvl>
    <w:lvl w:ilvl="4" w:tplc="78A0F380">
      <w:start w:val="1"/>
      <w:numFmt w:val="bullet"/>
      <w:lvlText w:val="•"/>
      <w:lvlJc w:val="left"/>
      <w:pPr>
        <w:ind w:left="4650" w:hanging="235"/>
      </w:pPr>
      <w:rPr>
        <w:rFonts w:hint="default"/>
      </w:rPr>
    </w:lvl>
    <w:lvl w:ilvl="5" w:tplc="28FC9526">
      <w:start w:val="1"/>
      <w:numFmt w:val="bullet"/>
      <w:lvlText w:val="•"/>
      <w:lvlJc w:val="left"/>
      <w:pPr>
        <w:ind w:left="5409" w:hanging="235"/>
      </w:pPr>
      <w:rPr>
        <w:rFonts w:hint="default"/>
      </w:rPr>
    </w:lvl>
    <w:lvl w:ilvl="6" w:tplc="597A30B6">
      <w:start w:val="1"/>
      <w:numFmt w:val="bullet"/>
      <w:lvlText w:val="•"/>
      <w:lvlJc w:val="left"/>
      <w:pPr>
        <w:ind w:left="6168" w:hanging="235"/>
      </w:pPr>
      <w:rPr>
        <w:rFonts w:hint="default"/>
      </w:rPr>
    </w:lvl>
    <w:lvl w:ilvl="7" w:tplc="0EB49070">
      <w:start w:val="1"/>
      <w:numFmt w:val="bullet"/>
      <w:lvlText w:val="•"/>
      <w:lvlJc w:val="left"/>
      <w:pPr>
        <w:ind w:left="6927" w:hanging="235"/>
      </w:pPr>
      <w:rPr>
        <w:rFonts w:hint="default"/>
      </w:rPr>
    </w:lvl>
    <w:lvl w:ilvl="8" w:tplc="AF56F696">
      <w:start w:val="1"/>
      <w:numFmt w:val="bullet"/>
      <w:lvlText w:val="•"/>
      <w:lvlJc w:val="left"/>
      <w:pPr>
        <w:ind w:left="7687" w:hanging="235"/>
      </w:pPr>
      <w:rPr>
        <w:rFonts w:hint="default"/>
      </w:rPr>
    </w:lvl>
  </w:abstractNum>
  <w:abstractNum w:abstractNumId="12">
    <w:nsid w:val="790A3728"/>
    <w:multiLevelType w:val="hybridMultilevel"/>
    <w:tmpl w:val="5D5AB5D2"/>
    <w:lvl w:ilvl="0" w:tplc="EEA4ABB2">
      <w:start w:val="1"/>
      <w:numFmt w:val="bullet"/>
      <w:lvlText w:val="–"/>
      <w:lvlJc w:val="left"/>
      <w:pPr>
        <w:ind w:left="1613" w:hanging="235"/>
      </w:pPr>
      <w:rPr>
        <w:rFonts w:ascii="Georgia" w:eastAsia="Georgia" w:hAnsi="Georgia" w:hint="default"/>
        <w:b/>
        <w:bCs/>
        <w:w w:val="81"/>
        <w:sz w:val="22"/>
        <w:szCs w:val="22"/>
      </w:rPr>
    </w:lvl>
    <w:lvl w:ilvl="1" w:tplc="48706326">
      <w:start w:val="1"/>
      <w:numFmt w:val="bullet"/>
      <w:lvlText w:val="•"/>
      <w:lvlJc w:val="left"/>
      <w:pPr>
        <w:ind w:left="2474" w:hanging="235"/>
      </w:pPr>
      <w:rPr>
        <w:rFonts w:hint="default"/>
      </w:rPr>
    </w:lvl>
    <w:lvl w:ilvl="2" w:tplc="FDB218E4">
      <w:start w:val="1"/>
      <w:numFmt w:val="bullet"/>
      <w:lvlText w:val="•"/>
      <w:lvlJc w:val="left"/>
      <w:pPr>
        <w:ind w:left="3335" w:hanging="235"/>
      </w:pPr>
      <w:rPr>
        <w:rFonts w:hint="default"/>
      </w:rPr>
    </w:lvl>
    <w:lvl w:ilvl="3" w:tplc="6422DD8A">
      <w:start w:val="1"/>
      <w:numFmt w:val="bullet"/>
      <w:lvlText w:val="•"/>
      <w:lvlJc w:val="left"/>
      <w:pPr>
        <w:ind w:left="4196" w:hanging="235"/>
      </w:pPr>
      <w:rPr>
        <w:rFonts w:hint="default"/>
      </w:rPr>
    </w:lvl>
    <w:lvl w:ilvl="4" w:tplc="BB5C552C">
      <w:start w:val="1"/>
      <w:numFmt w:val="bullet"/>
      <w:lvlText w:val="•"/>
      <w:lvlJc w:val="left"/>
      <w:pPr>
        <w:ind w:left="5058" w:hanging="235"/>
      </w:pPr>
      <w:rPr>
        <w:rFonts w:hint="default"/>
      </w:rPr>
    </w:lvl>
    <w:lvl w:ilvl="5" w:tplc="E8664B30">
      <w:start w:val="1"/>
      <w:numFmt w:val="bullet"/>
      <w:lvlText w:val="•"/>
      <w:lvlJc w:val="left"/>
      <w:pPr>
        <w:ind w:left="5919" w:hanging="235"/>
      </w:pPr>
      <w:rPr>
        <w:rFonts w:hint="default"/>
      </w:rPr>
    </w:lvl>
    <w:lvl w:ilvl="6" w:tplc="D5CC8780">
      <w:start w:val="1"/>
      <w:numFmt w:val="bullet"/>
      <w:lvlText w:val="•"/>
      <w:lvlJc w:val="left"/>
      <w:pPr>
        <w:ind w:left="6780" w:hanging="235"/>
      </w:pPr>
      <w:rPr>
        <w:rFonts w:hint="default"/>
      </w:rPr>
    </w:lvl>
    <w:lvl w:ilvl="7" w:tplc="DE8899FC">
      <w:start w:val="1"/>
      <w:numFmt w:val="bullet"/>
      <w:lvlText w:val="•"/>
      <w:lvlJc w:val="left"/>
      <w:pPr>
        <w:ind w:left="7641" w:hanging="235"/>
      </w:pPr>
      <w:rPr>
        <w:rFonts w:hint="default"/>
      </w:rPr>
    </w:lvl>
    <w:lvl w:ilvl="8" w:tplc="E4F2CFB4">
      <w:start w:val="1"/>
      <w:numFmt w:val="bullet"/>
      <w:lvlText w:val="•"/>
      <w:lvlJc w:val="left"/>
      <w:pPr>
        <w:ind w:left="8503" w:hanging="235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Prickett">
    <w15:presenceInfo w15:providerId="Windows Live" w15:userId="38a9a5d5330c0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6E"/>
    <w:rsid w:val="00005E59"/>
    <w:rsid w:val="00051C5C"/>
    <w:rsid w:val="00063694"/>
    <w:rsid w:val="000747F7"/>
    <w:rsid w:val="00077D1D"/>
    <w:rsid w:val="000805F2"/>
    <w:rsid w:val="00080BC1"/>
    <w:rsid w:val="000976C5"/>
    <w:rsid w:val="000D719B"/>
    <w:rsid w:val="000F1B6C"/>
    <w:rsid w:val="000F2A54"/>
    <w:rsid w:val="000F5685"/>
    <w:rsid w:val="001226A7"/>
    <w:rsid w:val="00124F00"/>
    <w:rsid w:val="00125670"/>
    <w:rsid w:val="00156703"/>
    <w:rsid w:val="00163994"/>
    <w:rsid w:val="001C05D1"/>
    <w:rsid w:val="001D2391"/>
    <w:rsid w:val="001F4A58"/>
    <w:rsid w:val="00207943"/>
    <w:rsid w:val="00211001"/>
    <w:rsid w:val="002110C0"/>
    <w:rsid w:val="002413C8"/>
    <w:rsid w:val="00254192"/>
    <w:rsid w:val="003644E5"/>
    <w:rsid w:val="00381E02"/>
    <w:rsid w:val="003A4ACD"/>
    <w:rsid w:val="003F4DCE"/>
    <w:rsid w:val="003F4ED6"/>
    <w:rsid w:val="00416604"/>
    <w:rsid w:val="0044126C"/>
    <w:rsid w:val="004B4949"/>
    <w:rsid w:val="004C7C23"/>
    <w:rsid w:val="004D10CE"/>
    <w:rsid w:val="004D2577"/>
    <w:rsid w:val="004E046D"/>
    <w:rsid w:val="004F6908"/>
    <w:rsid w:val="00501D4D"/>
    <w:rsid w:val="00537835"/>
    <w:rsid w:val="00543A80"/>
    <w:rsid w:val="005804DE"/>
    <w:rsid w:val="005C666D"/>
    <w:rsid w:val="005F0E01"/>
    <w:rsid w:val="005F58A5"/>
    <w:rsid w:val="00676272"/>
    <w:rsid w:val="00695567"/>
    <w:rsid w:val="006A5ED7"/>
    <w:rsid w:val="006C1195"/>
    <w:rsid w:val="006E528F"/>
    <w:rsid w:val="006F058F"/>
    <w:rsid w:val="007C0C14"/>
    <w:rsid w:val="007D7511"/>
    <w:rsid w:val="00846849"/>
    <w:rsid w:val="00852C6C"/>
    <w:rsid w:val="008C2036"/>
    <w:rsid w:val="008D680D"/>
    <w:rsid w:val="008E62C8"/>
    <w:rsid w:val="00A0503B"/>
    <w:rsid w:val="00A13764"/>
    <w:rsid w:val="00A237C4"/>
    <w:rsid w:val="00A347E1"/>
    <w:rsid w:val="00A661A4"/>
    <w:rsid w:val="00A7275A"/>
    <w:rsid w:val="00A840BB"/>
    <w:rsid w:val="00A8456E"/>
    <w:rsid w:val="00AD3D75"/>
    <w:rsid w:val="00B42784"/>
    <w:rsid w:val="00BA5024"/>
    <w:rsid w:val="00BA5D21"/>
    <w:rsid w:val="00C304DD"/>
    <w:rsid w:val="00C3608B"/>
    <w:rsid w:val="00C3749D"/>
    <w:rsid w:val="00C43F91"/>
    <w:rsid w:val="00C45B45"/>
    <w:rsid w:val="00CD1113"/>
    <w:rsid w:val="00CD58F7"/>
    <w:rsid w:val="00D07F79"/>
    <w:rsid w:val="00DD6350"/>
    <w:rsid w:val="00DE398B"/>
    <w:rsid w:val="00E161D1"/>
    <w:rsid w:val="00E4594C"/>
    <w:rsid w:val="00E63BBE"/>
    <w:rsid w:val="00E70799"/>
    <w:rsid w:val="00EB11C5"/>
    <w:rsid w:val="00F1263E"/>
    <w:rsid w:val="00F24EB7"/>
    <w:rsid w:val="00F31BB1"/>
    <w:rsid w:val="00F37646"/>
    <w:rsid w:val="00FD3020"/>
    <w:rsid w:val="00FD648A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1B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7"/>
      <w:ind w:left="1322" w:hanging="735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9" w:hanging="822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33" w:hanging="219"/>
      <w:outlineLvl w:val="2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87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10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D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D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7"/>
      <w:ind w:left="1322" w:hanging="735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9" w:hanging="822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33" w:hanging="219"/>
      <w:outlineLvl w:val="2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87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10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D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D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52</Pages>
  <Words>16407</Words>
  <Characters>93521</Characters>
  <Application>Microsoft Office Word</Application>
  <DocSecurity>0</DocSecurity>
  <Lines>779</Lines>
  <Paragraphs>219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Prickett</dc:creator>
  <cp:lastModifiedBy>anturija</cp:lastModifiedBy>
  <cp:revision>6</cp:revision>
  <dcterms:created xsi:type="dcterms:W3CDTF">2017-02-13T20:41:00Z</dcterms:created>
  <dcterms:modified xsi:type="dcterms:W3CDTF">2017-02-13T21:00:00Z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2017-01-30T00:00:00Z</vt:filetime>
  </property>
  <property fmtid="{D5CDD505-2E9C-101B-9397-08002B2CF9AE}" pid="3" name="LastSaved">
    <vt:filetime>2017-01-30T00:00:00Z</vt:filetime>
  </property>
</Properties>
</file>