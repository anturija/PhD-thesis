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A05C" w14:textId="77777777" w:rsidR="00B0559F" w:rsidRDefault="00B055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D69D7F" w14:textId="77777777" w:rsidR="00B0559F" w:rsidRDefault="00B055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64F432" w14:textId="77777777" w:rsidR="00B0559F" w:rsidRDefault="00B055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F8DA95" w14:textId="77777777" w:rsidR="00B0559F" w:rsidRDefault="00B0559F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2CE67DB7" w14:textId="77777777" w:rsidR="00B0559F" w:rsidRDefault="00E07B1F">
      <w:pPr>
        <w:spacing w:before="33"/>
        <w:ind w:left="587"/>
        <w:jc w:val="both"/>
        <w:rPr>
          <w:rFonts w:ascii="Georgia" w:eastAsia="Georgia" w:hAnsi="Georgia" w:cs="Georgia"/>
          <w:sz w:val="41"/>
          <w:szCs w:val="41"/>
        </w:rPr>
      </w:pPr>
      <w:r>
        <w:rPr>
          <w:rFonts w:ascii="Georgia"/>
          <w:b/>
          <w:sz w:val="41"/>
        </w:rPr>
        <w:t>Chapter</w:t>
      </w:r>
      <w:r>
        <w:rPr>
          <w:rFonts w:ascii="Georgia"/>
          <w:b/>
          <w:spacing w:val="-36"/>
          <w:sz w:val="41"/>
        </w:rPr>
        <w:t xml:space="preserve"> </w:t>
      </w:r>
      <w:r>
        <w:rPr>
          <w:rFonts w:ascii="Georgia"/>
          <w:b/>
          <w:sz w:val="41"/>
        </w:rPr>
        <w:t>6</w:t>
      </w:r>
    </w:p>
    <w:p w14:paraId="2171AB6D" w14:textId="77777777" w:rsidR="00B0559F" w:rsidRDefault="00B0559F">
      <w:pPr>
        <w:rPr>
          <w:rFonts w:ascii="Georgia" w:eastAsia="Georgia" w:hAnsi="Georgia" w:cs="Georgia"/>
          <w:b/>
          <w:bCs/>
          <w:sz w:val="56"/>
          <w:szCs w:val="56"/>
        </w:rPr>
      </w:pPr>
    </w:p>
    <w:p w14:paraId="20CA3530" w14:textId="77777777" w:rsidR="00B0559F" w:rsidRDefault="00E07B1F">
      <w:pPr>
        <w:spacing w:line="335" w:lineRule="auto"/>
        <w:ind w:left="587" w:right="111"/>
        <w:rPr>
          <w:rFonts w:ascii="Georgia" w:eastAsia="Georgia" w:hAnsi="Georgia" w:cs="Georgia"/>
          <w:sz w:val="49"/>
          <w:szCs w:val="49"/>
        </w:rPr>
      </w:pPr>
      <w:r>
        <w:rPr>
          <w:rFonts w:ascii="Georgia"/>
          <w:b/>
          <w:spacing w:val="-2"/>
          <w:w w:val="95"/>
          <w:sz w:val="49"/>
        </w:rPr>
        <w:t>Re-assembling</w:t>
      </w:r>
      <w:r>
        <w:rPr>
          <w:rFonts w:ascii="Georgia"/>
          <w:b/>
          <w:spacing w:val="57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Urban</w:t>
      </w:r>
      <w:r>
        <w:rPr>
          <w:rFonts w:ascii="Georgia"/>
          <w:b/>
          <w:spacing w:val="57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Dynamics</w:t>
      </w:r>
      <w:r>
        <w:rPr>
          <w:rFonts w:ascii="Georgia"/>
          <w:b/>
          <w:spacing w:val="25"/>
          <w:w w:val="95"/>
          <w:sz w:val="49"/>
        </w:rPr>
        <w:t xml:space="preserve"> </w:t>
      </w:r>
      <w:r>
        <w:rPr>
          <w:rFonts w:ascii="Georgia"/>
          <w:b/>
          <w:sz w:val="49"/>
        </w:rPr>
        <w:t>within</w:t>
      </w:r>
      <w:ins w:id="0" w:author="Chris Prickett" w:date="2017-02-12T22:04:00Z">
        <w:r w:rsidR="000D5B53">
          <w:rPr>
            <w:rFonts w:ascii="Georgia"/>
            <w:b/>
            <w:sz w:val="49"/>
          </w:rPr>
          <w:t xml:space="preserve"> the</w:t>
        </w:r>
      </w:ins>
      <w:r>
        <w:rPr>
          <w:rFonts w:ascii="Georgia"/>
          <w:b/>
          <w:spacing w:val="-28"/>
          <w:sz w:val="49"/>
        </w:rPr>
        <w:t xml:space="preserve"> </w:t>
      </w:r>
      <w:r>
        <w:rPr>
          <w:rFonts w:ascii="Georgia"/>
          <w:b/>
          <w:spacing w:val="-2"/>
          <w:sz w:val="49"/>
        </w:rPr>
        <w:t>Multi-Agent</w:t>
      </w:r>
      <w:r>
        <w:rPr>
          <w:rFonts w:ascii="Georgia"/>
          <w:b/>
          <w:spacing w:val="-28"/>
          <w:sz w:val="49"/>
        </w:rPr>
        <w:t xml:space="preserve"> </w:t>
      </w:r>
      <w:r>
        <w:rPr>
          <w:rFonts w:ascii="Georgia"/>
          <w:b/>
          <w:sz w:val="49"/>
        </w:rPr>
        <w:t>System</w:t>
      </w:r>
    </w:p>
    <w:p w14:paraId="08673BF2" w14:textId="77777777" w:rsidR="00B0559F" w:rsidRDefault="00B0559F">
      <w:pPr>
        <w:rPr>
          <w:rFonts w:ascii="Georgia" w:eastAsia="Georgia" w:hAnsi="Georgia" w:cs="Georgia"/>
          <w:b/>
          <w:bCs/>
          <w:sz w:val="54"/>
          <w:szCs w:val="54"/>
        </w:rPr>
      </w:pPr>
    </w:p>
    <w:p w14:paraId="7B736DA8" w14:textId="77777777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5"/>
        </w:rPr>
        <w:t>Within</w:t>
      </w:r>
      <w:r>
        <w:rPr>
          <w:spacing w:val="-42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urban</w:t>
      </w:r>
      <w:r>
        <w:rPr>
          <w:spacing w:val="-41"/>
          <w:w w:val="95"/>
        </w:rPr>
        <w:t xml:space="preserve"> </w:t>
      </w:r>
      <w:r>
        <w:rPr>
          <w:w w:val="95"/>
        </w:rPr>
        <w:t>system,</w:t>
      </w:r>
      <w:r>
        <w:rPr>
          <w:spacing w:val="-41"/>
          <w:w w:val="95"/>
        </w:rPr>
        <w:t xml:space="preserve"> </w:t>
      </w:r>
      <w:r>
        <w:rPr>
          <w:w w:val="95"/>
        </w:rPr>
        <w:t>all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interdependen</w:t>
      </w:r>
      <w:r>
        <w:rPr>
          <w:spacing w:val="-1"/>
          <w:w w:val="95"/>
        </w:rPr>
        <w:t>t.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ANT</w:t>
      </w:r>
      <w:r>
        <w:rPr>
          <w:spacing w:val="-41"/>
          <w:w w:val="95"/>
        </w:rPr>
        <w:t xml:space="preserve"> </w:t>
      </w:r>
      <w:r>
        <w:rPr>
          <w:w w:val="95"/>
        </w:rPr>
        <w:t>analysis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provide</w:t>
      </w:r>
      <w:ins w:id="1" w:author="Chris Prickett" w:date="2017-02-12T21:14:00Z">
        <w:r w:rsidR="00180D67">
          <w:rPr>
            <w:spacing w:val="-2"/>
            <w:w w:val="95"/>
          </w:rPr>
          <w:t>s</w:t>
        </w:r>
      </w:ins>
      <w:del w:id="2" w:author="Chris Prickett" w:date="2017-02-12T21:14:00Z">
        <w:r w:rsidDel="00180D67">
          <w:rPr>
            <w:spacing w:val="-2"/>
            <w:w w:val="95"/>
          </w:rPr>
          <w:delText>d</w:delText>
        </w:r>
      </w:del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84"/>
        </w:rPr>
        <w:t xml:space="preserve"> </w:t>
      </w:r>
      <w:r>
        <w:rPr>
          <w:spacing w:val="-1"/>
          <w:w w:val="90"/>
        </w:rPr>
        <w:t>extensiv</w:t>
      </w:r>
      <w:r>
        <w:rPr>
          <w:spacing w:val="-2"/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verview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complex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actor-netw</w:t>
      </w:r>
      <w:r>
        <w:rPr>
          <w:spacing w:val="-2"/>
          <w:w w:val="90"/>
        </w:rPr>
        <w:t>ork</w:t>
      </w:r>
      <w:r>
        <w:rPr>
          <w:spacing w:val="-5"/>
          <w:w w:val="90"/>
        </w:rPr>
        <w:t xml:space="preserve"> </w:t>
      </w:r>
      <w:r>
        <w:rPr>
          <w:w w:val="90"/>
        </w:rPr>
        <w:t>relations.</w:t>
      </w:r>
      <w:r>
        <w:rPr>
          <w:spacing w:val="24"/>
          <w:w w:val="90"/>
        </w:rPr>
        <w:t xml:space="preserve"> </w:t>
      </w:r>
      <w:r>
        <w:rPr>
          <w:w w:val="90"/>
        </w:rPr>
        <w:t>These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assemblages</w:t>
      </w:r>
      <w:r>
        <w:rPr>
          <w:spacing w:val="-6"/>
          <w:w w:val="90"/>
        </w:rPr>
        <w:t xml:space="preserve"> </w:t>
      </w:r>
      <w:r>
        <w:rPr>
          <w:w w:val="90"/>
        </w:rPr>
        <w:t>also</w:t>
      </w:r>
      <w:r>
        <w:rPr>
          <w:spacing w:val="-6"/>
          <w:w w:val="90"/>
        </w:rPr>
        <w:t xml:space="preserve"> </w:t>
      </w:r>
      <w:r>
        <w:rPr>
          <w:w w:val="90"/>
        </w:rPr>
        <w:t>bound</w:t>
      </w:r>
      <w:del w:id="3" w:author="Chris Prickett" w:date="2017-02-12T21:14:00Z">
        <w:r w:rsidDel="00180D67">
          <w:rPr>
            <w:w w:val="90"/>
          </w:rPr>
          <w:delText>ed</w:delText>
        </w:r>
      </w:del>
      <w:r>
        <w:rPr>
          <w:spacing w:val="39"/>
          <w:w w:val="85"/>
        </w:rPr>
        <w:t xml:space="preserve"> </w:t>
      </w:r>
      <w:r>
        <w:rPr>
          <w:w w:val="90"/>
        </w:rPr>
        <w:t>space-time</w:t>
      </w:r>
      <w:r>
        <w:rPr>
          <w:spacing w:val="-21"/>
          <w:w w:val="90"/>
        </w:rPr>
        <w:t xml:space="preserve"> </w:t>
      </w:r>
      <w:r>
        <w:rPr>
          <w:w w:val="90"/>
        </w:rPr>
        <w:t>dynamics</w:t>
      </w:r>
      <w:ins w:id="4" w:author="Chris Prickett" w:date="2017-02-12T21:14:00Z">
        <w:r w:rsidR="00180D67">
          <w:rPr>
            <w:w w:val="90"/>
          </w:rPr>
          <w:t>,</w:t>
        </w:r>
      </w:ins>
      <w:r>
        <w:rPr>
          <w:spacing w:val="-20"/>
          <w:w w:val="90"/>
        </w:rPr>
        <w:t xml:space="preserve"> </w:t>
      </w:r>
      <w:r>
        <w:rPr>
          <w:w w:val="90"/>
        </w:rPr>
        <w:t>linking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past-to-presen</w:t>
      </w:r>
      <w:r>
        <w:rPr>
          <w:spacing w:val="-1"/>
          <w:w w:val="90"/>
        </w:rPr>
        <w:t>t</w:t>
      </w:r>
      <w:r>
        <w:rPr>
          <w:spacing w:val="-20"/>
          <w:w w:val="90"/>
        </w:rPr>
        <w:t xml:space="preserve"> </w:t>
      </w:r>
      <w:r>
        <w:rPr>
          <w:w w:val="90"/>
        </w:rPr>
        <w:t>translations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urban</w:t>
      </w:r>
      <w:r>
        <w:rPr>
          <w:spacing w:val="-20"/>
          <w:w w:val="90"/>
        </w:rPr>
        <w:t xml:space="preserve"> </w:t>
      </w:r>
      <w:r>
        <w:rPr>
          <w:w w:val="90"/>
        </w:rPr>
        <w:t>decision-making</w:t>
      </w:r>
      <w:r>
        <w:rPr>
          <w:spacing w:val="-21"/>
          <w:w w:val="90"/>
        </w:rPr>
        <w:t xml:space="preserve"> </w:t>
      </w:r>
      <w:r>
        <w:rPr>
          <w:w w:val="90"/>
        </w:rPr>
        <w:t>practices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processes.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Actor-netw</w:t>
      </w:r>
      <w:r>
        <w:rPr>
          <w:spacing w:val="-2"/>
          <w:w w:val="90"/>
        </w:rPr>
        <w:t>orks,</w:t>
      </w:r>
      <w:r>
        <w:rPr>
          <w:spacing w:val="-18"/>
          <w:w w:val="90"/>
        </w:rPr>
        <w:t xml:space="preserve"> </w:t>
      </w:r>
      <w:r>
        <w:rPr>
          <w:w w:val="90"/>
        </w:rPr>
        <w:t>while</w:t>
      </w:r>
      <w:del w:id="5" w:author="Chris Prickett" w:date="2017-02-12T21:15:00Z">
        <w:r w:rsidDel="00180D67">
          <w:rPr>
            <w:spacing w:val="-19"/>
            <w:w w:val="90"/>
          </w:rPr>
          <w:delText xml:space="preserve"> </w:delText>
        </w:r>
        <w:r w:rsidDel="00180D67">
          <w:rPr>
            <w:spacing w:val="1"/>
            <w:w w:val="90"/>
          </w:rPr>
          <w:delText>being</w:delText>
        </w:r>
      </w:del>
      <w:r>
        <w:rPr>
          <w:spacing w:val="-19"/>
          <w:w w:val="90"/>
        </w:rPr>
        <w:t xml:space="preserve"> </w:t>
      </w:r>
      <w:r>
        <w:rPr>
          <w:w w:val="90"/>
        </w:rPr>
        <w:t>influenced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others,</w:t>
      </w:r>
      <w:r>
        <w:rPr>
          <w:spacing w:val="-18"/>
          <w:w w:val="90"/>
        </w:rPr>
        <w:t xml:space="preserve"> </w:t>
      </w:r>
      <w:r>
        <w:rPr>
          <w:w w:val="90"/>
        </w:rPr>
        <w:t>also</w:t>
      </w:r>
      <w:ins w:id="6" w:author="Chris Prickett" w:date="2017-02-12T21:15:00Z">
        <w:r w:rsidR="00180D67">
          <w:rPr>
            <w:w w:val="90"/>
          </w:rPr>
          <w:t xml:space="preserve"> simultaneously</w:t>
        </w:r>
      </w:ins>
      <w:r>
        <w:rPr>
          <w:spacing w:val="-19"/>
          <w:w w:val="90"/>
        </w:rPr>
        <w:t xml:space="preserve"> </w:t>
      </w:r>
      <w:r>
        <w:rPr>
          <w:w w:val="90"/>
        </w:rPr>
        <w:t>influence</w:t>
      </w:r>
      <w:del w:id="7" w:author="Chris Prickett" w:date="2017-02-12T21:15:00Z">
        <w:r w:rsidDel="00180D67">
          <w:rPr>
            <w:w w:val="90"/>
          </w:rPr>
          <w:delText>s</w:delText>
        </w:r>
      </w:del>
      <w:r>
        <w:rPr>
          <w:spacing w:val="29"/>
          <w:w w:val="83"/>
        </w:rPr>
        <w:t xml:space="preserve"> </w:t>
      </w:r>
      <w:r>
        <w:rPr>
          <w:w w:val="95"/>
        </w:rPr>
        <w:t>them</w:t>
      </w:r>
      <w:ins w:id="8" w:author="Chris Prickett" w:date="2017-02-12T21:15:00Z">
        <w:r w:rsidR="00180D67">
          <w:rPr>
            <w:spacing w:val="-3"/>
            <w:w w:val="95"/>
          </w:rPr>
          <w:t>,</w:t>
        </w:r>
      </w:ins>
      <w:del w:id="9" w:author="Chris Prickett" w:date="2017-02-12T21:15:00Z">
        <w:r w:rsidDel="00180D67">
          <w:rPr>
            <w:spacing w:val="-22"/>
            <w:w w:val="95"/>
          </w:rPr>
          <w:delText xml:space="preserve"> </w:delText>
        </w:r>
        <w:r w:rsidDel="00180D67">
          <w:rPr>
            <w:spacing w:val="-3"/>
            <w:w w:val="95"/>
          </w:rPr>
          <w:delText>simultaneously.</w:delText>
        </w:r>
      </w:del>
      <w:r>
        <w:rPr>
          <w:spacing w:val="4"/>
          <w:w w:val="95"/>
        </w:rPr>
        <w:t xml:space="preserve"> </w:t>
      </w:r>
      <w:ins w:id="10" w:author="Chris Prickett" w:date="2017-02-12T21:15:00Z">
        <w:r w:rsidR="00180D67">
          <w:rPr>
            <w:w w:val="95"/>
          </w:rPr>
          <w:t>a</w:t>
        </w:r>
      </w:ins>
      <w:del w:id="11" w:author="Chris Prickett" w:date="2017-02-12T21:15:00Z">
        <w:r w:rsidDel="00180D67">
          <w:rPr>
            <w:w w:val="95"/>
          </w:rPr>
          <w:delText>A</w:delText>
        </w:r>
      </w:del>
      <w:r>
        <w:rPr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do</w:t>
      </w:r>
      <w:ins w:id="12" w:author="Chris Prickett" w:date="2017-02-12T21:15:00Z">
        <w:r w:rsidR="00180D67">
          <w:rPr>
            <w:w w:val="95"/>
          </w:rPr>
          <w:t xml:space="preserve"> all</w:t>
        </w:r>
      </w:ins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agents</w:t>
      </w:r>
      <w:del w:id="13" w:author="Chris Prickett" w:date="2017-02-12T21:15:00Z">
        <w:r w:rsidDel="00180D67">
          <w:rPr>
            <w:spacing w:val="-2"/>
            <w:w w:val="95"/>
          </w:rPr>
          <w:delText>,</w:delText>
        </w:r>
      </w:del>
      <w:r>
        <w:rPr>
          <w:spacing w:val="-20"/>
          <w:w w:val="95"/>
        </w:rPr>
        <w:t xml:space="preserve"> </w:t>
      </w:r>
      <w:r>
        <w:rPr>
          <w:w w:val="95"/>
        </w:rPr>
        <w:t>within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Multi-agen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system</w:t>
      </w:r>
      <w:r>
        <w:rPr>
          <w:spacing w:val="-22"/>
          <w:w w:val="95"/>
        </w:rPr>
        <w:t xml:space="preserve"> </w:t>
      </w:r>
      <w:r>
        <w:rPr>
          <w:w w:val="95"/>
        </w:rPr>
        <w:t>(MAS)</w:t>
      </w:r>
      <w:r>
        <w:rPr>
          <w:spacing w:val="-22"/>
          <w:w w:val="95"/>
        </w:rPr>
        <w:t xml:space="preserve"> </w:t>
      </w:r>
      <w:r w:rsidR="00C4448F">
        <w:rPr>
          <w:w w:val="95"/>
        </w:rPr>
        <w:t>method</w:t>
      </w:r>
      <w:r>
        <w:rPr>
          <w:w w:val="95"/>
        </w:rPr>
        <w:t>ological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approach</w:t>
      </w:r>
      <w:r>
        <w:rPr>
          <w:spacing w:val="-4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??</w:t>
      </w:r>
      <w:r>
        <w:rPr>
          <w:w w:val="95"/>
        </w:rPr>
        <w:t>).</w:t>
      </w:r>
    </w:p>
    <w:p w14:paraId="1642AF75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1751E4DD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Similarly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Actor-network</w:t>
      </w:r>
      <w:r>
        <w:rPr>
          <w:spacing w:val="-22"/>
          <w:w w:val="95"/>
        </w:rPr>
        <w:t xml:space="preserve"> </w:t>
      </w:r>
      <w:r>
        <w:rPr>
          <w:w w:val="95"/>
        </w:rPr>
        <w:t>Theory</w:t>
      </w:r>
      <w:r>
        <w:rPr>
          <w:spacing w:val="-22"/>
          <w:w w:val="95"/>
        </w:rPr>
        <w:t xml:space="preserve"> </w:t>
      </w:r>
      <w:r>
        <w:rPr>
          <w:w w:val="95"/>
        </w:rPr>
        <w:t>(ANT),</w:t>
      </w:r>
      <w:r>
        <w:rPr>
          <w:spacing w:val="-22"/>
          <w:w w:val="95"/>
        </w:rPr>
        <w:t xml:space="preserve"> </w:t>
      </w:r>
      <w:ins w:id="14" w:author="Chris Prickett" w:date="2017-02-12T22:04:00Z">
        <w:r w:rsidR="00366564">
          <w:rPr>
            <w:spacing w:val="-22"/>
            <w:w w:val="95"/>
          </w:rPr>
          <w:t xml:space="preserve">the </w:t>
        </w:r>
      </w:ins>
      <w:r>
        <w:rPr>
          <w:spacing w:val="-2"/>
          <w:w w:val="95"/>
        </w:rPr>
        <w:t>Multi-agen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system</w:t>
      </w:r>
      <w:r>
        <w:rPr>
          <w:spacing w:val="-21"/>
          <w:w w:val="95"/>
        </w:rPr>
        <w:t xml:space="preserve"> </w:t>
      </w:r>
      <w:r>
        <w:rPr>
          <w:w w:val="95"/>
        </w:rPr>
        <w:t>(MAS)</w:t>
      </w:r>
      <w:r>
        <w:rPr>
          <w:spacing w:val="-22"/>
          <w:w w:val="95"/>
        </w:rPr>
        <w:t xml:space="preserve"> </w:t>
      </w:r>
      <w:r>
        <w:rPr>
          <w:w w:val="95"/>
        </w:rPr>
        <w:t>further</w:t>
      </w:r>
      <w:r>
        <w:rPr>
          <w:spacing w:val="-22"/>
          <w:w w:val="95"/>
        </w:rPr>
        <w:t xml:space="preserve"> </w:t>
      </w:r>
      <w:r>
        <w:rPr>
          <w:w w:val="95"/>
        </w:rPr>
        <w:t>decon</w:t>
      </w:r>
      <w:r>
        <w:rPr>
          <w:w w:val="90"/>
        </w:rPr>
        <w:t>structs</w:t>
      </w:r>
      <w:r>
        <w:rPr>
          <w:spacing w:val="-31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30"/>
          <w:w w:val="90"/>
        </w:rPr>
        <w:t xml:space="preserve"> </w:t>
      </w:r>
      <w:r>
        <w:rPr>
          <w:spacing w:val="-1"/>
          <w:w w:val="90"/>
        </w:rPr>
        <w:t>complexity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dynamics.</w:t>
      </w:r>
      <w:r>
        <w:rPr>
          <w:spacing w:val="-4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traces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agen</w:t>
      </w:r>
      <w:r>
        <w:rPr>
          <w:spacing w:val="-2"/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spacing w:val="-1"/>
          <w:w w:val="90"/>
        </w:rPr>
        <w:t>profil</w:t>
      </w:r>
      <w:r>
        <w:rPr>
          <w:spacing w:val="-2"/>
          <w:w w:val="90"/>
        </w:rPr>
        <w:t>es</w:t>
      </w:r>
      <w:r>
        <w:rPr>
          <w:spacing w:val="-31"/>
          <w:w w:val="90"/>
        </w:rPr>
        <w:t xml:space="preserve"> </w:t>
      </w:r>
      <w:r>
        <w:rPr>
          <w:spacing w:val="-2"/>
          <w:w w:val="90"/>
        </w:rPr>
        <w:t>(assem</w:t>
      </w:r>
      <w:r>
        <w:rPr>
          <w:spacing w:val="-1"/>
          <w:w w:val="90"/>
        </w:rPr>
        <w:t>bly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urban</w:t>
      </w:r>
      <w:r>
        <w:rPr>
          <w:spacing w:val="-31"/>
          <w:w w:val="90"/>
        </w:rPr>
        <w:t xml:space="preserve"> </w:t>
      </w:r>
      <w:r>
        <w:rPr>
          <w:w w:val="90"/>
        </w:rPr>
        <w:t>agency)</w:t>
      </w:r>
      <w:r>
        <w:rPr>
          <w:spacing w:val="4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their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inter-relations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(assem</w:t>
      </w:r>
      <w:r>
        <w:rPr>
          <w:spacing w:val="-1"/>
          <w:w w:val="90"/>
        </w:rPr>
        <w:t>bly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operations).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he</w:t>
      </w:r>
      <w:r>
        <w:rPr>
          <w:spacing w:val="-13"/>
          <w:w w:val="90"/>
        </w:rPr>
        <w:t xml:space="preserve"> </w:t>
      </w:r>
      <w:r>
        <w:rPr>
          <w:w w:val="90"/>
        </w:rPr>
        <w:t>bearers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w w:val="90"/>
        </w:rPr>
        <w:t>agency</w:t>
      </w:r>
      <w:r>
        <w:rPr>
          <w:spacing w:val="-13"/>
          <w:w w:val="90"/>
        </w:rPr>
        <w:t xml:space="preserve"> </w:t>
      </w:r>
      <w:r>
        <w:rPr>
          <w:w w:val="90"/>
        </w:rPr>
        <w:t>are</w:t>
      </w:r>
      <w:r>
        <w:rPr>
          <w:spacing w:val="-13"/>
          <w:w w:val="90"/>
        </w:rPr>
        <w:t xml:space="preserve"> </w:t>
      </w:r>
      <w:ins w:id="15" w:author="Chris Prickett" w:date="2017-02-12T22:05:00Z">
        <w:r w:rsidR="000D5B53">
          <w:rPr>
            <w:spacing w:val="-13"/>
            <w:w w:val="90"/>
          </w:rPr>
          <w:t xml:space="preserve">key </w:t>
        </w:r>
      </w:ins>
      <w:r>
        <w:rPr>
          <w:w w:val="90"/>
        </w:rPr>
        <w:t>urban</w:t>
      </w:r>
      <w:del w:id="16" w:author="Chris Prickett" w:date="2017-02-12T22:05:00Z">
        <w:r w:rsidDel="000D5B53">
          <w:rPr>
            <w:spacing w:val="50"/>
            <w:w w:val="85"/>
          </w:rPr>
          <w:delText xml:space="preserve"> </w:delText>
        </w:r>
        <w:r w:rsidDel="000D5B53">
          <w:rPr>
            <w:spacing w:val="-3"/>
            <w:w w:val="95"/>
          </w:rPr>
          <w:delText>key</w:delText>
        </w:r>
      </w:del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actors</w:t>
      </w:r>
      <w:r>
        <w:rPr>
          <w:spacing w:val="-34"/>
          <w:w w:val="95"/>
        </w:rPr>
        <w:t xml:space="preserve"> </w:t>
      </w:r>
      <w:r>
        <w:rPr>
          <w:w w:val="95"/>
        </w:rPr>
        <w:t>operat</w:t>
      </w:r>
      <w:ins w:id="17" w:author="Chris Prickett" w:date="2017-02-12T22:05:00Z">
        <w:r w:rsidR="000D5B53">
          <w:rPr>
            <w:w w:val="95"/>
          </w:rPr>
          <w:t>ing</w:t>
        </w:r>
      </w:ins>
      <w:del w:id="18" w:author="Chris Prickett" w:date="2017-02-12T22:05:00Z">
        <w:r w:rsidDel="000D5B53">
          <w:rPr>
            <w:w w:val="95"/>
          </w:rPr>
          <w:delText>ed</w:delText>
        </w:r>
      </w:del>
      <w:r>
        <w:rPr>
          <w:spacing w:val="-34"/>
          <w:w w:val="95"/>
        </w:rPr>
        <w:t xml:space="preserve"> </w:t>
      </w:r>
      <w:r>
        <w:rPr>
          <w:w w:val="95"/>
        </w:rPr>
        <w:t>under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continuous</w:t>
      </w:r>
      <w:r>
        <w:rPr>
          <w:spacing w:val="-34"/>
          <w:w w:val="95"/>
        </w:rPr>
        <w:t xml:space="preserve"> </w:t>
      </w:r>
      <w:r>
        <w:rPr>
          <w:w w:val="95"/>
        </w:rPr>
        <w:t>negotiations</w:t>
      </w:r>
      <w:r>
        <w:rPr>
          <w:spacing w:val="-35"/>
          <w:w w:val="95"/>
        </w:rPr>
        <w:t xml:space="preserve"> </w:t>
      </w:r>
      <w:r>
        <w:rPr>
          <w:w w:val="95"/>
        </w:rPr>
        <w:t>within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morphology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urban</w:t>
      </w:r>
      <w:r>
        <w:rPr>
          <w:spacing w:val="35"/>
          <w:w w:val="85"/>
        </w:rPr>
        <w:t xml:space="preserve"> </w:t>
      </w:r>
      <w:r>
        <w:rPr>
          <w:w w:val="95"/>
        </w:rPr>
        <w:t>decision-making.</w:t>
      </w:r>
    </w:p>
    <w:p w14:paraId="3BC59F18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27752706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main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bution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MAS</w:t>
      </w:r>
      <w:r>
        <w:rPr>
          <w:spacing w:val="-36"/>
          <w:w w:val="95"/>
        </w:rPr>
        <w:t xml:space="preserve"> </w:t>
      </w:r>
      <w:r>
        <w:rPr>
          <w:w w:val="95"/>
        </w:rPr>
        <w:t>lies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tracking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down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character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agen</w:t>
      </w:r>
      <w:r>
        <w:rPr>
          <w:spacing w:val="-1"/>
          <w:w w:val="95"/>
        </w:rPr>
        <w:t>ts’</w:t>
      </w:r>
      <w:r>
        <w:rPr>
          <w:spacing w:val="33"/>
          <w:w w:val="93"/>
        </w:rPr>
        <w:t xml:space="preserve"> </w:t>
      </w:r>
      <w:r>
        <w:rPr>
          <w:w w:val="95"/>
        </w:rPr>
        <w:t>links.</w:t>
      </w:r>
      <w:r>
        <w:rPr>
          <w:spacing w:val="-16"/>
          <w:w w:val="95"/>
        </w:rPr>
        <w:t xml:space="preserve"> </w:t>
      </w:r>
      <w:r>
        <w:rPr>
          <w:w w:val="95"/>
        </w:rPr>
        <w:t>These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qualitative</w:t>
      </w:r>
      <w:r>
        <w:rPr>
          <w:spacing w:val="-33"/>
          <w:w w:val="95"/>
        </w:rPr>
        <w:t xml:space="preserve"> </w:t>
      </w:r>
      <w:r>
        <w:rPr>
          <w:w w:val="95"/>
        </w:rPr>
        <w:t>categories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reinterpreted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MAS</w:t>
      </w:r>
      <w:r>
        <w:rPr>
          <w:spacing w:val="-33"/>
          <w:w w:val="95"/>
        </w:rPr>
        <w:t xml:space="preserve"> </w:t>
      </w:r>
      <w:r>
        <w:rPr>
          <w:w w:val="95"/>
        </w:rPr>
        <w:t>through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passive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active</w:t>
      </w:r>
      <w:r>
        <w:rPr>
          <w:spacing w:val="23"/>
          <w:w w:val="84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(objects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relations).</w:t>
      </w:r>
      <w:r>
        <w:rPr>
          <w:spacing w:val="-20"/>
          <w:w w:val="95"/>
        </w:rPr>
        <w:t xml:space="preserve"> </w:t>
      </w:r>
      <w:r>
        <w:rPr>
          <w:w w:val="95"/>
        </w:rPr>
        <w:t>They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serve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connecting</w:t>
      </w:r>
      <w:r>
        <w:rPr>
          <w:spacing w:val="-36"/>
          <w:w w:val="95"/>
        </w:rPr>
        <w:t xml:space="preserve"> </w:t>
      </w:r>
      <w:ins w:id="19" w:author="Chris Prickett" w:date="2017-02-12T22:06:00Z">
        <w:r w:rsidR="000D5B53">
          <w:rPr>
            <w:spacing w:val="-36"/>
            <w:w w:val="95"/>
          </w:rPr>
          <w:t xml:space="preserve">the </w:t>
        </w:r>
      </w:ins>
      <w:r>
        <w:rPr>
          <w:spacing w:val="-2"/>
          <w:w w:val="95"/>
        </w:rPr>
        <w:t>presen</w:t>
      </w:r>
      <w:r>
        <w:rPr>
          <w:spacing w:val="-1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ins w:id="20" w:author="Chris Prickett" w:date="2017-02-12T22:06:00Z">
        <w:r w:rsidR="000D5B53">
          <w:rPr>
            <w:spacing w:val="-36"/>
            <w:w w:val="95"/>
          </w:rPr>
          <w:t xml:space="preserve">the </w:t>
        </w:r>
      </w:ins>
      <w:r>
        <w:rPr>
          <w:w w:val="95"/>
        </w:rPr>
        <w:t>future</w:t>
      </w:r>
      <w:r>
        <w:rPr>
          <w:spacing w:val="27"/>
          <w:w w:val="86"/>
        </w:rPr>
        <w:t xml:space="preserve"> </w:t>
      </w:r>
      <w:r>
        <w:rPr>
          <w:w w:val="90"/>
        </w:rPr>
        <w:t>based</w:t>
      </w:r>
      <w:r>
        <w:rPr>
          <w:spacing w:val="-21"/>
          <w:w w:val="90"/>
        </w:rPr>
        <w:t xml:space="preserve"> </w:t>
      </w:r>
      <w:r>
        <w:rPr>
          <w:w w:val="90"/>
        </w:rPr>
        <w:t>on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past-to-presen</w:t>
      </w:r>
      <w:r>
        <w:rPr>
          <w:spacing w:val="-1"/>
          <w:w w:val="90"/>
        </w:rPr>
        <w:t>t</w:t>
      </w:r>
      <w:r>
        <w:rPr>
          <w:spacing w:val="-20"/>
          <w:w w:val="90"/>
        </w:rPr>
        <w:t xml:space="preserve"> </w:t>
      </w:r>
      <w:r>
        <w:rPr>
          <w:w w:val="90"/>
        </w:rPr>
        <w:t>explanations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agencies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relations.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20"/>
          <w:w w:val="90"/>
        </w:rPr>
        <w:t xml:space="preserve"> </w:t>
      </w:r>
      <w:r>
        <w:rPr>
          <w:w w:val="90"/>
        </w:rPr>
        <w:t>manner,</w:t>
      </w:r>
      <w:r>
        <w:rPr>
          <w:spacing w:val="-19"/>
          <w:w w:val="90"/>
        </w:rPr>
        <w:t xml:space="preserve"> </w:t>
      </w:r>
      <w:r>
        <w:rPr>
          <w:w w:val="90"/>
        </w:rPr>
        <w:t>MAS</w:t>
      </w:r>
      <w:r>
        <w:rPr>
          <w:spacing w:val="28"/>
          <w:w w:val="97"/>
        </w:rPr>
        <w:t xml:space="preserve"> </w:t>
      </w:r>
      <w:r>
        <w:rPr>
          <w:w w:val="90"/>
        </w:rPr>
        <w:t>also</w:t>
      </w:r>
      <w:r>
        <w:rPr>
          <w:spacing w:val="-27"/>
          <w:w w:val="90"/>
        </w:rPr>
        <w:t xml:space="preserve"> </w:t>
      </w:r>
      <w:r>
        <w:rPr>
          <w:w w:val="90"/>
        </w:rPr>
        <w:t>manages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operate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concept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urbanit</w:t>
      </w:r>
      <w:r>
        <w:rPr>
          <w:spacing w:val="-1"/>
          <w:w w:val="90"/>
        </w:rPr>
        <w:t>y</w:t>
      </w:r>
      <w:r>
        <w:rPr>
          <w:spacing w:val="-27"/>
          <w:w w:val="90"/>
        </w:rPr>
        <w:t xml:space="preserve"> </w:t>
      </w:r>
      <w:r>
        <w:rPr>
          <w:w w:val="90"/>
        </w:rPr>
        <w:t>through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categories</w:t>
      </w:r>
      <w:r>
        <w:rPr>
          <w:spacing w:val="-27"/>
          <w:w w:val="90"/>
        </w:rPr>
        <w:t xml:space="preserve"> </w:t>
      </w:r>
      <w:r>
        <w:rPr>
          <w:w w:val="90"/>
        </w:rPr>
        <w:t>of:</w:t>
      </w:r>
      <w:r>
        <w:rPr>
          <w:spacing w:val="-5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27"/>
          <w:w w:val="90"/>
        </w:rPr>
        <w:t xml:space="preserve"> </w:t>
      </w:r>
      <w:r>
        <w:rPr>
          <w:w w:val="90"/>
        </w:rPr>
        <w:t>practices,</w:t>
      </w:r>
      <w:r>
        <w:rPr>
          <w:spacing w:val="27"/>
          <w:w w:val="86"/>
        </w:rPr>
        <w:t xml:space="preserve"> </w:t>
      </w:r>
      <w:r>
        <w:rPr>
          <w:w w:val="90"/>
        </w:rPr>
        <w:t>urban</w:t>
      </w:r>
      <w:r>
        <w:rPr>
          <w:spacing w:val="-2"/>
          <w:w w:val="90"/>
        </w:rPr>
        <w:t xml:space="preserve"> </w:t>
      </w:r>
      <w:r>
        <w:rPr>
          <w:w w:val="90"/>
        </w:rPr>
        <w:t>conflicts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con</w:t>
      </w:r>
      <w:r>
        <w:rPr>
          <w:spacing w:val="-1"/>
          <w:w w:val="90"/>
        </w:rPr>
        <w:t>textual</w:t>
      </w:r>
      <w:r>
        <w:rPr>
          <w:spacing w:val="-2"/>
          <w:w w:val="90"/>
        </w:rPr>
        <w:t xml:space="preserve"> </w:t>
      </w:r>
      <w:r>
        <w:rPr>
          <w:w w:val="90"/>
        </w:rPr>
        <w:t>resources</w:t>
      </w:r>
      <w:r>
        <w:rPr>
          <w:spacing w:val="-3"/>
          <w:w w:val="90"/>
        </w:rPr>
        <w:t xml:space="preserve"> </w:t>
      </w:r>
      <w:r>
        <w:rPr>
          <w:w w:val="90"/>
        </w:rPr>
        <w:t>(spatial</w:t>
      </w:r>
      <w:r>
        <w:rPr>
          <w:spacing w:val="-2"/>
          <w:w w:val="90"/>
        </w:rPr>
        <w:t xml:space="preserve"> </w:t>
      </w:r>
      <w:r>
        <w:rPr>
          <w:w w:val="90"/>
        </w:rPr>
        <w:t>capacities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social</w:t>
      </w:r>
      <w:r>
        <w:rPr>
          <w:spacing w:val="-2"/>
          <w:w w:val="90"/>
        </w:rPr>
        <w:t xml:space="preserve"> </w:t>
      </w:r>
      <w:r>
        <w:rPr>
          <w:w w:val="90"/>
        </w:rPr>
        <w:t>potential).</w:t>
      </w:r>
      <w:r>
        <w:rPr>
          <w:spacing w:val="32"/>
          <w:w w:val="90"/>
        </w:rPr>
        <w:t xml:space="preserve"> </w:t>
      </w:r>
      <w:r>
        <w:rPr>
          <w:w w:val="90"/>
        </w:rPr>
        <w:t>While</w:t>
      </w:r>
      <w:r>
        <w:rPr>
          <w:spacing w:val="28"/>
          <w:w w:val="93"/>
        </w:rPr>
        <w:t xml:space="preserve"> </w:t>
      </w:r>
      <w:r>
        <w:rPr>
          <w:w w:val="90"/>
        </w:rPr>
        <w:t>spatial</w:t>
      </w:r>
      <w:r>
        <w:rPr>
          <w:spacing w:val="-28"/>
          <w:w w:val="90"/>
        </w:rPr>
        <w:t xml:space="preserve"> </w:t>
      </w:r>
      <w:r>
        <w:rPr>
          <w:w w:val="90"/>
        </w:rPr>
        <w:t>capacities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social</w:t>
      </w:r>
      <w:r>
        <w:rPr>
          <w:spacing w:val="-28"/>
          <w:w w:val="90"/>
        </w:rPr>
        <w:t xml:space="preserve"> </w:t>
      </w:r>
      <w:r>
        <w:rPr>
          <w:w w:val="90"/>
        </w:rPr>
        <w:t>potential</w:t>
      </w:r>
      <w:del w:id="21" w:author="Chris Prickett" w:date="2017-02-12T22:06:00Z">
        <w:r w:rsidDel="000D5B53">
          <w:rPr>
            <w:w w:val="90"/>
          </w:rPr>
          <w:delText>s</w:delText>
        </w:r>
      </w:del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passive,</w:t>
      </w:r>
      <w:r>
        <w:rPr>
          <w:spacing w:val="-27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28"/>
          <w:w w:val="90"/>
        </w:rPr>
        <w:t xml:space="preserve"> </w:t>
      </w:r>
      <w:r>
        <w:rPr>
          <w:w w:val="90"/>
        </w:rPr>
        <w:t>practices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urban</w:t>
      </w:r>
      <w:r>
        <w:rPr>
          <w:spacing w:val="-28"/>
          <w:w w:val="90"/>
        </w:rPr>
        <w:t xml:space="preserve"> </w:t>
      </w:r>
      <w:r>
        <w:rPr>
          <w:w w:val="90"/>
        </w:rPr>
        <w:t>conflicts</w:t>
      </w:r>
      <w:r>
        <w:rPr>
          <w:spacing w:val="-27"/>
          <w:w w:val="90"/>
        </w:rPr>
        <w:t xml:space="preserve"> </w:t>
      </w:r>
      <w:r>
        <w:rPr>
          <w:w w:val="90"/>
        </w:rPr>
        <w:t>are</w:t>
      </w:r>
      <w:r>
        <w:rPr>
          <w:spacing w:val="26"/>
          <w:w w:val="85"/>
        </w:rPr>
        <w:t xml:space="preserve"> </w:t>
      </w:r>
      <w:r>
        <w:rPr>
          <w:spacing w:val="-1"/>
          <w:w w:val="90"/>
        </w:rPr>
        <w:t>activ</w:t>
      </w:r>
      <w:r>
        <w:rPr>
          <w:spacing w:val="-2"/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elements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tin</w:t>
      </w:r>
      <w:r>
        <w:rPr>
          <w:spacing w:val="-3"/>
          <w:w w:val="90"/>
        </w:rPr>
        <w:t>uously</w:t>
      </w:r>
      <w:r>
        <w:rPr>
          <w:spacing w:val="-8"/>
          <w:w w:val="90"/>
        </w:rPr>
        <w:t xml:space="preserve"> </w:t>
      </w:r>
      <w:r>
        <w:rPr>
          <w:w w:val="90"/>
        </w:rPr>
        <w:t>operated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k</w:t>
      </w:r>
      <w:r>
        <w:rPr>
          <w:spacing w:val="-2"/>
          <w:w w:val="90"/>
        </w:rPr>
        <w:t>ey</w:t>
      </w:r>
      <w:r>
        <w:rPr>
          <w:spacing w:val="-8"/>
          <w:w w:val="90"/>
        </w:rPr>
        <w:t xml:space="preserve"> </w:t>
      </w:r>
      <w:r>
        <w:rPr>
          <w:w w:val="90"/>
        </w:rPr>
        <w:t>actors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within</w:t>
      </w:r>
      <w:r>
        <w:rPr>
          <w:spacing w:val="55"/>
          <w:w w:val="89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initial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net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orking.</w:t>
      </w:r>
    </w:p>
    <w:p w14:paraId="5466D9B6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08BAEE5E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amala,</w:t>
      </w:r>
      <w:r>
        <w:rPr>
          <w:spacing w:val="-32"/>
          <w:w w:val="95"/>
        </w:rPr>
        <w:t xml:space="preserve"> </w:t>
      </w:r>
      <w:r>
        <w:rPr>
          <w:w w:val="95"/>
        </w:rPr>
        <w:t>these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entrenched</w:t>
      </w:r>
      <w:r>
        <w:rPr>
          <w:spacing w:val="-34"/>
          <w:w w:val="95"/>
        </w:rPr>
        <w:t xml:space="preserve"> </w:t>
      </w:r>
      <w:ins w:id="22" w:author="Chris Prickett" w:date="2017-02-12T22:07:00Z">
        <w:r w:rsidR="000D5B53">
          <w:rPr>
            <w:w w:val="95"/>
          </w:rPr>
          <w:t>within the</w:t>
        </w:r>
      </w:ins>
      <w:del w:id="23" w:author="Chris Prickett" w:date="2017-02-12T22:07:00Z">
        <w:r w:rsidDel="000D5B53">
          <w:rPr>
            <w:w w:val="95"/>
          </w:rPr>
          <w:delText>in</w:delText>
        </w:r>
      </w:del>
      <w:r>
        <w:rPr>
          <w:spacing w:val="-34"/>
          <w:w w:val="95"/>
        </w:rPr>
        <w:t xml:space="preserve"> </w:t>
      </w:r>
      <w:r>
        <w:rPr>
          <w:w w:val="95"/>
        </w:rPr>
        <w:t>Serbian</w:t>
      </w:r>
      <w:r>
        <w:rPr>
          <w:spacing w:val="-34"/>
          <w:w w:val="95"/>
        </w:rPr>
        <w:t xml:space="preserve"> </w:t>
      </w:r>
      <w:r>
        <w:rPr>
          <w:w w:val="95"/>
        </w:rPr>
        <w:t>urban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regulatory</w:t>
      </w:r>
      <w:r>
        <w:rPr>
          <w:spacing w:val="57"/>
          <w:w w:val="91"/>
        </w:rPr>
        <w:t xml:space="preserve"> </w:t>
      </w:r>
      <w:r>
        <w:rPr>
          <w:spacing w:val="-2"/>
          <w:w w:val="95"/>
        </w:rPr>
        <w:t>framework,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w w:val="95"/>
        </w:rPr>
        <w:t>urban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projects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site,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civic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37"/>
          <w:w w:val="90"/>
        </w:rPr>
        <w:t xml:space="preserve"> </w:t>
      </w:r>
      <w:r>
        <w:rPr>
          <w:spacing w:val="-3"/>
          <w:w w:val="95"/>
        </w:rPr>
        <w:t>activate</w:t>
      </w:r>
      <w:r>
        <w:rPr>
          <w:spacing w:val="-11"/>
          <w:w w:val="95"/>
        </w:rPr>
        <w:t xml:space="preserve"> </w:t>
      </w:r>
      <w:ins w:id="24" w:author="Chris Prickett" w:date="2017-02-12T22:07:00Z">
        <w:r w:rsidR="000D5B53">
          <w:rPr>
            <w:spacing w:val="-11"/>
            <w:w w:val="95"/>
          </w:rPr>
          <w:t xml:space="preserve">the </w:t>
        </w:r>
      </w:ins>
      <w:r>
        <w:rPr>
          <w:spacing w:val="1"/>
          <w:w w:val="95"/>
        </w:rPr>
        <w:t>social</w:t>
      </w:r>
      <w:r>
        <w:rPr>
          <w:spacing w:val="-10"/>
          <w:w w:val="95"/>
        </w:rPr>
        <w:t xml:space="preserve"> </w:t>
      </w:r>
      <w:r>
        <w:rPr>
          <w:w w:val="95"/>
        </w:rPr>
        <w:t>fabric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neighbourhood.</w:t>
      </w:r>
      <w:r>
        <w:rPr>
          <w:spacing w:val="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11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marked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ma</w:t>
      </w:r>
      <w:ins w:id="25" w:author="Chris Prickett" w:date="2017-02-12T22:07:00Z">
        <w:r w:rsidR="000D5B53">
          <w:rPr>
            <w:spacing w:val="-3"/>
            <w:w w:val="95"/>
          </w:rPr>
          <w:t>j</w:t>
        </w:r>
      </w:ins>
      <w:del w:id="26" w:author="Chris Prickett" w:date="2017-02-12T22:07:00Z">
        <w:r w:rsidDel="000D5B53">
          <w:rPr>
            <w:spacing w:val="-3"/>
            <w:w w:val="95"/>
          </w:rPr>
          <w:delText>y</w:delText>
        </w:r>
      </w:del>
      <w:r>
        <w:rPr>
          <w:spacing w:val="-4"/>
          <w:w w:val="95"/>
        </w:rPr>
        <w:t>or</w:t>
      </w:r>
      <w:r>
        <w:rPr>
          <w:spacing w:val="51"/>
          <w:w w:val="88"/>
        </w:rPr>
        <w:t xml:space="preserve"> </w:t>
      </w:r>
      <w:r>
        <w:rPr>
          <w:w w:val="90"/>
        </w:rPr>
        <w:t>transformations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Serbian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ociety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er</w:t>
      </w:r>
      <w:r>
        <w:rPr>
          <w:spacing w:val="-15"/>
          <w:w w:val="90"/>
        </w:rPr>
        <w:t xml:space="preserve"> </w:t>
      </w:r>
      <w:r>
        <w:rPr>
          <w:w w:val="90"/>
        </w:rPr>
        <w:t>time,</w:t>
      </w:r>
      <w:r>
        <w:rPr>
          <w:spacing w:val="-13"/>
          <w:w w:val="90"/>
        </w:rPr>
        <w:t xml:space="preserve"> </w:t>
      </w:r>
      <w:ins w:id="27" w:author="Chris Prickett" w:date="2017-02-12T22:07:00Z">
        <w:r w:rsidR="000D5B53">
          <w:rPr>
            <w:spacing w:val="-13"/>
            <w:w w:val="90"/>
          </w:rPr>
          <w:t xml:space="preserve">the </w:t>
        </w:r>
      </w:ins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-14"/>
          <w:w w:val="90"/>
        </w:rPr>
        <w:t xml:space="preserve"> </w:t>
      </w:r>
      <w:r>
        <w:rPr>
          <w:w w:val="90"/>
        </w:rPr>
        <w:t>hype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arts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culture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line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21"/>
          <w:w w:val="90"/>
        </w:rPr>
        <w:t xml:space="preserve"> </w:t>
      </w:r>
      <w:ins w:id="28" w:author="Chris Prickett" w:date="2017-02-12T22:08:00Z">
        <w:r w:rsidR="000D5B53">
          <w:rPr>
            <w:spacing w:val="21"/>
            <w:w w:val="90"/>
          </w:rPr>
          <w:t xml:space="preserve">the </w:t>
        </w:r>
      </w:ins>
      <w:r>
        <w:rPr>
          <w:spacing w:val="-1"/>
          <w:w w:val="90"/>
        </w:rPr>
        <w:t>worldwide</w:t>
      </w:r>
      <w:r>
        <w:rPr>
          <w:spacing w:val="-30"/>
          <w:w w:val="90"/>
        </w:rPr>
        <w:t xml:space="preserve"> </w:t>
      </w:r>
      <w:r>
        <w:rPr>
          <w:w w:val="90"/>
        </w:rPr>
        <w:t>spread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hipster</w:t>
      </w:r>
      <w:r>
        <w:rPr>
          <w:spacing w:val="-31"/>
          <w:w w:val="90"/>
        </w:rPr>
        <w:t xml:space="preserve"> </w:t>
      </w:r>
      <w:r>
        <w:rPr>
          <w:w w:val="90"/>
        </w:rPr>
        <w:t>neighbourhoods.</w:t>
      </w:r>
      <w:r>
        <w:rPr>
          <w:spacing w:val="-13"/>
          <w:w w:val="90"/>
        </w:rPr>
        <w:t xml:space="preserve"> </w:t>
      </w:r>
      <w:ins w:id="29" w:author="Chris Prickett" w:date="2017-02-12T22:08:00Z">
        <w:r w:rsidR="000D5B53">
          <w:rPr>
            <w:w w:val="90"/>
          </w:rPr>
          <w:t>In addition</w:t>
        </w:r>
      </w:ins>
      <w:del w:id="30" w:author="Chris Prickett" w:date="2017-02-12T22:08:00Z">
        <w:r w:rsidDel="000D5B53">
          <w:rPr>
            <w:w w:val="90"/>
          </w:rPr>
          <w:delText>Besides</w:delText>
        </w:r>
      </w:del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has</w:t>
      </w:r>
      <w:r>
        <w:rPr>
          <w:spacing w:val="-31"/>
          <w:w w:val="90"/>
        </w:rPr>
        <w:t xml:space="preserve"> </w:t>
      </w:r>
      <w:r>
        <w:rPr>
          <w:w w:val="90"/>
        </w:rPr>
        <w:t>also</w:t>
      </w:r>
      <w:r>
        <w:rPr>
          <w:spacing w:val="-30"/>
          <w:w w:val="90"/>
        </w:rPr>
        <w:t xml:space="preserve"> </w:t>
      </w:r>
      <w:r>
        <w:rPr>
          <w:w w:val="90"/>
        </w:rPr>
        <w:t>fallen</w:t>
      </w:r>
      <w:r>
        <w:rPr>
          <w:spacing w:val="-30"/>
          <w:w w:val="90"/>
        </w:rPr>
        <w:t xml:space="preserve"> </w:t>
      </w:r>
      <w:r>
        <w:rPr>
          <w:w w:val="90"/>
        </w:rPr>
        <w:t>under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mas</w:t>
      </w:r>
      <w:r>
        <w:rPr>
          <w:spacing w:val="-1"/>
          <w:w w:val="90"/>
        </w:rPr>
        <w:t>siv</w:t>
      </w:r>
      <w:r>
        <w:rPr>
          <w:spacing w:val="-2"/>
          <w:w w:val="90"/>
        </w:rPr>
        <w:t>e,</w:t>
      </w:r>
    </w:p>
    <w:p w14:paraId="0657380F" w14:textId="77777777" w:rsidR="00B0559F" w:rsidRDefault="00B0559F">
      <w:pPr>
        <w:spacing w:line="327" w:lineRule="auto"/>
        <w:jc w:val="both"/>
        <w:sectPr w:rsidR="00B0559F">
          <w:footerReference w:type="default" r:id="rId8"/>
          <w:type w:val="continuous"/>
          <w:pgSz w:w="11910" w:h="16840"/>
          <w:pgMar w:top="1580" w:right="1020" w:bottom="680" w:left="1680" w:header="720" w:footer="500" w:gutter="0"/>
          <w:pgNumType w:start="179"/>
          <w:cols w:space="720"/>
        </w:sectPr>
      </w:pPr>
    </w:p>
    <w:p w14:paraId="5B0E5BDC" w14:textId="77777777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w w:val="90"/>
        </w:rPr>
        <w:lastRenderedPageBreak/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rather</w:t>
      </w:r>
      <w:r>
        <w:rPr>
          <w:spacing w:val="-21"/>
          <w:w w:val="90"/>
        </w:rPr>
        <w:t xml:space="preserve"> </w:t>
      </w:r>
      <w:r>
        <w:rPr>
          <w:w w:val="90"/>
        </w:rPr>
        <w:t>disputable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aterfron</w:t>
      </w:r>
      <w:r>
        <w:rPr>
          <w:spacing w:val="-2"/>
          <w:w w:val="90"/>
        </w:rPr>
        <w:t>t</w:t>
      </w:r>
      <w:r>
        <w:rPr>
          <w:spacing w:val="-21"/>
          <w:w w:val="90"/>
        </w:rPr>
        <w:t xml:space="preserve"> </w:t>
      </w:r>
      <w:r>
        <w:rPr>
          <w:w w:val="90"/>
        </w:rPr>
        <w:t>mega-project,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21"/>
          <w:w w:val="90"/>
        </w:rPr>
        <w:t xml:space="preserve"> </w:t>
      </w:r>
      <w:r>
        <w:rPr>
          <w:w w:val="90"/>
        </w:rPr>
        <w:t>aims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remodel</w:t>
      </w:r>
      <w:r>
        <w:rPr>
          <w:spacing w:val="-21"/>
          <w:w w:val="90"/>
        </w:rPr>
        <w:t xml:space="preserve"> </w:t>
      </w:r>
      <w:r>
        <w:rPr>
          <w:w w:val="90"/>
        </w:rPr>
        <w:t>Belgrade’s</w:t>
      </w:r>
      <w:r>
        <w:rPr>
          <w:spacing w:val="-21"/>
          <w:w w:val="90"/>
        </w:rPr>
        <w:t xml:space="preserve"> </w:t>
      </w:r>
      <w:r>
        <w:rPr>
          <w:w w:val="90"/>
        </w:rPr>
        <w:t>landscape</w:t>
      </w:r>
      <w:r>
        <w:rPr>
          <w:spacing w:val="56"/>
          <w:w w:val="84"/>
        </w:rPr>
        <w:t xml:space="preserve"> </w:t>
      </w:r>
      <w:r>
        <w:rPr>
          <w:w w:val="95"/>
        </w:rPr>
        <w:t>according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modern</w:t>
      </w:r>
      <w:r>
        <w:rPr>
          <w:spacing w:val="-14"/>
          <w:w w:val="95"/>
        </w:rPr>
        <w:t xml:space="preserve"> </w:t>
      </w:r>
      <w:r>
        <w:rPr>
          <w:w w:val="95"/>
        </w:rPr>
        <w:t>high-rise</w:t>
      </w:r>
      <w:r>
        <w:rPr>
          <w:spacing w:val="-14"/>
          <w:w w:val="95"/>
        </w:rPr>
        <w:t xml:space="preserve"> </w:t>
      </w:r>
      <w:r>
        <w:rPr>
          <w:w w:val="95"/>
        </w:rPr>
        <w:t>metropolis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patterns</w:t>
      </w:r>
      <w:r>
        <w:rPr>
          <w:spacing w:val="-15"/>
          <w:w w:val="95"/>
        </w:rPr>
        <w:t xml:space="preserve"> </w:t>
      </w:r>
      <w:r>
        <w:rPr>
          <w:w w:val="95"/>
        </w:rPr>
        <w:t>(Figure</w:t>
      </w:r>
      <w:r>
        <w:rPr>
          <w:spacing w:val="-14"/>
          <w:w w:val="95"/>
        </w:rPr>
        <w:t xml:space="preserve"> </w:t>
      </w:r>
      <w:r>
        <w:rPr>
          <w:w w:val="95"/>
        </w:rPr>
        <w:t>X).</w:t>
      </w:r>
      <w:r>
        <w:rPr>
          <w:spacing w:val="-15"/>
          <w:w w:val="95"/>
        </w:rPr>
        <w:t xml:space="preserve"> </w:t>
      </w:r>
      <w:r>
        <w:rPr>
          <w:w w:val="95"/>
        </w:rPr>
        <w:t>These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erlaps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,</w:t>
      </w:r>
      <w:r>
        <w:rPr>
          <w:spacing w:val="39"/>
          <w:w w:val="85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future</w:t>
      </w:r>
      <w:r>
        <w:rPr>
          <w:spacing w:val="6"/>
          <w:w w:val="90"/>
        </w:rPr>
        <w:t xml:space="preserve"> </w:t>
      </w:r>
      <w:r>
        <w:rPr>
          <w:w w:val="90"/>
        </w:rPr>
        <w:t>processes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mechanisms</w:t>
      </w:r>
      <w:r>
        <w:rPr>
          <w:spacing w:val="5"/>
          <w:w w:val="90"/>
        </w:rPr>
        <w:t xml:space="preserve"> </w:t>
      </w:r>
      <w:r>
        <w:rPr>
          <w:w w:val="90"/>
        </w:rPr>
        <w:t>are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core</w:t>
      </w:r>
      <w:r>
        <w:rPr>
          <w:spacing w:val="5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>ork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6"/>
          <w:w w:val="90"/>
        </w:rPr>
        <w:t xml:space="preserve"> </w:t>
      </w:r>
      <w:r>
        <w:rPr>
          <w:w w:val="90"/>
        </w:rPr>
        <w:t>socio-spatial</w:t>
      </w:r>
      <w:r>
        <w:rPr>
          <w:spacing w:val="35"/>
          <w:w w:val="87"/>
        </w:rPr>
        <w:t xml:space="preserve"> </w:t>
      </w:r>
      <w:r>
        <w:rPr>
          <w:w w:val="90"/>
        </w:rPr>
        <w:t>patterns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amala.</w:t>
      </w:r>
    </w:p>
    <w:p w14:paraId="50E6DA8B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35AD53F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chapter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provides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second</w:t>
      </w:r>
      <w:r>
        <w:rPr>
          <w:spacing w:val="-30"/>
          <w:w w:val="95"/>
        </w:rPr>
        <w:t xml:space="preserve"> </w:t>
      </w:r>
      <w:r>
        <w:rPr>
          <w:w w:val="95"/>
        </w:rPr>
        <w:t>stage</w:t>
      </w:r>
      <w:r>
        <w:rPr>
          <w:spacing w:val="-30"/>
          <w:w w:val="95"/>
        </w:rPr>
        <w:t xml:space="preserve"> </w:t>
      </w:r>
      <w:r>
        <w:rPr>
          <w:w w:val="95"/>
        </w:rPr>
        <w:t>analysis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MAS.</w:t>
      </w:r>
      <w:r>
        <w:rPr>
          <w:spacing w:val="-30"/>
          <w:w w:val="95"/>
        </w:rPr>
        <w:t xml:space="preserve"> </w:t>
      </w:r>
      <w:r>
        <w:rPr>
          <w:w w:val="95"/>
        </w:rPr>
        <w:t>First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all,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narrative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0"/>
        </w:rPr>
        <w:t xml:space="preserve"> </w:t>
      </w:r>
      <w:r>
        <w:rPr>
          <w:w w:val="90"/>
        </w:rPr>
        <w:t>resources,</w:t>
      </w:r>
      <w:r>
        <w:rPr>
          <w:spacing w:val="-2"/>
          <w:w w:val="90"/>
        </w:rPr>
        <w:t xml:space="preserve"> </w:t>
      </w:r>
      <w:r>
        <w:rPr>
          <w:w w:val="90"/>
        </w:rPr>
        <w:t>conflicts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practices</w:t>
      </w:r>
      <w:r>
        <w:rPr>
          <w:spacing w:val="-4"/>
          <w:w w:val="90"/>
        </w:rPr>
        <w:t xml:space="preserve"> </w:t>
      </w:r>
      <w:r>
        <w:rPr>
          <w:w w:val="90"/>
        </w:rPr>
        <w:t>indicates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l</w:t>
      </w:r>
      <w:r>
        <w:rPr>
          <w:spacing w:val="-2"/>
          <w:w w:val="90"/>
        </w:rPr>
        <w:t>inks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betw</w:t>
      </w:r>
      <w:r>
        <w:rPr>
          <w:spacing w:val="-2"/>
          <w:w w:val="90"/>
        </w:rPr>
        <w:t>een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-3"/>
          <w:w w:val="90"/>
        </w:rPr>
        <w:t xml:space="preserve"> </w:t>
      </w:r>
      <w:r>
        <w:rPr>
          <w:w w:val="90"/>
        </w:rPr>
        <w:t>state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affairs</w:t>
      </w:r>
      <w:r>
        <w:rPr>
          <w:spacing w:val="25"/>
          <w:w w:val="85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future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orien</w:t>
      </w:r>
      <w:r>
        <w:rPr>
          <w:spacing w:val="-1"/>
          <w:w w:val="90"/>
        </w:rPr>
        <w:t>ted</w:t>
      </w:r>
      <w:r>
        <w:rPr>
          <w:spacing w:val="-10"/>
          <w:w w:val="90"/>
        </w:rPr>
        <w:t xml:space="preserve"> </w:t>
      </w:r>
      <w:r>
        <w:rPr>
          <w:w w:val="90"/>
        </w:rPr>
        <w:t>urban</w:t>
      </w:r>
      <w:r>
        <w:rPr>
          <w:spacing w:val="-9"/>
          <w:w w:val="90"/>
        </w:rPr>
        <w:t xml:space="preserve"> </w:t>
      </w:r>
      <w:r>
        <w:rPr>
          <w:w w:val="90"/>
        </w:rPr>
        <w:t>system</w:t>
      </w:r>
      <w:r>
        <w:rPr>
          <w:spacing w:val="-10"/>
          <w:w w:val="90"/>
        </w:rPr>
        <w:t xml:space="preserve"> </w:t>
      </w:r>
      <w:r>
        <w:rPr>
          <w:w w:val="90"/>
        </w:rPr>
        <w:t>transitions.</w:t>
      </w:r>
      <w:r>
        <w:rPr>
          <w:spacing w:val="16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urther</w:t>
      </w:r>
      <w:r>
        <w:rPr>
          <w:spacing w:val="-10"/>
          <w:w w:val="90"/>
        </w:rPr>
        <w:t xml:space="preserve"> </w:t>
      </w:r>
      <w:r>
        <w:rPr>
          <w:w w:val="90"/>
        </w:rPr>
        <w:t>on,</w:t>
      </w:r>
      <w:r>
        <w:rPr>
          <w:spacing w:val="-9"/>
          <w:w w:val="90"/>
        </w:rPr>
        <w:t xml:space="preserve"> </w:t>
      </w:r>
      <w:r>
        <w:rPr>
          <w:w w:val="90"/>
        </w:rPr>
        <w:t>associating</w:t>
      </w:r>
      <w:r>
        <w:rPr>
          <w:spacing w:val="-9"/>
          <w:w w:val="90"/>
        </w:rPr>
        <w:t xml:space="preserve"> </w:t>
      </w:r>
      <w:r>
        <w:rPr>
          <w:w w:val="90"/>
        </w:rPr>
        <w:t>these</w:t>
      </w:r>
      <w:r>
        <w:rPr>
          <w:spacing w:val="41"/>
          <w:w w:val="84"/>
        </w:rPr>
        <w:t xml:space="preserve"> </w:t>
      </w:r>
      <w:r>
        <w:rPr>
          <w:w w:val="95"/>
        </w:rPr>
        <w:t>socio-spatial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patterns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urban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agents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reveals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w w:val="95"/>
        </w:rPr>
        <w:t>preferences.</w:t>
      </w:r>
      <w:r>
        <w:rPr>
          <w:spacing w:val="-7"/>
          <w:w w:val="95"/>
        </w:rPr>
        <w:t xml:space="preserve"> </w:t>
      </w:r>
      <w:r>
        <w:rPr>
          <w:w w:val="95"/>
        </w:rPr>
        <w:t>Within</w:t>
      </w:r>
      <w:r>
        <w:rPr>
          <w:spacing w:val="-31"/>
          <w:w w:val="95"/>
        </w:rPr>
        <w:t xml:space="preserve"> </w:t>
      </w:r>
      <w:r>
        <w:rPr>
          <w:w w:val="95"/>
        </w:rPr>
        <w:t>MAS,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45"/>
          <w:w w:val="101"/>
        </w:rPr>
        <w:t xml:space="preserve"> </w:t>
      </w:r>
      <w:r>
        <w:rPr>
          <w:w w:val="95"/>
        </w:rPr>
        <w:t>preferences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defined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w w:val="95"/>
        </w:rPr>
        <w:t>bounded</w:t>
      </w:r>
      <w:r>
        <w:rPr>
          <w:spacing w:val="-30"/>
          <w:w w:val="95"/>
        </w:rPr>
        <w:t xml:space="preserve"> </w:t>
      </w:r>
      <w:r>
        <w:rPr>
          <w:w w:val="95"/>
        </w:rPr>
        <w:t>up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agen</w:t>
      </w:r>
      <w:r>
        <w:rPr>
          <w:spacing w:val="-1"/>
          <w:w w:val="95"/>
        </w:rPr>
        <w:t>t’s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capacit</w:t>
      </w:r>
      <w:r>
        <w:rPr>
          <w:spacing w:val="-1"/>
          <w:w w:val="95"/>
        </w:rPr>
        <w:t>y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influence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future</w:t>
      </w:r>
      <w:r>
        <w:rPr>
          <w:spacing w:val="25"/>
          <w:w w:val="86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neighbourhood.</w:t>
      </w:r>
      <w:r>
        <w:rPr>
          <w:spacing w:val="25"/>
          <w:w w:val="95"/>
        </w:rPr>
        <w:t xml:space="preserve"> </w:t>
      </w:r>
      <w:r>
        <w:rPr>
          <w:spacing w:val="-4"/>
          <w:w w:val="95"/>
        </w:rPr>
        <w:t>Finally,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chapter</w:t>
      </w:r>
      <w:del w:id="31" w:author="Chris Prickett" w:date="2017-02-12T22:09:00Z">
        <w:r w:rsidDel="000D5B53">
          <w:rPr>
            <w:spacing w:val="-16"/>
            <w:w w:val="95"/>
          </w:rPr>
          <w:delText xml:space="preserve"> </w:delText>
        </w:r>
        <w:r w:rsidDel="000D5B53">
          <w:rPr>
            <w:w w:val="95"/>
          </w:rPr>
          <w:delText>is</w:delText>
        </w:r>
      </w:del>
      <w:r>
        <w:rPr>
          <w:spacing w:val="-15"/>
          <w:w w:val="95"/>
        </w:rPr>
        <w:t xml:space="preserve"> </w:t>
      </w:r>
      <w:r>
        <w:rPr>
          <w:w w:val="95"/>
        </w:rPr>
        <w:t>conclude</w:t>
      </w:r>
      <w:ins w:id="32" w:author="Chris Prickett" w:date="2017-02-12T22:09:00Z">
        <w:r w:rsidR="000D5B53">
          <w:rPr>
            <w:w w:val="95"/>
          </w:rPr>
          <w:t>s</w:t>
        </w:r>
      </w:ins>
      <w:del w:id="33" w:author="Chris Prickett" w:date="2017-02-12T22:09:00Z">
        <w:r w:rsidDel="000D5B53">
          <w:rPr>
            <w:w w:val="95"/>
          </w:rPr>
          <w:delText>d</w:delText>
        </w:r>
      </w:del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del w:id="34" w:author="Chris Prickett" w:date="2017-02-12T22:09:00Z">
        <w:r w:rsidDel="000D5B53">
          <w:rPr>
            <w:spacing w:val="-15"/>
            <w:w w:val="95"/>
          </w:rPr>
          <w:delText xml:space="preserve"> </w:delText>
        </w:r>
        <w:r w:rsidDel="000D5B53">
          <w:rPr>
            <w:w w:val="95"/>
          </w:rPr>
          <w:delText>the</w:delText>
        </w:r>
      </w:del>
      <w:r>
        <w:rPr>
          <w:spacing w:val="-15"/>
          <w:w w:val="95"/>
        </w:rPr>
        <w:t xml:space="preserve"> </w:t>
      </w:r>
      <w:r>
        <w:rPr>
          <w:w w:val="95"/>
        </w:rPr>
        <w:t>notes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 xml:space="preserve"> </w:t>
      </w:r>
      <w:r>
        <w:rPr>
          <w:w w:val="95"/>
        </w:rPr>
        <w:t>these</w:t>
      </w:r>
      <w:r>
        <w:rPr>
          <w:spacing w:val="39"/>
          <w:w w:val="84"/>
        </w:rPr>
        <w:t xml:space="preserve"> </w:t>
      </w:r>
      <w:r>
        <w:rPr>
          <w:w w:val="95"/>
        </w:rPr>
        <w:t>capacities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migh</w:t>
      </w:r>
      <w:r>
        <w:rPr>
          <w:spacing w:val="-2"/>
          <w:w w:val="95"/>
        </w:rPr>
        <w:t>t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operationalized</w:t>
      </w:r>
      <w:r>
        <w:rPr>
          <w:spacing w:val="-38"/>
          <w:w w:val="95"/>
        </w:rPr>
        <w:t xml:space="preserve"> </w:t>
      </w:r>
      <w:r>
        <w:rPr>
          <w:w w:val="95"/>
        </w:rPr>
        <w:t>within</w:t>
      </w:r>
      <w:r>
        <w:rPr>
          <w:spacing w:val="-38"/>
          <w:w w:val="95"/>
        </w:rPr>
        <w:t xml:space="preserve"> </w:t>
      </w:r>
      <w:r>
        <w:rPr>
          <w:w w:val="95"/>
        </w:rPr>
        <w:t>urban</w:t>
      </w:r>
      <w:r>
        <w:rPr>
          <w:spacing w:val="-37"/>
          <w:w w:val="95"/>
        </w:rPr>
        <w:t xml:space="preserve"> </w:t>
      </w:r>
      <w:r>
        <w:rPr>
          <w:w w:val="95"/>
        </w:rPr>
        <w:t>transitions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hybrid</w:t>
      </w:r>
      <w:r>
        <w:rPr>
          <w:spacing w:val="-38"/>
          <w:w w:val="95"/>
        </w:rPr>
        <w:t xml:space="preserve"> </w:t>
      </w:r>
      <w:r>
        <w:rPr>
          <w:spacing w:val="1"/>
          <w:w w:val="95"/>
        </w:rPr>
        <w:t>method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0"/>
        </w:rPr>
        <w:t xml:space="preserve"> </w:t>
      </w:r>
      <w:r>
        <w:rPr>
          <w:spacing w:val="-2"/>
          <w:w w:val="95"/>
        </w:rPr>
        <w:t>combines</w:t>
      </w:r>
      <w:r>
        <w:rPr>
          <w:spacing w:val="-18"/>
          <w:w w:val="95"/>
        </w:rPr>
        <w:t xml:space="preserve"> </w:t>
      </w:r>
      <w:r>
        <w:rPr>
          <w:w w:val="95"/>
        </w:rPr>
        <w:t>MAS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ANT.</w:t>
      </w:r>
    </w:p>
    <w:p w14:paraId="0EB3A80F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1D42F695" w14:textId="77777777" w:rsidR="00B0559F" w:rsidRDefault="00E07B1F">
      <w:pPr>
        <w:pStyle w:val="Heading1"/>
        <w:numPr>
          <w:ilvl w:val="1"/>
          <w:numId w:val="5"/>
        </w:numPr>
        <w:tabs>
          <w:tab w:val="left" w:pos="1323"/>
        </w:tabs>
        <w:spacing w:before="137" w:line="351" w:lineRule="auto"/>
        <w:ind w:right="111" w:hanging="735"/>
        <w:rPr>
          <w:b w:val="0"/>
          <w:bCs w:val="0"/>
        </w:rPr>
      </w:pPr>
      <w:r>
        <w:t>Socio-spatial</w:t>
      </w:r>
      <w:r>
        <w:rPr>
          <w:spacing w:val="37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atterns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MAS:</w:t>
      </w:r>
      <w:r>
        <w:rPr>
          <w:spacing w:val="37"/>
        </w:rPr>
        <w:t xml:space="preserve"> </w:t>
      </w:r>
      <w:r>
        <w:t>Dynamism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1"/>
        </w:rPr>
        <w:t>Ob</w:t>
      </w:r>
      <w:r>
        <w:rPr>
          <w:spacing w:val="2"/>
        </w:rPr>
        <w:t>jects</w:t>
      </w:r>
      <w:r>
        <w:rPr>
          <w:spacing w:val="40"/>
          <w:w w:val="9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Relations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rPr>
          <w:spacing w:val="-5"/>
        </w:rPr>
        <w:t>Sa</w:t>
      </w:r>
      <w:r>
        <w:rPr>
          <w:spacing w:val="-4"/>
        </w:rPr>
        <w:t>v</w:t>
      </w:r>
      <w:r>
        <w:rPr>
          <w:spacing w:val="-5"/>
        </w:rPr>
        <w:t>amala</w:t>
      </w:r>
    </w:p>
    <w:p w14:paraId="2CFA6F46" w14:textId="77777777" w:rsidR="00B0559F" w:rsidRDefault="00E07B1F">
      <w:pPr>
        <w:pStyle w:val="BodyText"/>
        <w:spacing w:before="60" w:line="350" w:lineRule="atLeast"/>
        <w:ind w:right="111" w:firstLine="0"/>
        <w:jc w:val="both"/>
      </w:pPr>
      <w:r>
        <w:rPr>
          <w:spacing w:val="-2"/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urban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constan</w:t>
      </w:r>
      <w:r>
        <w:rPr>
          <w:spacing w:val="-1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w w:val="95"/>
        </w:rPr>
        <w:t>state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flux.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respect,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kaleidoscope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55"/>
          <w:w w:val="90"/>
        </w:rPr>
        <w:t xml:space="preserve"> </w:t>
      </w:r>
      <w:r>
        <w:rPr>
          <w:w w:val="95"/>
        </w:rPr>
        <w:t>collected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first</w:t>
      </w:r>
      <w:r>
        <w:rPr>
          <w:spacing w:val="-25"/>
          <w:w w:val="95"/>
        </w:rPr>
        <w:t xml:space="preserve"> </w:t>
      </w:r>
      <w:r>
        <w:rPr>
          <w:w w:val="95"/>
        </w:rPr>
        <w:t>round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analysis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urban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assemblages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ha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21"/>
          <w:w w:val="84"/>
        </w:rPr>
        <w:t xml:space="preserve"> </w:t>
      </w:r>
      <w:r>
        <w:rPr>
          <w:spacing w:val="-1"/>
          <w:w w:val="90"/>
        </w:rPr>
        <w:t>rev</w:t>
      </w:r>
      <w:r>
        <w:rPr>
          <w:spacing w:val="-2"/>
          <w:w w:val="90"/>
        </w:rPr>
        <w:t>ealed</w:t>
      </w:r>
      <w:r>
        <w:rPr>
          <w:spacing w:val="3"/>
          <w:w w:val="90"/>
        </w:rPr>
        <w:t xml:space="preserve"> </w:t>
      </w:r>
      <w:r>
        <w:rPr>
          <w:w w:val="90"/>
        </w:rPr>
        <w:t>sets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relationships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betw</w:t>
      </w:r>
      <w:r>
        <w:rPr>
          <w:spacing w:val="-2"/>
          <w:w w:val="90"/>
        </w:rPr>
        <w:t>een</w:t>
      </w:r>
      <w:r>
        <w:rPr>
          <w:spacing w:val="4"/>
          <w:w w:val="90"/>
        </w:rPr>
        <w:t xml:space="preserve"> </w:t>
      </w:r>
      <w:r>
        <w:rPr>
          <w:w w:val="90"/>
        </w:rPr>
        <w:t>urban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agents,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morphology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urban</w:t>
      </w:r>
      <w:r>
        <w:rPr>
          <w:spacing w:val="2"/>
          <w:w w:val="90"/>
        </w:rPr>
        <w:t xml:space="preserve"> </w:t>
      </w:r>
      <w:r>
        <w:rPr>
          <w:w w:val="90"/>
        </w:rPr>
        <w:t>decision-</w:t>
      </w:r>
      <w:r>
        <w:rPr>
          <w:spacing w:val="23"/>
          <w:w w:val="85"/>
        </w:rPr>
        <w:t xml:space="preserve"> </w:t>
      </w:r>
      <w:r>
        <w:rPr>
          <w:w w:val="90"/>
        </w:rPr>
        <w:t>making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urban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complexit</w:t>
      </w:r>
      <w:r>
        <w:rPr>
          <w:spacing w:val="-3"/>
          <w:w w:val="90"/>
        </w:rPr>
        <w:t>y</w:t>
      </w:r>
      <w:r>
        <w:rPr>
          <w:spacing w:val="-4"/>
          <w:w w:val="90"/>
        </w:rPr>
        <w:t>.</w:t>
      </w:r>
      <w:r>
        <w:rPr>
          <w:spacing w:val="34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discussed</w:t>
      </w:r>
      <w:r>
        <w:rPr>
          <w:spacing w:val="-3"/>
          <w:w w:val="90"/>
        </w:rPr>
        <w:t xml:space="preserve"> abo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e,</w:t>
      </w:r>
      <w:r>
        <w:rPr>
          <w:spacing w:val="1"/>
          <w:w w:val="90"/>
        </w:rPr>
        <w:t xml:space="preserve"> </w:t>
      </w:r>
      <w:r>
        <w:rPr>
          <w:w w:val="90"/>
        </w:rPr>
        <w:t>these</w:t>
      </w:r>
      <w:r>
        <w:rPr>
          <w:spacing w:val="-2"/>
          <w:w w:val="90"/>
        </w:rPr>
        <w:t xml:space="preserve"> </w:t>
      </w:r>
      <w:r>
        <w:rPr>
          <w:w w:val="90"/>
        </w:rPr>
        <w:t>relationships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tain</w:t>
      </w:r>
      <w:r>
        <w:rPr>
          <w:spacing w:val="-3"/>
          <w:w w:val="90"/>
        </w:rPr>
        <w:t xml:space="preserve"> </w:t>
      </w:r>
      <w:r>
        <w:rPr>
          <w:w w:val="90"/>
        </w:rPr>
        <w:t>only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88"/>
        </w:rPr>
        <w:t xml:space="preserve"> </w:t>
      </w:r>
      <w:r>
        <w:rPr>
          <w:w w:val="95"/>
        </w:rPr>
        <w:t>reference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past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presen</w:t>
      </w:r>
      <w:r>
        <w:rPr>
          <w:spacing w:val="-1"/>
          <w:w w:val="95"/>
        </w:rPr>
        <w:t>t</w:t>
      </w:r>
      <w:r>
        <w:rPr>
          <w:spacing w:val="-26"/>
          <w:w w:val="95"/>
        </w:rPr>
        <w:t xml:space="preserve"> </w:t>
      </w:r>
      <w:r>
        <w:rPr>
          <w:w w:val="95"/>
        </w:rPr>
        <w:t>urban</w:t>
      </w:r>
      <w:r>
        <w:rPr>
          <w:spacing w:val="-27"/>
          <w:w w:val="95"/>
        </w:rPr>
        <w:t xml:space="preserve"> </w:t>
      </w:r>
      <w:r>
        <w:rPr>
          <w:w w:val="95"/>
        </w:rPr>
        <w:t>processes.</w:t>
      </w:r>
      <w:r>
        <w:rPr>
          <w:spacing w:val="4"/>
          <w:w w:val="95"/>
        </w:rPr>
        <w:t xml:space="preserve"> </w:t>
      </w:r>
      <w:r>
        <w:rPr>
          <w:spacing w:val="-4"/>
          <w:w w:val="95"/>
        </w:rPr>
        <w:t>Con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ersely,</w:t>
      </w:r>
      <w:r>
        <w:rPr>
          <w:spacing w:val="-25"/>
          <w:w w:val="95"/>
        </w:rPr>
        <w:t xml:space="preserve"> </w:t>
      </w:r>
      <w:r>
        <w:rPr>
          <w:w w:val="95"/>
        </w:rPr>
        <w:t>”glocalized”</w:t>
      </w:r>
      <w:r>
        <w:rPr>
          <w:spacing w:val="-26"/>
          <w:w w:val="95"/>
        </w:rPr>
        <w:t xml:space="preserve"> </w:t>
      </w:r>
      <w:r>
        <w:rPr>
          <w:rFonts w:ascii="PMingLiU" w:eastAsia="PMingLiU" w:hAnsi="PMingLiU" w:cs="PMingLiU"/>
          <w:color w:val="7F0000"/>
          <w:w w:val="95"/>
          <w:position w:val="8"/>
          <w:sz w:val="16"/>
          <w:szCs w:val="16"/>
        </w:rPr>
        <w:t>1</w:t>
      </w:r>
      <w:r>
        <w:rPr>
          <w:rFonts w:ascii="PMingLiU" w:eastAsia="PMingLiU" w:hAnsi="PMingLiU" w:cs="PMingLiU"/>
          <w:color w:val="7F0000"/>
          <w:spacing w:val="5"/>
          <w:w w:val="95"/>
          <w:position w:val="8"/>
          <w:sz w:val="16"/>
          <w:szCs w:val="16"/>
        </w:rPr>
        <w:t xml:space="preserve"> </w:t>
      </w:r>
      <w:r>
        <w:rPr>
          <w:w w:val="95"/>
        </w:rPr>
        <w:t>socio-spatial</w:t>
      </w:r>
      <w:r>
        <w:rPr>
          <w:spacing w:val="41"/>
          <w:w w:val="87"/>
        </w:rPr>
        <w:t xml:space="preserve"> </w:t>
      </w:r>
      <w:r>
        <w:rPr>
          <w:w w:val="90"/>
        </w:rPr>
        <w:t>patterns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co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er</w:t>
      </w:r>
      <w:r>
        <w:rPr>
          <w:spacing w:val="-20"/>
          <w:w w:val="90"/>
        </w:rPr>
        <w:t xml:space="preserve"> </w:t>
      </w:r>
      <w:r>
        <w:rPr>
          <w:w w:val="90"/>
        </w:rPr>
        <w:t>up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space-time</w:t>
      </w:r>
      <w:r>
        <w:rPr>
          <w:spacing w:val="-19"/>
          <w:w w:val="90"/>
        </w:rPr>
        <w:t xml:space="preserve"> </w:t>
      </w:r>
      <w:r>
        <w:rPr>
          <w:w w:val="90"/>
        </w:rPr>
        <w:t>relations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urbanit</w:t>
      </w:r>
      <w:r>
        <w:rPr>
          <w:spacing w:val="-1"/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address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future</w:t>
      </w:r>
      <w:r>
        <w:rPr>
          <w:spacing w:val="-20"/>
          <w:w w:val="90"/>
        </w:rPr>
        <w:t xml:space="preserve"> </w:t>
      </w:r>
      <w:r>
        <w:rPr>
          <w:w w:val="90"/>
        </w:rPr>
        <w:t>prospects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21"/>
          <w:w w:val="90"/>
        </w:rPr>
        <w:t xml:space="preserve"> </w:t>
      </w:r>
      <w:r>
        <w:rPr>
          <w:spacing w:val="-2"/>
          <w:w w:val="95"/>
        </w:rPr>
        <w:t>developmen</w:t>
      </w:r>
      <w:r>
        <w:rPr>
          <w:spacing w:val="-1"/>
          <w:w w:val="95"/>
        </w:rPr>
        <w:t>t.</w:t>
      </w:r>
    </w:p>
    <w:p w14:paraId="1E8B8C4D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6A921E77" w14:textId="77777777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spacing w:val="-9"/>
          <w:w w:val="95"/>
        </w:rPr>
        <w:t>T</w:t>
      </w:r>
      <w:r>
        <w:rPr>
          <w:spacing w:val="-11"/>
          <w:w w:val="95"/>
        </w:rPr>
        <w:t>o</w:t>
      </w:r>
      <w:r>
        <w:rPr>
          <w:spacing w:val="-24"/>
          <w:w w:val="95"/>
        </w:rPr>
        <w:t xml:space="preserve"> </w:t>
      </w:r>
      <w:r>
        <w:rPr>
          <w:w w:val="95"/>
        </w:rPr>
        <w:t>gain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fuller</w:t>
      </w:r>
      <w:r>
        <w:rPr>
          <w:spacing w:val="-23"/>
          <w:w w:val="95"/>
        </w:rPr>
        <w:t xml:space="preserve"> </w:t>
      </w:r>
      <w:r>
        <w:rPr>
          <w:w w:val="95"/>
        </w:rPr>
        <w:t>appreciation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these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future-oriented</w:t>
      </w:r>
      <w:r>
        <w:rPr>
          <w:spacing w:val="-23"/>
          <w:w w:val="95"/>
        </w:rPr>
        <w:t xml:space="preserve"> </w:t>
      </w:r>
      <w:r>
        <w:rPr>
          <w:w w:val="95"/>
        </w:rPr>
        <w:t>processes,</w:t>
      </w:r>
      <w:r>
        <w:rPr>
          <w:spacing w:val="-20"/>
          <w:w w:val="95"/>
        </w:rPr>
        <w:t xml:space="preserve"> </w:t>
      </w:r>
      <w:r>
        <w:rPr>
          <w:w w:val="95"/>
        </w:rPr>
        <w:t>close</w:t>
      </w:r>
      <w:r>
        <w:rPr>
          <w:spacing w:val="-24"/>
          <w:w w:val="95"/>
        </w:rPr>
        <w:t xml:space="preserve"> </w:t>
      </w:r>
      <w:r>
        <w:rPr>
          <w:w w:val="95"/>
        </w:rPr>
        <w:t>vivisection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0"/>
        </w:rPr>
        <w:t xml:space="preserve"> </w:t>
      </w:r>
      <w:r>
        <w:rPr>
          <w:w w:val="90"/>
        </w:rPr>
        <w:t>socio-spatial</w:t>
      </w:r>
      <w:r>
        <w:rPr>
          <w:spacing w:val="-23"/>
          <w:w w:val="90"/>
        </w:rPr>
        <w:t xml:space="preserve"> </w:t>
      </w:r>
      <w:r>
        <w:rPr>
          <w:w w:val="90"/>
        </w:rPr>
        <w:t>patterns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3"/>
          <w:w w:val="90"/>
        </w:rPr>
        <w:t xml:space="preserve"> </w:t>
      </w:r>
      <w:r>
        <w:rPr>
          <w:w w:val="90"/>
        </w:rPr>
        <w:t>relied</w:t>
      </w:r>
      <w:r>
        <w:rPr>
          <w:spacing w:val="-23"/>
          <w:w w:val="90"/>
        </w:rPr>
        <w:t xml:space="preserve"> </w:t>
      </w:r>
      <w:r>
        <w:rPr>
          <w:w w:val="90"/>
        </w:rPr>
        <w:t>on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qualitativ</w:t>
      </w:r>
      <w:r>
        <w:rPr>
          <w:spacing w:val="-2"/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data</w:t>
      </w:r>
      <w:r>
        <w:rPr>
          <w:spacing w:val="-22"/>
          <w:w w:val="90"/>
        </w:rPr>
        <w:t xml:space="preserve"> </w:t>
      </w:r>
      <w:r>
        <w:rPr>
          <w:w w:val="90"/>
        </w:rPr>
        <w:t>obtained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four</w:t>
      </w:r>
      <w:r>
        <w:rPr>
          <w:spacing w:val="-23"/>
          <w:w w:val="90"/>
        </w:rPr>
        <w:t xml:space="preserve"> </w:t>
      </w:r>
      <w:r>
        <w:rPr>
          <w:w w:val="90"/>
        </w:rPr>
        <w:t>rounds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31"/>
          <w:w w:val="90"/>
        </w:rPr>
        <w:t xml:space="preserve"> </w:t>
      </w:r>
      <w:r>
        <w:rPr>
          <w:spacing w:val="-2"/>
          <w:w w:val="90"/>
        </w:rPr>
        <w:t>consecutive</w:t>
      </w:r>
      <w:r>
        <w:rPr>
          <w:spacing w:val="-36"/>
          <w:w w:val="90"/>
        </w:rPr>
        <w:t xml:space="preserve"> </w:t>
      </w:r>
      <w:r>
        <w:rPr>
          <w:w w:val="90"/>
        </w:rPr>
        <w:t>data</w:t>
      </w:r>
      <w:r>
        <w:rPr>
          <w:spacing w:val="-36"/>
          <w:w w:val="90"/>
        </w:rPr>
        <w:t xml:space="preserve"> </w:t>
      </w:r>
      <w:r>
        <w:rPr>
          <w:w w:val="90"/>
        </w:rPr>
        <w:t>collection:</w:t>
      </w:r>
      <w:r>
        <w:rPr>
          <w:spacing w:val="-22"/>
          <w:w w:val="90"/>
        </w:rPr>
        <w:t xml:space="preserve"> </w:t>
      </w:r>
      <w:r>
        <w:rPr>
          <w:w w:val="90"/>
        </w:rPr>
        <w:t>documents</w:t>
      </w:r>
      <w:r>
        <w:rPr>
          <w:spacing w:val="-36"/>
          <w:w w:val="90"/>
        </w:rPr>
        <w:t xml:space="preserve"> </w:t>
      </w:r>
      <w:r>
        <w:rPr>
          <w:w w:val="90"/>
        </w:rPr>
        <w:t>review,</w:t>
      </w:r>
      <w:r>
        <w:rPr>
          <w:spacing w:val="-35"/>
          <w:w w:val="90"/>
        </w:rPr>
        <w:t xml:space="preserve"> </w:t>
      </w:r>
      <w:r>
        <w:rPr>
          <w:w w:val="90"/>
        </w:rPr>
        <w:t>questionnaires,</w:t>
      </w:r>
      <w:r>
        <w:rPr>
          <w:spacing w:val="-35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orkshops,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terviews.</w:t>
      </w:r>
      <w:r>
        <w:rPr>
          <w:spacing w:val="29"/>
          <w:w w:val="89"/>
        </w:rPr>
        <w:t xml:space="preserve"> </w:t>
      </w:r>
      <w:r>
        <w:rPr>
          <w:w w:val="95"/>
        </w:rPr>
        <w:t>Based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reference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ins w:id="35" w:author="Chris Prickett" w:date="2017-02-12T22:11:00Z">
        <w:r w:rsidR="000D5B53">
          <w:rPr>
            <w:w w:val="95"/>
          </w:rPr>
          <w:t xml:space="preserve"> the</w:t>
        </w:r>
      </w:ins>
      <w:r>
        <w:rPr>
          <w:spacing w:val="-26"/>
          <w:w w:val="95"/>
        </w:rPr>
        <w:t xml:space="preserve"> </w:t>
      </w:r>
      <w:r>
        <w:rPr>
          <w:w w:val="95"/>
        </w:rPr>
        <w:t>MAS</w:t>
      </w:r>
      <w:r>
        <w:rPr>
          <w:spacing w:val="-25"/>
          <w:w w:val="95"/>
        </w:rPr>
        <w:t xml:space="preserve"> </w:t>
      </w:r>
      <w:r>
        <w:rPr>
          <w:w w:val="95"/>
        </w:rPr>
        <w:t>methodological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framework,</w:t>
      </w:r>
      <w:r>
        <w:rPr>
          <w:spacing w:val="-22"/>
          <w:w w:val="95"/>
        </w:rPr>
        <w:t xml:space="preserve"> </w:t>
      </w:r>
      <w:r>
        <w:rPr>
          <w:w w:val="95"/>
        </w:rPr>
        <w:t>socio-spatial</w:t>
      </w:r>
      <w:r>
        <w:rPr>
          <w:spacing w:val="30"/>
          <w:w w:val="87"/>
        </w:rPr>
        <w:t xml:space="preserve"> </w:t>
      </w:r>
      <w:r>
        <w:rPr>
          <w:w w:val="90"/>
        </w:rPr>
        <w:t>patterns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7"/>
          <w:w w:val="90"/>
        </w:rPr>
        <w:t xml:space="preserve"> </w:t>
      </w:r>
      <w:r>
        <w:rPr>
          <w:w w:val="90"/>
        </w:rPr>
        <w:t>divided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to:</w:t>
      </w:r>
    </w:p>
    <w:p w14:paraId="02A7B9CA" w14:textId="77777777" w:rsidR="00B0559F" w:rsidRDefault="00B0559F">
      <w:pPr>
        <w:spacing w:before="9"/>
        <w:rPr>
          <w:rFonts w:ascii="Bookman Old Style" w:eastAsia="Bookman Old Style" w:hAnsi="Bookman Old Style" w:cs="Bookman Old Style"/>
          <w:sz w:val="19"/>
          <w:szCs w:val="19"/>
        </w:rPr>
      </w:pPr>
    </w:p>
    <w:p w14:paraId="778F25D7" w14:textId="77777777" w:rsidR="00B0559F" w:rsidRDefault="00E07B1F">
      <w:pPr>
        <w:pStyle w:val="BodyText"/>
        <w:numPr>
          <w:ilvl w:val="2"/>
          <w:numId w:val="5"/>
        </w:numPr>
        <w:tabs>
          <w:tab w:val="left" w:pos="1134"/>
        </w:tabs>
      </w:pPr>
      <w:r>
        <w:rPr>
          <w:spacing w:val="-2"/>
          <w:w w:val="90"/>
        </w:rPr>
        <w:t>P</w:t>
      </w:r>
      <w:r>
        <w:rPr>
          <w:spacing w:val="-3"/>
          <w:w w:val="90"/>
        </w:rPr>
        <w:t xml:space="preserve">assive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2"/>
          <w:w w:val="90"/>
        </w:rPr>
        <w:t xml:space="preserve"> elements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spacing w:val="1"/>
          <w:w w:val="90"/>
        </w:rPr>
        <w:t>objects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MAS</w:t>
      </w:r>
      <w:r>
        <w:rPr>
          <w:spacing w:val="-3"/>
          <w:w w:val="90"/>
        </w:rPr>
        <w:t xml:space="preserve"> </w:t>
      </w:r>
      <w:r>
        <w:rPr>
          <w:w w:val="90"/>
        </w:rPr>
        <w:t>terminology</w:t>
      </w:r>
    </w:p>
    <w:p w14:paraId="49AB906F" w14:textId="77777777" w:rsidR="00B0559F" w:rsidRDefault="00B0559F">
      <w:pPr>
        <w:spacing w:before="11"/>
        <w:rPr>
          <w:rFonts w:ascii="Bookman Old Style" w:eastAsia="Bookman Old Style" w:hAnsi="Bookman Old Style" w:cs="Bookman Old Style"/>
        </w:rPr>
      </w:pPr>
    </w:p>
    <w:p w14:paraId="55D0CF4F" w14:textId="77777777" w:rsidR="00B0559F" w:rsidRDefault="00E07B1F">
      <w:pPr>
        <w:pStyle w:val="BodyText"/>
        <w:numPr>
          <w:ilvl w:val="2"/>
          <w:numId w:val="5"/>
        </w:numPr>
        <w:tabs>
          <w:tab w:val="left" w:pos="1134"/>
        </w:tabs>
      </w:pPr>
      <w:r>
        <w:rPr>
          <w:spacing w:val="-1"/>
          <w:w w:val="90"/>
        </w:rPr>
        <w:t>Activ</w:t>
      </w:r>
      <w:r>
        <w:rPr>
          <w:spacing w:val="-2"/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7"/>
          <w:w w:val="90"/>
        </w:rPr>
        <w:t xml:space="preserve"> </w:t>
      </w:r>
      <w:r>
        <w:rPr>
          <w:w w:val="90"/>
        </w:rPr>
        <w:t>processes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assem</w:t>
      </w:r>
      <w:r>
        <w:rPr>
          <w:spacing w:val="-1"/>
          <w:w w:val="90"/>
        </w:rPr>
        <w:t>bly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relations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ence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MAS.</w:t>
      </w:r>
    </w:p>
    <w:p w14:paraId="46ADF37F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1A633B43" w14:textId="77777777" w:rsidR="00B0559F" w:rsidRDefault="00E07B1F">
      <w:pPr>
        <w:pStyle w:val="Heading2"/>
        <w:numPr>
          <w:ilvl w:val="2"/>
          <w:numId w:val="4"/>
        </w:numPr>
        <w:tabs>
          <w:tab w:val="left" w:pos="1410"/>
        </w:tabs>
        <w:spacing w:before="137"/>
        <w:jc w:val="both"/>
        <w:rPr>
          <w:b w:val="0"/>
          <w:bCs w:val="0"/>
        </w:rPr>
      </w:pPr>
      <w:r>
        <w:rPr>
          <w:spacing w:val="-3"/>
          <w:w w:val="95"/>
        </w:rPr>
        <w:t>P</w:t>
      </w:r>
      <w:r>
        <w:rPr>
          <w:spacing w:val="-4"/>
          <w:w w:val="95"/>
        </w:rPr>
        <w:t>assive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textual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elemen</w:t>
      </w:r>
      <w:r>
        <w:rPr>
          <w:spacing w:val="-1"/>
          <w:w w:val="95"/>
        </w:rPr>
        <w:t>ts</w:t>
      </w:r>
    </w:p>
    <w:p w14:paraId="6BE530EF" w14:textId="77777777" w:rsidR="00B0559F" w:rsidRDefault="00B0559F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14:paraId="5293387C" w14:textId="77777777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w w:val="95"/>
        </w:rPr>
        <w:t>already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mentioned,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passive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objects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(contextual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elemen</w:t>
      </w:r>
      <w:r>
        <w:rPr>
          <w:spacing w:val="-1"/>
          <w:w w:val="95"/>
        </w:rPr>
        <w:t>ts)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MAS</w:t>
      </w:r>
      <w:r>
        <w:rPr>
          <w:spacing w:val="-35"/>
          <w:w w:val="95"/>
        </w:rPr>
        <w:t xml:space="preserve"> </w:t>
      </w:r>
      <w:r>
        <w:rPr>
          <w:w w:val="95"/>
        </w:rPr>
        <w:t>unit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analysis.</w:t>
      </w:r>
      <w:r>
        <w:rPr>
          <w:spacing w:val="33"/>
          <w:w w:val="84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its</w:t>
      </w:r>
      <w:r>
        <w:rPr>
          <w:spacing w:val="-11"/>
          <w:w w:val="90"/>
        </w:rPr>
        <w:t xml:space="preserve"> </w:t>
      </w:r>
      <w:r>
        <w:rPr>
          <w:w w:val="90"/>
        </w:rPr>
        <w:t>methodological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scope,</w:t>
      </w:r>
      <w:r>
        <w:rPr>
          <w:spacing w:val="-11"/>
          <w:w w:val="90"/>
        </w:rPr>
        <w:t xml:space="preserve"> </w:t>
      </w:r>
      <w:r>
        <w:rPr>
          <w:w w:val="90"/>
        </w:rPr>
        <w:t>they</w:t>
      </w:r>
      <w:r>
        <w:rPr>
          <w:spacing w:val="-12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assumed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passive</w:t>
      </w:r>
      <w:r>
        <w:rPr>
          <w:spacing w:val="-13"/>
          <w:w w:val="90"/>
        </w:rPr>
        <w:t xml:space="preserve"> </w:t>
      </w:r>
      <w:r>
        <w:rPr>
          <w:w w:val="90"/>
        </w:rPr>
        <w:t>because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(</w:t>
      </w:r>
      <w:ins w:id="36" w:author="Chris Prickett" w:date="2017-02-12T22:11:00Z">
        <w:r w:rsidR="000D5B53">
          <w:rPr>
            <w:spacing w:val="-1"/>
            <w:w w:val="90"/>
          </w:rPr>
          <w:t xml:space="preserve">key </w:t>
        </w:r>
      </w:ins>
      <w:r>
        <w:rPr>
          <w:spacing w:val="-1"/>
          <w:w w:val="90"/>
        </w:rPr>
        <w:t>u</w:t>
      </w:r>
      <w:r>
        <w:rPr>
          <w:spacing w:val="-2"/>
          <w:w w:val="90"/>
        </w:rPr>
        <w:t>rban</w:t>
      </w:r>
      <w:r>
        <w:rPr>
          <w:spacing w:val="-12"/>
          <w:w w:val="90"/>
        </w:rPr>
        <w:t xml:space="preserve"> </w:t>
      </w:r>
      <w:del w:id="37" w:author="Chris Prickett" w:date="2017-02-12T22:11:00Z">
        <w:r w:rsidDel="000D5B53">
          <w:rPr>
            <w:spacing w:val="-3"/>
            <w:w w:val="90"/>
          </w:rPr>
          <w:delText>k</w:delText>
        </w:r>
        <w:r w:rsidDel="000D5B53">
          <w:rPr>
            <w:spacing w:val="-2"/>
            <w:w w:val="90"/>
          </w:rPr>
          <w:delText>ey</w:delText>
        </w:r>
        <w:r w:rsidDel="000D5B53">
          <w:rPr>
            <w:spacing w:val="-12"/>
            <w:w w:val="90"/>
          </w:rPr>
          <w:delText xml:space="preserve"> </w:delText>
        </w:r>
      </w:del>
      <w:r>
        <w:rPr>
          <w:spacing w:val="-2"/>
          <w:w w:val="90"/>
        </w:rPr>
        <w:t>agen</w:t>
      </w:r>
      <w:r>
        <w:rPr>
          <w:spacing w:val="-1"/>
          <w:w w:val="90"/>
        </w:rPr>
        <w:t>ts)</w:t>
      </w:r>
      <w:r>
        <w:rPr>
          <w:spacing w:val="37"/>
          <w:w w:val="96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core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activators/exploiters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agency.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precisely,</w:t>
      </w:r>
      <w:r>
        <w:rPr>
          <w:spacing w:val="-15"/>
          <w:w w:val="95"/>
        </w:rPr>
        <w:t xml:space="preserve"> </w:t>
      </w:r>
      <w:ins w:id="38" w:author="Chris Prickett" w:date="2017-02-12T22:12:00Z">
        <w:r w:rsidR="000D5B53">
          <w:rPr>
            <w:spacing w:val="-3"/>
            <w:w w:val="95"/>
          </w:rPr>
          <w:t>this</w:t>
        </w:r>
      </w:ins>
      <w:del w:id="39" w:author="Chris Prickett" w:date="2017-02-12T22:12:00Z">
        <w:r w:rsidDel="000D5B53">
          <w:rPr>
            <w:spacing w:val="-3"/>
            <w:w w:val="95"/>
          </w:rPr>
          <w:delText>such</w:delText>
        </w:r>
      </w:del>
      <w:r>
        <w:rPr>
          <w:spacing w:val="-17"/>
          <w:w w:val="95"/>
        </w:rPr>
        <w:t xml:space="preserve"> </w:t>
      </w:r>
      <w:r>
        <w:rPr>
          <w:w w:val="95"/>
        </w:rPr>
        <w:t>category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31"/>
          <w:w w:val="89"/>
        </w:rPr>
        <w:t xml:space="preserve"> </w:t>
      </w:r>
      <w:r>
        <w:rPr>
          <w:spacing w:val="1"/>
          <w:w w:val="95"/>
        </w:rPr>
        <w:t>about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individual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objects,</w:t>
      </w:r>
      <w:r>
        <w:rPr>
          <w:spacing w:val="-33"/>
          <w:w w:val="95"/>
        </w:rPr>
        <w:t xml:space="preserve"> </w:t>
      </w:r>
      <w:r>
        <w:rPr>
          <w:w w:val="95"/>
        </w:rPr>
        <w:t>but</w:t>
      </w:r>
      <w:r>
        <w:rPr>
          <w:spacing w:val="-34"/>
          <w:w w:val="95"/>
        </w:rPr>
        <w:t xml:space="preserve"> </w:t>
      </w:r>
      <w:r>
        <w:rPr>
          <w:w w:val="95"/>
        </w:rPr>
        <w:t>rather</w:t>
      </w:r>
      <w:r>
        <w:rPr>
          <w:spacing w:val="-34"/>
          <w:w w:val="95"/>
        </w:rPr>
        <w:t xml:space="preserve"> </w:t>
      </w:r>
      <w:r>
        <w:rPr>
          <w:w w:val="95"/>
        </w:rPr>
        <w:t>brings</w:t>
      </w:r>
      <w:r>
        <w:rPr>
          <w:spacing w:val="-35"/>
          <w:w w:val="95"/>
        </w:rPr>
        <w:t xml:space="preserve"> </w:t>
      </w:r>
      <w:r>
        <w:rPr>
          <w:w w:val="95"/>
        </w:rPr>
        <w:t>up</w:t>
      </w:r>
      <w:r>
        <w:rPr>
          <w:spacing w:val="-34"/>
          <w:w w:val="95"/>
        </w:rPr>
        <w:t xml:space="preserve"> </w:t>
      </w:r>
      <w:r>
        <w:rPr>
          <w:w w:val="95"/>
        </w:rPr>
        <w:t>sets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elements,</w:t>
      </w:r>
      <w:r>
        <w:rPr>
          <w:spacing w:val="-33"/>
          <w:w w:val="95"/>
        </w:rPr>
        <w:t xml:space="preserve"> </w:t>
      </w:r>
      <w:r>
        <w:rPr>
          <w:w w:val="95"/>
        </w:rPr>
        <w:t>factors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circum</w:t>
      </w:r>
      <w:r>
        <w:rPr>
          <w:w w:val="90"/>
        </w:rPr>
        <w:t>stances</w:t>
      </w:r>
      <w:r>
        <w:rPr>
          <w:spacing w:val="-8"/>
          <w:w w:val="90"/>
        </w:rPr>
        <w:t xml:space="preserve"> </w:t>
      </w:r>
      <w:r>
        <w:rPr>
          <w:w w:val="90"/>
        </w:rPr>
        <w:t>that,</w:t>
      </w:r>
      <w:r>
        <w:rPr>
          <w:spacing w:val="-7"/>
          <w:w w:val="90"/>
        </w:rPr>
        <w:t xml:space="preserve"> </w:t>
      </w:r>
      <w:r>
        <w:rPr>
          <w:w w:val="90"/>
        </w:rPr>
        <w:t>once</w:t>
      </w:r>
      <w:r>
        <w:rPr>
          <w:spacing w:val="-7"/>
          <w:w w:val="90"/>
        </w:rPr>
        <w:t xml:space="preserve"> </w:t>
      </w:r>
      <w:r>
        <w:rPr>
          <w:w w:val="90"/>
        </w:rPr>
        <w:t>united,</w:t>
      </w:r>
      <w:r>
        <w:rPr>
          <w:spacing w:val="-7"/>
          <w:w w:val="90"/>
        </w:rPr>
        <w:t xml:space="preserve"> </w:t>
      </w:r>
      <w:r>
        <w:rPr>
          <w:spacing w:val="1"/>
          <w:w w:val="90"/>
        </w:rPr>
        <w:t>become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basis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action.</w:t>
      </w:r>
      <w:r>
        <w:rPr>
          <w:spacing w:val="19"/>
          <w:w w:val="90"/>
        </w:rPr>
        <w:t xml:space="preserve"> </w:t>
      </w:r>
      <w:r>
        <w:rPr>
          <w:spacing w:val="-2"/>
          <w:w w:val="90"/>
        </w:rPr>
        <w:t>Th</w:t>
      </w:r>
      <w:r>
        <w:rPr>
          <w:spacing w:val="-3"/>
          <w:w w:val="90"/>
        </w:rPr>
        <w:t>us,</w:t>
      </w:r>
      <w:r>
        <w:rPr>
          <w:spacing w:val="-6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terp</w:t>
      </w:r>
      <w:r>
        <w:rPr>
          <w:spacing w:val="-2"/>
          <w:w w:val="90"/>
        </w:rPr>
        <w:t>re</w:t>
      </w:r>
      <w:r>
        <w:rPr>
          <w:spacing w:val="-1"/>
          <w:w w:val="90"/>
        </w:rPr>
        <w:t>tation</w:t>
      </w:r>
      <w:r>
        <w:rPr>
          <w:spacing w:val="-8"/>
          <w:w w:val="90"/>
        </w:rPr>
        <w:t xml:space="preserve"> </w:t>
      </w:r>
      <w:r>
        <w:rPr>
          <w:w w:val="90"/>
        </w:rPr>
        <w:t>already</w:t>
      </w:r>
      <w:r w:rsidR="00C4448F" w:rsidRPr="00C4448F">
        <w:t xml:space="preserve"> </w:t>
      </w:r>
      <w:r w:rsidR="00C4448F" w:rsidRPr="00C4448F">
        <w:rPr>
          <w:w w:val="90"/>
        </w:rPr>
        <w:t>reveals its future oriented span.</w:t>
      </w:r>
    </w:p>
    <w:p w14:paraId="74EACA08" w14:textId="77777777" w:rsidR="00B0559F" w:rsidRDefault="00722A2E">
      <w:pPr>
        <w:spacing w:line="292" w:lineRule="exact"/>
        <w:ind w:left="836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2B9ED7E7">
          <v:group id="_x0000_s1069" style="position:absolute;left:0;text-align:left;margin-left:113.4pt;margin-top:2.05pt;width:170.1pt;height:.1pt;z-index:-13408;mso-position-horizontal-relative:page" coordorigin="2268,41" coordsize="3402,2">
            <v:shape id="_x0000_s1070" style="position:absolute;left:2268;top:41;width:3402;height:2" coordorigin="2268,41" coordsize="3402,0" path="m2268,41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0"/>
          <w:position w:val="8"/>
          <w:sz w:val="12"/>
        </w:rPr>
        <w:t>1</w:t>
      </w:r>
      <w:r w:rsidR="00E07B1F">
        <w:rPr>
          <w:rFonts w:ascii="Bookman Old Style"/>
          <w:w w:val="90"/>
          <w:sz w:val="18"/>
        </w:rPr>
        <w:t>global</w:t>
      </w:r>
      <w:r w:rsidR="00E07B1F">
        <w:rPr>
          <w:rFonts w:ascii="Bookman Old Style"/>
          <w:spacing w:val="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lo</w:t>
      </w:r>
      <w:r w:rsidR="00E07B1F">
        <w:rPr>
          <w:rFonts w:ascii="Bookman Old Style"/>
          <w:spacing w:val="1"/>
          <w:w w:val="90"/>
          <w:sz w:val="18"/>
        </w:rPr>
        <w:t>ca</w:t>
      </w:r>
      <w:r w:rsidR="00E07B1F">
        <w:rPr>
          <w:rFonts w:ascii="Bookman Old Style"/>
          <w:w w:val="90"/>
          <w:sz w:val="18"/>
        </w:rPr>
        <w:t>l</w:t>
      </w:r>
      <w:r w:rsidR="00E07B1F">
        <w:rPr>
          <w:rFonts w:ascii="Bookman Old Style"/>
          <w:spacing w:val="7"/>
          <w:w w:val="90"/>
          <w:sz w:val="18"/>
        </w:rPr>
        <w:t xml:space="preserve"> </w:t>
      </w:r>
      <w:r w:rsidR="00E07B1F">
        <w:rPr>
          <w:rFonts w:ascii="Bookman Old Style"/>
          <w:spacing w:val="-2"/>
          <w:w w:val="90"/>
          <w:sz w:val="18"/>
        </w:rPr>
        <w:t>sim</w:t>
      </w:r>
      <w:r w:rsidR="00E07B1F">
        <w:rPr>
          <w:rFonts w:ascii="Bookman Old Style"/>
          <w:spacing w:val="-1"/>
          <w:w w:val="90"/>
          <w:sz w:val="18"/>
        </w:rPr>
        <w:t>ultaneously</w:t>
      </w:r>
    </w:p>
    <w:p w14:paraId="6E557EB4" w14:textId="77777777" w:rsidR="00B0559F" w:rsidRDefault="00B0559F">
      <w:pPr>
        <w:spacing w:line="292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60EAAB83" w14:textId="77777777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w w:val="95"/>
        </w:rPr>
        <w:lastRenderedPageBreak/>
        <w:t>Theoretically</w:t>
      </w:r>
      <w:r>
        <w:rPr>
          <w:spacing w:val="-32"/>
          <w:w w:val="95"/>
        </w:rPr>
        <w:t xml:space="preserve"> </w:t>
      </w:r>
      <w:r>
        <w:rPr>
          <w:w w:val="95"/>
        </w:rPr>
        <w:t>speaking,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pass</w:t>
      </w:r>
      <w:r>
        <w:rPr>
          <w:spacing w:val="-1"/>
          <w:w w:val="95"/>
        </w:rPr>
        <w:t>iv</w:t>
      </w:r>
      <w:r>
        <w:rPr>
          <w:spacing w:val="-2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32"/>
          <w:w w:val="95"/>
        </w:rPr>
        <w:t xml:space="preserve"> </w:t>
      </w:r>
      <w:r>
        <w:rPr>
          <w:w w:val="95"/>
        </w:rPr>
        <w:t>refer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concept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41"/>
          <w:w w:val="96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its</w:t>
      </w:r>
      <w:r>
        <w:rPr>
          <w:spacing w:val="-37"/>
          <w:w w:val="95"/>
        </w:rPr>
        <w:t xml:space="preserve"> </w:t>
      </w:r>
      <w:r>
        <w:rPr>
          <w:w w:val="95"/>
        </w:rPr>
        <w:t>potential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measured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37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25"/>
          <w:w w:val="95"/>
        </w:rPr>
        <w:t xml:space="preserve"> </w:t>
      </w:r>
      <w:r>
        <w:rPr>
          <w:w w:val="95"/>
        </w:rPr>
        <w:t>Based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conceptual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framework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this</w:t>
      </w:r>
      <w:r>
        <w:rPr>
          <w:spacing w:val="-38"/>
          <w:w w:val="95"/>
        </w:rPr>
        <w:t xml:space="preserve"> </w:t>
      </w:r>
      <w:r>
        <w:rPr>
          <w:w w:val="95"/>
        </w:rPr>
        <w:t>thesis</w:t>
      </w:r>
      <w:r>
        <w:rPr>
          <w:spacing w:val="27"/>
          <w:w w:val="83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42"/>
          <w:w w:val="95"/>
        </w:rPr>
        <w:t xml:space="preserve"> </w:t>
      </w:r>
      <w:r>
        <w:rPr>
          <w:color w:val="0000CC"/>
          <w:w w:val="95"/>
        </w:rPr>
        <w:t>2.1.5</w:t>
      </w:r>
      <w:r>
        <w:rPr>
          <w:w w:val="95"/>
        </w:rPr>
        <w:t>),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measurabilit</w:t>
      </w:r>
      <w:r>
        <w:rPr>
          <w:spacing w:val="-1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w w:val="95"/>
        </w:rPr>
        <w:t>concept</w:t>
      </w:r>
      <w:r>
        <w:rPr>
          <w:spacing w:val="-41"/>
          <w:w w:val="95"/>
        </w:rPr>
        <w:t xml:space="preserve"> </w:t>
      </w:r>
      <w:r>
        <w:rPr>
          <w:w w:val="95"/>
        </w:rPr>
        <w:t>stems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issue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territorial</w:t>
      </w:r>
      <w:r>
        <w:rPr>
          <w:spacing w:val="-26"/>
          <w:w w:val="95"/>
        </w:rPr>
        <w:t xml:space="preserve"> </w:t>
      </w:r>
      <w:r>
        <w:rPr>
          <w:w w:val="95"/>
        </w:rPr>
        <w:t>capital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detail:</w:t>
      </w:r>
      <w:r>
        <w:rPr>
          <w:spacing w:val="-8"/>
          <w:w w:val="95"/>
        </w:rPr>
        <w:t xml:space="preserve"> </w:t>
      </w:r>
      <w:r>
        <w:rPr>
          <w:w w:val="95"/>
        </w:rPr>
        <w:t>spatial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social</w:t>
      </w:r>
      <w:r>
        <w:rPr>
          <w:spacing w:val="-25"/>
          <w:w w:val="95"/>
        </w:rPr>
        <w:t xml:space="preserve"> </w:t>
      </w:r>
      <w:r>
        <w:rPr>
          <w:w w:val="95"/>
        </w:rPr>
        <w:t>capital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Moreo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er,</w:t>
      </w:r>
      <w:r>
        <w:rPr>
          <w:spacing w:val="-24"/>
          <w:w w:val="95"/>
        </w:rPr>
        <w:t xml:space="preserve"> </w:t>
      </w:r>
      <w:r>
        <w:rPr>
          <w:w w:val="95"/>
        </w:rPr>
        <w:t>there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85"/>
        </w:rPr>
        <w:t xml:space="preserve"> </w:t>
      </w:r>
      <w:r>
        <w:rPr>
          <w:spacing w:val="-2"/>
          <w:w w:val="95"/>
        </w:rPr>
        <w:t>several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categorizations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capital,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mention</w:t>
      </w:r>
      <w:r>
        <w:rPr>
          <w:spacing w:val="-39"/>
          <w:w w:val="95"/>
        </w:rPr>
        <w:t xml:space="preserve"> </w:t>
      </w:r>
      <w:r>
        <w:rPr>
          <w:w w:val="95"/>
        </w:rPr>
        <w:t>but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few: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hard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soft,</w:t>
      </w:r>
      <w:r>
        <w:rPr>
          <w:spacing w:val="-38"/>
          <w:w w:val="95"/>
        </w:rPr>
        <w:t xml:space="preserve"> </w:t>
      </w:r>
      <w:r>
        <w:rPr>
          <w:w w:val="95"/>
        </w:rPr>
        <w:t>material,</w:t>
      </w:r>
      <w:r>
        <w:rPr>
          <w:spacing w:val="28"/>
          <w:w w:val="88"/>
        </w:rPr>
        <w:t xml:space="preserve"> </w:t>
      </w:r>
      <w:r>
        <w:rPr>
          <w:spacing w:val="1"/>
          <w:w w:val="90"/>
        </w:rPr>
        <w:t>social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tellectual,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human</w:t>
      </w:r>
      <w:r>
        <w:rPr>
          <w:spacing w:val="-5"/>
          <w:w w:val="90"/>
        </w:rPr>
        <w:t xml:space="preserve"> </w:t>
      </w:r>
      <w:r>
        <w:rPr>
          <w:w w:val="90"/>
        </w:rPr>
        <w:t>capital..</w:t>
      </w:r>
      <w:r>
        <w:rPr>
          <w:spacing w:val="13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</w:p>
    <w:p w14:paraId="25C29EA0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364C3864" w14:textId="77777777" w:rsidR="00B0559F" w:rsidRDefault="00E07B1F">
      <w:pPr>
        <w:pStyle w:val="BodyText"/>
        <w:spacing w:line="327" w:lineRule="auto"/>
        <w:ind w:right="112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purposes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MAS</w:t>
      </w:r>
      <w:r>
        <w:rPr>
          <w:spacing w:val="-31"/>
          <w:w w:val="95"/>
        </w:rPr>
        <w:t xml:space="preserve"> </w:t>
      </w:r>
      <w:r>
        <w:rPr>
          <w:w w:val="95"/>
        </w:rPr>
        <w:t>methodology</w:t>
      </w:r>
      <w:ins w:id="40" w:author="Chris Prickett" w:date="2017-02-12T22:13:00Z">
        <w:r w:rsidR="000D5B53">
          <w:rPr>
            <w:w w:val="95"/>
          </w:rPr>
          <w:t>,</w:t>
        </w:r>
      </w:ins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issue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capital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simply</w:t>
      </w:r>
      <w:r>
        <w:rPr>
          <w:spacing w:val="-30"/>
          <w:w w:val="95"/>
        </w:rPr>
        <w:t xml:space="preserve"> </w:t>
      </w:r>
      <w:r>
        <w:rPr>
          <w:w w:val="95"/>
        </w:rPr>
        <w:t>addressed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sense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resources.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this</w:t>
      </w:r>
      <w:r>
        <w:rPr>
          <w:spacing w:val="-33"/>
          <w:w w:val="95"/>
        </w:rPr>
        <w:t xml:space="preserve"> </w:t>
      </w:r>
      <w:r>
        <w:rPr>
          <w:w w:val="95"/>
        </w:rPr>
        <w:t>manner,</w:t>
      </w:r>
      <w:r>
        <w:rPr>
          <w:spacing w:val="-32"/>
          <w:w w:val="95"/>
        </w:rPr>
        <w:t xml:space="preserve"> </w:t>
      </w:r>
      <w:r>
        <w:rPr>
          <w:w w:val="95"/>
        </w:rPr>
        <w:t>all</w:t>
      </w:r>
      <w:r>
        <w:rPr>
          <w:spacing w:val="-32"/>
          <w:w w:val="95"/>
        </w:rPr>
        <w:t xml:space="preserve"> </w:t>
      </w:r>
      <w:r>
        <w:rPr>
          <w:w w:val="95"/>
        </w:rPr>
        <w:t>possible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ariations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term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85"/>
        </w:rPr>
        <w:t xml:space="preserve"> </w:t>
      </w:r>
      <w:r>
        <w:rPr>
          <w:w w:val="95"/>
        </w:rPr>
        <w:t>reduced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its</w:t>
      </w:r>
      <w:r>
        <w:rPr>
          <w:spacing w:val="-39"/>
          <w:w w:val="95"/>
        </w:rPr>
        <w:t xml:space="preserve"> </w:t>
      </w:r>
      <w:r>
        <w:rPr>
          <w:w w:val="95"/>
        </w:rPr>
        <w:t>reference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either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space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(s</w:t>
      </w:r>
      <w:r>
        <w:rPr>
          <w:spacing w:val="-2"/>
          <w:w w:val="95"/>
        </w:rPr>
        <w:t>patial,</w:t>
      </w:r>
      <w:r>
        <w:rPr>
          <w:spacing w:val="-38"/>
          <w:w w:val="95"/>
        </w:rPr>
        <w:t xml:space="preserve"> </w:t>
      </w:r>
      <w:r>
        <w:rPr>
          <w:w w:val="95"/>
        </w:rPr>
        <w:t>material,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hard</w:t>
      </w:r>
      <w:r>
        <w:rPr>
          <w:spacing w:val="-39"/>
          <w:w w:val="95"/>
        </w:rPr>
        <w:t xml:space="preserve"> </w:t>
      </w:r>
      <w:r>
        <w:rPr>
          <w:w w:val="95"/>
        </w:rPr>
        <w:t>capital)</w:t>
      </w:r>
      <w:r>
        <w:rPr>
          <w:spacing w:val="-38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society</w:t>
      </w:r>
      <w:r>
        <w:rPr>
          <w:spacing w:val="-38"/>
          <w:w w:val="95"/>
        </w:rPr>
        <w:t xml:space="preserve"> </w:t>
      </w:r>
      <w:r>
        <w:rPr>
          <w:w w:val="95"/>
        </w:rPr>
        <w:t>(social,</w:t>
      </w:r>
      <w:r>
        <w:rPr>
          <w:spacing w:val="42"/>
          <w:w w:val="87"/>
        </w:rPr>
        <w:t xml:space="preserve"> </w:t>
      </w:r>
      <w:r>
        <w:rPr>
          <w:spacing w:val="-2"/>
          <w:w w:val="90"/>
        </w:rPr>
        <w:t>human,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tellectual,</w:t>
      </w:r>
      <w:r>
        <w:rPr>
          <w:spacing w:val="-2"/>
          <w:w w:val="90"/>
        </w:rPr>
        <w:t xml:space="preserve"> </w:t>
      </w:r>
      <w:r>
        <w:rPr>
          <w:w w:val="90"/>
        </w:rPr>
        <w:t>soft capital),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ins w:id="41" w:author="Chris Prickett" w:date="2017-02-12T22:13:00Z">
        <w:r w:rsidR="000D5B53">
          <w:rPr>
            <w:spacing w:val="-1"/>
            <w:w w:val="90"/>
          </w:rPr>
          <w:t xml:space="preserve">the </w:t>
        </w:r>
      </w:ins>
      <w:r>
        <w:rPr>
          <w:spacing w:val="-2"/>
          <w:w w:val="90"/>
        </w:rPr>
        <w:t>con</w:t>
      </w:r>
      <w:r>
        <w:rPr>
          <w:spacing w:val="-1"/>
          <w:w w:val="90"/>
        </w:rPr>
        <w:t xml:space="preserve">text </w:t>
      </w:r>
      <w:r>
        <w:rPr>
          <w:w w:val="90"/>
        </w:rPr>
        <w:t>altogether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(territorial </w:t>
      </w:r>
      <w:r>
        <w:rPr>
          <w:w w:val="90"/>
        </w:rPr>
        <w:t>capital).</w:t>
      </w:r>
    </w:p>
    <w:p w14:paraId="251C2D1F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4FBBB1B" w14:textId="77777777" w:rsidR="00B0559F" w:rsidRDefault="00E07B1F">
      <w:pPr>
        <w:pStyle w:val="BodyText"/>
        <w:ind w:left="926" w:firstLine="0"/>
      </w:pPr>
      <w:r>
        <w:rPr>
          <w:spacing w:val="-2"/>
          <w:w w:val="90"/>
        </w:rPr>
        <w:t>Th</w:t>
      </w:r>
      <w:r>
        <w:rPr>
          <w:spacing w:val="-3"/>
          <w:w w:val="90"/>
        </w:rPr>
        <w:t>us,</w:t>
      </w:r>
      <w:r>
        <w:rPr>
          <w:spacing w:val="-27"/>
          <w:w w:val="90"/>
        </w:rPr>
        <w:t xml:space="preserve"> 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as</w:t>
      </w:r>
      <w:r>
        <w:rPr>
          <w:spacing w:val="-1"/>
          <w:w w:val="90"/>
        </w:rPr>
        <w:t>siv</w:t>
      </w:r>
      <w:r>
        <w:rPr>
          <w:spacing w:val="-2"/>
          <w:w w:val="90"/>
        </w:rPr>
        <w:t>e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27"/>
          <w:w w:val="90"/>
        </w:rPr>
        <w:t xml:space="preserve"> </w:t>
      </w:r>
      <w:r>
        <w:rPr>
          <w:spacing w:val="-2"/>
          <w:w w:val="90"/>
        </w:rPr>
        <w:t>elements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considered</w:t>
      </w:r>
      <w:r>
        <w:rPr>
          <w:spacing w:val="-26"/>
          <w:w w:val="90"/>
        </w:rPr>
        <w:t xml:space="preserve"> </w:t>
      </w:r>
      <w:r>
        <w:rPr>
          <w:w w:val="90"/>
        </w:rPr>
        <w:t>as:</w:t>
      </w:r>
    </w:p>
    <w:p w14:paraId="0845C12C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77105799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85"/>
        </w:rPr>
        <w:t>spatial</w:t>
      </w:r>
      <w:r>
        <w:rPr>
          <w:spacing w:val="37"/>
          <w:w w:val="85"/>
        </w:rPr>
        <w:t xml:space="preserve"> </w:t>
      </w:r>
      <w:r>
        <w:rPr>
          <w:w w:val="85"/>
        </w:rPr>
        <w:t>capacities</w:t>
      </w:r>
    </w:p>
    <w:p w14:paraId="48FD85A3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40FC9E33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  <w:jc w:val="both"/>
      </w:pPr>
      <w:r>
        <w:rPr>
          <w:w w:val="85"/>
        </w:rPr>
        <w:t>s</w:t>
      </w:r>
      <w:r>
        <w:rPr>
          <w:spacing w:val="6"/>
          <w:w w:val="85"/>
        </w:rPr>
        <w:t>o</w:t>
      </w:r>
      <w:r>
        <w:rPr>
          <w:w w:val="85"/>
        </w:rPr>
        <w:t>cial</w:t>
      </w:r>
      <w:r>
        <w:rPr>
          <w:spacing w:val="41"/>
          <w:w w:val="85"/>
        </w:rPr>
        <w:t xml:space="preserve"> </w:t>
      </w:r>
      <w:r>
        <w:rPr>
          <w:spacing w:val="5"/>
          <w:w w:val="85"/>
        </w:rPr>
        <w:t>p</w:t>
      </w:r>
      <w:r>
        <w:rPr>
          <w:w w:val="85"/>
        </w:rPr>
        <w:t>ote</w:t>
      </w:r>
      <w:r>
        <w:rPr>
          <w:spacing w:val="-6"/>
          <w:w w:val="85"/>
        </w:rPr>
        <w:t>n</w:t>
      </w:r>
      <w:r>
        <w:rPr>
          <w:w w:val="85"/>
        </w:rPr>
        <w:t>tials</w:t>
      </w:r>
    </w:p>
    <w:p w14:paraId="364DD827" w14:textId="77777777" w:rsidR="00B0559F" w:rsidRDefault="00B0559F">
      <w:pPr>
        <w:spacing w:before="6"/>
        <w:rPr>
          <w:rFonts w:ascii="Bookman Old Style" w:eastAsia="Bookman Old Style" w:hAnsi="Bookman Old Style" w:cs="Bookman Old Style"/>
          <w:sz w:val="34"/>
          <w:szCs w:val="34"/>
        </w:rPr>
      </w:pPr>
    </w:p>
    <w:p w14:paraId="636A30E6" w14:textId="77777777" w:rsidR="00B0559F" w:rsidRDefault="00E07B1F">
      <w:pPr>
        <w:pStyle w:val="Heading3"/>
        <w:jc w:val="both"/>
        <w:rPr>
          <w:b w:val="0"/>
          <w:bCs w:val="0"/>
        </w:rPr>
      </w:pPr>
      <w:r>
        <w:rPr>
          <w:w w:val="95"/>
        </w:rPr>
        <w:t>Spatial</w:t>
      </w:r>
      <w:r>
        <w:rPr>
          <w:spacing w:val="26"/>
          <w:w w:val="95"/>
        </w:rPr>
        <w:t xml:space="preserve"> </w:t>
      </w:r>
      <w:r>
        <w:rPr>
          <w:w w:val="95"/>
        </w:rPr>
        <w:t>capacities</w:t>
      </w:r>
    </w:p>
    <w:p w14:paraId="7BE2D47F" w14:textId="77777777" w:rsidR="00B0559F" w:rsidRDefault="00E07B1F">
      <w:pPr>
        <w:pStyle w:val="BodyText"/>
        <w:spacing w:before="145" w:line="350" w:lineRule="atLeast"/>
        <w:ind w:right="111" w:firstLine="0"/>
        <w:jc w:val="both"/>
      </w:pPr>
      <w:r>
        <w:rPr>
          <w:spacing w:val="-1"/>
          <w:w w:val="95"/>
        </w:rPr>
        <w:t>Riv</w:t>
      </w:r>
      <w:r>
        <w:rPr>
          <w:spacing w:val="-2"/>
          <w:w w:val="95"/>
        </w:rPr>
        <w:t>ers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ery</w:t>
      </w:r>
      <w:r>
        <w:rPr>
          <w:spacing w:val="-38"/>
          <w:w w:val="95"/>
        </w:rPr>
        <w:t xml:space="preserve"> </w:t>
      </w:r>
      <w:r>
        <w:rPr>
          <w:w w:val="95"/>
        </w:rPr>
        <w:t>important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8"/>
          <w:w w:val="95"/>
        </w:rPr>
        <w:t xml:space="preserve"> </w:t>
      </w:r>
      <w:r>
        <w:rPr>
          <w:w w:val="95"/>
        </w:rPr>
        <w:t>landmarks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spacing w:val="1"/>
          <w:w w:val="95"/>
        </w:rPr>
        <w:t>modern</w:t>
      </w:r>
      <w:r>
        <w:rPr>
          <w:spacing w:val="-38"/>
          <w:w w:val="95"/>
        </w:rPr>
        <w:t xml:space="preserve"> </w:t>
      </w:r>
      <w:r>
        <w:rPr>
          <w:w w:val="95"/>
        </w:rPr>
        <w:t>cities.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color w:val="00AEEF"/>
          <w:spacing w:val="-2"/>
          <w:w w:val="95"/>
        </w:rPr>
        <w:t>Mann</w:t>
      </w:r>
      <w:r>
        <w:rPr>
          <w:color w:val="00AEEF"/>
          <w:spacing w:val="-38"/>
          <w:w w:val="95"/>
        </w:rPr>
        <w:t xml:space="preserve"> </w:t>
      </w:r>
      <w:r>
        <w:rPr>
          <w:color w:val="00AEEF"/>
          <w:w w:val="95"/>
        </w:rPr>
        <w:t>(1988)</w:t>
      </w:r>
      <w:r>
        <w:rPr>
          <w:color w:val="00AEEF"/>
          <w:spacing w:val="-39"/>
          <w:w w:val="95"/>
        </w:rPr>
        <w:t xml:space="preserve"> </w:t>
      </w:r>
      <w:r>
        <w:rPr>
          <w:w w:val="95"/>
        </w:rPr>
        <w:t>puts</w:t>
      </w:r>
      <w:r>
        <w:rPr>
          <w:spacing w:val="-38"/>
          <w:w w:val="95"/>
        </w:rPr>
        <w:t xml:space="preserve"> </w:t>
      </w:r>
      <w:r>
        <w:rPr>
          <w:w w:val="95"/>
        </w:rPr>
        <w:t>it,</w:t>
      </w:r>
      <w:r>
        <w:rPr>
          <w:spacing w:val="-37"/>
          <w:w w:val="95"/>
        </w:rPr>
        <w:t xml:space="preserve"> </w:t>
      </w:r>
      <w:r>
        <w:rPr>
          <w:w w:val="95"/>
        </w:rPr>
        <w:t>there</w:t>
      </w:r>
      <w:r>
        <w:rPr>
          <w:spacing w:val="27"/>
          <w:w w:val="87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arious</w:t>
      </w:r>
      <w:r>
        <w:rPr>
          <w:spacing w:val="-36"/>
          <w:w w:val="95"/>
        </w:rPr>
        <w:t xml:space="preserve"> </w:t>
      </w:r>
      <w:r>
        <w:rPr>
          <w:w w:val="95"/>
        </w:rPr>
        <w:t>trends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redevelopmen</w:t>
      </w:r>
      <w:r>
        <w:rPr>
          <w:spacing w:val="-1"/>
          <w:w w:val="95"/>
        </w:rPr>
        <w:t>t,</w:t>
      </w:r>
      <w:r>
        <w:rPr>
          <w:spacing w:val="-35"/>
          <w:w w:val="95"/>
        </w:rPr>
        <w:t xml:space="preserve"> </w:t>
      </w:r>
      <w:r>
        <w:rPr>
          <w:rFonts w:ascii="PMingLiU" w:eastAsia="PMingLiU" w:hAnsi="PMingLiU" w:cs="PMingLiU"/>
          <w:color w:val="7F0000"/>
          <w:w w:val="95"/>
          <w:position w:val="8"/>
          <w:sz w:val="16"/>
          <w:szCs w:val="16"/>
        </w:rPr>
        <w:t>2</w:t>
      </w:r>
      <w:r>
        <w:rPr>
          <w:rFonts w:ascii="PMingLiU" w:eastAsia="PMingLiU" w:hAnsi="PMingLiU" w:cs="PMingLiU"/>
          <w:color w:val="7F0000"/>
          <w:spacing w:val="-3"/>
          <w:w w:val="95"/>
          <w:position w:val="8"/>
          <w:sz w:val="16"/>
          <w:szCs w:val="16"/>
        </w:rPr>
        <w:t xml:space="preserve"> </w:t>
      </w:r>
      <w:r>
        <w:rPr>
          <w:w w:val="95"/>
        </w:rPr>
        <w:t>but</w:t>
      </w:r>
      <w:r>
        <w:rPr>
          <w:spacing w:val="-35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all</w:t>
      </w:r>
      <w:r>
        <w:rPr>
          <w:spacing w:val="-35"/>
          <w:w w:val="95"/>
        </w:rPr>
        <w:t xml:space="preserve"> </w:t>
      </w:r>
      <w:r>
        <w:rPr>
          <w:w w:val="95"/>
        </w:rPr>
        <w:t>indicate</w:t>
      </w:r>
      <w:r>
        <w:rPr>
          <w:spacing w:val="-36"/>
          <w:w w:val="95"/>
        </w:rPr>
        <w:t xml:space="preserve"> </w:t>
      </w:r>
      <w:r>
        <w:rPr>
          <w:w w:val="95"/>
        </w:rPr>
        <w:t>refocusing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at</w:t>
      </w:r>
      <w:r>
        <w:rPr>
          <w:spacing w:val="-2"/>
          <w:w w:val="95"/>
        </w:rPr>
        <w:t>tention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planners,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estors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citizens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”the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central</w:t>
      </w:r>
      <w:r>
        <w:rPr>
          <w:spacing w:val="-25"/>
          <w:w w:val="95"/>
        </w:rPr>
        <w:t xml:space="preserve"> </w:t>
      </w:r>
      <w:r>
        <w:rPr>
          <w:w w:val="95"/>
        </w:rPr>
        <w:t>urban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waterfronts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their</w:t>
      </w:r>
      <w:r>
        <w:rPr>
          <w:spacing w:val="35"/>
          <w:w w:val="88"/>
        </w:rPr>
        <w:t xml:space="preserve"> </w:t>
      </w:r>
      <w:r>
        <w:rPr>
          <w:w w:val="90"/>
        </w:rPr>
        <w:t>transitions</w:t>
      </w:r>
      <w:r>
        <w:rPr>
          <w:spacing w:val="-12"/>
          <w:w w:val="90"/>
        </w:rPr>
        <w:t xml:space="preserve"> </w:t>
      </w:r>
      <w:r>
        <w:rPr>
          <w:spacing w:val="-7"/>
          <w:w w:val="90"/>
        </w:rPr>
        <w:t>a</w:t>
      </w:r>
      <w:r>
        <w:rPr>
          <w:spacing w:val="-6"/>
          <w:w w:val="90"/>
        </w:rPr>
        <w:t>w</w:t>
      </w:r>
      <w:r>
        <w:rPr>
          <w:spacing w:val="-7"/>
          <w:w w:val="90"/>
        </w:rPr>
        <w:t>a</w:t>
      </w:r>
      <w:r>
        <w:rPr>
          <w:spacing w:val="-6"/>
          <w:w w:val="90"/>
        </w:rPr>
        <w:t>y</w:t>
      </w:r>
      <w:r>
        <w:rPr>
          <w:spacing w:val="-13"/>
          <w:w w:val="9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inefficiencies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clutter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19th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early</w:t>
      </w:r>
      <w:r>
        <w:rPr>
          <w:spacing w:val="-12"/>
          <w:w w:val="90"/>
        </w:rPr>
        <w:t xml:space="preserve"> </w:t>
      </w:r>
      <w:r>
        <w:rPr>
          <w:w w:val="90"/>
        </w:rPr>
        <w:t>20th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cen</w:t>
      </w:r>
      <w:r>
        <w:rPr>
          <w:spacing w:val="-1"/>
          <w:w w:val="90"/>
        </w:rPr>
        <w:t>tury</w:t>
      </w:r>
      <w:r>
        <w:rPr>
          <w:spacing w:val="-12"/>
          <w:w w:val="90"/>
        </w:rPr>
        <w:t xml:space="preserve"> </w:t>
      </w:r>
      <w:r>
        <w:rPr>
          <w:w w:val="90"/>
        </w:rPr>
        <w:t>industrial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commercial</w:t>
      </w:r>
      <w:r>
        <w:rPr>
          <w:spacing w:val="5"/>
          <w:w w:val="90"/>
        </w:rPr>
        <w:t xml:space="preserve"> </w:t>
      </w:r>
      <w:r>
        <w:rPr>
          <w:w w:val="90"/>
        </w:rPr>
        <w:t>patterns”</w:t>
      </w:r>
      <w:r>
        <w:rPr>
          <w:spacing w:val="5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ibid.</w:t>
      </w:r>
      <w:r>
        <w:rPr>
          <w:w w:val="90"/>
        </w:rPr>
        <w:t>).</w:t>
      </w:r>
    </w:p>
    <w:p w14:paraId="47FF1063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1F24705F" w14:textId="77777777" w:rsidR="00B0559F" w:rsidRDefault="00E07B1F">
      <w:pPr>
        <w:pStyle w:val="BodyText"/>
        <w:spacing w:line="350" w:lineRule="atLeast"/>
        <w:ind w:right="111"/>
        <w:jc w:val="both"/>
      </w:pP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Serbia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Belgrade,</w:t>
      </w:r>
      <w:r>
        <w:rPr>
          <w:spacing w:val="-12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transition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trends</w:t>
      </w:r>
      <w:r>
        <w:rPr>
          <w:spacing w:val="-12"/>
          <w:w w:val="90"/>
        </w:rPr>
        <w:t xml:space="preserve"> </w:t>
      </w:r>
      <w:r>
        <w:rPr>
          <w:w w:val="90"/>
        </w:rPr>
        <w:t>coincided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momen</w:t>
      </w:r>
      <w:r>
        <w:rPr>
          <w:spacing w:val="-2"/>
          <w:w w:val="90"/>
        </w:rPr>
        <w:t>t</w:t>
      </w:r>
      <w:r>
        <w:rPr>
          <w:spacing w:val="-12"/>
          <w:w w:val="90"/>
        </w:rPr>
        <w:t xml:space="preserve"> </w:t>
      </w:r>
      <w:r>
        <w:rPr>
          <w:w w:val="90"/>
        </w:rPr>
        <w:t>when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27"/>
          <w:w w:val="88"/>
        </w:rPr>
        <w:t xml:space="preserve"> </w:t>
      </w:r>
      <w:r>
        <w:rPr>
          <w:spacing w:val="-2"/>
          <w:w w:val="95"/>
        </w:rPr>
        <w:t>riv</w:t>
      </w:r>
      <w:r>
        <w:rPr>
          <w:spacing w:val="-3"/>
          <w:w w:val="95"/>
        </w:rPr>
        <w:t>er</w:t>
      </w:r>
      <w:r>
        <w:rPr>
          <w:spacing w:val="-44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1"/>
          <w:w w:val="95"/>
        </w:rPr>
        <w:t>border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anymore.</w:t>
      </w:r>
      <w:r>
        <w:rPr>
          <w:rFonts w:ascii="PMingLiU"/>
          <w:color w:val="7F0000"/>
          <w:spacing w:val="-1"/>
          <w:w w:val="95"/>
          <w:position w:val="8"/>
          <w:sz w:val="16"/>
        </w:rPr>
        <w:t>3</w:t>
      </w:r>
      <w:r>
        <w:rPr>
          <w:rFonts w:ascii="PMingLiU"/>
          <w:color w:val="7F0000"/>
          <w:spacing w:val="-3"/>
          <w:w w:val="95"/>
          <w:position w:val="8"/>
          <w:sz w:val="16"/>
        </w:rPr>
        <w:t xml:space="preserve"> </w:t>
      </w:r>
      <w:r>
        <w:rPr>
          <w:spacing w:val="-2"/>
          <w:w w:val="95"/>
        </w:rPr>
        <w:t>Ev</w:t>
      </w:r>
      <w:r>
        <w:rPr>
          <w:spacing w:val="-3"/>
          <w:w w:val="95"/>
        </w:rPr>
        <w:t>en</w:t>
      </w:r>
      <w:r>
        <w:rPr>
          <w:spacing w:val="-44"/>
          <w:w w:val="95"/>
        </w:rPr>
        <w:t xml:space="preserve"> </w:t>
      </w:r>
      <w:r>
        <w:rPr>
          <w:w w:val="95"/>
        </w:rPr>
        <w:t>though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ins w:id="42" w:author="Chris Prickett" w:date="2017-02-12T22:14:00Z">
        <w:r w:rsidR="00E439A0">
          <w:rPr>
            <w:spacing w:val="-4"/>
            <w:w w:val="95"/>
          </w:rPr>
          <w:t>’s</w:t>
        </w:r>
      </w:ins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rise</w:t>
      </w:r>
      <w:r>
        <w:rPr>
          <w:spacing w:val="-44"/>
          <w:w w:val="95"/>
        </w:rPr>
        <w:t xml:space="preserve"> </w:t>
      </w:r>
      <w:r>
        <w:rPr>
          <w:w w:val="95"/>
        </w:rPr>
        <w:t>started</w:t>
      </w:r>
      <w:r>
        <w:rPr>
          <w:spacing w:val="-44"/>
          <w:w w:val="95"/>
        </w:rPr>
        <w:t xml:space="preserve"> </w:t>
      </w:r>
      <w:r>
        <w:rPr>
          <w:spacing w:val="-5"/>
          <w:w w:val="95"/>
        </w:rPr>
        <w:t>much</w:t>
      </w:r>
      <w:r>
        <w:rPr>
          <w:spacing w:val="-44"/>
          <w:w w:val="95"/>
        </w:rPr>
        <w:t xml:space="preserve"> </w:t>
      </w:r>
      <w:del w:id="43" w:author="Chris Prickett" w:date="2017-02-12T22:14:00Z">
        <w:r w:rsidDel="00E439A0">
          <w:rPr>
            <w:w w:val="95"/>
          </w:rPr>
          <w:delText>before</w:delText>
        </w:r>
      </w:del>
      <w:ins w:id="44" w:author="Chris Prickett" w:date="2017-02-12T22:14:00Z">
        <w:r w:rsidR="00E439A0">
          <w:rPr>
            <w:w w:val="95"/>
          </w:rPr>
          <w:t>earlier</w:t>
        </w:r>
      </w:ins>
      <w:r>
        <w:rPr>
          <w:w w:val="95"/>
        </w:rPr>
        <w:t>,</w:t>
      </w:r>
      <w:r>
        <w:rPr>
          <w:spacing w:val="55"/>
          <w:w w:val="87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w w:val="95"/>
        </w:rPr>
        <w:t>referred</w:t>
      </w:r>
      <w:r>
        <w:rPr>
          <w:spacing w:val="-44"/>
          <w:w w:val="95"/>
        </w:rPr>
        <w:t xml:space="preserve"> </w:t>
      </w:r>
      <w:r>
        <w:rPr>
          <w:w w:val="95"/>
        </w:rPr>
        <w:t>more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hinterland</w:t>
      </w:r>
      <w:r>
        <w:rPr>
          <w:spacing w:val="-44"/>
          <w:w w:val="95"/>
        </w:rPr>
        <w:t xml:space="preserve"> </w:t>
      </w:r>
      <w:r>
        <w:rPr>
          <w:w w:val="95"/>
        </w:rPr>
        <w:t>while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only</w:t>
      </w:r>
      <w:r>
        <w:rPr>
          <w:spacing w:val="-44"/>
          <w:w w:val="95"/>
        </w:rPr>
        <w:t xml:space="preserve"> </w:t>
      </w:r>
      <w:r>
        <w:rPr>
          <w:w w:val="95"/>
        </w:rPr>
        <w:t>sparks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urban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life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4"/>
          <w:w w:val="95"/>
        </w:rPr>
        <w:t xml:space="preserve"> </w:t>
      </w:r>
      <w:r>
        <w:rPr>
          <w:w w:val="95"/>
        </w:rPr>
        <w:t>its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33"/>
          <w:w w:val="8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docks.</w:t>
      </w:r>
      <w:r>
        <w:rPr>
          <w:spacing w:val="-14"/>
          <w:w w:val="95"/>
        </w:rPr>
        <w:t xml:space="preserve"> </w:t>
      </w:r>
      <w:r>
        <w:rPr>
          <w:w w:val="95"/>
        </w:rPr>
        <w:t>According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del w:id="45" w:author="Chris Prickett" w:date="2017-02-12T22:14:00Z">
        <w:r w:rsidDel="00E439A0">
          <w:rPr>
            <w:spacing w:val="-32"/>
            <w:w w:val="95"/>
          </w:rPr>
          <w:delText xml:space="preserve"> </w:delText>
        </w:r>
        <w:r w:rsidDel="00E439A0">
          <w:rPr>
            <w:w w:val="95"/>
          </w:rPr>
          <w:delText>the</w:delText>
        </w:r>
      </w:del>
      <w:r>
        <w:rPr>
          <w:spacing w:val="-31"/>
          <w:w w:val="95"/>
        </w:rPr>
        <w:t xml:space="preserve"> </w:t>
      </w:r>
      <w:r>
        <w:rPr>
          <w:w w:val="95"/>
        </w:rPr>
        <w:t>experts,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31"/>
          <w:w w:val="95"/>
        </w:rPr>
        <w:t xml:space="preserve"> </w:t>
      </w:r>
      <w:r>
        <w:rPr>
          <w:w w:val="95"/>
        </w:rPr>
        <w:t>considered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flooding</w:t>
      </w:r>
      <w:r>
        <w:rPr>
          <w:spacing w:val="-32"/>
          <w:w w:val="95"/>
        </w:rPr>
        <w:t xml:space="preserve"> </w:t>
      </w:r>
      <w:r>
        <w:rPr>
          <w:w w:val="95"/>
        </w:rPr>
        <w:t>zone</w:t>
      </w:r>
      <w:r>
        <w:rPr>
          <w:spacing w:val="-31"/>
          <w:w w:val="95"/>
        </w:rPr>
        <w:t xml:space="preserve"> </w:t>
      </w:r>
      <w:r>
        <w:rPr>
          <w:w w:val="95"/>
        </w:rPr>
        <w:t>(the</w:t>
      </w:r>
      <w:r>
        <w:rPr>
          <w:spacing w:val="41"/>
          <w:w w:val="94"/>
        </w:rPr>
        <w:t xml:space="preserve"> </w:t>
      </w:r>
      <w:r>
        <w:rPr>
          <w:w w:val="95"/>
        </w:rPr>
        <w:t>whole</w:t>
      </w:r>
      <w:r>
        <w:rPr>
          <w:spacing w:val="-31"/>
          <w:w w:val="95"/>
        </w:rPr>
        <w:t xml:space="preserve"> </w:t>
      </w:r>
      <w:r>
        <w:rPr>
          <w:w w:val="95"/>
        </w:rPr>
        <w:t>area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below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Crnogorsk</w:t>
      </w:r>
      <w:r>
        <w:rPr>
          <w:spacing w:val="-2"/>
          <w:w w:val="95"/>
        </w:rPr>
        <w:t>a)</w:t>
      </w:r>
      <w:r>
        <w:rPr>
          <w:spacing w:val="-30"/>
          <w:w w:val="95"/>
        </w:rPr>
        <w:t xml:space="preserve"> </w:t>
      </w:r>
      <w:ins w:id="46" w:author="Chris Prickett" w:date="2017-02-12T22:14:00Z">
        <w:r w:rsidR="00E439A0">
          <w:rPr>
            <w:w w:val="95"/>
          </w:rPr>
          <w:t>in</w:t>
        </w:r>
      </w:ins>
      <w:del w:id="47" w:author="Chris Prickett" w:date="2017-02-12T22:14:00Z">
        <w:r w:rsidDel="00E439A0">
          <w:rPr>
            <w:w w:val="95"/>
          </w:rPr>
          <w:delText>at</w:delText>
        </w:r>
      </w:del>
      <w:r>
        <w:rPr>
          <w:spacing w:val="-31"/>
          <w:w w:val="95"/>
        </w:rPr>
        <w:t xml:space="preserve"> </w:t>
      </w:r>
      <w:r>
        <w:rPr>
          <w:w w:val="95"/>
        </w:rPr>
        <w:t>those</w:t>
      </w:r>
      <w:r>
        <w:rPr>
          <w:spacing w:val="-30"/>
          <w:w w:val="95"/>
        </w:rPr>
        <w:t xml:space="preserve"> </w:t>
      </w:r>
      <w:r>
        <w:rPr>
          <w:w w:val="95"/>
        </w:rPr>
        <w:t>times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color w:val="00AEEF"/>
          <w:spacing w:val="-3"/>
          <w:w w:val="95"/>
        </w:rPr>
        <w:t>Interviewee</w:t>
      </w:r>
      <w:r>
        <w:rPr>
          <w:color w:val="00AEEF"/>
          <w:spacing w:val="-30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1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when</w:t>
      </w:r>
      <w:r>
        <w:rPr>
          <w:spacing w:val="-30"/>
          <w:w w:val="95"/>
        </w:rPr>
        <w:t xml:space="preserve"> </w:t>
      </w:r>
      <w:r>
        <w:rPr>
          <w:w w:val="95"/>
        </w:rPr>
        <w:t>Belgrade</w:t>
      </w:r>
      <w:r>
        <w:rPr>
          <w:spacing w:val="55"/>
          <w:w w:val="88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Zemun</w:t>
      </w:r>
      <w:r>
        <w:rPr>
          <w:spacing w:val="-43"/>
          <w:w w:val="95"/>
        </w:rPr>
        <w:t xml:space="preserve"> </w:t>
      </w:r>
      <w:r>
        <w:rPr>
          <w:spacing w:val="1"/>
          <w:w w:val="95"/>
        </w:rPr>
        <w:t>became</w:t>
      </w:r>
      <w:del w:id="48" w:author="Chris Prickett" w:date="2017-02-12T22:15:00Z">
        <w:r w:rsidDel="00E439A0">
          <w:rPr>
            <w:spacing w:val="-43"/>
            <w:w w:val="95"/>
          </w:rPr>
          <w:delText xml:space="preserve"> </w:delText>
        </w:r>
        <w:r w:rsidDel="00E439A0">
          <w:rPr>
            <w:w w:val="95"/>
          </w:rPr>
          <w:delText>the</w:delText>
        </w:r>
      </w:del>
      <w:r>
        <w:rPr>
          <w:spacing w:val="-43"/>
          <w:w w:val="95"/>
        </w:rPr>
        <w:t xml:space="preserve"> </w:t>
      </w:r>
      <w:r>
        <w:rPr>
          <w:w w:val="95"/>
        </w:rPr>
        <w:t>cities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same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coun</w:t>
      </w:r>
      <w:r>
        <w:rPr>
          <w:spacing w:val="-1"/>
          <w:w w:val="95"/>
        </w:rPr>
        <w:t>try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43"/>
          <w:w w:val="95"/>
        </w:rPr>
        <w:t xml:space="preserve"> </w:t>
      </w:r>
      <w:r>
        <w:rPr>
          <w:w w:val="95"/>
        </w:rPr>
        <w:t>gained</w:t>
      </w:r>
      <w:r>
        <w:rPr>
          <w:spacing w:val="-42"/>
          <w:w w:val="95"/>
        </w:rPr>
        <w:t xml:space="preserve"> </w:t>
      </w:r>
      <w:r>
        <w:rPr>
          <w:spacing w:val="1"/>
          <w:w w:val="95"/>
        </w:rPr>
        <w:t>impor</w:t>
      </w:r>
      <w:r>
        <w:rPr>
          <w:w w:val="90"/>
        </w:rPr>
        <w:t>tance.</w:t>
      </w:r>
      <w:r>
        <w:rPr>
          <w:spacing w:val="-1"/>
          <w:w w:val="90"/>
        </w:rPr>
        <w:t xml:space="preserve"> </w:t>
      </w:r>
      <w:r>
        <w:rPr>
          <w:spacing w:val="1"/>
          <w:w w:val="90"/>
        </w:rPr>
        <w:t>Soon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afterw</w:t>
      </w:r>
      <w:r>
        <w:rPr>
          <w:spacing w:val="-2"/>
          <w:w w:val="90"/>
        </w:rPr>
        <w:t>ards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bridge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[Branko</w:t>
      </w:r>
      <w:r>
        <w:rPr>
          <w:spacing w:val="-2"/>
          <w:w w:val="90"/>
        </w:rPr>
        <w:t>v</w:t>
      </w:r>
      <w:r>
        <w:rPr>
          <w:spacing w:val="-24"/>
          <w:w w:val="90"/>
        </w:rPr>
        <w:t xml:space="preserve"> </w:t>
      </w:r>
      <w:r>
        <w:rPr>
          <w:w w:val="90"/>
        </w:rPr>
        <w:t>bridge]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24"/>
          <w:w w:val="90"/>
        </w:rPr>
        <w:t xml:space="preserve"> </w:t>
      </w:r>
      <w:r>
        <w:rPr>
          <w:w w:val="90"/>
        </w:rPr>
        <w:t>built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emphasize</w:t>
      </w:r>
      <w:r>
        <w:rPr>
          <w:spacing w:val="-24"/>
          <w:w w:val="90"/>
        </w:rPr>
        <w:t xml:space="preserve"> </w:t>
      </w:r>
      <w:r>
        <w:rPr>
          <w:w w:val="90"/>
        </w:rPr>
        <w:t>this</w:t>
      </w:r>
      <w:r>
        <w:rPr>
          <w:spacing w:val="-24"/>
          <w:w w:val="90"/>
        </w:rPr>
        <w:t xml:space="preserve"> </w:t>
      </w:r>
      <w:r>
        <w:rPr>
          <w:w w:val="90"/>
        </w:rPr>
        <w:t>connection</w:t>
      </w:r>
      <w:r>
        <w:rPr>
          <w:spacing w:val="21"/>
          <w:w w:val="86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hin</w:t>
      </w:r>
      <w:r>
        <w:rPr>
          <w:spacing w:val="-1"/>
          <w:w w:val="90"/>
        </w:rPr>
        <w:t>terland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4"/>
          <w:w w:val="90"/>
        </w:rPr>
        <w:t xml:space="preserve"> </w:t>
      </w:r>
      <w:r>
        <w:rPr>
          <w:w w:val="90"/>
        </w:rPr>
        <w:t>fortified</w:t>
      </w:r>
      <w:r>
        <w:rPr>
          <w:spacing w:val="-13"/>
          <w:w w:val="90"/>
        </w:rPr>
        <w:t xml:space="preserve"> </w:t>
      </w:r>
      <w:r>
        <w:rPr>
          <w:w w:val="90"/>
        </w:rPr>
        <w:t>against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flooding.</w:t>
      </w:r>
    </w:p>
    <w:p w14:paraId="53F7AE26" w14:textId="77777777" w:rsidR="00B0559F" w:rsidRDefault="00B0559F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5FE0C623" w14:textId="77777777" w:rsidR="00B0559F" w:rsidRDefault="00B0559F">
      <w:pPr>
        <w:spacing w:before="7"/>
        <w:rPr>
          <w:rFonts w:ascii="Bookman Old Style" w:eastAsia="Bookman Old Style" w:hAnsi="Bookman Old Style" w:cs="Bookman Old Style"/>
          <w:sz w:val="17"/>
          <w:szCs w:val="17"/>
        </w:rPr>
      </w:pPr>
    </w:p>
    <w:p w14:paraId="4D1E20DA" w14:textId="77777777" w:rsidR="00B0559F" w:rsidRDefault="00722A2E">
      <w:pPr>
        <w:spacing w:line="20" w:lineRule="atLeast"/>
        <w:ind w:left="583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 w14:anchorId="73087F37">
          <v:group id="_x0000_s1066" style="width:170.5pt;height:.4pt;mso-position-horizontal-relative:char;mso-position-vertical-relative:line" coordsize="3410,8">
            <v:group id="_x0000_s1067" style="position:absolute;left:4;top:4;width:3402;height:2" coordorigin="4,4" coordsize="3402,2">
              <v:shape id="_x0000_s1068" style="position:absolute;left:4;top:4;width:3402;height:2" coordorigin="4,4" coordsize="3402,0" path="m4,4r3402,e" filled="f" strokeweight=".14042mm">
                <v:path arrowok="t"/>
              </v:shape>
            </v:group>
            <w10:wrap type="none"/>
            <w10:anchorlock/>
          </v:group>
        </w:pict>
      </w:r>
    </w:p>
    <w:p w14:paraId="17DF39DE" w14:textId="77777777" w:rsidR="00B0559F" w:rsidRDefault="00E07B1F">
      <w:pPr>
        <w:spacing w:line="225" w:lineRule="exact"/>
        <w:ind w:left="587" w:firstLine="2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spacing w:val="2"/>
          <w:position w:val="8"/>
          <w:sz w:val="12"/>
        </w:rPr>
        <w:t>2</w:t>
      </w:r>
      <w:r>
        <w:rPr>
          <w:rFonts w:ascii="Bookman Old Style"/>
          <w:color w:val="00AEEF"/>
          <w:spacing w:val="2"/>
          <w:sz w:val="18"/>
        </w:rPr>
        <w:t>Mann</w:t>
      </w:r>
      <w:r>
        <w:rPr>
          <w:rFonts w:ascii="Bookman Old Style"/>
          <w:color w:val="00AEEF"/>
          <w:spacing w:val="-29"/>
          <w:sz w:val="18"/>
        </w:rPr>
        <w:t xml:space="preserve"> </w:t>
      </w:r>
      <w:r>
        <w:rPr>
          <w:rFonts w:ascii="Bookman Old Style"/>
          <w:color w:val="00AEEF"/>
          <w:sz w:val="18"/>
        </w:rPr>
        <w:t>(1988)</w:t>
      </w:r>
      <w:r>
        <w:rPr>
          <w:rFonts w:ascii="Bookman Old Style"/>
          <w:color w:val="00AEEF"/>
          <w:spacing w:val="-29"/>
          <w:sz w:val="18"/>
        </w:rPr>
        <w:t xml:space="preserve"> </w:t>
      </w:r>
      <w:r>
        <w:rPr>
          <w:rFonts w:ascii="Bookman Old Style"/>
          <w:spacing w:val="-2"/>
          <w:sz w:val="18"/>
        </w:rPr>
        <w:t>identifies</w:t>
      </w:r>
      <w:r>
        <w:rPr>
          <w:rFonts w:ascii="Bookman Old Style"/>
          <w:spacing w:val="-29"/>
          <w:sz w:val="18"/>
        </w:rPr>
        <w:t xml:space="preserve"> </w:t>
      </w:r>
      <w:ins w:id="49" w:author="Chris Prickett" w:date="2017-02-12T22:15:00Z">
        <w:r w:rsidR="00E439A0">
          <w:rPr>
            <w:rFonts w:ascii="Bookman Old Style"/>
            <w:spacing w:val="-29"/>
            <w:sz w:val="18"/>
          </w:rPr>
          <w:t xml:space="preserve">the </w:t>
        </w:r>
      </w:ins>
      <w:r>
        <w:rPr>
          <w:rFonts w:ascii="Bookman Old Style"/>
          <w:sz w:val="18"/>
        </w:rPr>
        <w:t>ten</w:t>
      </w:r>
      <w:r>
        <w:rPr>
          <w:rFonts w:ascii="Bookman Old Style"/>
          <w:spacing w:val="-30"/>
          <w:sz w:val="18"/>
        </w:rPr>
        <w:t xml:space="preserve"> </w:t>
      </w:r>
      <w:r>
        <w:rPr>
          <w:rFonts w:ascii="Bookman Old Style"/>
          <w:sz w:val="18"/>
        </w:rPr>
        <w:t>most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pacing w:val="-2"/>
          <w:sz w:val="18"/>
        </w:rPr>
        <w:t>influential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ones: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(1)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large-scale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pacing w:val="-2"/>
          <w:sz w:val="18"/>
        </w:rPr>
        <w:t>mixed-use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pacing w:val="-2"/>
          <w:sz w:val="18"/>
        </w:rPr>
        <w:t>development;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(2)</w:t>
      </w:r>
      <w:r>
        <w:rPr>
          <w:rFonts w:ascii="Bookman Old Style"/>
          <w:spacing w:val="-29"/>
          <w:sz w:val="18"/>
        </w:rPr>
        <w:t xml:space="preserve"> </w:t>
      </w:r>
      <w:ins w:id="50" w:author="Chris Prickett" w:date="2017-02-12T22:15:00Z">
        <w:r w:rsidR="00E439A0">
          <w:rPr>
            <w:rFonts w:ascii="Bookman Old Style"/>
            <w:spacing w:val="-29"/>
            <w:sz w:val="18"/>
          </w:rPr>
          <w:t xml:space="preserve">an </w:t>
        </w:r>
      </w:ins>
      <w:r>
        <w:rPr>
          <w:rFonts w:ascii="Bookman Old Style"/>
          <w:spacing w:val="1"/>
          <w:sz w:val="18"/>
        </w:rPr>
        <w:t>open</w:t>
      </w:r>
    </w:p>
    <w:p w14:paraId="69BBB7FD" w14:textId="77777777" w:rsidR="00B0559F" w:rsidRDefault="00E07B1F">
      <w:pPr>
        <w:spacing w:before="73" w:line="323" w:lineRule="auto"/>
        <w:ind w:left="587" w:right="1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and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accessible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2"/>
          <w:sz w:val="18"/>
        </w:rPr>
        <w:t>riverside;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(3)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reducing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railroad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4"/>
          <w:sz w:val="18"/>
        </w:rPr>
        <w:t>highwa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2"/>
          <w:sz w:val="18"/>
        </w:rPr>
        <w:t>capacit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along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2"/>
          <w:sz w:val="18"/>
        </w:rPr>
        <w:t>riverbanks;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(4)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31"/>
          <w:w w:val="91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dev</w:t>
      </w:r>
      <w:r>
        <w:rPr>
          <w:rFonts w:ascii="Bookman Old Style"/>
          <w:spacing w:val="-2"/>
          <w:w w:val="95"/>
          <w:sz w:val="18"/>
        </w:rPr>
        <w:t>elopmen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commercial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areas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along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small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bankside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aterways;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(5)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historic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restoration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3"/>
          <w:w w:val="95"/>
          <w:sz w:val="18"/>
        </w:rPr>
        <w:t xml:space="preserve"> </w:t>
      </w:r>
      <w:ins w:id="51" w:author="Chris Prickett" w:date="2017-02-12T22:16:00Z">
        <w:r w:rsidR="00E439A0">
          <w:rPr>
            <w:rFonts w:ascii="Bookman Old Style"/>
            <w:spacing w:val="-33"/>
            <w:w w:val="95"/>
            <w:sz w:val="18"/>
          </w:rPr>
          <w:t xml:space="preserve">the </w:t>
        </w:r>
      </w:ins>
      <w:r>
        <w:rPr>
          <w:rFonts w:ascii="Bookman Old Style"/>
          <w:spacing w:val="-2"/>
          <w:w w:val="95"/>
          <w:sz w:val="18"/>
        </w:rPr>
        <w:t>riv</w:t>
      </w:r>
      <w:r>
        <w:rPr>
          <w:rFonts w:ascii="Bookman Old Style"/>
          <w:spacing w:val="-3"/>
          <w:w w:val="95"/>
          <w:sz w:val="18"/>
        </w:rPr>
        <w:t>er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corridor;</w:t>
      </w:r>
    </w:p>
    <w:p w14:paraId="618E438B" w14:textId="77777777" w:rsidR="00B0559F" w:rsidRDefault="00E07B1F">
      <w:pPr>
        <w:numPr>
          <w:ilvl w:val="0"/>
          <w:numId w:val="3"/>
        </w:numPr>
        <w:tabs>
          <w:tab w:val="left" w:pos="883"/>
        </w:tabs>
        <w:spacing w:before="3" w:line="323" w:lineRule="auto"/>
        <w:ind w:right="111" w:firstLine="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blossoming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mark</w:t>
      </w:r>
      <w:r>
        <w:rPr>
          <w:rFonts w:ascii="Bookman Old Style"/>
          <w:spacing w:val="-1"/>
          <w:w w:val="95"/>
          <w:sz w:val="18"/>
        </w:rPr>
        <w:t>et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places;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(7)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orld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exposition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dev</w:t>
      </w:r>
      <w:r>
        <w:rPr>
          <w:rFonts w:ascii="Bookman Old Style"/>
          <w:spacing w:val="-2"/>
          <w:w w:val="95"/>
          <w:sz w:val="18"/>
        </w:rPr>
        <w:t>elopmen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w</w:t>
      </w:r>
      <w:r>
        <w:rPr>
          <w:rFonts w:ascii="Bookman Old Style"/>
          <w:spacing w:val="-2"/>
          <w:w w:val="95"/>
          <w:sz w:val="18"/>
        </w:rPr>
        <w:t>aterfron</w:t>
      </w:r>
      <w:r>
        <w:rPr>
          <w:rFonts w:ascii="Bookman Old Style"/>
          <w:spacing w:val="-1"/>
          <w:w w:val="95"/>
          <w:sz w:val="18"/>
        </w:rPr>
        <w:t>t;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(8)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environmen</w:t>
      </w:r>
      <w:r>
        <w:rPr>
          <w:rFonts w:ascii="Bookman Old Style"/>
          <w:spacing w:val="-1"/>
          <w:w w:val="95"/>
          <w:sz w:val="18"/>
        </w:rPr>
        <w:t>tally</w:t>
      </w:r>
      <w:r>
        <w:rPr>
          <w:rFonts w:ascii="Bookman Old Style"/>
          <w:spacing w:val="29"/>
          <w:w w:val="96"/>
          <w:sz w:val="18"/>
        </w:rPr>
        <w:t xml:space="preserve"> </w:t>
      </w:r>
      <w:r>
        <w:rPr>
          <w:rFonts w:ascii="Bookman Old Style"/>
          <w:w w:val="95"/>
          <w:sz w:val="18"/>
        </w:rPr>
        <w:t>adjusted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art;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(9)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ephemeral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ev</w:t>
      </w:r>
      <w:r>
        <w:rPr>
          <w:rFonts w:ascii="Bookman Old Style"/>
          <w:spacing w:val="-3"/>
          <w:w w:val="95"/>
          <w:sz w:val="18"/>
        </w:rPr>
        <w:t>ents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structures;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(10)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growin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local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urban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regulations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aterfron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sites.</w:t>
      </w:r>
    </w:p>
    <w:p w14:paraId="29C21526" w14:textId="77777777" w:rsidR="00B0559F" w:rsidRDefault="00E07B1F">
      <w:pPr>
        <w:spacing w:line="168" w:lineRule="exact"/>
        <w:ind w:left="836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spacing w:val="1"/>
          <w:position w:val="8"/>
          <w:sz w:val="12"/>
        </w:rPr>
        <w:t>3</w:t>
      </w:r>
      <w:r>
        <w:rPr>
          <w:rFonts w:ascii="Bookman Old Style"/>
          <w:spacing w:val="1"/>
          <w:sz w:val="18"/>
        </w:rPr>
        <w:t>after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First</w:t>
      </w:r>
      <w:r>
        <w:rPr>
          <w:rFonts w:ascii="Bookman Old Style"/>
          <w:spacing w:val="-4"/>
          <w:sz w:val="18"/>
        </w:rPr>
        <w:t xml:space="preserve"> W</w:t>
      </w:r>
      <w:r>
        <w:rPr>
          <w:rFonts w:ascii="Bookman Old Style"/>
          <w:spacing w:val="-5"/>
          <w:sz w:val="18"/>
        </w:rPr>
        <w:t>orld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6"/>
          <w:sz w:val="18"/>
        </w:rPr>
        <w:t>W</w:t>
      </w:r>
      <w:r>
        <w:rPr>
          <w:rFonts w:ascii="Bookman Old Style"/>
          <w:spacing w:val="-7"/>
          <w:sz w:val="18"/>
        </w:rPr>
        <w:t>ar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(WWI).</w:t>
      </w:r>
    </w:p>
    <w:p w14:paraId="15B20AA1" w14:textId="77777777" w:rsidR="00B0559F" w:rsidRDefault="00B0559F">
      <w:pPr>
        <w:spacing w:line="168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6A4E8253" w14:textId="77777777" w:rsidR="00B0559F" w:rsidRDefault="00E07B1F" w:rsidP="00876A53">
      <w:pPr>
        <w:pStyle w:val="BodyText"/>
        <w:spacing w:before="28" w:line="327" w:lineRule="auto"/>
        <w:ind w:right="111"/>
        <w:jc w:val="both"/>
      </w:pPr>
      <w:r>
        <w:rPr>
          <w:w w:val="90"/>
        </w:rPr>
        <w:lastRenderedPageBreak/>
        <w:t>Henceforth,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Belgrade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led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y</w:t>
      </w:r>
      <w:r>
        <w:rPr>
          <w:spacing w:val="-28"/>
          <w:w w:val="90"/>
        </w:rPr>
        <w:t xml:space="preserve"> </w:t>
      </w:r>
      <w:r>
        <w:rPr>
          <w:w w:val="90"/>
        </w:rPr>
        <w:t>that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connection</w:t>
      </w:r>
      <w:r>
        <w:rPr>
          <w:spacing w:val="-28"/>
          <w:w w:val="90"/>
        </w:rPr>
        <w:t xml:space="preserve"> </w:t>
      </w:r>
      <w:r>
        <w:rPr>
          <w:w w:val="90"/>
        </w:rPr>
        <w:t>with</w:t>
      </w:r>
      <w:r>
        <w:rPr>
          <w:spacing w:val="33"/>
          <w:w w:val="90"/>
        </w:rPr>
        <w:t xml:space="preserve"> </w:t>
      </w:r>
      <w:r>
        <w:rPr>
          <w:spacing w:val="-3"/>
          <w:w w:val="95"/>
        </w:rPr>
        <w:t>Zemun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left</w:t>
      </w:r>
      <w:r>
        <w:rPr>
          <w:spacing w:val="-30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riv</w:t>
      </w:r>
      <w:r>
        <w:rPr>
          <w:spacing w:val="-2"/>
          <w:w w:val="95"/>
        </w:rPr>
        <w:t>erbank</w:t>
      </w:r>
      <w:r>
        <w:rPr>
          <w:spacing w:val="-30"/>
          <w:w w:val="95"/>
        </w:rPr>
        <w:t xml:space="preserve"> </w:t>
      </w:r>
      <w:r>
        <w:rPr>
          <w:w w:val="95"/>
        </w:rPr>
        <w:t>(New</w:t>
      </w:r>
      <w:r>
        <w:rPr>
          <w:spacing w:val="-31"/>
          <w:w w:val="95"/>
        </w:rPr>
        <w:t xml:space="preserve"> </w:t>
      </w:r>
      <w:r>
        <w:rPr>
          <w:w w:val="95"/>
        </w:rPr>
        <w:t>Belgrade</w:t>
      </w:r>
      <w:r>
        <w:rPr>
          <w:spacing w:val="-31"/>
          <w:w w:val="95"/>
        </w:rPr>
        <w:t xml:space="preserve"> </w:t>
      </w:r>
      <w:r>
        <w:rPr>
          <w:w w:val="95"/>
        </w:rPr>
        <w:t>side)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ever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intensified.</w:t>
      </w:r>
      <w:r>
        <w:rPr>
          <w:spacing w:val="-17"/>
          <w:w w:val="95"/>
        </w:rPr>
        <w:t xml:space="preserve"> </w:t>
      </w:r>
      <w:r>
        <w:rPr>
          <w:w w:val="95"/>
        </w:rPr>
        <w:t>Therefore,</w:t>
      </w:r>
      <w:r>
        <w:rPr>
          <w:spacing w:val="39"/>
          <w:w w:val="90"/>
        </w:rPr>
        <w:t xml:space="preserve"> </w:t>
      </w:r>
      <w:r>
        <w:rPr>
          <w:spacing w:val="-3"/>
          <w:w w:val="95"/>
        </w:rPr>
        <w:t>even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though</w:t>
      </w:r>
      <w:r>
        <w:rPr>
          <w:spacing w:val="-31"/>
          <w:w w:val="95"/>
        </w:rPr>
        <w:t xml:space="preserve"> </w:t>
      </w:r>
      <w:r>
        <w:rPr>
          <w:w w:val="95"/>
        </w:rPr>
        <w:t>Belgrade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physicall</w:t>
      </w:r>
      <w:r>
        <w:rPr>
          <w:spacing w:val="-1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placed</w:t>
      </w:r>
      <w:r>
        <w:rPr>
          <w:spacing w:val="-31"/>
          <w:w w:val="95"/>
        </w:rPr>
        <w:t xml:space="preserve"> </w:t>
      </w:r>
      <w:r>
        <w:rPr>
          <w:w w:val="95"/>
        </w:rPr>
        <w:t>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confluence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wo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riv</w:t>
      </w:r>
      <w:r>
        <w:rPr>
          <w:spacing w:val="-2"/>
          <w:w w:val="95"/>
        </w:rPr>
        <w:t>ers,</w:t>
      </w:r>
      <w:r>
        <w:rPr>
          <w:spacing w:val="-31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nowadays</w:t>
      </w:r>
      <w:r>
        <w:rPr>
          <w:spacing w:val="31"/>
          <w:w w:val="86"/>
        </w:rPr>
        <w:t xml:space="preserve"> </w:t>
      </w:r>
      <w:del w:id="52" w:author="Chris Prickett" w:date="2017-02-12T22:17:00Z">
        <w:r w:rsidDel="00E439A0">
          <w:rPr>
            <w:w w:val="95"/>
          </w:rPr>
          <w:delText>rather</w:delText>
        </w:r>
        <w:r w:rsidDel="00E439A0">
          <w:rPr>
            <w:spacing w:val="-33"/>
            <w:w w:val="95"/>
          </w:rPr>
          <w:delText xml:space="preserve"> </w:delText>
        </w:r>
      </w:del>
      <w:r>
        <w:rPr>
          <w:w w:val="95"/>
        </w:rPr>
        <w:t>perceived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riv</w:t>
      </w:r>
      <w:r>
        <w:rPr>
          <w:spacing w:val="-3"/>
          <w:w w:val="95"/>
        </w:rPr>
        <w:t>er</w:t>
      </w:r>
      <w:r>
        <w:rPr>
          <w:spacing w:val="-32"/>
          <w:w w:val="95"/>
        </w:rPr>
        <w:t xml:space="preserve"> </w:t>
      </w:r>
      <w:ins w:id="53" w:author="Chris Prickett" w:date="2017-02-12T22:17:00Z">
        <w:r w:rsidR="00E439A0">
          <w:rPr>
            <w:w w:val="95"/>
          </w:rPr>
          <w:t>with</w:t>
        </w:r>
      </w:ins>
      <w:del w:id="54" w:author="Chris Prickett" w:date="2017-02-12T22:17:00Z">
        <w:r w:rsidDel="00E439A0">
          <w:rPr>
            <w:w w:val="95"/>
          </w:rPr>
          <w:delText>and</w:delText>
        </w:r>
      </w:del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Danube</w:t>
      </w:r>
      <w:del w:id="55" w:author="Chris Prickett" w:date="2017-02-12T22:17:00Z">
        <w:r w:rsidDel="00E439A0">
          <w:rPr>
            <w:spacing w:val="-32"/>
            <w:w w:val="95"/>
          </w:rPr>
          <w:delText xml:space="preserve"> </w:delText>
        </w:r>
        <w:r w:rsidDel="00E439A0">
          <w:rPr>
            <w:w w:val="95"/>
          </w:rPr>
          <w:delText>is</w:delText>
        </w:r>
        <w:r w:rsidDel="00E439A0">
          <w:rPr>
            <w:spacing w:val="-32"/>
            <w:w w:val="95"/>
          </w:rPr>
          <w:delText xml:space="preserve"> </w:delText>
        </w:r>
        <w:r w:rsidDel="00E439A0">
          <w:rPr>
            <w:w w:val="95"/>
          </w:rPr>
          <w:delText>the</w:delText>
        </w:r>
      </w:del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nearb</w:t>
      </w:r>
      <w:r>
        <w:rPr>
          <w:spacing w:val="-1"/>
          <w:w w:val="95"/>
        </w:rPr>
        <w:t>y</w:t>
      </w:r>
      <w:del w:id="56" w:author="Chris Prickett" w:date="2017-02-12T22:18:00Z">
        <w:r w:rsidDel="00E439A0">
          <w:rPr>
            <w:spacing w:val="-32"/>
            <w:w w:val="95"/>
          </w:rPr>
          <w:delText xml:space="preserve"> </w:delText>
        </w:r>
        <w:r w:rsidDel="00E439A0">
          <w:rPr>
            <w:spacing w:val="-1"/>
            <w:w w:val="95"/>
          </w:rPr>
          <w:delText>riv</w:delText>
        </w:r>
        <w:r w:rsidDel="00E439A0">
          <w:rPr>
            <w:spacing w:val="-2"/>
            <w:w w:val="95"/>
          </w:rPr>
          <w:delText>er</w:delText>
        </w:r>
      </w:del>
      <w:r>
        <w:rPr>
          <w:spacing w:val="-2"/>
          <w:w w:val="95"/>
        </w:rPr>
        <w:t>,</w:t>
      </w:r>
      <w:r>
        <w:rPr>
          <w:spacing w:val="-32"/>
          <w:w w:val="95"/>
        </w:rPr>
        <w:t xml:space="preserve"> </w:t>
      </w:r>
      <w:ins w:id="57" w:author="Chris Prickett" w:date="2017-02-12T22:17:00Z">
        <w:r w:rsidR="00E439A0">
          <w:rPr>
            <w:spacing w:val="-32"/>
            <w:w w:val="95"/>
          </w:rPr>
          <w:t xml:space="preserve">rather </w:t>
        </w:r>
      </w:ins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8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Danube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color w:val="00AEEF"/>
          <w:spacing w:val="-3"/>
          <w:w w:val="95"/>
        </w:rPr>
        <w:t>Interviewee</w:t>
      </w:r>
      <w:r>
        <w:rPr>
          <w:color w:val="00AEEF"/>
          <w:spacing w:val="-23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60EAA110" w14:textId="77777777" w:rsidR="00B0559F" w:rsidRDefault="00B0559F" w:rsidP="00876A53">
      <w:pPr>
        <w:spacing w:before="4"/>
        <w:jc w:val="both"/>
        <w:rPr>
          <w:rFonts w:ascii="Bookman Old Style" w:eastAsia="Bookman Old Style" w:hAnsi="Bookman Old Style" w:cs="Bookman Old Style"/>
          <w:sz w:val="30"/>
          <w:szCs w:val="30"/>
        </w:rPr>
      </w:pPr>
    </w:p>
    <w:p w14:paraId="2431C6C5" w14:textId="77777777" w:rsidR="00B0559F" w:rsidRDefault="00E07B1F" w:rsidP="00876A53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long,</w:t>
      </w:r>
      <w:r>
        <w:rPr>
          <w:spacing w:val="-41"/>
          <w:w w:val="95"/>
        </w:rPr>
        <w:t xml:space="preserve"> </w:t>
      </w:r>
      <w:r>
        <w:rPr>
          <w:w w:val="95"/>
        </w:rPr>
        <w:t>accessible,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central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zone</w:t>
      </w:r>
      <w:r>
        <w:rPr>
          <w:spacing w:val="-42"/>
          <w:w w:val="95"/>
        </w:rPr>
        <w:t xml:space="preserve"> </w:t>
      </w:r>
      <w:r>
        <w:rPr>
          <w:w w:val="95"/>
        </w:rPr>
        <w:t>largely</w:t>
      </w:r>
      <w:r>
        <w:rPr>
          <w:spacing w:val="-41"/>
          <w:w w:val="95"/>
        </w:rPr>
        <w:t xml:space="preserve"> </w:t>
      </w:r>
      <w:r>
        <w:rPr>
          <w:w w:val="95"/>
        </w:rPr>
        <w:t>determined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position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Sa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</w:t>
      </w:r>
      <w:r>
        <w:rPr>
          <w:w w:val="90"/>
        </w:rPr>
        <w:t>mala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ins w:id="58" w:author="Chris Prickett" w:date="2017-02-12T22:19:00Z">
        <w:r w:rsidR="00E439A0">
          <w:rPr>
            <w:spacing w:val="-10"/>
            <w:w w:val="90"/>
          </w:rPr>
          <w:t xml:space="preserve">the </w:t>
        </w:r>
      </w:ins>
      <w:r>
        <w:rPr>
          <w:spacing w:val="-1"/>
          <w:w w:val="90"/>
        </w:rPr>
        <w:t>growing</w:t>
      </w:r>
      <w:r>
        <w:rPr>
          <w:spacing w:val="-10"/>
          <w:w w:val="90"/>
        </w:rPr>
        <w:t xml:space="preserve"> </w:t>
      </w:r>
      <w:r>
        <w:rPr>
          <w:w w:val="90"/>
        </w:rPr>
        <w:t>Belgrade</w:t>
      </w:r>
      <w:r>
        <w:rPr>
          <w:spacing w:val="-10"/>
          <w:w w:val="90"/>
        </w:rPr>
        <w:t xml:space="preserve"> </w:t>
      </w:r>
      <w:r>
        <w:rPr>
          <w:w w:val="90"/>
        </w:rPr>
        <w:t>metropolitan</w:t>
      </w:r>
      <w:r>
        <w:rPr>
          <w:spacing w:val="-10"/>
          <w:w w:val="90"/>
        </w:rPr>
        <w:t xml:space="preserve"> </w:t>
      </w:r>
      <w:r>
        <w:rPr>
          <w:w w:val="90"/>
        </w:rPr>
        <w:t>area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not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yet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efficien</w:t>
      </w:r>
      <w:r>
        <w:rPr>
          <w:spacing w:val="-1"/>
          <w:w w:val="90"/>
        </w:rPr>
        <w:t>tly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resolved</w:t>
      </w:r>
      <w:r>
        <w:rPr>
          <w:spacing w:val="-10"/>
          <w:w w:val="90"/>
        </w:rPr>
        <w:t xml:space="preserve"> </w:t>
      </w:r>
      <w:r>
        <w:rPr>
          <w:w w:val="90"/>
        </w:rPr>
        <w:t>public</w:t>
      </w:r>
      <w:r>
        <w:rPr>
          <w:spacing w:val="-11"/>
          <w:w w:val="90"/>
        </w:rPr>
        <w:t xml:space="preserve"> </w:t>
      </w:r>
      <w:r>
        <w:rPr>
          <w:w w:val="90"/>
        </w:rPr>
        <w:t>trans</w:t>
      </w:r>
      <w:r>
        <w:rPr>
          <w:spacing w:val="1"/>
          <w:w w:val="90"/>
        </w:rPr>
        <w:t>port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ins w:id="59" w:author="Chris Prickett" w:date="2017-02-12T22:19:00Z">
        <w:r w:rsidR="00E439A0">
          <w:rPr>
            <w:spacing w:val="-11"/>
            <w:w w:val="90"/>
          </w:rPr>
          <w:t xml:space="preserve">a </w:t>
        </w:r>
      </w:ins>
      <w:r>
        <w:rPr>
          <w:spacing w:val="-3"/>
          <w:w w:val="90"/>
        </w:rPr>
        <w:t>hea</w:t>
      </w:r>
      <w:r>
        <w:rPr>
          <w:spacing w:val="-2"/>
          <w:w w:val="90"/>
        </w:rPr>
        <w:t>vy</w:t>
      </w:r>
      <w:r>
        <w:rPr>
          <w:spacing w:val="-10"/>
          <w:w w:val="90"/>
        </w:rPr>
        <w:t xml:space="preserve"> </w:t>
      </w:r>
      <w:r>
        <w:rPr>
          <w:w w:val="90"/>
        </w:rPr>
        <w:t>traffic</w:t>
      </w:r>
      <w:r>
        <w:rPr>
          <w:spacing w:val="-12"/>
          <w:w w:val="90"/>
        </w:rPr>
        <w:t xml:space="preserve"> </w:t>
      </w:r>
      <w:r>
        <w:rPr>
          <w:w w:val="90"/>
        </w:rPr>
        <w:t>infrastructure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12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com</w:t>
      </w:r>
      <w:r>
        <w:rPr>
          <w:spacing w:val="-1"/>
          <w:w w:val="90"/>
        </w:rPr>
        <w:t>bination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pro</w:t>
      </w:r>
      <w:r>
        <w:rPr>
          <w:spacing w:val="-2"/>
          <w:w w:val="90"/>
        </w:rPr>
        <w:t>ximity</w:t>
      </w:r>
      <w:r>
        <w:rPr>
          <w:spacing w:val="31"/>
          <w:w w:val="96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riv</w:t>
      </w:r>
      <w:r>
        <w:rPr>
          <w:spacing w:val="-3"/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center,</w:t>
      </w:r>
      <w:r>
        <w:rPr>
          <w:spacing w:val="-30"/>
          <w:w w:val="95"/>
        </w:rPr>
        <w:t xml:space="preserve"> </w:t>
      </w:r>
      <w:r>
        <w:rPr>
          <w:w w:val="95"/>
        </w:rPr>
        <w:t>but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9"/>
          <w:w w:val="95"/>
        </w:rPr>
        <w:t xml:space="preserve"> </w:t>
      </w:r>
      <w:r>
        <w:rPr>
          <w:w w:val="95"/>
        </w:rPr>
        <w:t>more</w:t>
      </w:r>
      <w:r>
        <w:rPr>
          <w:spacing w:val="-30"/>
          <w:w w:val="95"/>
        </w:rPr>
        <w:t xml:space="preserve"> </w:t>
      </w:r>
      <w:r>
        <w:rPr>
          <w:w w:val="95"/>
        </w:rPr>
        <w:t>so</w:t>
      </w:r>
      <w:r>
        <w:rPr>
          <w:spacing w:val="-29"/>
          <w:w w:val="95"/>
        </w:rPr>
        <w:t xml:space="preserve"> </w:t>
      </w:r>
      <w:r>
        <w:rPr>
          <w:w w:val="95"/>
        </w:rPr>
        <w:t>its</w:t>
      </w:r>
      <w:r>
        <w:rPr>
          <w:spacing w:val="-30"/>
          <w:w w:val="95"/>
        </w:rPr>
        <w:t xml:space="preserve"> </w:t>
      </w:r>
      <w:r>
        <w:rPr>
          <w:w w:val="95"/>
        </w:rPr>
        <w:t>position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geometrical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center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0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ast</w:t>
      </w:r>
      <w:r>
        <w:rPr>
          <w:spacing w:val="-25"/>
          <w:w w:val="95"/>
        </w:rPr>
        <w:t xml:space="preserve"> </w:t>
      </w:r>
      <w:r>
        <w:rPr>
          <w:w w:val="95"/>
        </w:rPr>
        <w:t>area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Belgrade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its</w:t>
      </w:r>
      <w:r>
        <w:rPr>
          <w:spacing w:val="-26"/>
          <w:w w:val="95"/>
        </w:rPr>
        <w:t xml:space="preserve"> </w:t>
      </w:r>
      <w:r>
        <w:rPr>
          <w:spacing w:val="2"/>
          <w:w w:val="95"/>
        </w:rPr>
        <w:t>major</w:t>
      </w:r>
      <w:r>
        <w:rPr>
          <w:spacing w:val="-26"/>
          <w:w w:val="95"/>
        </w:rPr>
        <w:t xml:space="preserve"> </w:t>
      </w:r>
      <w:r>
        <w:rPr>
          <w:w w:val="95"/>
        </w:rPr>
        <w:t>capital;</w:t>
      </w:r>
      <w:r>
        <w:rPr>
          <w:spacing w:val="-25"/>
          <w:w w:val="95"/>
        </w:rPr>
        <w:t xml:space="preserve"> </w:t>
      </w:r>
      <w:r>
        <w:rPr>
          <w:w w:val="95"/>
        </w:rPr>
        <w:t>”the</w:t>
      </w:r>
      <w:r>
        <w:rPr>
          <w:spacing w:val="-25"/>
          <w:w w:val="95"/>
        </w:rPr>
        <w:t xml:space="preserve"> </w:t>
      </w:r>
      <w:r>
        <w:rPr>
          <w:w w:val="95"/>
        </w:rPr>
        <w:t>middle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three</w:t>
      </w:r>
      <w:r>
        <w:rPr>
          <w:spacing w:val="-25"/>
          <w:w w:val="95"/>
        </w:rPr>
        <w:t xml:space="preserve"> </w:t>
      </w:r>
      <w:r>
        <w:rPr>
          <w:w w:val="95"/>
        </w:rPr>
        <w:t>cities</w:t>
      </w:r>
      <w:r>
        <w:rPr>
          <w:spacing w:val="29"/>
          <w:w w:val="86"/>
        </w:rPr>
        <w:t xml:space="preserve"> </w:t>
      </w:r>
      <w:r>
        <w:rPr>
          <w:w w:val="95"/>
        </w:rPr>
        <w:t>[Belgrade,</w:t>
      </w:r>
      <w:r>
        <w:rPr>
          <w:spacing w:val="-39"/>
          <w:w w:val="95"/>
        </w:rPr>
        <w:t xml:space="preserve"> </w:t>
      </w:r>
      <w:r>
        <w:rPr>
          <w:w w:val="95"/>
        </w:rPr>
        <w:t>New</w:t>
      </w:r>
      <w:r>
        <w:rPr>
          <w:spacing w:val="-37"/>
          <w:w w:val="95"/>
        </w:rPr>
        <w:t xml:space="preserve"> </w:t>
      </w:r>
      <w:r>
        <w:rPr>
          <w:w w:val="95"/>
        </w:rPr>
        <w:t>Belgrade,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Zemun]”</w:t>
      </w:r>
      <w:r>
        <w:rPr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w w:val="95"/>
        </w:rPr>
        <w:t>one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informan</w:t>
      </w:r>
      <w:r>
        <w:rPr>
          <w:spacing w:val="-1"/>
          <w:w w:val="95"/>
        </w:rPr>
        <w:t>t</w:t>
      </w:r>
      <w:r>
        <w:rPr>
          <w:spacing w:val="-38"/>
          <w:w w:val="95"/>
        </w:rPr>
        <w:t xml:space="preserve"> </w:t>
      </w:r>
      <w:r>
        <w:rPr>
          <w:w w:val="95"/>
        </w:rPr>
        <w:t>said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color w:val="00AEEF"/>
          <w:spacing w:val="-3"/>
          <w:w w:val="95"/>
        </w:rPr>
        <w:t>Interviewee</w:t>
      </w:r>
      <w:r>
        <w:rPr>
          <w:color w:val="00AEEF"/>
          <w:spacing w:val="-37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24A332E2" w14:textId="77777777" w:rsidR="00B0559F" w:rsidRDefault="00B0559F" w:rsidP="00876A53">
      <w:pPr>
        <w:spacing w:before="6"/>
        <w:jc w:val="both"/>
        <w:rPr>
          <w:rFonts w:ascii="Bookman Old Style" w:eastAsia="Bookman Old Style" w:hAnsi="Bookman Old Style" w:cs="Bookman Old Style"/>
        </w:rPr>
      </w:pPr>
    </w:p>
    <w:p w14:paraId="23E3CE3D" w14:textId="77777777" w:rsidR="00B0559F" w:rsidRDefault="00E07B1F" w:rsidP="00876A53">
      <w:pPr>
        <w:pStyle w:val="BodyText"/>
        <w:spacing w:line="350" w:lineRule="atLeast"/>
        <w:ind w:right="111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6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these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fa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ourable</w:t>
      </w:r>
      <w:r>
        <w:rPr>
          <w:spacing w:val="-9"/>
          <w:w w:val="95"/>
        </w:rPr>
        <w:t xml:space="preserve"> </w:t>
      </w:r>
      <w:r>
        <w:rPr>
          <w:w w:val="95"/>
        </w:rPr>
        <w:t>factors</w:t>
      </w:r>
      <w:r>
        <w:rPr>
          <w:spacing w:val="-9"/>
          <w:w w:val="95"/>
        </w:rPr>
        <w:t xml:space="preserve"> </w:t>
      </w:r>
      <w:r>
        <w:rPr>
          <w:w w:val="95"/>
        </w:rPr>
        <w:t>did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preven</w:t>
      </w:r>
      <w:r>
        <w:rPr>
          <w:spacing w:val="-2"/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neglected</w:t>
      </w:r>
      <w:r>
        <w:rPr>
          <w:spacing w:val="-10"/>
          <w:w w:val="95"/>
        </w:rPr>
        <w:t xml:space="preserve"> </w:t>
      </w:r>
      <w:r>
        <w:rPr>
          <w:w w:val="95"/>
        </w:rPr>
        <w:t>attitude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88"/>
        </w:rPr>
        <w:t xml:space="preserve"> </w:t>
      </w:r>
      <w:r>
        <w:rPr>
          <w:w w:val="95"/>
        </w:rPr>
        <w:t>socialist</w:t>
      </w:r>
      <w:r>
        <w:rPr>
          <w:spacing w:val="-16"/>
          <w:w w:val="95"/>
        </w:rPr>
        <w:t xml:space="preserve"> </w:t>
      </w:r>
      <w:r>
        <w:rPr>
          <w:w w:val="95"/>
        </w:rPr>
        <w:t>authorities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Second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W</w:t>
      </w:r>
      <w:r>
        <w:rPr>
          <w:spacing w:val="-5"/>
          <w:w w:val="95"/>
        </w:rPr>
        <w:t>orld</w:t>
      </w:r>
      <w:r>
        <w:rPr>
          <w:spacing w:val="-16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spacing w:val="-7"/>
          <w:w w:val="95"/>
        </w:rPr>
        <w:t>ar</w:t>
      </w:r>
      <w:del w:id="60" w:author="Chris Prickett" w:date="2017-02-12T22:20:00Z">
        <w:r w:rsidDel="00E439A0">
          <w:rPr>
            <w:spacing w:val="-16"/>
            <w:w w:val="95"/>
          </w:rPr>
          <w:delText xml:space="preserve"> </w:delText>
        </w:r>
        <w:r w:rsidDel="00E439A0">
          <w:rPr>
            <w:w w:val="95"/>
          </w:rPr>
          <w:delText>(WWII)</w:delText>
        </w:r>
      </w:del>
      <w:r>
        <w:rPr>
          <w:w w:val="95"/>
        </w:rPr>
        <w:t>.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Actually,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high</w:t>
      </w:r>
      <w:r>
        <w:rPr>
          <w:spacing w:val="-16"/>
          <w:w w:val="95"/>
        </w:rPr>
        <w:t xml:space="preserve"> </w:t>
      </w:r>
      <w:r>
        <w:rPr>
          <w:w w:val="95"/>
        </w:rPr>
        <w:t>rep</w:t>
      </w:r>
      <w:r>
        <w:rPr>
          <w:spacing w:val="-2"/>
          <w:w w:val="90"/>
        </w:rPr>
        <w:t>resen</w:t>
      </w:r>
      <w:r>
        <w:rPr>
          <w:spacing w:val="-1"/>
          <w:w w:val="90"/>
        </w:rPr>
        <w:t>tation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urban,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architectural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cu</w:t>
      </w:r>
      <w:r>
        <w:rPr>
          <w:spacing w:val="-1"/>
          <w:w w:val="90"/>
        </w:rPr>
        <w:t>ltural</w:t>
      </w:r>
      <w:r>
        <w:rPr>
          <w:spacing w:val="-18"/>
          <w:w w:val="90"/>
        </w:rPr>
        <w:t xml:space="preserve"> </w:t>
      </w:r>
      <w:r>
        <w:rPr>
          <w:w w:val="90"/>
        </w:rPr>
        <w:t>heritage</w:t>
      </w:r>
      <w:r>
        <w:rPr>
          <w:spacing w:val="-18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w w:val="90"/>
        </w:rPr>
        <w:t>previous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(prewar)</w:t>
      </w:r>
      <w:r>
        <w:rPr>
          <w:spacing w:val="-17"/>
          <w:w w:val="90"/>
        </w:rPr>
        <w:t xml:space="preserve"> </w:t>
      </w:r>
      <w:r>
        <w:rPr>
          <w:w w:val="90"/>
        </w:rPr>
        <w:t>capitalist</w:t>
      </w:r>
      <w:r>
        <w:rPr>
          <w:spacing w:val="49"/>
          <w:w w:val="88"/>
        </w:rPr>
        <w:t xml:space="preserve"> </w:t>
      </w:r>
      <w:r>
        <w:rPr>
          <w:spacing w:val="-2"/>
          <w:w w:val="90"/>
        </w:rPr>
        <w:t>times</w:t>
      </w:r>
      <w:r>
        <w:rPr>
          <w:rFonts w:ascii="PMingLiU"/>
          <w:color w:val="7F0000"/>
          <w:spacing w:val="-1"/>
          <w:w w:val="90"/>
          <w:position w:val="8"/>
          <w:sz w:val="16"/>
        </w:rPr>
        <w:t>4</w:t>
      </w:r>
      <w:r>
        <w:rPr>
          <w:rFonts w:ascii="PMingLiU"/>
          <w:color w:val="7F0000"/>
          <w:spacing w:val="29"/>
          <w:w w:val="90"/>
          <w:position w:val="8"/>
          <w:sz w:val="16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determined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viewpoint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socialist</w:t>
      </w:r>
      <w:r>
        <w:rPr>
          <w:spacing w:val="-5"/>
          <w:w w:val="90"/>
        </w:rPr>
        <w:t xml:space="preserve"> </w:t>
      </w:r>
      <w:r>
        <w:rPr>
          <w:w w:val="90"/>
        </w:rPr>
        <w:t>regime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00CC"/>
          <w:spacing w:val="-2"/>
          <w:w w:val="90"/>
        </w:rPr>
        <w:t>Se</w:t>
      </w:r>
      <w:r>
        <w:rPr>
          <w:color w:val="0000CC"/>
          <w:spacing w:val="-1"/>
          <w:w w:val="90"/>
        </w:rPr>
        <w:t>ction</w:t>
      </w:r>
      <w:r>
        <w:rPr>
          <w:color w:val="0000CC"/>
          <w:spacing w:val="-4"/>
          <w:w w:val="90"/>
        </w:rPr>
        <w:t xml:space="preserve"> </w:t>
      </w:r>
      <w:r>
        <w:rPr>
          <w:color w:val="0000CC"/>
          <w:w w:val="90"/>
        </w:rPr>
        <w:t>4.1.3</w:t>
      </w:r>
      <w:r>
        <w:rPr>
          <w:w w:val="90"/>
        </w:rPr>
        <w:t>).</w:t>
      </w:r>
    </w:p>
    <w:p w14:paraId="756BAE3B" w14:textId="77777777" w:rsidR="00B0559F" w:rsidRDefault="00E07B1F">
      <w:pPr>
        <w:pStyle w:val="BodyText"/>
        <w:spacing w:line="350" w:lineRule="atLeast"/>
        <w:ind w:right="111"/>
        <w:jc w:val="both"/>
      </w:pPr>
      <w:r>
        <w:rPr>
          <w:w w:val="90"/>
        </w:rPr>
        <w:t>Making</w:t>
      </w:r>
      <w:r>
        <w:rPr>
          <w:spacing w:val="-20"/>
          <w:w w:val="90"/>
        </w:rPr>
        <w:t xml:space="preserve"> </w:t>
      </w:r>
      <w:r>
        <w:rPr>
          <w:w w:val="90"/>
        </w:rPr>
        <w:t>its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transv</w:t>
      </w:r>
      <w:r>
        <w:rPr>
          <w:spacing w:val="-2"/>
          <w:w w:val="90"/>
        </w:rPr>
        <w:t>ersal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Karadjordjev</w:t>
      </w:r>
      <w:r>
        <w:rPr>
          <w:spacing w:val="-2"/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street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main</w:t>
      </w:r>
      <w:r>
        <w:rPr>
          <w:spacing w:val="-20"/>
          <w:w w:val="90"/>
        </w:rPr>
        <w:t xml:space="preserve"> </w:t>
      </w:r>
      <w:r>
        <w:rPr>
          <w:w w:val="90"/>
        </w:rPr>
        <w:t>road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hea</w:t>
      </w:r>
      <w:r>
        <w:rPr>
          <w:spacing w:val="-2"/>
          <w:w w:val="90"/>
        </w:rPr>
        <w:t>vy</w:t>
      </w:r>
      <w:r>
        <w:rPr>
          <w:spacing w:val="-20"/>
          <w:w w:val="90"/>
        </w:rPr>
        <w:t xml:space="preserve"> </w:t>
      </w:r>
      <w:r>
        <w:rPr>
          <w:w w:val="90"/>
        </w:rPr>
        <w:t>transport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y</w:t>
      </w:r>
      <w:r>
        <w:rPr>
          <w:spacing w:val="31"/>
          <w:w w:val="96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ypass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cen</w:t>
      </w:r>
      <w:r>
        <w:rPr>
          <w:spacing w:val="-2"/>
          <w:w w:val="90"/>
        </w:rPr>
        <w:t>t</w:t>
      </w:r>
      <w:r>
        <w:rPr>
          <w:spacing w:val="-3"/>
          <w:w w:val="90"/>
        </w:rPr>
        <w:t>er</w:t>
      </w:r>
      <w:r>
        <w:rPr>
          <w:spacing w:val="-15"/>
          <w:w w:val="90"/>
        </w:rPr>
        <w:t xml:space="preserve"> </w:t>
      </w:r>
      <w:r>
        <w:rPr>
          <w:w w:val="90"/>
        </w:rPr>
        <w:t>predominately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marked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nature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ins w:id="61" w:author="Chris Prickett" w:date="2017-02-12T22:20:00Z">
        <w:r w:rsidR="00E439A0">
          <w:rPr>
            <w:spacing w:val="-14"/>
            <w:w w:val="90"/>
          </w:rPr>
          <w:t xml:space="preserve">the </w:t>
        </w:r>
      </w:ins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neigh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our</w:t>
      </w:r>
      <w:r>
        <w:rPr>
          <w:spacing w:val="2"/>
          <w:w w:val="90"/>
        </w:rPr>
        <w:t>hood</w:t>
      </w:r>
      <w:r>
        <w:rPr>
          <w:spacing w:val="-14"/>
          <w:w w:val="90"/>
        </w:rPr>
        <w:t xml:space="preserve"> </w:t>
      </w:r>
      <w:r>
        <w:rPr>
          <w:w w:val="90"/>
        </w:rPr>
        <w:t>during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socialist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period.</w:t>
      </w:r>
      <w:r>
        <w:rPr>
          <w:spacing w:val="6"/>
          <w:w w:val="90"/>
        </w:rPr>
        <w:t xml:space="preserve"> </w:t>
      </w:r>
      <w:r>
        <w:rPr>
          <w:w w:val="90"/>
        </w:rPr>
        <w:t>What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more,</w:t>
      </w:r>
      <w:r>
        <w:rPr>
          <w:spacing w:val="-13"/>
          <w:w w:val="90"/>
        </w:rPr>
        <w:t xml:space="preserve"> </w:t>
      </w:r>
      <w:r>
        <w:rPr>
          <w:w w:val="90"/>
        </w:rPr>
        <w:t>this</w:t>
      </w:r>
      <w:r>
        <w:rPr>
          <w:spacing w:val="-13"/>
          <w:w w:val="90"/>
        </w:rPr>
        <w:t xml:space="preserve"> </w:t>
      </w:r>
      <w:r>
        <w:rPr>
          <w:w w:val="90"/>
        </w:rPr>
        <w:t>transit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roadwa</w:t>
      </w:r>
      <w:r>
        <w:rPr>
          <w:spacing w:val="-2"/>
          <w:w w:val="90"/>
        </w:rPr>
        <w:t>y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became</w:t>
      </w:r>
      <w:r>
        <w:rPr>
          <w:spacing w:val="-13"/>
          <w:w w:val="90"/>
        </w:rPr>
        <w:t xml:space="preserve"> </w:t>
      </w:r>
      <w:r>
        <w:rPr>
          <w:w w:val="90"/>
        </w:rPr>
        <w:t>increasingly</w:t>
      </w:r>
      <w:r>
        <w:rPr>
          <w:spacing w:val="28"/>
          <w:w w:val="86"/>
        </w:rPr>
        <w:t xml:space="preserve"> </w:t>
      </w:r>
      <w:r>
        <w:rPr>
          <w:w w:val="90"/>
        </w:rPr>
        <w:t>surrounded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poor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arehouses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manufactories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replaced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bombed</w:t>
      </w:r>
      <w:r>
        <w:rPr>
          <w:spacing w:val="-15"/>
          <w:w w:val="90"/>
        </w:rPr>
        <w:t xml:space="preserve"> </w:t>
      </w:r>
      <w:r>
        <w:rPr>
          <w:w w:val="90"/>
        </w:rPr>
        <w:t>palaces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89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00CC"/>
          <w:spacing w:val="-2"/>
          <w:w w:val="90"/>
        </w:rPr>
        <w:t>Sec</w:t>
      </w:r>
      <w:r>
        <w:rPr>
          <w:color w:val="0000CC"/>
          <w:spacing w:val="-1"/>
          <w:w w:val="90"/>
        </w:rPr>
        <w:t>ti</w:t>
      </w:r>
      <w:r>
        <w:rPr>
          <w:color w:val="0000CC"/>
          <w:spacing w:val="-2"/>
          <w:w w:val="90"/>
        </w:rPr>
        <w:t>on</w:t>
      </w:r>
      <w:r>
        <w:rPr>
          <w:color w:val="0000CC"/>
          <w:spacing w:val="-11"/>
          <w:w w:val="90"/>
        </w:rPr>
        <w:t xml:space="preserve"> </w:t>
      </w:r>
      <w:r>
        <w:rPr>
          <w:color w:val="0000CC"/>
          <w:w w:val="90"/>
        </w:rPr>
        <w:t>4.1.3</w:t>
      </w:r>
      <w:r>
        <w:rPr>
          <w:w w:val="90"/>
        </w:rPr>
        <w:t>).</w:t>
      </w:r>
      <w:r>
        <w:rPr>
          <w:spacing w:val="11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extensiv</w:t>
      </w:r>
      <w:r>
        <w:rPr>
          <w:spacing w:val="-2"/>
          <w:w w:val="90"/>
        </w:rPr>
        <w:t>e</w:t>
      </w:r>
      <w:r>
        <w:rPr>
          <w:spacing w:val="-11"/>
          <w:w w:val="90"/>
        </w:rPr>
        <w:t xml:space="preserve"> </w:t>
      </w:r>
      <w:r>
        <w:rPr>
          <w:w w:val="90"/>
        </w:rPr>
        <w:t>construction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transport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infr</w:t>
      </w:r>
      <w:r>
        <w:rPr>
          <w:spacing w:val="-2"/>
          <w:w w:val="90"/>
        </w:rPr>
        <w:t>as</w:t>
      </w:r>
      <w:r>
        <w:rPr>
          <w:spacing w:val="-1"/>
          <w:w w:val="90"/>
        </w:rPr>
        <w:t>tr</w:t>
      </w:r>
      <w:r>
        <w:rPr>
          <w:spacing w:val="-2"/>
          <w:w w:val="90"/>
        </w:rPr>
        <w:t>ucture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55"/>
          <w:w w:val="88"/>
        </w:rPr>
        <w:t xml:space="preserve"> </w:t>
      </w:r>
      <w:r>
        <w:rPr>
          <w:spacing w:val="-2"/>
          <w:w w:val="95"/>
        </w:rPr>
        <w:t>recen</w:t>
      </w:r>
      <w:r>
        <w:rPr>
          <w:spacing w:val="-1"/>
          <w:w w:val="95"/>
        </w:rPr>
        <w:t>tly</w:t>
      </w:r>
      <w:r>
        <w:rPr>
          <w:spacing w:val="-23"/>
          <w:w w:val="95"/>
        </w:rPr>
        <w:t xml:space="preserve"> </w:t>
      </w:r>
      <w:r>
        <w:rPr>
          <w:w w:val="95"/>
        </w:rPr>
        <w:t>industrialized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coun</w:t>
      </w:r>
      <w:r>
        <w:rPr>
          <w:spacing w:val="-1"/>
          <w:w w:val="95"/>
        </w:rPr>
        <w:t>try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(SFRY),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growing</w:t>
      </w:r>
      <w:r>
        <w:rPr>
          <w:spacing w:val="-22"/>
          <w:w w:val="95"/>
        </w:rPr>
        <w:t xml:space="preserve"> </w:t>
      </w:r>
      <w:r>
        <w:rPr>
          <w:w w:val="95"/>
        </w:rPr>
        <w:t>industry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22"/>
          <w:w w:val="95"/>
        </w:rPr>
        <w:t xml:space="preserve"> </w:t>
      </w:r>
      <w:r>
        <w:rPr>
          <w:w w:val="95"/>
        </w:rPr>
        <w:t>means,</w:t>
      </w:r>
      <w:r>
        <w:rPr>
          <w:spacing w:val="30"/>
          <w:w w:val="84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consequen</w:t>
      </w:r>
      <w:r>
        <w:rPr>
          <w:spacing w:val="-1"/>
          <w:w w:val="95"/>
        </w:rPr>
        <w:t>t</w:t>
      </w:r>
      <w:r>
        <w:rPr>
          <w:spacing w:val="-36"/>
          <w:w w:val="95"/>
        </w:rPr>
        <w:t xml:space="preserve"> </w:t>
      </w:r>
      <w:r>
        <w:rPr>
          <w:w w:val="95"/>
        </w:rPr>
        <w:t>rising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mobilit</w:t>
      </w:r>
      <w:r>
        <w:rPr>
          <w:spacing w:val="-1"/>
          <w:w w:val="95"/>
        </w:rPr>
        <w:t>y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people;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6"/>
          <w:w w:val="95"/>
        </w:rPr>
        <w:t xml:space="preserve"> </w:t>
      </w:r>
      <w:r>
        <w:rPr>
          <w:w w:val="95"/>
        </w:rPr>
        <w:t>then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w w:val="95"/>
        </w:rPr>
        <w:t>also</w:t>
      </w:r>
      <w:r>
        <w:rPr>
          <w:spacing w:val="-36"/>
          <w:w w:val="95"/>
        </w:rPr>
        <w:t xml:space="preserve"> </w:t>
      </w:r>
      <w:r>
        <w:rPr>
          <w:w w:val="95"/>
        </w:rPr>
        <w:t>aggra</w:t>
      </w:r>
      <w:r>
        <w:rPr>
          <w:spacing w:val="-3"/>
        </w:rPr>
        <w:t>v</w:t>
      </w:r>
      <w:r>
        <w:rPr>
          <w:spacing w:val="-4"/>
        </w:rPr>
        <w:t>ated</w:t>
      </w:r>
      <w:r>
        <w:rPr>
          <w:spacing w:val="-38"/>
        </w:rPr>
        <w:t xml:space="preserve"> </w:t>
      </w:r>
      <w:r>
        <w:rPr>
          <w:spacing w:val="-4"/>
        </w:rPr>
        <w:t>by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rPr>
          <w:spacing w:val="-3"/>
        </w:rPr>
        <w:t>proximity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busy</w:t>
      </w:r>
      <w:r>
        <w:rPr>
          <w:spacing w:val="-38"/>
        </w:rPr>
        <w:t xml:space="preserve"> </w:t>
      </w:r>
      <w:r>
        <w:t>bus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train</w:t>
      </w:r>
      <w:r>
        <w:rPr>
          <w:spacing w:val="-38"/>
        </w:rPr>
        <w:t xml:space="preserve"> </w:t>
      </w:r>
      <w:r>
        <w:t>terminals.</w:t>
      </w:r>
      <w:r>
        <w:rPr>
          <w:spacing w:val="-16"/>
        </w:rPr>
        <w:t xml:space="preserve"> </w:t>
      </w:r>
      <w:r>
        <w:rPr>
          <w:rFonts w:ascii="PMingLiU"/>
          <w:color w:val="7F0000"/>
          <w:position w:val="8"/>
          <w:sz w:val="16"/>
        </w:rPr>
        <w:t>5</w:t>
      </w:r>
      <w:r>
        <w:rPr>
          <w:rFonts w:ascii="PMingLiU"/>
          <w:color w:val="7F0000"/>
          <w:spacing w:val="16"/>
          <w:position w:val="8"/>
          <w:sz w:val="1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socialist</w:t>
      </w:r>
      <w:r>
        <w:rPr>
          <w:spacing w:val="-38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v</w:t>
      </w:r>
      <w:r>
        <w:rPr>
          <w:spacing w:val="-4"/>
        </w:rPr>
        <w:t>amala</w:t>
      </w:r>
      <w:r>
        <w:rPr>
          <w:spacing w:val="31"/>
          <w:w w:val="85"/>
        </w:rPr>
        <w:t xml:space="preserve"> </w:t>
      </w:r>
      <w:r>
        <w:rPr>
          <w:spacing w:val="-4"/>
          <w:w w:val="95"/>
        </w:rPr>
        <w:t>was</w:t>
      </w:r>
      <w:r>
        <w:rPr>
          <w:spacing w:val="-32"/>
          <w:w w:val="95"/>
        </w:rPr>
        <w:t xml:space="preserve"> </w:t>
      </w:r>
      <w:ins w:id="62" w:author="Chris Prickett" w:date="2017-02-12T22:22:00Z">
        <w:r w:rsidR="00E439A0">
          <w:rPr>
            <w:spacing w:val="-32"/>
            <w:w w:val="95"/>
          </w:rPr>
          <w:t xml:space="preserve">a </w:t>
        </w:r>
      </w:ins>
      <w:r>
        <w:rPr>
          <w:spacing w:val="-2"/>
          <w:w w:val="95"/>
        </w:rPr>
        <w:t>crowded,</w:t>
      </w:r>
      <w:r>
        <w:rPr>
          <w:spacing w:val="-29"/>
          <w:w w:val="95"/>
        </w:rPr>
        <w:t xml:space="preserve"> </w:t>
      </w:r>
      <w:r>
        <w:rPr>
          <w:w w:val="95"/>
        </w:rPr>
        <w:t>polluted,</w:t>
      </w:r>
      <w:r>
        <w:rPr>
          <w:spacing w:val="-29"/>
          <w:w w:val="95"/>
        </w:rPr>
        <w:t xml:space="preserve"> </w:t>
      </w:r>
      <w:r>
        <w:rPr>
          <w:w w:val="95"/>
        </w:rPr>
        <w:t>noisy</w:t>
      </w:r>
      <w:r>
        <w:rPr>
          <w:spacing w:val="-31"/>
          <w:w w:val="95"/>
        </w:rPr>
        <w:t xml:space="preserve"> </w:t>
      </w:r>
      <w:r>
        <w:rPr>
          <w:w w:val="95"/>
        </w:rPr>
        <w:t>area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home</w:t>
      </w:r>
      <w:r>
        <w:rPr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marginalized</w:t>
      </w:r>
      <w:r>
        <w:rPr>
          <w:spacing w:val="-31"/>
          <w:w w:val="95"/>
        </w:rPr>
        <w:t xml:space="preserve"> </w:t>
      </w:r>
      <w:r>
        <w:rPr>
          <w:w w:val="95"/>
        </w:rPr>
        <w:t>groups,</w:t>
      </w:r>
      <w:r>
        <w:rPr>
          <w:spacing w:val="-29"/>
          <w:w w:val="95"/>
        </w:rPr>
        <w:t xml:space="preserve"> </w:t>
      </w:r>
      <w:r>
        <w:rPr>
          <w:w w:val="95"/>
        </w:rPr>
        <w:t>outcasts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85"/>
        </w:rPr>
        <w:t xml:space="preserve"> </w:t>
      </w:r>
      <w:r>
        <w:rPr>
          <w:w w:val="90"/>
        </w:rPr>
        <w:t>prostitutes.</w:t>
      </w:r>
      <w:r>
        <w:rPr>
          <w:spacing w:val="37"/>
          <w:w w:val="90"/>
        </w:rPr>
        <w:t xml:space="preserve"> </w:t>
      </w:r>
      <w:r>
        <w:rPr>
          <w:spacing w:val="-2"/>
          <w:w w:val="90"/>
        </w:rPr>
        <w:t>Unfortunately</w:t>
      </w:r>
      <w:r>
        <w:rPr>
          <w:spacing w:val="-3"/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atmosphere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image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had</w:t>
      </w:r>
      <w:r>
        <w:rPr>
          <w:spacing w:val="-1"/>
          <w:w w:val="90"/>
        </w:rPr>
        <w:t xml:space="preserve"> </w:t>
      </w:r>
      <w:r>
        <w:rPr>
          <w:w w:val="90"/>
        </w:rPr>
        <w:t>long</w:t>
      </w:r>
      <w:r>
        <w:rPr>
          <w:spacing w:val="-3"/>
          <w:w w:val="90"/>
        </w:rPr>
        <w:t xml:space="preserve"> </w:t>
      </w:r>
      <w:r>
        <w:rPr>
          <w:w w:val="90"/>
        </w:rPr>
        <w:t>surpassed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socialist</w:t>
      </w:r>
      <w:r>
        <w:rPr>
          <w:spacing w:val="35"/>
          <w:w w:val="87"/>
        </w:rPr>
        <w:t xml:space="preserve"> </w:t>
      </w:r>
      <w:r>
        <w:rPr>
          <w:w w:val="90"/>
        </w:rPr>
        <w:t>regime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has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follow</w:t>
      </w:r>
      <w:r>
        <w:rPr>
          <w:spacing w:val="-3"/>
          <w:w w:val="90"/>
        </w:rPr>
        <w:t>ed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spacing w:val="-8"/>
          <w:w w:val="90"/>
        </w:rPr>
        <w:t>da</w:t>
      </w:r>
      <w:r>
        <w:rPr>
          <w:spacing w:val="-7"/>
          <w:w w:val="90"/>
        </w:rPr>
        <w:t>y</w:t>
      </w:r>
      <w:r>
        <w:rPr>
          <w:spacing w:val="-8"/>
          <w:w w:val="90"/>
        </w:rPr>
        <w:t>.</w:t>
      </w:r>
    </w:p>
    <w:p w14:paraId="3F0816DA" w14:textId="77777777" w:rsidR="00876A53" w:rsidRDefault="00E07B1F" w:rsidP="00876A53">
      <w:pPr>
        <w:pStyle w:val="BodyText"/>
        <w:spacing w:before="28"/>
        <w:ind w:firstLine="0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fi</w:t>
      </w:r>
      <w:r>
        <w:rPr>
          <w:spacing w:val="-2"/>
          <w:w w:val="90"/>
        </w:rPr>
        <w:t>rst</w:t>
      </w:r>
      <w:r>
        <w:rPr>
          <w:spacing w:val="-17"/>
          <w:w w:val="90"/>
        </w:rPr>
        <w:t xml:space="preserve"> </w:t>
      </w:r>
      <w:r>
        <w:rPr>
          <w:w w:val="90"/>
        </w:rPr>
        <w:t>post-socialist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period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1990s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tin</w:t>
      </w:r>
      <w:r>
        <w:rPr>
          <w:spacing w:val="-3"/>
          <w:w w:val="90"/>
        </w:rPr>
        <w:t>ued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tribute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its</w:t>
      </w:r>
      <w:r>
        <w:rPr>
          <w:spacing w:val="-17"/>
          <w:w w:val="90"/>
        </w:rPr>
        <w:t xml:space="preserve"> </w:t>
      </w:r>
      <w:r>
        <w:rPr>
          <w:w w:val="90"/>
        </w:rPr>
        <w:t>deterioration</w:t>
      </w:r>
      <w:r>
        <w:rPr>
          <w:spacing w:val="50"/>
          <w:w w:val="88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devastation.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abandoned</w:t>
      </w:r>
      <w:r>
        <w:rPr>
          <w:spacing w:val="-35"/>
          <w:w w:val="95"/>
        </w:rPr>
        <w:t xml:space="preserve"> </w:t>
      </w:r>
      <w:r>
        <w:rPr>
          <w:w w:val="95"/>
        </w:rPr>
        <w:t>industrial</w:t>
      </w:r>
      <w:r>
        <w:rPr>
          <w:spacing w:val="-36"/>
          <w:w w:val="95"/>
        </w:rPr>
        <w:t xml:space="preserve"> </w:t>
      </w:r>
      <w:r>
        <w:rPr>
          <w:w w:val="95"/>
        </w:rPr>
        <w:t>plots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derelict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ruined</w:t>
      </w:r>
      <w:r>
        <w:rPr>
          <w:spacing w:val="-35"/>
          <w:w w:val="95"/>
        </w:rPr>
        <w:t xml:space="preserve"> </w:t>
      </w:r>
      <w:r>
        <w:rPr>
          <w:w w:val="95"/>
        </w:rPr>
        <w:t>buildings,</w:t>
      </w:r>
      <w:r>
        <w:rPr>
          <w:spacing w:val="-34"/>
          <w:w w:val="95"/>
        </w:rPr>
        <w:t xml:space="preserve"> </w:t>
      </w:r>
      <w:r>
        <w:rPr>
          <w:w w:val="95"/>
        </w:rPr>
        <w:t>its</w:t>
      </w:r>
      <w:r>
        <w:rPr>
          <w:spacing w:val="23"/>
          <w:w w:val="87"/>
        </w:rPr>
        <w:t xml:space="preserve"> </w:t>
      </w:r>
      <w:r>
        <w:rPr>
          <w:w w:val="90"/>
        </w:rPr>
        <w:t>problematic</w:t>
      </w:r>
      <w:r>
        <w:rPr>
          <w:spacing w:val="-15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14"/>
          <w:w w:val="90"/>
        </w:rPr>
        <w:t xml:space="preserve"> </w:t>
      </w:r>
      <w:r>
        <w:rPr>
          <w:w w:val="90"/>
        </w:rPr>
        <w:t>structure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gloomy</w:t>
      </w:r>
      <w:r>
        <w:rPr>
          <w:spacing w:val="-14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civil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ars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national</w:t>
      </w:r>
      <w:r>
        <w:rPr>
          <w:spacing w:val="27"/>
          <w:w w:val="87"/>
        </w:rPr>
        <w:t xml:space="preserve"> </w:t>
      </w:r>
      <w:r>
        <w:rPr>
          <w:w w:val="90"/>
        </w:rPr>
        <w:t>turmoil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Balk</w:t>
      </w:r>
      <w:r>
        <w:rPr>
          <w:spacing w:val="-3"/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region</w:t>
      </w:r>
      <w:r>
        <w:rPr>
          <w:spacing w:val="-5"/>
          <w:w w:val="90"/>
        </w:rPr>
        <w:t xml:space="preserve"> </w:t>
      </w:r>
      <w:r>
        <w:rPr>
          <w:w w:val="90"/>
        </w:rPr>
        <w:t>flagged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 xml:space="preserve">amala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economically</w:t>
      </w:r>
      <w:r>
        <w:rPr>
          <w:spacing w:val="-5"/>
          <w:w w:val="90"/>
        </w:rPr>
        <w:t xml:space="preserve"> </w:t>
      </w:r>
      <w:r>
        <w:rPr>
          <w:w w:val="90"/>
        </w:rPr>
        <w:t>underdeveloped,</w:t>
      </w:r>
      <w:r>
        <w:rPr>
          <w:spacing w:val="-2"/>
          <w:w w:val="90"/>
        </w:rPr>
        <w:t xml:space="preserve"> </w:t>
      </w:r>
      <w:r>
        <w:rPr>
          <w:w w:val="90"/>
        </w:rPr>
        <w:t>socially</w:t>
      </w:r>
      <w:r>
        <w:rPr>
          <w:spacing w:val="23"/>
          <w:w w:val="89"/>
        </w:rPr>
        <w:t xml:space="preserve"> </w:t>
      </w:r>
      <w:r>
        <w:rPr>
          <w:spacing w:val="-3"/>
          <w:w w:val="90"/>
        </w:rPr>
        <w:t>disadvan</w:t>
      </w:r>
      <w:r>
        <w:rPr>
          <w:spacing w:val="-2"/>
          <w:w w:val="90"/>
        </w:rPr>
        <w:t>taged,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unsafe</w:t>
      </w:r>
      <w:r>
        <w:rPr>
          <w:spacing w:val="-26"/>
          <w:w w:val="90"/>
        </w:rPr>
        <w:t xml:space="preserve"> </w:t>
      </w:r>
      <w:r>
        <w:rPr>
          <w:w w:val="90"/>
        </w:rPr>
        <w:t>with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reputation</w:t>
      </w:r>
      <w:r>
        <w:rPr>
          <w:spacing w:val="-26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home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outcasts,</w:t>
      </w:r>
      <w:r>
        <w:rPr>
          <w:spacing w:val="-23"/>
          <w:w w:val="90"/>
        </w:rPr>
        <w:t xml:space="preserve"> </w:t>
      </w:r>
      <w:r>
        <w:rPr>
          <w:w w:val="90"/>
        </w:rPr>
        <w:t>prostitution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crim</w:t>
      </w:r>
      <w:r w:rsidR="00876A53">
        <w:rPr>
          <w:spacing w:val="-2"/>
        </w:rPr>
        <w:t>inality</w:t>
      </w:r>
      <w:r w:rsidR="00876A53">
        <w:rPr>
          <w:spacing w:val="-33"/>
        </w:rPr>
        <w:t xml:space="preserve"> </w:t>
      </w:r>
      <w:r w:rsidR="00876A53">
        <w:t>(</w:t>
      </w:r>
      <w:r w:rsidR="00876A53">
        <w:rPr>
          <w:rFonts w:ascii="Georgia"/>
          <w:b/>
        </w:rPr>
        <w:t>?</w:t>
      </w:r>
      <w:r w:rsidR="00876A53">
        <w:t>).</w:t>
      </w:r>
    </w:p>
    <w:p w14:paraId="34618821" w14:textId="77777777" w:rsidR="00B0559F" w:rsidRDefault="00B0559F" w:rsidP="00876A53">
      <w:pPr>
        <w:pStyle w:val="BodyText"/>
        <w:spacing w:before="188" w:line="327" w:lineRule="auto"/>
        <w:ind w:right="111"/>
        <w:jc w:val="both"/>
      </w:pPr>
    </w:p>
    <w:p w14:paraId="1CB03926" w14:textId="77777777" w:rsidR="00B0559F" w:rsidRDefault="00E07B1F">
      <w:pPr>
        <w:spacing w:before="27" w:line="284" w:lineRule="exact"/>
        <w:ind w:left="587" w:right="111" w:firstLine="24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spacing w:val="4"/>
          <w:w w:val="95"/>
          <w:position w:val="8"/>
          <w:sz w:val="12"/>
        </w:rPr>
        <w:t>4</w:t>
      </w:r>
      <w:r>
        <w:rPr>
          <w:rFonts w:ascii="Bookman Old Style"/>
          <w:spacing w:val="4"/>
          <w:w w:val="95"/>
          <w:sz w:val="18"/>
        </w:rPr>
        <w:t>A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helpi</w:t>
      </w:r>
      <w:ins w:id="63" w:author="Chris Prickett" w:date="2017-02-12T22:22:00Z">
        <w:r w:rsidR="00E439A0">
          <w:rPr>
            <w:rFonts w:ascii="Bookman Old Style"/>
            <w:w w:val="95"/>
            <w:sz w:val="18"/>
          </w:rPr>
          <w:t>ful</w:t>
        </w:r>
      </w:ins>
      <w:del w:id="64" w:author="Chris Prickett" w:date="2017-02-12T22:22:00Z">
        <w:r w:rsidDel="00E439A0">
          <w:rPr>
            <w:rFonts w:ascii="Bookman Old Style"/>
            <w:w w:val="95"/>
            <w:sz w:val="18"/>
          </w:rPr>
          <w:delText>ng</w:delText>
        </w:r>
      </w:del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circumstance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socialist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authorities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as</w:t>
      </w:r>
      <w:r>
        <w:rPr>
          <w:rFonts w:ascii="Bookman Old Style"/>
          <w:spacing w:val="3"/>
          <w:w w:val="95"/>
          <w:sz w:val="18"/>
        </w:rPr>
        <w:t xml:space="preserve"> </w:t>
      </w:r>
      <w:ins w:id="65" w:author="Chris Prickett" w:date="2017-02-12T22:22:00Z">
        <w:r w:rsidR="00E439A0">
          <w:rPr>
            <w:rFonts w:ascii="Bookman Old Style"/>
            <w:spacing w:val="3"/>
            <w:w w:val="95"/>
            <w:sz w:val="18"/>
          </w:rPr>
          <w:t xml:space="preserve">the </w:t>
        </w:r>
      </w:ins>
      <w:r>
        <w:rPr>
          <w:rFonts w:ascii="Bookman Old Style"/>
          <w:w w:val="95"/>
          <w:sz w:val="18"/>
        </w:rPr>
        <w:t>almost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complete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destruction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Sa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amala</w:t>
      </w:r>
      <w:r>
        <w:rPr>
          <w:rFonts w:ascii="Bookman Old Style"/>
          <w:spacing w:val="25"/>
          <w:w w:val="89"/>
          <w:sz w:val="18"/>
        </w:rPr>
        <w:t xml:space="preserve"> </w:t>
      </w:r>
      <w:r>
        <w:rPr>
          <w:rFonts w:ascii="Bookman Old Style"/>
          <w:w w:val="95"/>
          <w:sz w:val="18"/>
        </w:rPr>
        <w:t>during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bombardments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WWII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</w:t>
      </w:r>
      <w:r>
        <w:rPr>
          <w:rFonts w:ascii="Bookman Old Style"/>
          <w:color w:val="0000CC"/>
          <w:w w:val="95"/>
          <w:sz w:val="18"/>
        </w:rPr>
        <w:t>Section</w:t>
      </w:r>
      <w:r>
        <w:rPr>
          <w:rFonts w:ascii="Bookman Old Style"/>
          <w:color w:val="0000CC"/>
          <w:spacing w:val="-12"/>
          <w:w w:val="95"/>
          <w:sz w:val="18"/>
        </w:rPr>
        <w:t xml:space="preserve"> </w:t>
      </w:r>
      <w:r>
        <w:rPr>
          <w:rFonts w:ascii="Bookman Old Style"/>
          <w:color w:val="0000CC"/>
          <w:w w:val="95"/>
          <w:sz w:val="18"/>
        </w:rPr>
        <w:t>4.1.3</w:t>
      </w:r>
      <w:r>
        <w:rPr>
          <w:rFonts w:ascii="Bookman Old Style"/>
          <w:w w:val="95"/>
          <w:sz w:val="18"/>
        </w:rPr>
        <w:t>).</w:t>
      </w:r>
    </w:p>
    <w:p w14:paraId="2F8D3482" w14:textId="77777777" w:rsidR="00B0559F" w:rsidRDefault="00E07B1F">
      <w:pPr>
        <w:spacing w:line="224" w:lineRule="exact"/>
        <w:ind w:left="587" w:firstLine="24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 w:eastAsia="Kozuka Mincho Pr6N L" w:hAnsi="Kozuka Mincho Pr6N L" w:cs="Kozuka Mincho Pr6N L"/>
          <w:spacing w:val="-1"/>
          <w:w w:val="95"/>
          <w:position w:val="8"/>
          <w:sz w:val="12"/>
          <w:szCs w:val="12"/>
        </w:rPr>
        <w:t>5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”Sav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amala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hosted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enlargemen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state</w:t>
      </w:r>
      <w:ins w:id="66" w:author="Chris Prickett" w:date="2017-02-12T22:23:00Z">
        <w:r w:rsidR="00E439A0">
          <w:rPr>
            <w:rFonts w:ascii="Bookman Old Style" w:eastAsia="Bookman Old Style" w:hAnsi="Bookman Old Style" w:cs="Bookman Old Style"/>
            <w:w w:val="95"/>
            <w:sz w:val="18"/>
            <w:szCs w:val="18"/>
          </w:rPr>
          <w:t>’s</w:t>
        </w:r>
      </w:ins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w w:val="95"/>
          <w:sz w:val="18"/>
          <w:szCs w:val="18"/>
        </w:rPr>
        <w:t>major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traffic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infrastructure,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including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nearb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main</w:t>
      </w:r>
    </w:p>
    <w:p w14:paraId="57242090" w14:textId="77777777" w:rsidR="00B0559F" w:rsidRDefault="00E07B1F">
      <w:pPr>
        <w:spacing w:before="73" w:line="317" w:lineRule="auto"/>
        <w:ind w:left="587" w:right="1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train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station,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bus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terminal,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river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terminal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5"/>
          <w:sz w:val="18"/>
          <w:szCs w:val="18"/>
        </w:rPr>
        <w:t>wo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city</w:t>
      </w:r>
      <w:ins w:id="67" w:author="Chris Prickett" w:date="2017-02-12T22:23:00Z">
        <w:r w:rsidR="00E439A0">
          <w:rPr>
            <w:rFonts w:ascii="Bookman Old Style" w:eastAsia="Bookman Old Style" w:hAnsi="Bookman Old Style" w:cs="Bookman Old Style"/>
            <w:spacing w:val="-2"/>
            <w:sz w:val="18"/>
            <w:szCs w:val="18"/>
          </w:rPr>
          <w:t>’</w:t>
        </w:r>
      </w:ins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main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bridges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connecting</w:t>
      </w:r>
      <w:r>
        <w:rPr>
          <w:rFonts w:ascii="Bookman Old Style" w:eastAsia="Bookman Old Style" w:hAnsi="Bookman Old Style" w:cs="Bookman Old Style"/>
          <w:spacing w:val="-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cit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28"/>
          <w:w w:val="9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cen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tre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New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Belgrade,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ins w:id="68" w:author="Chris Prickett" w:date="2017-02-12T22:23:00Z">
        <w:r w:rsidR="00E439A0">
          <w:rPr>
            <w:rFonts w:ascii="Bookman Old Style" w:eastAsia="Bookman Old Style" w:hAnsi="Bookman Old Style" w:cs="Bookman Old Style"/>
            <w:spacing w:val="-27"/>
            <w:w w:val="95"/>
            <w:sz w:val="18"/>
            <w:szCs w:val="18"/>
          </w:rPr>
          <w:t xml:space="preserve">the </w:t>
        </w:r>
      </w:ins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newly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constructed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capital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socialist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ugosla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via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that</w:t>
      </w:r>
      <w:r>
        <w:rPr>
          <w:rFonts w:ascii="Bookman Old Style" w:eastAsia="Bookman Old Style" w:hAnsi="Bookman Old Style" w:cs="Bookman Old Style"/>
          <w:spacing w:val="-2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w w:val="95"/>
          <w:sz w:val="18"/>
          <w:szCs w:val="18"/>
        </w:rPr>
        <w:t>projected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its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high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collectiv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37"/>
          <w:w w:val="8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ideals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on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urban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dev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elopmen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appropriating</w:t>
      </w:r>
      <w:r>
        <w:rPr>
          <w:rFonts w:ascii="Bookman Old Style" w:eastAsia="Bookman Old Style" w:hAnsi="Bookman Old Style" w:cs="Bookman Old Style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concept</w:t>
      </w:r>
      <w:r>
        <w:rPr>
          <w:rFonts w:ascii="Bookman Old Style" w:eastAsia="Bookman Old Style" w:hAnsi="Bookman Old Style" w:cs="Bookman Old Style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modernist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urban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dev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elopmen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t.”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(</w:t>
      </w:r>
      <w:r>
        <w:rPr>
          <w:rFonts w:ascii="Century Gothic" w:eastAsia="Century Gothic" w:hAnsi="Century Gothic" w:cs="Century Gothic"/>
          <w:b/>
          <w:bCs/>
          <w:w w:val="95"/>
          <w:sz w:val="18"/>
          <w:szCs w:val="18"/>
        </w:rPr>
        <w:t>?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)</w:t>
      </w:r>
    </w:p>
    <w:p w14:paraId="20021D24" w14:textId="77777777" w:rsidR="00B0559F" w:rsidRDefault="00B0559F">
      <w:pPr>
        <w:spacing w:line="317" w:lineRule="auto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0C24A5FA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75002EA0" w14:textId="77777777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spacing w:val="-4"/>
          <w:w w:val="95"/>
        </w:rPr>
        <w:t>Con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ersely,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urban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richness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pre-socialist</w:t>
      </w:r>
      <w:r>
        <w:rPr>
          <w:spacing w:val="-29"/>
          <w:w w:val="95"/>
        </w:rPr>
        <w:t xml:space="preserve"> </w:t>
      </w:r>
      <w:r>
        <w:rPr>
          <w:w w:val="95"/>
        </w:rPr>
        <w:t>times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29"/>
          <w:w w:val="95"/>
        </w:rPr>
        <w:t xml:space="preserve"> </w:t>
      </w:r>
      <w:r>
        <w:rPr>
          <w:w w:val="95"/>
        </w:rPr>
        <w:t>also</w:t>
      </w:r>
      <w:r>
        <w:rPr>
          <w:spacing w:val="31"/>
          <w:w w:val="84"/>
        </w:rPr>
        <w:t xml:space="preserve"> </w:t>
      </w:r>
      <w:r>
        <w:rPr>
          <w:spacing w:val="-2"/>
          <w:w w:val="90"/>
        </w:rPr>
        <w:t>preserved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date.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architectural</w:t>
      </w:r>
      <w:r>
        <w:rPr>
          <w:spacing w:val="-10"/>
          <w:w w:val="90"/>
        </w:rPr>
        <w:t xml:space="preserve"> </w:t>
      </w:r>
      <w:r>
        <w:rPr>
          <w:w w:val="90"/>
        </w:rPr>
        <w:t>masterpieces</w:t>
      </w:r>
      <w:r>
        <w:rPr>
          <w:spacing w:val="-11"/>
          <w:w w:val="9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beginning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20th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cen</w:t>
      </w:r>
      <w:r>
        <w:rPr>
          <w:spacing w:val="-1"/>
          <w:w w:val="90"/>
        </w:rPr>
        <w:t>tury</w:t>
      </w:r>
      <w:ins w:id="69" w:author="Chris Prickett" w:date="2017-02-12T22:24:00Z">
        <w:r w:rsidR="0092137A">
          <w:rPr>
            <w:spacing w:val="-1"/>
            <w:w w:val="90"/>
          </w:rPr>
          <w:t>, the</w:t>
        </w:r>
      </w:ins>
      <w:r>
        <w:rPr>
          <w:spacing w:val="33"/>
          <w:w w:val="90"/>
        </w:rPr>
        <w:t xml:space="preserve"> </w:t>
      </w:r>
      <w:r>
        <w:rPr>
          <w:w w:val="90"/>
        </w:rPr>
        <w:t>Belgrade</w:t>
      </w:r>
      <w:r>
        <w:rPr>
          <w:spacing w:val="-2"/>
          <w:w w:val="90"/>
        </w:rPr>
        <w:t xml:space="preserve"> </w:t>
      </w:r>
      <w:r>
        <w:rPr>
          <w:w w:val="90"/>
        </w:rPr>
        <w:t>Cooperative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 xml:space="preserve">[Geozavod], </w:t>
      </w:r>
      <w:r>
        <w:rPr>
          <w:w w:val="90"/>
        </w:rPr>
        <w:t>Bristol</w:t>
      </w:r>
      <w:r>
        <w:rPr>
          <w:spacing w:val="-2"/>
          <w:w w:val="90"/>
        </w:rPr>
        <w:t xml:space="preserve"> </w:t>
      </w:r>
      <w:r>
        <w:rPr>
          <w:w w:val="90"/>
        </w:rPr>
        <w:t>Hotel,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uca’s</w:t>
      </w:r>
      <w:r>
        <w:rPr>
          <w:spacing w:val="-1"/>
          <w:w w:val="90"/>
        </w:rPr>
        <w:t xml:space="preserve"> </w:t>
      </w:r>
      <w:ins w:id="70" w:author="Chris Prickett" w:date="2017-02-12T22:24:00Z">
        <w:r w:rsidR="0092137A">
          <w:rPr>
            <w:w w:val="90"/>
          </w:rPr>
          <w:t>H</w:t>
        </w:r>
      </w:ins>
      <w:del w:id="71" w:author="Chris Prickett" w:date="2017-02-12T22:24:00Z">
        <w:r w:rsidDel="0092137A">
          <w:rPr>
            <w:w w:val="90"/>
          </w:rPr>
          <w:delText>h</w:delText>
        </w:r>
      </w:del>
      <w:r>
        <w:rPr>
          <w:w w:val="90"/>
        </w:rPr>
        <w:t>ouse)</w:t>
      </w:r>
      <w:r>
        <w:rPr>
          <w:spacing w:val="-2"/>
          <w:w w:val="90"/>
        </w:rPr>
        <w:t xml:space="preserve"> </w:t>
      </w:r>
      <w:r>
        <w:rPr>
          <w:w w:val="90"/>
        </w:rPr>
        <w:t>still</w:t>
      </w:r>
      <w:r>
        <w:rPr>
          <w:spacing w:val="-1"/>
          <w:w w:val="90"/>
        </w:rPr>
        <w:t xml:space="preserve"> </w:t>
      </w:r>
      <w:r>
        <w:rPr>
          <w:w w:val="90"/>
        </w:rPr>
        <w:t>adorn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neigh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our</w:t>
      </w:r>
      <w:r>
        <w:rPr>
          <w:spacing w:val="2"/>
        </w:rPr>
        <w:t>hood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rPr>
          <w:spacing w:val="-6"/>
        </w:rPr>
        <w:t>city.</w:t>
      </w:r>
      <w:r>
        <w:rPr>
          <w:spacing w:val="-9"/>
        </w:rPr>
        <w:t xml:space="preserve"> </w:t>
      </w:r>
      <w:r>
        <w:t>Their</w:t>
      </w:r>
      <w:r>
        <w:rPr>
          <w:spacing w:val="-36"/>
        </w:rPr>
        <w:t xml:space="preserve"> </w:t>
      </w:r>
      <w:r>
        <w:rPr>
          <w:spacing w:val="-2"/>
        </w:rPr>
        <w:t>accessibility</w:t>
      </w:r>
      <w:r>
        <w:rPr>
          <w:spacing w:val="-36"/>
        </w:rPr>
        <w:t xml:space="preserve"> </w:t>
      </w:r>
      <w:r>
        <w:rPr>
          <w:spacing w:val="-2"/>
        </w:rPr>
        <w:t>(</w:t>
      </w:r>
      <w:ins w:id="72" w:author="Chris Prickett" w:date="2017-02-12T22:25:00Z">
        <w:r w:rsidR="0092137A">
          <w:rPr>
            <w:spacing w:val="-2"/>
          </w:rPr>
          <w:t xml:space="preserve">to the </w:t>
        </w:r>
      </w:ins>
      <w:r>
        <w:rPr>
          <w:spacing w:val="-2"/>
        </w:rPr>
        <w:t>bus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train</w:t>
      </w:r>
      <w:r>
        <w:rPr>
          <w:spacing w:val="-36"/>
        </w:rPr>
        <w:t xml:space="preserve"> </w:t>
      </w:r>
      <w:r>
        <w:t>terminals</w:t>
      </w:r>
      <w:ins w:id="73" w:author="Chris Prickett" w:date="2017-02-12T22:25:00Z">
        <w:r w:rsidR="0092137A">
          <w:t xml:space="preserve"> and</w:t>
        </w:r>
      </w:ins>
      <w:del w:id="74" w:author="Chris Prickett" w:date="2017-02-12T22:25:00Z">
        <w:r w:rsidDel="0092137A">
          <w:delText>,</w:delText>
        </w:r>
      </w:del>
      <w:r>
        <w:rPr>
          <w:spacing w:val="-34"/>
        </w:rPr>
        <w:t xml:space="preserve"> </w:t>
      </w:r>
      <w:r>
        <w:rPr>
          <w:spacing w:val="-3"/>
        </w:rPr>
        <w:t>city</w:t>
      </w:r>
      <w:r>
        <w:rPr>
          <w:spacing w:val="-36"/>
        </w:rPr>
        <w:t xml:space="preserve"> </w:t>
      </w:r>
      <w:r>
        <w:rPr>
          <w:spacing w:val="-2"/>
        </w:rPr>
        <w:t>center)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rPr>
          <w:spacing w:val="-3"/>
        </w:rPr>
        <w:t>even</w:t>
      </w:r>
      <w:r>
        <w:rPr>
          <w:spacing w:val="41"/>
          <w:w w:val="83"/>
        </w:rPr>
        <w:t xml:space="preserve"> </w:t>
      </w:r>
      <w:r>
        <w:rPr>
          <w:w w:val="95"/>
        </w:rPr>
        <w:t>more</w:t>
      </w:r>
      <w:r>
        <w:rPr>
          <w:spacing w:val="-34"/>
          <w:w w:val="95"/>
        </w:rPr>
        <w:t xml:space="preserve"> </w:t>
      </w:r>
      <w:r>
        <w:rPr>
          <w:w w:val="95"/>
        </w:rPr>
        <w:t>so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w w:val="95"/>
        </w:rPr>
        <w:t>promotion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hubs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hype</w:t>
      </w:r>
      <w:r>
        <w:rPr>
          <w:spacing w:val="-33"/>
          <w:w w:val="95"/>
        </w:rPr>
        <w:t xml:space="preserve"> </w:t>
      </w:r>
      <w:r>
        <w:rPr>
          <w:w w:val="95"/>
        </w:rPr>
        <w:t>culture,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ha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33"/>
          <w:w w:val="95"/>
        </w:rPr>
        <w:t xml:space="preserve"> </w:t>
      </w:r>
      <w:r>
        <w:rPr>
          <w:w w:val="95"/>
        </w:rPr>
        <w:t>placed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88"/>
        </w:rPr>
        <w:t xml:space="preserve"> </w:t>
      </w:r>
      <w:r>
        <w:rPr>
          <w:w w:val="90"/>
        </w:rPr>
        <w:t>neighbourhood,</w:t>
      </w:r>
      <w:r>
        <w:rPr>
          <w:spacing w:val="-18"/>
          <w:w w:val="90"/>
        </w:rPr>
        <w:t xml:space="preserve"> </w:t>
      </w:r>
      <w:r>
        <w:rPr>
          <w:w w:val="90"/>
        </w:rPr>
        <w:t>put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ese</w:t>
      </w:r>
      <w:r>
        <w:rPr>
          <w:spacing w:val="-19"/>
          <w:w w:val="90"/>
        </w:rPr>
        <w:t xml:space="preserve"> </w:t>
      </w:r>
      <w:r>
        <w:rPr>
          <w:w w:val="90"/>
        </w:rPr>
        <w:t>buildings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9"/>
          <w:w w:val="90"/>
        </w:rPr>
        <w:t xml:space="preserve"> </w:t>
      </w:r>
      <w:r>
        <w:rPr>
          <w:w w:val="90"/>
        </w:rPr>
        <w:t>tourist</w:t>
      </w:r>
      <w:r>
        <w:rPr>
          <w:spacing w:val="-20"/>
          <w:w w:val="90"/>
        </w:rPr>
        <w:t xml:space="preserve"> </w:t>
      </w:r>
      <w:r>
        <w:rPr>
          <w:w w:val="90"/>
        </w:rPr>
        <w:t>maps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make</w:t>
      </w:r>
      <w:r>
        <w:rPr>
          <w:spacing w:val="-19"/>
          <w:w w:val="90"/>
        </w:rPr>
        <w:t xml:space="preserve"> </w:t>
      </w:r>
      <w:r>
        <w:rPr>
          <w:w w:val="90"/>
        </w:rPr>
        <w:t>them</w:t>
      </w:r>
      <w:ins w:id="75" w:author="Chris Prickett" w:date="2017-02-12T22:25:00Z">
        <w:r w:rsidR="0092137A">
          <w:rPr>
            <w:w w:val="90"/>
          </w:rPr>
          <w:t xml:space="preserve"> the</w:t>
        </w:r>
      </w:ins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”m</w:t>
      </w:r>
      <w:r>
        <w:rPr>
          <w:spacing w:val="-2"/>
          <w:w w:val="90"/>
        </w:rPr>
        <w:t>ust-see”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43"/>
          <w:w w:val="88"/>
        </w:rPr>
        <w:t xml:space="preserve"> </w:t>
      </w:r>
      <w:r>
        <w:rPr>
          <w:w w:val="90"/>
        </w:rPr>
        <w:t>post-socialist</w:t>
      </w:r>
      <w:r>
        <w:rPr>
          <w:spacing w:val="-28"/>
          <w:w w:val="90"/>
        </w:rPr>
        <w:t xml:space="preserve"> </w:t>
      </w:r>
      <w:r>
        <w:rPr>
          <w:w w:val="90"/>
        </w:rPr>
        <w:t>south-eastern</w:t>
      </w:r>
      <w:r>
        <w:rPr>
          <w:spacing w:val="-27"/>
          <w:w w:val="90"/>
        </w:rPr>
        <w:t xml:space="preserve"> </w:t>
      </w:r>
      <w:r>
        <w:rPr>
          <w:w w:val="90"/>
        </w:rPr>
        <w:t>European</w:t>
      </w:r>
      <w:r>
        <w:rPr>
          <w:spacing w:val="-28"/>
          <w:w w:val="90"/>
        </w:rPr>
        <w:t xml:space="preserve"> </w:t>
      </w:r>
      <w:r>
        <w:rPr>
          <w:w w:val="90"/>
        </w:rPr>
        <w:t>capital</w:t>
      </w:r>
      <w:r>
        <w:rPr>
          <w:spacing w:val="-27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Qu</w:t>
      </w:r>
      <w:r>
        <w:rPr>
          <w:color w:val="00AEEF"/>
          <w:spacing w:val="-2"/>
          <w:w w:val="90"/>
        </w:rPr>
        <w:t>estionnaire</w:t>
      </w:r>
      <w:r>
        <w:rPr>
          <w:color w:val="00AEEF"/>
          <w:spacing w:val="-27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</w:p>
    <w:p w14:paraId="2309A2EB" w14:textId="77777777" w:rsidR="00B0559F" w:rsidRDefault="00B0559F">
      <w:pPr>
        <w:spacing w:before="6"/>
        <w:rPr>
          <w:rFonts w:ascii="Bookman Old Style" w:eastAsia="Bookman Old Style" w:hAnsi="Bookman Old Style" w:cs="Bookman Old Style"/>
        </w:rPr>
      </w:pPr>
    </w:p>
    <w:p w14:paraId="43BBCF56" w14:textId="77777777" w:rsidR="00B0559F" w:rsidRDefault="00E07B1F">
      <w:pPr>
        <w:pStyle w:val="BodyText"/>
        <w:spacing w:line="350" w:lineRule="atLeast"/>
        <w:ind w:right="111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amorphous</w:t>
      </w:r>
      <w:r>
        <w:rPr>
          <w:spacing w:val="-20"/>
          <w:w w:val="90"/>
        </w:rPr>
        <w:t xml:space="preserve"> </w:t>
      </w:r>
      <w:r>
        <w:rPr>
          <w:w w:val="90"/>
        </w:rPr>
        <w:t>urban</w:t>
      </w:r>
      <w:r>
        <w:rPr>
          <w:spacing w:val="-20"/>
          <w:w w:val="90"/>
        </w:rPr>
        <w:t xml:space="preserve"> </w:t>
      </w:r>
      <w:r>
        <w:rPr>
          <w:w w:val="90"/>
        </w:rPr>
        <w:t>form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smal</w:t>
      </w:r>
      <w:r>
        <w:rPr>
          <w:spacing w:val="-1"/>
          <w:w w:val="90"/>
        </w:rPr>
        <w:t>l,</w:t>
      </w:r>
      <w:r>
        <w:rPr>
          <w:spacing w:val="-18"/>
          <w:w w:val="90"/>
        </w:rPr>
        <w:t xml:space="preserve"> </w:t>
      </w:r>
      <w:r>
        <w:rPr>
          <w:w w:val="90"/>
        </w:rPr>
        <w:t>irregular</w:t>
      </w:r>
      <w:r>
        <w:rPr>
          <w:spacing w:val="-21"/>
          <w:w w:val="90"/>
        </w:rPr>
        <w:t xml:space="preserve"> </w:t>
      </w:r>
      <w:r>
        <w:rPr>
          <w:w w:val="90"/>
        </w:rPr>
        <w:t>street</w:t>
      </w:r>
      <w:r>
        <w:rPr>
          <w:spacing w:val="-20"/>
          <w:w w:val="90"/>
        </w:rPr>
        <w:t xml:space="preserve"> </w:t>
      </w:r>
      <w:r>
        <w:rPr>
          <w:w w:val="90"/>
        </w:rPr>
        <w:t>matrix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elo</w:t>
      </w:r>
      <w:r>
        <w:rPr>
          <w:spacing w:val="-1"/>
          <w:w w:val="90"/>
        </w:rPr>
        <w:t>w</w:t>
      </w:r>
      <w:del w:id="76" w:author="Chris Prickett" w:date="2017-02-12T22:26:00Z">
        <w:r w:rsidDel="0092137A">
          <w:rPr>
            <w:spacing w:val="-19"/>
            <w:w w:val="90"/>
          </w:rPr>
          <w:delText xml:space="preserve"> </w:delText>
        </w:r>
        <w:r w:rsidDel="0092137A">
          <w:rPr>
            <w:w w:val="90"/>
          </w:rPr>
          <w:delText>the</w:delText>
        </w:r>
      </w:del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Karadjordjev</w:t>
      </w:r>
      <w:r>
        <w:rPr>
          <w:spacing w:val="-2"/>
          <w:w w:val="90"/>
        </w:rPr>
        <w:t>a</w:t>
      </w:r>
      <w:r>
        <w:rPr>
          <w:spacing w:val="29"/>
          <w:w w:val="85"/>
        </w:rPr>
        <w:t xml:space="preserve"> </w:t>
      </w:r>
      <w:r>
        <w:rPr>
          <w:w w:val="95"/>
        </w:rPr>
        <w:t>street</w:t>
      </w:r>
      <w:r>
        <w:rPr>
          <w:spacing w:val="-41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Questionnaire</w:t>
      </w:r>
      <w:r>
        <w:rPr>
          <w:color w:val="00AEEF"/>
          <w:spacing w:val="-41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  <w:r>
        <w:rPr>
          <w:spacing w:val="-41"/>
          <w:w w:val="95"/>
        </w:rPr>
        <w:t xml:space="preserve"> </w:t>
      </w:r>
      <w:r>
        <w:rPr>
          <w:w w:val="95"/>
        </w:rPr>
        <w:t>has</w:t>
      </w:r>
      <w:r>
        <w:rPr>
          <w:spacing w:val="-41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recognizable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41"/>
          <w:w w:val="95"/>
        </w:rPr>
        <w:t xml:space="preserve"> </w:t>
      </w:r>
      <w:r>
        <w:rPr>
          <w:w w:val="95"/>
        </w:rPr>
        <w:t>structure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1"/>
          <w:w w:val="95"/>
        </w:rPr>
        <w:t xml:space="preserve"> </w:t>
      </w:r>
      <w:ins w:id="77" w:author="Chris Prickett" w:date="2017-02-12T22:26:00Z">
        <w:r w:rsidR="0092137A">
          <w:rPr>
            <w:w w:val="95"/>
          </w:rPr>
          <w:t>until</w:t>
        </w:r>
      </w:ins>
      <w:del w:id="78" w:author="Chris Prickett" w:date="2017-02-12T22:26:00Z">
        <w:r w:rsidDel="0092137A">
          <w:rPr>
            <w:w w:val="95"/>
          </w:rPr>
          <w:delText>to</w:delText>
        </w:r>
      </w:del>
      <w:r>
        <w:rPr>
          <w:spacing w:val="-40"/>
          <w:w w:val="95"/>
        </w:rPr>
        <w:t xml:space="preserve"> </w:t>
      </w:r>
      <w:r>
        <w:rPr>
          <w:w w:val="95"/>
        </w:rPr>
        <w:t>quite</w:t>
      </w:r>
      <w:r>
        <w:rPr>
          <w:spacing w:val="23"/>
          <w:w w:val="88"/>
        </w:rPr>
        <w:t xml:space="preserve"> </w:t>
      </w:r>
      <w:r>
        <w:rPr>
          <w:spacing w:val="-4"/>
          <w:w w:val="95"/>
        </w:rPr>
        <w:t>recen</w:t>
      </w:r>
      <w:r>
        <w:rPr>
          <w:spacing w:val="-3"/>
          <w:w w:val="95"/>
        </w:rPr>
        <w:t>tly</w:t>
      </w:r>
      <w:r>
        <w:rPr>
          <w:spacing w:val="-4"/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when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forcefully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illegally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destro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ed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4"/>
          <w:w w:val="95"/>
        </w:rPr>
        <w:t xml:space="preserve"> </w:t>
      </w:r>
      <w:r>
        <w:rPr>
          <w:w w:val="95"/>
        </w:rPr>
        <w:t>purposes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Belgrade</w:t>
      </w:r>
      <w:r>
        <w:rPr>
          <w:spacing w:val="35"/>
          <w:w w:val="88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aterfron</w:t>
      </w:r>
      <w:r>
        <w:rPr>
          <w:spacing w:val="-3"/>
        </w:rPr>
        <w:t>t</w:t>
      </w:r>
      <w:r>
        <w:rPr>
          <w:spacing w:val="-25"/>
        </w:rPr>
        <w:t xml:space="preserve"> </w:t>
      </w:r>
      <w:r>
        <w:rPr>
          <w:spacing w:val="1"/>
        </w:rPr>
        <w:t>Project</w:t>
      </w:r>
      <w:r>
        <w:rPr>
          <w:spacing w:val="-25"/>
        </w:rPr>
        <w:t xml:space="preserve"> </w:t>
      </w:r>
      <w:r>
        <w:t>(BWP).</w:t>
      </w:r>
      <w:r>
        <w:rPr>
          <w:spacing w:val="-25"/>
        </w:rPr>
        <w:t xml:space="preserve"> </w:t>
      </w:r>
      <w:r>
        <w:rPr>
          <w:rFonts w:ascii="PMingLiU"/>
          <w:color w:val="7F0000"/>
          <w:position w:val="8"/>
          <w:sz w:val="16"/>
        </w:rPr>
        <w:t>6</w:t>
      </w:r>
    </w:p>
    <w:p w14:paraId="170DF867" w14:textId="77777777" w:rsidR="00B0559F" w:rsidRDefault="00B0559F">
      <w:pPr>
        <w:spacing w:before="1"/>
        <w:rPr>
          <w:rFonts w:ascii="PMingLiU" w:eastAsia="PMingLiU" w:hAnsi="PMingLiU" w:cs="PMingLiU"/>
          <w:sz w:val="27"/>
          <w:szCs w:val="27"/>
        </w:rPr>
      </w:pPr>
    </w:p>
    <w:p w14:paraId="0DFF38F3" w14:textId="77777777" w:rsidR="00B0559F" w:rsidRDefault="00E07B1F">
      <w:pPr>
        <w:pStyle w:val="BodyText"/>
        <w:spacing w:line="350" w:lineRule="atLeast"/>
        <w:ind w:right="111"/>
        <w:jc w:val="both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terrain</w:t>
      </w:r>
      <w:r>
        <w:rPr>
          <w:spacing w:val="-40"/>
          <w:w w:val="95"/>
        </w:rPr>
        <w:t xml:space="preserve"> </w:t>
      </w:r>
      <w:r>
        <w:rPr>
          <w:w w:val="95"/>
        </w:rPr>
        <w:t>clearance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actually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most</w:t>
      </w:r>
      <w:r>
        <w:rPr>
          <w:spacing w:val="-39"/>
          <w:w w:val="95"/>
        </w:rPr>
        <w:t xml:space="preserve"> </w:t>
      </w:r>
      <w:r>
        <w:rPr>
          <w:w w:val="95"/>
        </w:rPr>
        <w:t>radical,</w:t>
      </w:r>
      <w:r>
        <w:rPr>
          <w:spacing w:val="-39"/>
          <w:w w:val="95"/>
        </w:rPr>
        <w:t xml:space="preserve"> </w:t>
      </w:r>
      <w:r>
        <w:rPr>
          <w:w w:val="95"/>
        </w:rPr>
        <w:t>but</w:t>
      </w:r>
      <w:r>
        <w:rPr>
          <w:spacing w:val="-40"/>
          <w:w w:val="95"/>
        </w:rPr>
        <w:t xml:space="preserve"> </w:t>
      </w:r>
      <w:r>
        <w:rPr>
          <w:w w:val="95"/>
        </w:rPr>
        <w:t>also</w:t>
      </w:r>
      <w:ins w:id="79" w:author="Chris Prickett" w:date="2017-02-12T22:58:00Z">
        <w:r w:rsidR="00F01B0E">
          <w:rPr>
            <w:w w:val="95"/>
          </w:rPr>
          <w:t xml:space="preserve"> most</w:t>
        </w:r>
      </w:ins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consequential</w:t>
      </w:r>
      <w:r>
        <w:rPr>
          <w:spacing w:val="-39"/>
          <w:w w:val="95"/>
        </w:rPr>
        <w:t xml:space="preserve"> </w:t>
      </w:r>
      <w:r>
        <w:rPr>
          <w:w w:val="95"/>
        </w:rPr>
        <w:t>step</w:t>
      </w:r>
      <w:r>
        <w:rPr>
          <w:spacing w:val="25"/>
          <w:w w:val="86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national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8"/>
          <w:w w:val="95"/>
        </w:rPr>
        <w:t xml:space="preserve"> </w:t>
      </w:r>
      <w:r>
        <w:rPr>
          <w:w w:val="95"/>
        </w:rPr>
        <w:t>authorities,</w:t>
      </w:r>
      <w:r>
        <w:rPr>
          <w:spacing w:val="-36"/>
          <w:w w:val="95"/>
        </w:rPr>
        <w:t xml:space="preserve"> </w:t>
      </w:r>
      <w:ins w:id="80" w:author="Chris Prickett" w:date="2017-02-12T22:59:00Z">
        <w:r w:rsidR="00F01B0E">
          <w:rPr>
            <w:spacing w:val="-36"/>
            <w:w w:val="95"/>
          </w:rPr>
          <w:t xml:space="preserve">the </w:t>
        </w:r>
      </w:ins>
      <w:r>
        <w:rPr>
          <w:w w:val="95"/>
        </w:rPr>
        <w:t>legal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framework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planning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bodies</w:t>
      </w:r>
      <w:ins w:id="81" w:author="Chris Prickett" w:date="2017-02-12T22:59:00Z">
        <w:r w:rsidR="00F01B0E">
          <w:rPr>
            <w:spacing w:val="2"/>
            <w:w w:val="95"/>
          </w:rPr>
          <w:t>,</w:t>
        </w:r>
      </w:ins>
      <w:r>
        <w:rPr>
          <w:spacing w:val="-38"/>
          <w:w w:val="95"/>
        </w:rPr>
        <w:t xml:space="preserve"> </w:t>
      </w:r>
      <w:r>
        <w:rPr>
          <w:w w:val="95"/>
        </w:rPr>
        <w:t>resulting</w:t>
      </w:r>
      <w:r>
        <w:rPr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88"/>
        </w:rPr>
        <w:t xml:space="preserve"> </w:t>
      </w:r>
      <w:r>
        <w:rPr>
          <w:spacing w:val="-3"/>
          <w:w w:val="95"/>
        </w:rPr>
        <w:t>continuous</w:t>
      </w:r>
      <w:r>
        <w:rPr>
          <w:spacing w:val="-38"/>
          <w:w w:val="95"/>
        </w:rPr>
        <w:t xml:space="preserve"> </w:t>
      </w:r>
      <w:r>
        <w:rPr>
          <w:w w:val="95"/>
        </w:rPr>
        <w:t>political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economic</w:t>
      </w:r>
      <w:r>
        <w:rPr>
          <w:spacing w:val="-37"/>
          <w:w w:val="95"/>
        </w:rPr>
        <w:t xml:space="preserve"> </w:t>
      </w:r>
      <w:r>
        <w:rPr>
          <w:w w:val="95"/>
        </w:rPr>
        <w:t>pressures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solve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7"/>
          <w:w w:val="95"/>
        </w:rPr>
        <w:t xml:space="preserve"> </w:t>
      </w:r>
      <w:r>
        <w:rPr>
          <w:w w:val="95"/>
        </w:rPr>
        <w:t>old</w:t>
      </w:r>
      <w:r>
        <w:rPr>
          <w:spacing w:val="-37"/>
          <w:w w:val="95"/>
        </w:rPr>
        <w:t xml:space="preserve"> </w:t>
      </w:r>
      <w:r>
        <w:rPr>
          <w:w w:val="95"/>
        </w:rPr>
        <w:t>issue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Belgrade</w:t>
      </w:r>
      <w:ins w:id="82" w:author="Chris Prickett" w:date="2017-02-12T22:59:00Z">
        <w:r w:rsidR="005E0DB1">
          <w:rPr>
            <w:w w:val="95"/>
          </w:rPr>
          <w:t>’</w:t>
        </w:r>
      </w:ins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spacing w:val="1"/>
          <w:w w:val="95"/>
        </w:rPr>
        <w:t>peak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wa</w:t>
      </w:r>
      <w:r>
        <w:rPr>
          <w:spacing w:val="-2"/>
          <w:w w:val="95"/>
        </w:rPr>
        <w:t>terfron</w:t>
      </w:r>
      <w:r>
        <w:rPr>
          <w:spacing w:val="-1"/>
          <w:w w:val="95"/>
        </w:rPr>
        <w:t>t</w:t>
      </w:r>
      <w:r>
        <w:rPr>
          <w:spacing w:val="-26"/>
          <w:w w:val="95"/>
        </w:rPr>
        <w:t xml:space="preserve"> </w:t>
      </w:r>
      <w:r>
        <w:rPr>
          <w:w w:val="95"/>
        </w:rPr>
        <w:t>area.</w:t>
      </w:r>
      <w:r>
        <w:rPr>
          <w:spacing w:val="-4"/>
          <w:w w:val="95"/>
        </w:rPr>
        <w:t xml:space="preserve"> </w:t>
      </w:r>
      <w:r>
        <w:rPr>
          <w:rFonts w:ascii="PMingLiU"/>
          <w:color w:val="7F0000"/>
          <w:w w:val="95"/>
          <w:position w:val="8"/>
          <w:sz w:val="16"/>
        </w:rPr>
        <w:t>7</w:t>
      </w:r>
      <w:r>
        <w:rPr>
          <w:rFonts w:ascii="PMingLiU"/>
          <w:color w:val="7F0000"/>
          <w:spacing w:val="29"/>
          <w:w w:val="95"/>
          <w:position w:val="8"/>
          <w:sz w:val="16"/>
        </w:rPr>
        <w:t xml:space="preserve"> </w:t>
      </w:r>
      <w:r>
        <w:rPr>
          <w:w w:val="95"/>
        </w:rPr>
        <w:t>After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multiple</w:t>
      </w:r>
      <w:r>
        <w:rPr>
          <w:spacing w:val="-26"/>
          <w:w w:val="95"/>
        </w:rPr>
        <w:t xml:space="preserve"> </w:t>
      </w:r>
      <w:r>
        <w:rPr>
          <w:w w:val="95"/>
        </w:rPr>
        <w:t>competitions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projects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ins w:id="83" w:author="Chris Prickett" w:date="2017-02-12T22:59:00Z">
        <w:r w:rsidR="005E0DB1">
          <w:rPr>
            <w:spacing w:val="-25"/>
            <w:w w:val="95"/>
          </w:rPr>
          <w:t xml:space="preserve">the </w:t>
        </w:r>
      </w:ins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amphit</w:t>
      </w:r>
      <w:ins w:id="84" w:author="Chris Prickett" w:date="2017-02-12T23:00:00Z">
        <w:r w:rsidR="005E0DB1">
          <w:rPr>
            <w:w w:val="95"/>
          </w:rPr>
          <w:t>h</w:t>
        </w:r>
      </w:ins>
      <w:r>
        <w:rPr>
          <w:w w:val="95"/>
        </w:rPr>
        <w:t>eatre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27"/>
          <w:w w:val="87"/>
        </w:rPr>
        <w:t xml:space="preserve"> </w:t>
      </w:r>
      <w:r>
        <w:rPr>
          <w:color w:val="0000CC"/>
          <w:w w:val="95"/>
        </w:rPr>
        <w:t>5.1.1</w:t>
      </w:r>
      <w:r>
        <w:rPr>
          <w:w w:val="95"/>
        </w:rPr>
        <w:t>),</w:t>
      </w:r>
      <w:r>
        <w:rPr>
          <w:spacing w:val="-17"/>
          <w:w w:val="95"/>
        </w:rPr>
        <w:t xml:space="preserve"> </w:t>
      </w:r>
      <w:ins w:id="85" w:author="Chris Prickett" w:date="2017-02-12T23:00:00Z">
        <w:r w:rsidR="005E0DB1">
          <w:rPr>
            <w:spacing w:val="-17"/>
            <w:w w:val="95"/>
          </w:rPr>
          <w:t xml:space="preserve">the </w:t>
        </w:r>
      </w:ins>
      <w:r>
        <w:rPr>
          <w:w w:val="95"/>
        </w:rPr>
        <w:t>Urban</w:t>
      </w:r>
      <w:r>
        <w:rPr>
          <w:spacing w:val="-20"/>
          <w:w w:val="95"/>
        </w:rPr>
        <w:t xml:space="preserve"> </w:t>
      </w:r>
      <w:r>
        <w:rPr>
          <w:w w:val="95"/>
        </w:rPr>
        <w:t>Planning</w:t>
      </w:r>
      <w:r>
        <w:rPr>
          <w:spacing w:val="-20"/>
          <w:w w:val="95"/>
        </w:rPr>
        <w:t xml:space="preserve"> </w:t>
      </w:r>
      <w:ins w:id="86" w:author="Chris Prickett" w:date="2017-02-12T23:00:00Z">
        <w:r w:rsidR="005E0DB1">
          <w:rPr>
            <w:spacing w:val="-2"/>
            <w:w w:val="95"/>
          </w:rPr>
          <w:t>I</w:t>
        </w:r>
      </w:ins>
      <w:del w:id="87" w:author="Chris Prickett" w:date="2017-02-12T23:00:00Z">
        <w:r w:rsidDel="005E0DB1">
          <w:rPr>
            <w:spacing w:val="-2"/>
            <w:w w:val="95"/>
          </w:rPr>
          <w:delText>i</w:delText>
        </w:r>
      </w:del>
      <w:r>
        <w:rPr>
          <w:spacing w:val="-2"/>
          <w:w w:val="95"/>
        </w:rPr>
        <w:t>nstitute</w:t>
      </w:r>
      <w:r>
        <w:rPr>
          <w:spacing w:val="-20"/>
          <w:w w:val="95"/>
        </w:rPr>
        <w:t xml:space="preserve"> </w:t>
      </w:r>
      <w:r>
        <w:rPr>
          <w:w w:val="95"/>
        </w:rPr>
        <w:t>came</w:t>
      </w:r>
      <w:r>
        <w:rPr>
          <w:spacing w:val="-20"/>
          <w:w w:val="95"/>
        </w:rPr>
        <w:t xml:space="preserve"> </w:t>
      </w:r>
      <w:r>
        <w:rPr>
          <w:w w:val="95"/>
        </w:rPr>
        <w:t>out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circumstantial</w:t>
      </w:r>
      <w:r>
        <w:rPr>
          <w:spacing w:val="-20"/>
          <w:w w:val="95"/>
        </w:rPr>
        <w:t xml:space="preserve"> </w:t>
      </w:r>
      <w:r>
        <w:rPr>
          <w:w w:val="95"/>
        </w:rPr>
        <w:t>urban</w:t>
      </w:r>
      <w:r>
        <w:rPr>
          <w:spacing w:val="-20"/>
          <w:w w:val="95"/>
        </w:rPr>
        <w:t xml:space="preserve"> </w:t>
      </w:r>
      <w:r>
        <w:rPr>
          <w:w w:val="95"/>
        </w:rPr>
        <w:t>analysis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85"/>
        </w:rPr>
        <w:t xml:space="preserve"> </w:t>
      </w:r>
      <w:r>
        <w:rPr>
          <w:w w:val="95"/>
        </w:rPr>
        <w:t>programme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area.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Ref</w:t>
      </w:r>
      <w:r>
        <w:rPr>
          <w:spacing w:val="-2"/>
          <w:w w:val="95"/>
        </w:rPr>
        <w:t>erring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spacing w:val="-5"/>
          <w:w w:val="95"/>
        </w:rPr>
        <w:t>much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what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herein</w:t>
      </w:r>
      <w:r>
        <w:rPr>
          <w:spacing w:val="-43"/>
          <w:w w:val="95"/>
        </w:rPr>
        <w:t xml:space="preserve"> </w:t>
      </w:r>
      <w:r>
        <w:rPr>
          <w:w w:val="95"/>
        </w:rPr>
        <w:t>said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extensive</w:t>
      </w:r>
      <w:r>
        <w:rPr>
          <w:spacing w:val="-44"/>
          <w:w w:val="95"/>
        </w:rPr>
        <w:t xml:space="preserve"> </w:t>
      </w:r>
      <w:r w:rsidR="00C4448F">
        <w:rPr>
          <w:spacing w:val="-3"/>
          <w:w w:val="95"/>
        </w:rPr>
        <w:t>mul</w:t>
      </w:r>
      <w:r>
        <w:rPr>
          <w:w w:val="90"/>
        </w:rPr>
        <w:t>tidisciplinary</w:t>
      </w:r>
      <w:r>
        <w:rPr>
          <w:spacing w:val="-4"/>
          <w:w w:val="90"/>
        </w:rPr>
        <w:t xml:space="preserve"> </w:t>
      </w:r>
      <w:r>
        <w:rPr>
          <w:spacing w:val="1"/>
          <w:w w:val="90"/>
        </w:rPr>
        <w:t>expert</w:t>
      </w:r>
      <w:r>
        <w:rPr>
          <w:spacing w:val="-3"/>
          <w:w w:val="90"/>
        </w:rPr>
        <w:t xml:space="preserve"> </w:t>
      </w:r>
      <w:r>
        <w:rPr>
          <w:w w:val="90"/>
        </w:rPr>
        <w:t>analysis,</w:t>
      </w:r>
      <w:r>
        <w:rPr>
          <w:spacing w:val="1"/>
          <w:w w:val="90"/>
        </w:rPr>
        <w:t xml:space="preserve"> </w:t>
      </w:r>
      <w:r>
        <w:rPr>
          <w:w w:val="90"/>
        </w:rPr>
        <w:t>they</w:t>
      </w:r>
      <w:r>
        <w:rPr>
          <w:spacing w:val="-3"/>
          <w:w w:val="90"/>
        </w:rPr>
        <w:t xml:space="preserve"> </w:t>
      </w:r>
      <w:r>
        <w:rPr>
          <w:w w:val="90"/>
        </w:rPr>
        <w:t>specify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spatial</w:t>
      </w:r>
      <w:r>
        <w:rPr>
          <w:spacing w:val="-3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dev</w:t>
      </w:r>
      <w:r>
        <w:rPr>
          <w:spacing w:val="-2"/>
          <w:w w:val="90"/>
        </w:rPr>
        <w:t>elopmen</w:t>
      </w:r>
      <w:r>
        <w:rPr>
          <w:spacing w:val="-1"/>
          <w:w w:val="90"/>
        </w:rPr>
        <w:t>tal</w:t>
      </w:r>
      <w:r>
        <w:rPr>
          <w:spacing w:val="27"/>
          <w:w w:val="91"/>
        </w:rPr>
        <w:t xml:space="preserve"> </w:t>
      </w:r>
      <w:r>
        <w:rPr>
          <w:spacing w:val="-2"/>
          <w:w w:val="95"/>
        </w:rPr>
        <w:t>capacit</w:t>
      </w:r>
      <w:r>
        <w:rPr>
          <w:spacing w:val="-1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4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):</w:t>
      </w:r>
    </w:p>
    <w:p w14:paraId="1338783B" w14:textId="77777777" w:rsidR="00B0559F" w:rsidRDefault="00B0559F">
      <w:pPr>
        <w:spacing w:before="4"/>
        <w:rPr>
          <w:rFonts w:ascii="Bookman Old Style" w:eastAsia="Bookman Old Style" w:hAnsi="Bookman Old Style" w:cs="Bookman Old Style"/>
        </w:rPr>
      </w:pPr>
    </w:p>
    <w:p w14:paraId="78691A84" w14:textId="77777777" w:rsidR="00B0559F" w:rsidRDefault="00E07B1F">
      <w:pPr>
        <w:pStyle w:val="BodyText"/>
        <w:numPr>
          <w:ilvl w:val="1"/>
          <w:numId w:val="3"/>
        </w:numPr>
        <w:tabs>
          <w:tab w:val="left" w:pos="1134"/>
        </w:tabs>
        <w:spacing w:line="327" w:lineRule="auto"/>
        <w:ind w:right="111" w:hanging="218"/>
        <w:jc w:val="both"/>
      </w:pP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bounding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ne</w:t>
      </w:r>
      <w:r>
        <w:rPr>
          <w:spacing w:val="-2"/>
          <w:w w:val="90"/>
        </w:rPr>
        <w:t>tw</w:t>
      </w:r>
      <w:r>
        <w:rPr>
          <w:spacing w:val="-3"/>
          <w:w w:val="90"/>
        </w:rPr>
        <w:t>ork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ma</w:t>
      </w:r>
      <w:del w:id="88" w:author="Chris Prickett" w:date="2017-02-12T23:00:00Z">
        <w:r w:rsidDel="005E0DB1">
          <w:rPr>
            <w:spacing w:val="-3"/>
            <w:w w:val="90"/>
          </w:rPr>
          <w:delText>y</w:delText>
        </w:r>
      </w:del>
      <w:ins w:id="89" w:author="Chris Prickett" w:date="2017-02-12T23:00:00Z">
        <w:r w:rsidR="005E0DB1">
          <w:rPr>
            <w:spacing w:val="-3"/>
            <w:w w:val="90"/>
          </w:rPr>
          <w:t>j</w:t>
        </w:r>
      </w:ins>
      <w:r>
        <w:rPr>
          <w:spacing w:val="-4"/>
          <w:w w:val="90"/>
        </w:rPr>
        <w:t>or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21"/>
          <w:w w:val="90"/>
        </w:rPr>
        <w:t xml:space="preserve"> </w:t>
      </w:r>
      <w:r>
        <w:rPr>
          <w:w w:val="90"/>
        </w:rPr>
        <w:t>roads</w:t>
      </w:r>
      <w:r>
        <w:rPr>
          <w:spacing w:val="-21"/>
          <w:w w:val="90"/>
        </w:rPr>
        <w:t xml:space="preserve"> </w:t>
      </w:r>
      <w:r>
        <w:rPr>
          <w:w w:val="90"/>
        </w:rPr>
        <w:t>directly</w:t>
      </w:r>
      <w:r>
        <w:rPr>
          <w:spacing w:val="-21"/>
          <w:w w:val="90"/>
        </w:rPr>
        <w:t xml:space="preserve"> </w:t>
      </w:r>
      <w:r>
        <w:rPr>
          <w:w w:val="90"/>
        </w:rPr>
        <w:t>connected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ins w:id="90" w:author="Chris Prickett" w:date="2017-02-12T23:01:00Z">
        <w:r w:rsidR="005E0DB1">
          <w:rPr>
            <w:spacing w:val="-22"/>
            <w:w w:val="90"/>
          </w:rPr>
          <w:t xml:space="preserve">the </w:t>
        </w:r>
      </w:ins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0"/>
          <w:w w:val="90"/>
        </w:rPr>
        <w:t xml:space="preserve"> </w:t>
      </w:r>
      <w:r>
        <w:rPr>
          <w:w w:val="90"/>
        </w:rPr>
        <w:t>street</w:t>
      </w:r>
      <w:r>
        <w:rPr>
          <w:spacing w:val="-21"/>
          <w:w w:val="90"/>
        </w:rPr>
        <w:t xml:space="preserve"> </w:t>
      </w:r>
      <w:r>
        <w:rPr>
          <w:w w:val="90"/>
        </w:rPr>
        <w:t>map</w:t>
      </w:r>
      <w:r>
        <w:rPr>
          <w:spacing w:val="29"/>
          <w:w w:val="87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limited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surrounding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private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property</w:t>
      </w:r>
      <w:r>
        <w:rPr>
          <w:spacing w:val="-19"/>
          <w:w w:val="90"/>
        </w:rPr>
        <w:t xml:space="preserve"> </w:t>
      </w:r>
      <w:r>
        <w:rPr>
          <w:w w:val="90"/>
        </w:rPr>
        <w:t>structures;</w:t>
      </w:r>
    </w:p>
    <w:p w14:paraId="732B24CC" w14:textId="77777777" w:rsidR="00B0559F" w:rsidRDefault="00E07B1F">
      <w:pPr>
        <w:pStyle w:val="BodyText"/>
        <w:numPr>
          <w:ilvl w:val="1"/>
          <w:numId w:val="3"/>
        </w:numPr>
        <w:tabs>
          <w:tab w:val="left" w:pos="1134"/>
        </w:tabs>
        <w:spacing w:before="159" w:line="327" w:lineRule="auto"/>
        <w:ind w:right="111" w:hanging="218"/>
        <w:jc w:val="both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importance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wider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utmost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priorit</w:t>
      </w:r>
      <w:r>
        <w:rPr>
          <w:spacing w:val="-1"/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linking</w:t>
      </w:r>
      <w:r>
        <w:rPr>
          <w:spacing w:val="-13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urban</w:t>
      </w:r>
      <w:r>
        <w:rPr>
          <w:spacing w:val="31"/>
          <w:w w:val="85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corresponding</w:t>
      </w:r>
      <w:r>
        <w:rPr>
          <w:spacing w:val="-32"/>
        </w:rPr>
        <w:t xml:space="preserve"> </w:t>
      </w:r>
      <w:r>
        <w:t>area</w:t>
      </w:r>
      <w:r>
        <w:rPr>
          <w:spacing w:val="-32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left</w:t>
      </w:r>
      <w:r>
        <w:rPr>
          <w:spacing w:val="-32"/>
        </w:rPr>
        <w:t xml:space="preserve"> </w:t>
      </w:r>
      <w:ins w:id="91" w:author="Chris Prickett" w:date="2017-02-12T23:01:00Z">
        <w:r w:rsidR="005E0DB1">
          <w:rPr>
            <w:spacing w:val="-32"/>
          </w:rPr>
          <w:t xml:space="preserve">bank of the </w:t>
        </w:r>
      </w:ins>
      <w:r>
        <w:rPr>
          <w:spacing w:val="-6"/>
        </w:rPr>
        <w:t>Sa</w:t>
      </w:r>
      <w:r>
        <w:rPr>
          <w:spacing w:val="-5"/>
        </w:rPr>
        <w:t>v</w:t>
      </w:r>
      <w:r>
        <w:rPr>
          <w:spacing w:val="-6"/>
        </w:rPr>
        <w:t>a</w:t>
      </w:r>
      <w:r>
        <w:rPr>
          <w:spacing w:val="-32"/>
        </w:rPr>
        <w:t xml:space="preserve"> </w:t>
      </w:r>
      <w:del w:id="92" w:author="Chris Prickett" w:date="2017-02-12T23:01:00Z">
        <w:r w:rsidDel="005E0DB1">
          <w:rPr>
            <w:spacing w:val="-2"/>
          </w:rPr>
          <w:delText>riverbank</w:delText>
        </w:r>
      </w:del>
      <w:r>
        <w:rPr>
          <w:spacing w:val="-32"/>
        </w:rPr>
        <w:t xml:space="preserve"> </w:t>
      </w:r>
      <w:r>
        <w:t>(</w:t>
      </w:r>
      <w:ins w:id="93" w:author="Chris Prickett" w:date="2017-02-12T23:01:00Z">
        <w:r w:rsidR="005E0DB1">
          <w:t xml:space="preserve">the </w:t>
        </w:r>
      </w:ins>
      <w:r>
        <w:t>New</w:t>
      </w:r>
      <w:r>
        <w:rPr>
          <w:spacing w:val="41"/>
          <w:w w:val="97"/>
        </w:rPr>
        <w:t xml:space="preserve"> </w:t>
      </w:r>
      <w:r>
        <w:rPr>
          <w:w w:val="90"/>
        </w:rPr>
        <w:t>Belgrade</w:t>
      </w:r>
      <w:r>
        <w:rPr>
          <w:spacing w:val="-16"/>
          <w:w w:val="90"/>
        </w:rPr>
        <w:t xml:space="preserve"> </w:t>
      </w:r>
      <w:r>
        <w:rPr>
          <w:w w:val="90"/>
        </w:rPr>
        <w:t>side);</w:t>
      </w:r>
    </w:p>
    <w:p w14:paraId="592FA736" w14:textId="77777777" w:rsidR="00B0559F" w:rsidRDefault="00E07B1F">
      <w:pPr>
        <w:pStyle w:val="BodyText"/>
        <w:numPr>
          <w:ilvl w:val="1"/>
          <w:numId w:val="3"/>
        </w:numPr>
        <w:tabs>
          <w:tab w:val="left" w:pos="1134"/>
        </w:tabs>
        <w:spacing w:before="159"/>
        <w:ind w:hanging="218"/>
      </w:pP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outstanding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qualit</w:t>
      </w:r>
      <w:r>
        <w:rPr>
          <w:spacing w:val="-1"/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location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its</w:t>
      </w:r>
      <w:r>
        <w:rPr>
          <w:spacing w:val="-36"/>
          <w:w w:val="95"/>
        </w:rPr>
        <w:t xml:space="preserve"> </w:t>
      </w:r>
      <w:r>
        <w:rPr>
          <w:w w:val="95"/>
        </w:rPr>
        <w:t>urban</w:t>
      </w:r>
      <w:r>
        <w:rPr>
          <w:spacing w:val="-37"/>
          <w:w w:val="95"/>
        </w:rPr>
        <w:t xml:space="preserve"> </w:t>
      </w:r>
      <w:commentRangeStart w:id="94"/>
      <w:commentRangeStart w:id="95"/>
      <w:r>
        <w:rPr>
          <w:w w:val="95"/>
        </w:rPr>
        <w:t>vizuras</w:t>
      </w:r>
      <w:commentRangeEnd w:id="94"/>
      <w:r w:rsidR="005E0DB1">
        <w:rPr>
          <w:rStyle w:val="CommentReference"/>
          <w:rFonts w:asciiTheme="minorHAnsi" w:eastAsiaTheme="minorHAnsi" w:hAnsiTheme="minorHAnsi"/>
        </w:rPr>
        <w:commentReference w:id="94"/>
      </w:r>
      <w:commentRangeEnd w:id="95"/>
      <w:r w:rsidR="0093735A">
        <w:rPr>
          <w:rStyle w:val="CommentReference"/>
          <w:rFonts w:asciiTheme="minorHAnsi" w:eastAsiaTheme="minorHAnsi" w:hAnsiTheme="minorHAnsi"/>
        </w:rPr>
        <w:commentReference w:id="95"/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city;</w:t>
      </w:r>
    </w:p>
    <w:p w14:paraId="142E9B43" w14:textId="77777777" w:rsidR="00B0559F" w:rsidRDefault="00E07B1F">
      <w:pPr>
        <w:pStyle w:val="BodyText"/>
        <w:numPr>
          <w:ilvl w:val="1"/>
          <w:numId w:val="3"/>
        </w:numPr>
        <w:tabs>
          <w:tab w:val="left" w:pos="1134"/>
        </w:tabs>
        <w:spacing w:before="249" w:line="327" w:lineRule="auto"/>
        <w:ind w:right="111" w:hanging="218"/>
        <w:jc w:val="both"/>
      </w:pP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priorit</w:t>
      </w:r>
      <w:r>
        <w:rPr>
          <w:spacing w:val="-1"/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revitalization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significan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spatial</w:t>
      </w:r>
      <w:r>
        <w:rPr>
          <w:spacing w:val="-23"/>
          <w:w w:val="95"/>
        </w:rPr>
        <w:t xml:space="preserve"> </w:t>
      </w:r>
      <w:r>
        <w:rPr>
          <w:w w:val="95"/>
        </w:rPr>
        <w:t>resource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31"/>
          <w:w w:val="96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its</w:t>
      </w:r>
      <w:r>
        <w:rPr>
          <w:spacing w:val="-16"/>
          <w:w w:val="90"/>
        </w:rPr>
        <w:t xml:space="preserve"> </w:t>
      </w:r>
      <w:r>
        <w:rPr>
          <w:w w:val="90"/>
        </w:rPr>
        <w:t>common</w:t>
      </w:r>
      <w:r>
        <w:rPr>
          <w:spacing w:val="-15"/>
          <w:w w:val="90"/>
        </w:rPr>
        <w:t xml:space="preserve"> </w:t>
      </w:r>
      <w:r>
        <w:rPr>
          <w:spacing w:val="2"/>
          <w:w w:val="90"/>
        </w:rPr>
        <w:t>good;</w:t>
      </w:r>
    </w:p>
    <w:p w14:paraId="5B07083E" w14:textId="77777777" w:rsidR="00B0559F" w:rsidRDefault="00722A2E" w:rsidP="00876A53">
      <w:pPr>
        <w:spacing w:before="172" w:line="276" w:lineRule="auto"/>
        <w:ind w:left="587" w:right="111" w:firstLine="33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280567A1">
          <v:group id="_x0000_s1064" style="position:absolute;left:0;text-align:left;margin-left:113.4pt;margin-top:44.7pt;width:170.1pt;height:.1pt;z-index:-13360;mso-position-horizontal-relative:page" coordorigin="2268,894" coordsize="3402,2">
            <v:shape id="_x0000_s1065" style="position:absolute;left:2268;top:894;width:3402;height:2" coordorigin="2268,894" coordsize="3402,0" path="m2268,894r3401,e" filled="f" strokeweight=".14042mm">
              <v:path arrowok="t"/>
            </v:shape>
            <w10:wrap anchorx="page"/>
          </v:group>
        </w:pict>
      </w:r>
      <w:r w:rsidR="00E07B1F">
        <w:rPr>
          <w:rFonts w:ascii="Bookman Old Style"/>
          <w:w w:val="95"/>
        </w:rPr>
        <w:t>These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positive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traits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as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spacing w:val="-3"/>
          <w:w w:val="95"/>
        </w:rPr>
        <w:t>well</w:t>
      </w:r>
      <w:r w:rsidR="00E07B1F">
        <w:rPr>
          <w:rFonts w:ascii="Bookman Old Style"/>
          <w:spacing w:val="-23"/>
          <w:w w:val="95"/>
        </w:rPr>
        <w:t xml:space="preserve"> </w:t>
      </w:r>
      <w:r w:rsidR="00E07B1F">
        <w:rPr>
          <w:rFonts w:ascii="Bookman Old Style"/>
          <w:w w:val="95"/>
        </w:rPr>
        <w:t>as</w:t>
      </w:r>
      <w:r w:rsidR="00E07B1F">
        <w:rPr>
          <w:rFonts w:ascii="Bookman Old Style"/>
          <w:spacing w:val="-24"/>
          <w:w w:val="95"/>
        </w:rPr>
        <w:t xml:space="preserve"> </w:t>
      </w:r>
      <w:ins w:id="97" w:author="Chris Prickett" w:date="2017-02-12T23:08:00Z">
        <w:r w:rsidR="005E0DB1">
          <w:rPr>
            <w:rFonts w:ascii="Bookman Old Style"/>
            <w:spacing w:val="-24"/>
            <w:w w:val="95"/>
          </w:rPr>
          <w:t xml:space="preserve">being in </w:t>
        </w:r>
      </w:ins>
      <w:r w:rsidR="00E07B1F">
        <w:rPr>
          <w:rFonts w:ascii="Bookman Old Style"/>
          <w:w w:val="95"/>
        </w:rPr>
        <w:t>the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spacing w:val="-1"/>
          <w:w w:val="95"/>
        </w:rPr>
        <w:t>v</w:t>
      </w:r>
      <w:r w:rsidR="00E07B1F">
        <w:rPr>
          <w:rFonts w:ascii="Bookman Old Style"/>
          <w:spacing w:val="-2"/>
          <w:w w:val="95"/>
        </w:rPr>
        <w:t>icinit</w:t>
      </w:r>
      <w:r w:rsidR="00E07B1F">
        <w:rPr>
          <w:rFonts w:ascii="Bookman Old Style"/>
          <w:spacing w:val="-1"/>
          <w:w w:val="95"/>
        </w:rPr>
        <w:t>y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of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the</w:t>
      </w:r>
      <w:r w:rsidR="00E07B1F">
        <w:rPr>
          <w:rFonts w:ascii="Bookman Old Style"/>
          <w:spacing w:val="-23"/>
          <w:w w:val="95"/>
        </w:rPr>
        <w:t xml:space="preserve"> </w:t>
      </w:r>
      <w:r w:rsidR="00E07B1F">
        <w:rPr>
          <w:rFonts w:ascii="Bookman Old Style"/>
          <w:spacing w:val="2"/>
          <w:w w:val="95"/>
        </w:rPr>
        <w:t>major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transportation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spacing w:val="-3"/>
          <w:w w:val="95"/>
        </w:rPr>
        <w:t>hubs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of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Belgrade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PMingLiU"/>
          <w:color w:val="7F0000"/>
          <w:w w:val="95"/>
          <w:position w:val="8"/>
          <w:sz w:val="16"/>
        </w:rPr>
        <w:t>8</w:t>
      </w:r>
      <w:r w:rsidR="00E07B1F">
        <w:rPr>
          <w:rFonts w:ascii="PMingLiU"/>
          <w:color w:val="7F0000"/>
          <w:spacing w:val="9"/>
          <w:w w:val="95"/>
          <w:position w:val="8"/>
          <w:sz w:val="16"/>
        </w:rPr>
        <w:t xml:space="preserve"> </w:t>
      </w:r>
      <w:r w:rsidR="00E07B1F">
        <w:rPr>
          <w:rFonts w:ascii="Bookman Old Style"/>
          <w:spacing w:val="-3"/>
          <w:w w:val="95"/>
        </w:rPr>
        <w:t>were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the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main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spacing w:val="-2"/>
          <w:w w:val="95"/>
        </w:rPr>
        <w:t>linchpins</w:t>
      </w:r>
      <w:r w:rsidR="00E07B1F">
        <w:rPr>
          <w:rFonts w:ascii="Bookman Old Style"/>
          <w:spacing w:val="-23"/>
          <w:w w:val="95"/>
        </w:rPr>
        <w:t xml:space="preserve"> </w:t>
      </w:r>
      <w:r w:rsidR="00E07B1F">
        <w:rPr>
          <w:rFonts w:ascii="Bookman Old Style"/>
          <w:w w:val="95"/>
        </w:rPr>
        <w:t>for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the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first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civil</w:t>
      </w:r>
      <w:r w:rsidR="00E07B1F">
        <w:rPr>
          <w:rFonts w:ascii="Bookman Old Style"/>
          <w:spacing w:val="-23"/>
          <w:w w:val="95"/>
        </w:rPr>
        <w:t xml:space="preserve"> </w:t>
      </w:r>
      <w:r w:rsidR="00E07B1F">
        <w:rPr>
          <w:rFonts w:ascii="Bookman Old Style"/>
          <w:w w:val="95"/>
        </w:rPr>
        <w:t>and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cultural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spacing w:val="-2"/>
          <w:w w:val="95"/>
        </w:rPr>
        <w:t>in</w:t>
      </w:r>
      <w:r w:rsidR="00E07B1F">
        <w:rPr>
          <w:rFonts w:ascii="Bookman Old Style"/>
          <w:spacing w:val="-1"/>
          <w:w w:val="95"/>
        </w:rPr>
        <w:t>itiativ</w:t>
      </w:r>
      <w:r w:rsidR="00E07B1F">
        <w:rPr>
          <w:rFonts w:ascii="Bookman Old Style"/>
          <w:spacing w:val="-2"/>
          <w:w w:val="95"/>
        </w:rPr>
        <w:t>es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to</w:t>
      </w:r>
      <w:r w:rsidR="00E07B1F">
        <w:rPr>
          <w:rFonts w:ascii="Bookman Old Style"/>
          <w:spacing w:val="-23"/>
          <w:w w:val="95"/>
        </w:rPr>
        <w:t xml:space="preserve"> </w:t>
      </w:r>
      <w:r w:rsidR="00E07B1F">
        <w:rPr>
          <w:rFonts w:ascii="Bookman Old Style"/>
          <w:w w:val="95"/>
        </w:rPr>
        <w:t>settle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Bookman Old Style"/>
          <w:w w:val="95"/>
        </w:rPr>
        <w:t>in</w:t>
      </w:r>
      <w:r w:rsidR="00E07B1F">
        <w:rPr>
          <w:rFonts w:ascii="Bookman Old Style"/>
          <w:spacing w:val="-24"/>
          <w:w w:val="95"/>
        </w:rPr>
        <w:t xml:space="preserve"> </w:t>
      </w:r>
      <w:r w:rsidR="00E07B1F">
        <w:rPr>
          <w:rFonts w:ascii="Kozuka Mincho Pr6N L"/>
          <w:w w:val="95"/>
          <w:position w:val="8"/>
          <w:sz w:val="12"/>
        </w:rPr>
        <w:t>6</w:t>
      </w:r>
      <w:r w:rsidR="00E07B1F">
        <w:rPr>
          <w:rFonts w:ascii="Bookman Old Style"/>
          <w:spacing w:val="1"/>
          <w:w w:val="95"/>
          <w:sz w:val="18"/>
        </w:rPr>
        <w:t>Under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pressure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of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BWP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agreemen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obligations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under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murky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circumstances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del w:id="98" w:author="Chris Prickett" w:date="2017-02-12T23:10:00Z">
        <w:r w:rsidR="00E07B1F" w:rsidDel="00A56432">
          <w:rPr>
            <w:rFonts w:ascii="Bookman Old Style"/>
            <w:w w:val="95"/>
            <w:sz w:val="18"/>
          </w:rPr>
          <w:delText>in</w:delText>
        </w:r>
        <w:r w:rsidR="00E07B1F" w:rsidDel="00A56432">
          <w:rPr>
            <w:rFonts w:ascii="Bookman Old Style"/>
            <w:spacing w:val="-17"/>
            <w:w w:val="95"/>
            <w:sz w:val="18"/>
          </w:rPr>
          <w:delText xml:space="preserve"> </w:delText>
        </w:r>
        <w:r w:rsidR="00E07B1F" w:rsidDel="00A56432">
          <w:rPr>
            <w:rFonts w:ascii="Bookman Old Style"/>
            <w:w w:val="95"/>
            <w:sz w:val="18"/>
          </w:rPr>
          <w:delText>the</w:delText>
        </w:r>
        <w:r w:rsidR="00E07B1F" w:rsidDel="00A56432">
          <w:rPr>
            <w:rFonts w:ascii="Bookman Old Style"/>
            <w:spacing w:val="-16"/>
            <w:w w:val="95"/>
            <w:sz w:val="18"/>
          </w:rPr>
          <w:delText xml:space="preserve"> </w:delText>
        </w:r>
        <w:r w:rsidR="00E07B1F" w:rsidDel="00A56432">
          <w:rPr>
            <w:rFonts w:ascii="Bookman Old Style"/>
            <w:spacing w:val="-1"/>
            <w:w w:val="95"/>
            <w:sz w:val="18"/>
          </w:rPr>
          <w:delText>voting</w:delText>
        </w:r>
      </w:del>
      <w:ins w:id="99" w:author="Chris Prickett" w:date="2017-02-12T23:10:00Z">
        <w:r w:rsidR="00A56432">
          <w:rPr>
            <w:rFonts w:ascii="Bookman Old Style"/>
            <w:w w:val="95"/>
            <w:sz w:val="18"/>
          </w:rPr>
          <w:t>on election</w:t>
        </w:r>
      </w:ins>
      <w:r w:rsidR="00E07B1F">
        <w:rPr>
          <w:rFonts w:ascii="Bookman Old Style"/>
          <w:spacing w:val="49"/>
          <w:w w:val="93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nigh</w:t>
      </w:r>
      <w:r w:rsidR="00E07B1F">
        <w:rPr>
          <w:rFonts w:ascii="Bookman Old Style"/>
          <w:spacing w:val="-2"/>
          <w:w w:val="95"/>
          <w:sz w:val="18"/>
        </w:rPr>
        <w:t>t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b</w:t>
      </w:r>
      <w:r w:rsidR="00E07B1F">
        <w:rPr>
          <w:rFonts w:ascii="Bookman Old Style"/>
          <w:spacing w:val="-1"/>
          <w:w w:val="95"/>
          <w:sz w:val="18"/>
        </w:rPr>
        <w:t>etw</w:t>
      </w:r>
      <w:r w:rsidR="00E07B1F">
        <w:rPr>
          <w:rFonts w:ascii="Bookman Old Style"/>
          <w:spacing w:val="-2"/>
          <w:w w:val="95"/>
          <w:sz w:val="18"/>
        </w:rPr>
        <w:t>een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24th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25th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of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April,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shabb</w:t>
      </w:r>
      <w:r w:rsidR="00E07B1F">
        <w:rPr>
          <w:rFonts w:ascii="Bookman Old Style"/>
          <w:spacing w:val="-1"/>
          <w:w w:val="95"/>
          <w:sz w:val="18"/>
        </w:rPr>
        <w:t>y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structures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Hercego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acka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street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w</w:t>
      </w:r>
      <w:r w:rsidR="00E07B1F">
        <w:rPr>
          <w:rFonts w:ascii="Bookman Old Style"/>
          <w:spacing w:val="-3"/>
          <w:w w:val="95"/>
          <w:sz w:val="18"/>
        </w:rPr>
        <w:t>ere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razed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</w:p>
    <w:p w14:paraId="37D4277D" w14:textId="77777777" w:rsidR="00B0559F" w:rsidRDefault="00E07B1F" w:rsidP="00876A53">
      <w:pPr>
        <w:spacing w:before="31" w:line="172" w:lineRule="exact"/>
        <w:ind w:left="587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ground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14"/>
          <w:w w:val="95"/>
          <w:sz w:val="18"/>
        </w:rPr>
        <w:t xml:space="preserve"> </w:t>
      </w:r>
      <w:ins w:id="100" w:author="Chris Prickett" w:date="2017-02-12T23:10:00Z">
        <w:r w:rsidR="00A56432">
          <w:rPr>
            <w:rFonts w:ascii="Bookman Old Style"/>
            <w:w w:val="95"/>
            <w:sz w:val="18"/>
          </w:rPr>
          <w:t>a</w:t>
        </w:r>
      </w:ins>
      <w:del w:id="101" w:author="Chris Prickett" w:date="2017-02-12T23:10:00Z">
        <w:r w:rsidDel="00A56432">
          <w:rPr>
            <w:rFonts w:ascii="Bookman Old Style"/>
            <w:w w:val="95"/>
            <w:sz w:val="18"/>
          </w:rPr>
          <w:delText>the</w:delText>
        </w:r>
      </w:del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group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masked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men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armed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baseball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bats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</w:t>
      </w:r>
      <w:r>
        <w:rPr>
          <w:rFonts w:ascii="Century Gothic"/>
          <w:b/>
          <w:w w:val="95"/>
          <w:sz w:val="18"/>
        </w:rPr>
        <w:t>?</w:t>
      </w:r>
      <w:r>
        <w:rPr>
          <w:rFonts w:ascii="Bookman Old Style"/>
          <w:w w:val="95"/>
          <w:sz w:val="18"/>
        </w:rPr>
        <w:t>).</w:t>
      </w:r>
    </w:p>
    <w:p w14:paraId="60FBAEA4" w14:textId="77777777" w:rsidR="00B0559F" w:rsidRDefault="00E07B1F" w:rsidP="00876A53">
      <w:pPr>
        <w:spacing w:before="20" w:line="284" w:lineRule="exact"/>
        <w:ind w:left="587" w:right="111" w:firstLine="24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w w:val="95"/>
          <w:position w:val="8"/>
          <w:sz w:val="12"/>
        </w:rPr>
        <w:t>7</w:t>
      </w:r>
      <w:r>
        <w:rPr>
          <w:rFonts w:ascii="Bookman Old Style"/>
          <w:spacing w:val="1"/>
          <w:w w:val="95"/>
          <w:sz w:val="18"/>
        </w:rPr>
        <w:t>These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initiativ</w:t>
      </w:r>
      <w:r>
        <w:rPr>
          <w:rFonts w:ascii="Bookman Old Style"/>
          <w:spacing w:val="-2"/>
          <w:w w:val="95"/>
          <w:sz w:val="18"/>
        </w:rPr>
        <w:t>es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date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back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ins w:id="102" w:author="Chris Prickett" w:date="2017-02-12T23:48:00Z">
        <w:r w:rsidR="0077079A">
          <w:rPr>
            <w:rFonts w:ascii="Bookman Old Style"/>
            <w:w w:val="95"/>
            <w:sz w:val="18"/>
          </w:rPr>
          <w:t xml:space="preserve"> the</w:t>
        </w:r>
      </w:ins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1920s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</w:t>
      </w:r>
      <w:r>
        <w:rPr>
          <w:rFonts w:ascii="Bookman Old Style"/>
          <w:color w:val="0000CC"/>
          <w:w w:val="95"/>
          <w:sz w:val="18"/>
        </w:rPr>
        <w:t>Section</w:t>
      </w:r>
      <w:r>
        <w:rPr>
          <w:rFonts w:ascii="Bookman Old Style"/>
          <w:color w:val="0000CC"/>
          <w:spacing w:val="-14"/>
          <w:w w:val="95"/>
          <w:sz w:val="18"/>
        </w:rPr>
        <w:t xml:space="preserve"> </w:t>
      </w:r>
      <w:r>
        <w:rPr>
          <w:rFonts w:ascii="Bookman Old Style"/>
          <w:color w:val="0000CC"/>
          <w:w w:val="95"/>
          <w:sz w:val="18"/>
        </w:rPr>
        <w:t>5.1.1</w:t>
      </w:r>
      <w:r>
        <w:rPr>
          <w:rFonts w:ascii="Bookman Old Style"/>
          <w:w w:val="95"/>
          <w:sz w:val="18"/>
        </w:rPr>
        <w:t>).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exact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area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in</w:t>
      </w:r>
      <w:r>
        <w:rPr>
          <w:rFonts w:ascii="Bookman Old Style"/>
          <w:spacing w:val="-2"/>
          <w:w w:val="95"/>
          <w:sz w:val="18"/>
        </w:rPr>
        <w:t>terv</w:t>
      </w:r>
      <w:r>
        <w:rPr>
          <w:rFonts w:ascii="Bookman Old Style"/>
          <w:spacing w:val="-3"/>
          <w:w w:val="95"/>
          <w:sz w:val="18"/>
        </w:rPr>
        <w:t>ention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these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planning</w:t>
      </w:r>
      <w:r>
        <w:rPr>
          <w:rFonts w:ascii="Bookman Old Style"/>
          <w:spacing w:val="37"/>
          <w:w w:val="89"/>
          <w:sz w:val="18"/>
        </w:rPr>
        <w:t xml:space="preserve"> </w:t>
      </w:r>
      <w:r>
        <w:rPr>
          <w:rFonts w:ascii="Bookman Old Style"/>
          <w:w w:val="95"/>
          <w:sz w:val="18"/>
        </w:rPr>
        <w:t>phases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has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aried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from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Gazela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Bridge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34"/>
          <w:w w:val="95"/>
          <w:sz w:val="18"/>
        </w:rPr>
        <w:t xml:space="preserve"> </w:t>
      </w:r>
      <w:del w:id="103" w:author="Chris Prickett" w:date="2017-02-12T23:11:00Z">
        <w:r w:rsidDel="00A56432">
          <w:rPr>
            <w:rFonts w:ascii="Bookman Old Style"/>
            <w:w w:val="95"/>
            <w:sz w:val="18"/>
          </w:rPr>
          <w:delText>the</w:delText>
        </w:r>
        <w:r w:rsidDel="00A56432">
          <w:rPr>
            <w:rFonts w:ascii="Bookman Old Style"/>
            <w:spacing w:val="-35"/>
            <w:w w:val="95"/>
            <w:sz w:val="18"/>
          </w:rPr>
          <w:delText xml:space="preserve"> </w:delText>
        </w:r>
        <w:r w:rsidDel="00A56432">
          <w:rPr>
            <w:rFonts w:ascii="Bookman Old Style"/>
            <w:w w:val="95"/>
            <w:sz w:val="18"/>
          </w:rPr>
          <w:delText>far</w:delText>
        </w:r>
        <w:r w:rsidDel="00A56432">
          <w:rPr>
            <w:rFonts w:ascii="Bookman Old Style"/>
            <w:spacing w:val="-34"/>
            <w:w w:val="95"/>
            <w:sz w:val="18"/>
          </w:rPr>
          <w:delText xml:space="preserve"> </w:delText>
        </w:r>
        <w:r w:rsidDel="00A56432">
          <w:rPr>
            <w:rFonts w:ascii="Bookman Old Style"/>
            <w:w w:val="95"/>
            <w:sz w:val="18"/>
          </w:rPr>
          <w:delText>end</w:delText>
        </w:r>
        <w:r w:rsidDel="00A56432">
          <w:rPr>
            <w:rFonts w:ascii="Bookman Old Style"/>
            <w:spacing w:val="-34"/>
            <w:w w:val="95"/>
            <w:sz w:val="18"/>
          </w:rPr>
          <w:delText xml:space="preserve"> </w:delText>
        </w:r>
        <w:r w:rsidDel="00A56432">
          <w:rPr>
            <w:rFonts w:ascii="Bookman Old Style"/>
            <w:w w:val="95"/>
            <w:sz w:val="18"/>
          </w:rPr>
          <w:delText>after</w:delText>
        </w:r>
      </w:del>
      <w:ins w:id="104" w:author="Chris Prickett" w:date="2017-02-12T23:11:00Z">
        <w:r w:rsidR="00A56432">
          <w:rPr>
            <w:rFonts w:ascii="Bookman Old Style"/>
            <w:w w:val="95"/>
            <w:sz w:val="18"/>
          </w:rPr>
          <w:t>beyond</w:t>
        </w:r>
      </w:ins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Dorcol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marina,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but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their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common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denominator</w:t>
      </w:r>
      <w:r>
        <w:rPr>
          <w:rFonts w:ascii="Bookman Old Style"/>
          <w:spacing w:val="21"/>
          <w:w w:val="90"/>
          <w:sz w:val="18"/>
        </w:rPr>
        <w:t xml:space="preserve"> </w:t>
      </w:r>
      <w:r>
        <w:rPr>
          <w:rFonts w:ascii="Bookman Old Style"/>
          <w:w w:val="95"/>
          <w:sz w:val="18"/>
        </w:rPr>
        <w:t>is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relocation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ins w:id="105" w:author="Chris Prickett" w:date="2017-02-12T23:11:00Z">
        <w:r w:rsidR="00A56432">
          <w:rPr>
            <w:rFonts w:ascii="Bookman Old Style"/>
            <w:w w:val="95"/>
            <w:sz w:val="18"/>
          </w:rPr>
          <w:t xml:space="preserve"> the</w:t>
        </w:r>
      </w:ins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bus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railwa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station.</w:t>
      </w:r>
    </w:p>
    <w:p w14:paraId="3267A751" w14:textId="77777777" w:rsidR="00B0559F" w:rsidRDefault="00E07B1F" w:rsidP="00876A53">
      <w:pPr>
        <w:spacing w:line="224" w:lineRule="exact"/>
        <w:ind w:left="587" w:firstLine="24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 w:eastAsia="Kozuka Mincho Pr6N L" w:hAnsi="Kozuka Mincho Pr6N L" w:cs="Kozuka Mincho Pr6N L"/>
          <w:w w:val="95"/>
          <w:position w:val="8"/>
          <w:sz w:val="12"/>
          <w:szCs w:val="12"/>
        </w:rPr>
        <w:t>8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”having</w:t>
      </w:r>
      <w:r>
        <w:rPr>
          <w:rFonts w:ascii="Bookman Old Style" w:eastAsia="Bookman Old Style" w:hAnsi="Bookman Old Style" w:cs="Bookman Old Style"/>
          <w:spacing w:val="-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visitors/tourists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coming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chance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on</w:t>
      </w:r>
      <w:r>
        <w:rPr>
          <w:rFonts w:ascii="Bookman Old Style" w:eastAsia="Bookman Old Style" w:hAnsi="Bookman Old Style" w:cs="Bookman Old Style"/>
          <w:spacing w:val="-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their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5"/>
          <w:w w:val="95"/>
          <w:sz w:val="18"/>
          <w:szCs w:val="18"/>
        </w:rPr>
        <w:t>wa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from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bus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terminal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or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train</w:t>
      </w:r>
      <w:r>
        <w:rPr>
          <w:rFonts w:ascii="Bookman Old Style" w:eastAsia="Bookman Old Style" w:hAnsi="Bookman Old Style" w:cs="Bookman Old Style"/>
          <w:spacing w:val="-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station”</w:t>
      </w:r>
    </w:p>
    <w:p w14:paraId="4D8A8AD1" w14:textId="77777777" w:rsidR="00B0559F" w:rsidRDefault="00E07B1F" w:rsidP="00876A53">
      <w:pPr>
        <w:spacing w:before="73"/>
        <w:ind w:left="587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sz w:val="18"/>
        </w:rPr>
        <w:t>(</w:t>
      </w:r>
      <w:r>
        <w:rPr>
          <w:rFonts w:ascii="Bookman Old Style"/>
          <w:color w:val="00AEEF"/>
          <w:spacing w:val="-2"/>
          <w:sz w:val="18"/>
        </w:rPr>
        <w:t>Interviewee</w:t>
      </w:r>
      <w:r>
        <w:rPr>
          <w:rFonts w:ascii="Bookman Old Style"/>
          <w:color w:val="00AEEF"/>
          <w:spacing w:val="-18"/>
          <w:sz w:val="18"/>
        </w:rPr>
        <w:t xml:space="preserve"> </w:t>
      </w:r>
      <w:r>
        <w:rPr>
          <w:rFonts w:ascii="Bookman Old Style"/>
          <w:color w:val="00AEEF"/>
          <w:sz w:val="18"/>
        </w:rPr>
        <w:t>X</w:t>
      </w:r>
      <w:r>
        <w:rPr>
          <w:rFonts w:ascii="Bookman Old Style"/>
          <w:sz w:val="18"/>
        </w:rPr>
        <w:t>)</w:t>
      </w:r>
    </w:p>
    <w:p w14:paraId="56FC5D33" w14:textId="77777777" w:rsidR="00B0559F" w:rsidRDefault="00B0559F">
      <w:pPr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footerReference w:type="default" r:id="rId10"/>
          <w:pgSz w:w="11910" w:h="16840"/>
          <w:pgMar w:top="1100" w:right="1020" w:bottom="680" w:left="1680" w:header="0" w:footer="500" w:gutter="0"/>
          <w:pgNumType w:start="183"/>
          <w:cols w:space="720"/>
        </w:sectPr>
      </w:pPr>
    </w:p>
    <w:p w14:paraId="2A904F3C" w14:textId="77777777" w:rsidR="00B0559F" w:rsidRDefault="00876A53">
      <w:pPr>
        <w:pStyle w:val="BodyText"/>
        <w:spacing w:before="28" w:line="327" w:lineRule="auto"/>
        <w:ind w:right="111" w:firstLine="0"/>
        <w:jc w:val="both"/>
      </w:pPr>
      <w:r>
        <w:rPr>
          <w:spacing w:val="-2"/>
          <w:w w:val="95"/>
        </w:rPr>
        <w:lastRenderedPageBreak/>
        <w:t>the</w:t>
      </w:r>
      <w:r>
        <w:rPr>
          <w:w w:val="95"/>
        </w:rPr>
        <w:t xml:space="preserve"> </w:t>
      </w:r>
      <w:r w:rsidR="00E07B1F">
        <w:rPr>
          <w:w w:val="95"/>
        </w:rPr>
        <w:t>neighbourhood.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According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0"/>
          <w:w w:val="95"/>
        </w:rPr>
        <w:t xml:space="preserve"> </w:t>
      </w:r>
      <w:r w:rsidR="00E07B1F">
        <w:rPr>
          <w:spacing w:val="-2"/>
          <w:w w:val="95"/>
        </w:rPr>
        <w:t>informants,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0"/>
          <w:w w:val="95"/>
        </w:rPr>
        <w:t xml:space="preserve"> </w:t>
      </w:r>
      <w:r w:rsidR="00E07B1F">
        <w:rPr>
          <w:spacing w:val="-2"/>
          <w:w w:val="95"/>
        </w:rPr>
        <w:t>choice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40"/>
          <w:w w:val="95"/>
        </w:rPr>
        <w:t xml:space="preserve"> </w:t>
      </w:r>
      <w:r w:rsidR="00C4448F">
        <w:rPr>
          <w:spacing w:val="-40"/>
          <w:w w:val="95"/>
        </w:rPr>
        <w:t xml:space="preserve"> </w:t>
      </w:r>
      <w:r w:rsidR="00E07B1F">
        <w:rPr>
          <w:spacing w:val="-4"/>
          <w:w w:val="95"/>
        </w:rPr>
        <w:t>Sa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amala</w:t>
      </w:r>
      <w:r w:rsidR="00E07B1F">
        <w:rPr>
          <w:spacing w:val="-39"/>
          <w:w w:val="95"/>
        </w:rPr>
        <w:t xml:space="preserve"> </w:t>
      </w:r>
      <w:r w:rsidR="00E07B1F">
        <w:rPr>
          <w:spacing w:val="-4"/>
          <w:w w:val="95"/>
        </w:rPr>
        <w:t>was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made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after</w:t>
      </w:r>
      <w:del w:id="106" w:author="Chris Prickett" w:date="2017-02-12T23:48:00Z">
        <w:r w:rsidR="00E07B1F" w:rsidDel="00F6150A">
          <w:rPr>
            <w:spacing w:val="-40"/>
            <w:w w:val="95"/>
          </w:rPr>
          <w:delText xml:space="preserve"> </w:delText>
        </w:r>
        <w:r w:rsidR="00E07B1F" w:rsidDel="00F6150A">
          <w:rPr>
            <w:w w:val="95"/>
          </w:rPr>
          <w:delText>the</w:delText>
        </w:r>
      </w:del>
      <w:r w:rsidR="00E07B1F">
        <w:rPr>
          <w:spacing w:val="43"/>
          <w:w w:val="88"/>
        </w:rPr>
        <w:t xml:space="preserve"> </w:t>
      </w:r>
      <w:r w:rsidR="00E07B1F">
        <w:rPr>
          <w:spacing w:val="-3"/>
          <w:w w:val="90"/>
        </w:rPr>
        <w:t>preliminary</w:t>
      </w:r>
      <w:del w:id="107" w:author="Chris Prickett" w:date="2017-02-12T23:12:00Z">
        <w:r w:rsidR="00E07B1F" w:rsidDel="00A56432">
          <w:rPr>
            <w:spacing w:val="-3"/>
            <w:w w:val="90"/>
          </w:rPr>
          <w:delText>,</w:delText>
        </w:r>
      </w:del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draft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mapping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its</w:t>
      </w:r>
      <w:r w:rsidR="00E07B1F">
        <w:rPr>
          <w:spacing w:val="-3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text</w:t>
      </w:r>
      <w:r w:rsidR="00E07B1F">
        <w:rPr>
          <w:spacing w:val="-2"/>
          <w:w w:val="90"/>
        </w:rPr>
        <w:t>ual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resources</w:t>
      </w:r>
      <w:r w:rsidR="00E07B1F">
        <w:rPr>
          <w:spacing w:val="-5"/>
          <w:w w:val="90"/>
        </w:rPr>
        <w:t xml:space="preserve"> </w:t>
      </w:r>
      <w:r w:rsidR="00E07B1F">
        <w:rPr>
          <w:w w:val="90"/>
        </w:rPr>
        <w:t>(spatial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4"/>
          <w:w w:val="90"/>
        </w:rPr>
        <w:t xml:space="preserve"> </w:t>
      </w:r>
      <w:r w:rsidR="00E07B1F">
        <w:rPr>
          <w:spacing w:val="1"/>
          <w:w w:val="90"/>
        </w:rPr>
        <w:t>social</w:t>
      </w:r>
      <w:r w:rsidR="00E07B1F">
        <w:rPr>
          <w:spacing w:val="-4"/>
          <w:w w:val="90"/>
        </w:rPr>
        <w:t xml:space="preserve"> </w:t>
      </w:r>
      <w:r w:rsidR="00E07B1F">
        <w:rPr>
          <w:w w:val="90"/>
        </w:rPr>
        <w:t>ones)</w:t>
      </w:r>
      <w:r w:rsidR="00E07B1F">
        <w:rPr>
          <w:spacing w:val="-4"/>
          <w:w w:val="90"/>
        </w:rPr>
        <w:t xml:space="preserve"> </w:t>
      </w:r>
      <w:r w:rsidR="00E07B1F">
        <w:rPr>
          <w:spacing w:val="-1"/>
          <w:w w:val="90"/>
        </w:rPr>
        <w:t>(</w:t>
      </w:r>
      <w:r w:rsidR="00E07B1F">
        <w:rPr>
          <w:color w:val="00AEEF"/>
          <w:spacing w:val="-1"/>
          <w:w w:val="90"/>
        </w:rPr>
        <w:t>Intervie-</w:t>
      </w:r>
      <w:r w:rsidR="00E07B1F">
        <w:rPr>
          <w:color w:val="00AEEF"/>
          <w:spacing w:val="23"/>
          <w:w w:val="90"/>
        </w:rPr>
        <w:t xml:space="preserve"> </w:t>
      </w:r>
      <w:r w:rsidR="00E07B1F">
        <w:rPr>
          <w:color w:val="00AEEF"/>
          <w:spacing w:val="-4"/>
          <w:w w:val="95"/>
        </w:rPr>
        <w:t>wee</w:t>
      </w:r>
      <w:r w:rsidR="00E07B1F">
        <w:rPr>
          <w:color w:val="00AEEF"/>
          <w:spacing w:val="-24"/>
          <w:w w:val="95"/>
        </w:rPr>
        <w:t xml:space="preserve"> </w:t>
      </w:r>
      <w:r w:rsidR="00E07B1F">
        <w:rPr>
          <w:color w:val="00AEEF"/>
          <w:w w:val="95"/>
        </w:rPr>
        <w:t>X</w:t>
      </w:r>
      <w:r w:rsidR="00E07B1F">
        <w:rPr>
          <w:w w:val="95"/>
        </w:rPr>
        <w:t>).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Another</w:t>
      </w:r>
      <w:r w:rsidR="00E07B1F">
        <w:rPr>
          <w:spacing w:val="-23"/>
          <w:w w:val="95"/>
        </w:rPr>
        <w:t xml:space="preserve"> </w:t>
      </w:r>
      <w:r w:rsidR="00E07B1F">
        <w:rPr>
          <w:spacing w:val="-2"/>
          <w:w w:val="95"/>
        </w:rPr>
        <w:t>importan</w:t>
      </w:r>
      <w:r w:rsidR="00E07B1F">
        <w:rPr>
          <w:spacing w:val="-1"/>
          <w:w w:val="95"/>
        </w:rPr>
        <w:t>t</w:t>
      </w:r>
      <w:r w:rsidR="00E07B1F">
        <w:rPr>
          <w:spacing w:val="-23"/>
          <w:w w:val="95"/>
        </w:rPr>
        <w:t xml:space="preserve"> </w:t>
      </w:r>
      <w:r w:rsidR="00E07B1F">
        <w:rPr>
          <w:spacing w:val="-2"/>
          <w:w w:val="95"/>
        </w:rPr>
        <w:t>qualit</w:t>
      </w:r>
      <w:r w:rsidR="00E07B1F">
        <w:rPr>
          <w:spacing w:val="-1"/>
          <w:w w:val="95"/>
        </w:rPr>
        <w:t>y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emphasized</w:t>
      </w:r>
      <w:r w:rsidR="00E07B1F">
        <w:rPr>
          <w:spacing w:val="-23"/>
          <w:w w:val="95"/>
        </w:rPr>
        <w:t xml:space="preserve"> </w:t>
      </w:r>
      <w:r w:rsidR="00E07B1F">
        <w:rPr>
          <w:spacing w:val="-4"/>
          <w:w w:val="95"/>
        </w:rPr>
        <w:t>b</w:t>
      </w:r>
      <w:r w:rsidR="00E07B1F">
        <w:rPr>
          <w:spacing w:val="-3"/>
          <w:w w:val="95"/>
        </w:rPr>
        <w:t>y</w:t>
      </w:r>
      <w:r w:rsidR="00E07B1F">
        <w:rPr>
          <w:spacing w:val="-23"/>
          <w:w w:val="95"/>
        </w:rPr>
        <w:t xml:space="preserve"> </w:t>
      </w:r>
      <w:ins w:id="108" w:author="Chris Prickett" w:date="2017-02-12T23:48:00Z">
        <w:r w:rsidR="00F6150A">
          <w:rPr>
            <w:spacing w:val="-23"/>
            <w:w w:val="95"/>
          </w:rPr>
          <w:t xml:space="preserve">the </w:t>
        </w:r>
      </w:ins>
      <w:r w:rsidR="00E07B1F">
        <w:rPr>
          <w:w w:val="95"/>
        </w:rPr>
        <w:t>civil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sector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is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disposition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plots</w:t>
      </w:r>
      <w:r w:rsidR="00E07B1F">
        <w:rPr>
          <w:spacing w:val="33"/>
          <w:w w:val="88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5"/>
          <w:w w:val="95"/>
        </w:rPr>
        <w:t xml:space="preserve"> </w:t>
      </w:r>
      <w:r w:rsidR="00E07B1F">
        <w:rPr>
          <w:w w:val="95"/>
        </w:rPr>
        <w:t>buildings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45"/>
          <w:w w:val="95"/>
        </w:rPr>
        <w:t xml:space="preserve"> </w:t>
      </w:r>
      <w:r w:rsidR="00E07B1F">
        <w:rPr>
          <w:spacing w:val="3"/>
          <w:w w:val="95"/>
        </w:rPr>
        <w:t>be</w:t>
      </w:r>
      <w:r w:rsidR="00E07B1F">
        <w:rPr>
          <w:spacing w:val="-44"/>
          <w:w w:val="95"/>
        </w:rPr>
        <w:t xml:space="preserve"> </w:t>
      </w:r>
      <w:r w:rsidR="00E07B1F">
        <w:rPr>
          <w:spacing w:val="-3"/>
          <w:w w:val="95"/>
        </w:rPr>
        <w:t>reactivated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5"/>
          <w:w w:val="95"/>
        </w:rPr>
        <w:t xml:space="preserve"> </w:t>
      </w:r>
      <w:r w:rsidR="00E07B1F">
        <w:rPr>
          <w:w w:val="95"/>
        </w:rPr>
        <w:t>offered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45"/>
          <w:w w:val="95"/>
        </w:rPr>
        <w:t xml:space="preserve"> </w:t>
      </w:r>
      <w:r w:rsidR="00E07B1F">
        <w:rPr>
          <w:w w:val="95"/>
        </w:rPr>
        <w:t>citizenry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44"/>
          <w:w w:val="95"/>
        </w:rPr>
        <w:t xml:space="preserve"> </w:t>
      </w:r>
      <w:del w:id="109" w:author="Chris Prickett" w:date="2017-02-12T23:49:00Z">
        <w:r w:rsidR="00E07B1F" w:rsidDel="00F6150A">
          <w:rPr>
            <w:w w:val="95"/>
          </w:rPr>
          <w:delText>re-use</w:delText>
        </w:r>
        <w:r w:rsidR="00E07B1F" w:rsidDel="00F6150A">
          <w:rPr>
            <w:spacing w:val="-45"/>
            <w:w w:val="95"/>
          </w:rPr>
          <w:delText xml:space="preserve"> </w:delText>
        </w:r>
        <w:r w:rsidR="00E07B1F" w:rsidDel="00F6150A">
          <w:rPr>
            <w:w w:val="95"/>
          </w:rPr>
          <w:delText>it</w:delText>
        </w:r>
      </w:del>
      <w:ins w:id="110" w:author="Chris Prickett" w:date="2017-02-12T23:49:00Z">
        <w:r w:rsidR="00F6150A">
          <w:rPr>
            <w:w w:val="95"/>
          </w:rPr>
          <w:t>use</w:t>
        </w:r>
      </w:ins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45"/>
          <w:w w:val="95"/>
        </w:rPr>
        <w:t xml:space="preserve"> </w:t>
      </w:r>
      <w:r w:rsidR="00E07B1F">
        <w:rPr>
          <w:w w:val="95"/>
        </w:rPr>
        <w:t>recreati</w:t>
      </w:r>
      <w:ins w:id="111" w:author="Chris Prickett" w:date="2017-02-12T23:49:00Z">
        <w:r w:rsidR="00F6150A">
          <w:rPr>
            <w:w w:val="95"/>
          </w:rPr>
          <w:t>on</w:t>
        </w:r>
      </w:ins>
      <w:del w:id="112" w:author="Chris Prickett" w:date="2017-02-12T23:49:00Z">
        <w:r w:rsidR="00E07B1F" w:rsidDel="00F6150A">
          <w:rPr>
            <w:w w:val="95"/>
          </w:rPr>
          <w:delText>ng</w:delText>
        </w:r>
      </w:del>
      <w:r w:rsidR="00E07B1F">
        <w:rPr>
          <w:w w:val="95"/>
        </w:rPr>
        <w:t>,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cultural</w:t>
      </w:r>
      <w:r w:rsidR="00E07B1F">
        <w:rPr>
          <w:spacing w:val="29"/>
          <w:w w:val="86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3"/>
          <w:w w:val="90"/>
        </w:rPr>
        <w:t xml:space="preserve"> commun</w:t>
      </w:r>
      <w:r w:rsidR="00E07B1F">
        <w:rPr>
          <w:spacing w:val="-2"/>
          <w:w w:val="90"/>
        </w:rPr>
        <w:t xml:space="preserve">ity </w:t>
      </w:r>
      <w:r w:rsidR="00E07B1F">
        <w:rPr>
          <w:w w:val="90"/>
        </w:rPr>
        <w:t>activities</w:t>
      </w:r>
      <w:r w:rsidR="00E07B1F">
        <w:rPr>
          <w:spacing w:val="-1"/>
          <w:w w:val="90"/>
        </w:rPr>
        <w:t xml:space="preserve"> </w:t>
      </w:r>
      <w:r w:rsidR="00E07B1F">
        <w:rPr>
          <w:w w:val="90"/>
        </w:rPr>
        <w:t>(</w:t>
      </w:r>
      <w:r w:rsidR="00E07B1F">
        <w:rPr>
          <w:color w:val="00AEEF"/>
          <w:w w:val="90"/>
        </w:rPr>
        <w:t>Questionnaire</w:t>
      </w:r>
      <w:r w:rsidR="00E07B1F">
        <w:rPr>
          <w:color w:val="00AEEF"/>
          <w:spacing w:val="-3"/>
          <w:w w:val="90"/>
        </w:rPr>
        <w:t xml:space="preserve"> </w:t>
      </w:r>
      <w:r w:rsidR="00E07B1F">
        <w:rPr>
          <w:color w:val="00AEEF"/>
          <w:w w:val="90"/>
        </w:rPr>
        <w:t>X</w:t>
      </w:r>
      <w:r w:rsidR="00E07B1F">
        <w:rPr>
          <w:w w:val="90"/>
        </w:rPr>
        <w:t>).</w:t>
      </w:r>
    </w:p>
    <w:p w14:paraId="7D3C853D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15D06A33" w14:textId="77777777" w:rsidR="00B0559F" w:rsidRDefault="00E07B1F">
      <w:pPr>
        <w:pStyle w:val="BodyText"/>
        <w:spacing w:line="327" w:lineRule="auto"/>
        <w:ind w:right="111"/>
        <w:jc w:val="both"/>
      </w:pPr>
      <w:del w:id="113" w:author="Chris Prickett" w:date="2017-02-12T23:49:00Z">
        <w:r w:rsidDel="00F6150A">
          <w:rPr>
            <w:w w:val="95"/>
          </w:rPr>
          <w:delText>Speaking</w:delText>
        </w:r>
        <w:r w:rsidDel="00F6150A">
          <w:rPr>
            <w:spacing w:val="-25"/>
            <w:w w:val="95"/>
          </w:rPr>
          <w:delText xml:space="preserve"> </w:delText>
        </w:r>
        <w:r w:rsidDel="00F6150A">
          <w:rPr>
            <w:w w:val="95"/>
          </w:rPr>
          <w:delText>of</w:delText>
        </w:r>
        <w:r w:rsidDel="00F6150A">
          <w:rPr>
            <w:spacing w:val="-24"/>
            <w:w w:val="95"/>
          </w:rPr>
          <w:delText xml:space="preserve"> </w:delText>
        </w:r>
        <w:r w:rsidDel="00F6150A">
          <w:rPr>
            <w:w w:val="95"/>
          </w:rPr>
          <w:delText>the</w:delText>
        </w:r>
      </w:del>
      <w:ins w:id="114" w:author="Chris Prickett" w:date="2017-02-12T23:49:00Z">
        <w:r w:rsidR="00F6150A">
          <w:rPr>
            <w:w w:val="95"/>
          </w:rPr>
          <w:t>In terms of</w:t>
        </w:r>
      </w:ins>
      <w:r>
        <w:rPr>
          <w:spacing w:val="-24"/>
          <w:w w:val="95"/>
        </w:rPr>
        <w:t xml:space="preserve"> </w:t>
      </w:r>
      <w:r>
        <w:rPr>
          <w:w w:val="95"/>
        </w:rPr>
        <w:t>spatial</w:t>
      </w:r>
      <w:r>
        <w:rPr>
          <w:spacing w:val="-24"/>
          <w:w w:val="95"/>
        </w:rPr>
        <w:t xml:space="preserve"> </w:t>
      </w:r>
      <w:r>
        <w:rPr>
          <w:w w:val="95"/>
        </w:rPr>
        <w:t>capacities,</w:t>
      </w:r>
      <w:r>
        <w:rPr>
          <w:spacing w:val="-23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crucial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stress</w:t>
      </w:r>
      <w:r>
        <w:rPr>
          <w:spacing w:val="-24"/>
          <w:w w:val="95"/>
        </w:rPr>
        <w:t xml:space="preserve"> </w:t>
      </w:r>
      <w:r>
        <w:rPr>
          <w:w w:val="95"/>
        </w:rPr>
        <w:t>that,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4"/>
          <w:w w:val="95"/>
        </w:rPr>
        <w:t xml:space="preserve"> </w:t>
      </w:r>
      <w:r>
        <w:rPr>
          <w:w w:val="95"/>
        </w:rPr>
        <w:t>though</w:t>
      </w:r>
      <w:r>
        <w:rPr>
          <w:spacing w:val="-25"/>
          <w:w w:val="95"/>
        </w:rPr>
        <w:t xml:space="preserve"> </w:t>
      </w:r>
      <w:r>
        <w:rPr>
          <w:w w:val="95"/>
        </w:rPr>
        <w:t>they</w:t>
      </w:r>
      <w:r>
        <w:rPr>
          <w:spacing w:val="28"/>
          <w:w w:val="90"/>
        </w:rPr>
        <w:t xml:space="preserve"> </w:t>
      </w:r>
      <w:r>
        <w:rPr>
          <w:spacing w:val="-4"/>
          <w:w w:val="90"/>
        </w:rPr>
        <w:t>ma</w:t>
      </w:r>
      <w:r>
        <w:rPr>
          <w:spacing w:val="-3"/>
          <w:w w:val="90"/>
        </w:rPr>
        <w:t>y</w:t>
      </w:r>
      <w:r>
        <w:rPr>
          <w:spacing w:val="-28"/>
          <w:w w:val="90"/>
        </w:rPr>
        <w:t xml:space="preserve"> </w:t>
      </w:r>
      <w:r>
        <w:rPr>
          <w:w w:val="90"/>
        </w:rPr>
        <w:t>sound</w:t>
      </w:r>
      <w:r>
        <w:rPr>
          <w:spacing w:val="-28"/>
          <w:w w:val="90"/>
        </w:rPr>
        <w:t xml:space="preserve"> </w:t>
      </w:r>
      <w:r>
        <w:rPr>
          <w:w w:val="90"/>
        </w:rPr>
        <w:t>permanent,</w:t>
      </w:r>
      <w:r>
        <w:rPr>
          <w:spacing w:val="-25"/>
          <w:w w:val="90"/>
        </w:rPr>
        <w:t xml:space="preserve"> </w:t>
      </w:r>
      <w:r>
        <w:rPr>
          <w:w w:val="90"/>
        </w:rPr>
        <w:t>spatial</w:t>
      </w:r>
      <w:r>
        <w:rPr>
          <w:spacing w:val="-28"/>
          <w:w w:val="90"/>
        </w:rPr>
        <w:t xml:space="preserve"> </w:t>
      </w:r>
      <w:r>
        <w:rPr>
          <w:w w:val="90"/>
        </w:rPr>
        <w:t>capacities</w:t>
      </w:r>
      <w:r>
        <w:rPr>
          <w:spacing w:val="-27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spacing w:val="-2"/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ersely</w:t>
      </w:r>
      <w:r>
        <w:rPr>
          <w:spacing w:val="-27"/>
          <w:w w:val="90"/>
        </w:rPr>
        <w:t xml:space="preserve"> </w:t>
      </w:r>
      <w:r>
        <w:rPr>
          <w:w w:val="90"/>
        </w:rPr>
        <w:t>spatial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drawbac</w:t>
      </w:r>
      <w:r>
        <w:rPr>
          <w:spacing w:val="-2"/>
          <w:w w:val="90"/>
        </w:rPr>
        <w:t>ks)</w:t>
      </w:r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highly</w:t>
      </w:r>
      <w:r>
        <w:rPr>
          <w:spacing w:val="-28"/>
          <w:w w:val="90"/>
        </w:rPr>
        <w:t xml:space="preserve"> </w:t>
      </w:r>
      <w:r>
        <w:rPr>
          <w:w w:val="90"/>
        </w:rPr>
        <w:t>dependent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distribution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7"/>
          <w:w w:val="90"/>
        </w:rPr>
        <w:t xml:space="preserve"> </w:t>
      </w:r>
      <w:r>
        <w:rPr>
          <w:w w:val="90"/>
        </w:rPr>
        <w:t>activities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ins w:id="115" w:author="Chris Prickett" w:date="2017-02-12T23:53:00Z">
        <w:r w:rsidR="00F6150A">
          <w:rPr>
            <w:w w:val="90"/>
          </w:rPr>
          <w:t xml:space="preserve"> the</w:t>
        </w:r>
      </w:ins>
      <w:r>
        <w:rPr>
          <w:spacing w:val="-8"/>
          <w:w w:val="90"/>
        </w:rPr>
        <w:t xml:space="preserve"> </w:t>
      </w:r>
      <w:r>
        <w:rPr>
          <w:w w:val="90"/>
        </w:rPr>
        <w:t>indirect</w:t>
      </w:r>
      <w:del w:id="116" w:author="Chris Prickett" w:date="2017-02-12T23:53:00Z">
        <w:r w:rsidDel="00F6150A">
          <w:rPr>
            <w:w w:val="90"/>
          </w:rPr>
          <w:delText>ly</w:delText>
        </w:r>
      </w:del>
      <w:r>
        <w:rPr>
          <w:spacing w:val="-7"/>
          <w:w w:val="90"/>
        </w:rPr>
        <w:t xml:space="preserve"> </w:t>
      </w:r>
      <w:r>
        <w:rPr>
          <w:w w:val="90"/>
        </w:rPr>
        <w:t>moderating</w:t>
      </w:r>
      <w:r>
        <w:rPr>
          <w:spacing w:val="-8"/>
          <w:w w:val="90"/>
        </w:rPr>
        <w:t xml:space="preserve"> </w:t>
      </w:r>
      <w:ins w:id="117" w:author="Chris Prickett" w:date="2017-02-12T23:53:00Z">
        <w:r w:rsidR="00F6150A">
          <w:rPr>
            <w:spacing w:val="-8"/>
            <w:w w:val="90"/>
          </w:rPr>
          <w:t xml:space="preserve">of </w:t>
        </w:r>
      </w:ins>
      <w:ins w:id="118" w:author="Chris Prickett" w:date="2017-02-12T23:50:00Z">
        <w:r w:rsidR="00F6150A">
          <w:rPr>
            <w:spacing w:val="-8"/>
            <w:w w:val="90"/>
          </w:rPr>
          <w:t xml:space="preserve">the </w:t>
        </w:r>
      </w:ins>
      <w:r>
        <w:rPr>
          <w:w w:val="90"/>
        </w:rPr>
        <w:t>situated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26"/>
          <w:w w:val="86"/>
        </w:rPr>
        <w:t xml:space="preserve"> </w:t>
      </w:r>
      <w:r>
        <w:rPr>
          <w:w w:val="90"/>
        </w:rPr>
        <w:t>practices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11"/>
          <w:w w:val="90"/>
        </w:rPr>
        <w:t xml:space="preserve"> </w:t>
      </w:r>
      <w:r>
        <w:rPr>
          <w:w w:val="90"/>
        </w:rPr>
        <w:t>conflicts.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e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en</w:t>
      </w:r>
      <w:r>
        <w:rPr>
          <w:spacing w:val="-11"/>
          <w:w w:val="90"/>
        </w:rPr>
        <w:t xml:space="preserve"> </w:t>
      </w:r>
      <w:r>
        <w:rPr>
          <w:w w:val="90"/>
        </w:rPr>
        <w:t>though</w:t>
      </w:r>
      <w:r>
        <w:rPr>
          <w:spacing w:val="-11"/>
          <w:w w:val="90"/>
        </w:rPr>
        <w:t xml:space="preserve"> </w:t>
      </w:r>
      <w:r>
        <w:rPr>
          <w:w w:val="90"/>
        </w:rPr>
        <w:t>there</w:t>
      </w:r>
      <w:r>
        <w:rPr>
          <w:spacing w:val="-11"/>
          <w:w w:val="90"/>
        </w:rPr>
        <w:t xml:space="preserve"> </w:t>
      </w:r>
      <w:ins w:id="119" w:author="Chris Prickett" w:date="2017-02-12T23:50:00Z">
        <w:r w:rsidR="00F6150A">
          <w:rPr>
            <w:spacing w:val="-3"/>
            <w:w w:val="90"/>
          </w:rPr>
          <w:t>has</w:t>
        </w:r>
      </w:ins>
      <w:del w:id="120" w:author="Chris Prickett" w:date="2017-02-12T23:50:00Z">
        <w:r w:rsidDel="00F6150A">
          <w:rPr>
            <w:spacing w:val="-2"/>
            <w:w w:val="90"/>
          </w:rPr>
          <w:delText>w</w:delText>
        </w:r>
        <w:r w:rsidDel="00F6150A">
          <w:rPr>
            <w:spacing w:val="-3"/>
            <w:w w:val="90"/>
          </w:rPr>
          <w:delText>ere</w:delText>
        </w:r>
      </w:del>
      <w:r>
        <w:rPr>
          <w:spacing w:val="-11"/>
          <w:w w:val="90"/>
        </w:rPr>
        <w:t xml:space="preserve"> </w:t>
      </w:r>
      <w:r>
        <w:rPr>
          <w:w w:val="90"/>
        </w:rPr>
        <w:t>not</w:t>
      </w:r>
      <w:ins w:id="121" w:author="Chris Prickett" w:date="2017-02-12T23:50:00Z">
        <w:r w:rsidR="00F6150A">
          <w:rPr>
            <w:w w:val="90"/>
          </w:rPr>
          <w:t xml:space="preserve"> been</w:t>
        </w:r>
      </w:ins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significan</w:t>
      </w:r>
      <w:r>
        <w:rPr>
          <w:spacing w:val="-1"/>
          <w:w w:val="90"/>
        </w:rPr>
        <w:t>t</w:t>
      </w:r>
      <w:r>
        <w:rPr>
          <w:spacing w:val="-11"/>
          <w:w w:val="90"/>
        </w:rPr>
        <w:t xml:space="preserve"> </w:t>
      </w:r>
      <w:r>
        <w:rPr>
          <w:w w:val="90"/>
        </w:rPr>
        <w:t>urban</w:t>
      </w:r>
      <w:r>
        <w:rPr>
          <w:spacing w:val="43"/>
          <w:w w:val="85"/>
        </w:rPr>
        <w:t xml:space="preserve"> </w:t>
      </w:r>
      <w:r>
        <w:rPr>
          <w:w w:val="90"/>
        </w:rPr>
        <w:t>reconstruction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uildings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spaces</w:t>
      </w:r>
      <w:r>
        <w:rPr>
          <w:spacing w:val="-27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pla</w:t>
      </w:r>
      <w:r>
        <w:rPr>
          <w:spacing w:val="-2"/>
          <w:w w:val="90"/>
        </w:rPr>
        <w:t>y</w:t>
      </w:r>
      <w:r>
        <w:rPr>
          <w:spacing w:val="-27"/>
          <w:w w:val="90"/>
        </w:rPr>
        <w:t xml:space="preserve"> </w:t>
      </w:r>
      <w:r>
        <w:rPr>
          <w:spacing w:val="1"/>
          <w:w w:val="90"/>
        </w:rPr>
        <w:t>before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BWP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instated,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astated</w:t>
      </w:r>
      <w:r>
        <w:rPr>
          <w:spacing w:val="37"/>
          <w:w w:val="88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deteriorating</w:t>
      </w:r>
      <w:r>
        <w:rPr>
          <w:spacing w:val="-16"/>
          <w:w w:val="90"/>
        </w:rPr>
        <w:t xml:space="preserve"> </w:t>
      </w:r>
      <w:r>
        <w:rPr>
          <w:w w:val="90"/>
        </w:rPr>
        <w:t>state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neighbourhood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reduced</w:t>
      </w:r>
      <w:r>
        <w:rPr>
          <w:spacing w:val="-16"/>
          <w:w w:val="90"/>
        </w:rPr>
        <w:t xml:space="preserve"> </w:t>
      </w:r>
      <w:ins w:id="122" w:author="Chris Prickett" w:date="2017-02-12T23:53:00Z">
        <w:r w:rsidR="00F6150A">
          <w:rPr>
            <w:w w:val="90"/>
          </w:rPr>
          <w:t>by the</w:t>
        </w:r>
      </w:ins>
      <w:del w:id="123" w:author="Chris Prickett" w:date="2017-02-12T23:53:00Z">
        <w:r w:rsidDel="00F6150A">
          <w:rPr>
            <w:w w:val="90"/>
          </w:rPr>
          <w:delText>with</w:delText>
        </w:r>
      </w:del>
      <w:r>
        <w:rPr>
          <w:spacing w:val="-15"/>
          <w:w w:val="90"/>
        </w:rPr>
        <w:t xml:space="preserve"> </w:t>
      </w:r>
      <w:r>
        <w:rPr>
          <w:w w:val="90"/>
        </w:rPr>
        <w:t>cultural,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ar</w:t>
      </w:r>
      <w:r>
        <w:rPr>
          <w:spacing w:val="-1"/>
          <w:w w:val="90"/>
        </w:rPr>
        <w:t>tistic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civic</w:t>
      </w:r>
      <w:r>
        <w:rPr>
          <w:spacing w:val="42"/>
          <w:w w:val="90"/>
        </w:rPr>
        <w:t xml:space="preserve"> </w:t>
      </w:r>
      <w:r>
        <w:rPr>
          <w:w w:val="95"/>
        </w:rPr>
        <w:t>activities</w:t>
      </w:r>
      <w:r>
        <w:rPr>
          <w:spacing w:val="-24"/>
          <w:w w:val="95"/>
        </w:rPr>
        <w:t xml:space="preserve"> </w:t>
      </w:r>
      <w:r>
        <w:rPr>
          <w:w w:val="95"/>
        </w:rPr>
        <w:t>happening</w:t>
      </w:r>
      <w:r>
        <w:rPr>
          <w:spacing w:val="-23"/>
          <w:w w:val="95"/>
        </w:rPr>
        <w:t xml:space="preserve"> </w:t>
      </w:r>
      <w:del w:id="124" w:author="Chris Prickett" w:date="2017-02-12T23:51:00Z">
        <w:r w:rsidDel="00F6150A">
          <w:rPr>
            <w:w w:val="95"/>
          </w:rPr>
          <w:delText>in</w:delText>
        </w:r>
        <w:r w:rsidDel="00F6150A">
          <w:rPr>
            <w:spacing w:val="-24"/>
            <w:w w:val="95"/>
          </w:rPr>
          <w:delText xml:space="preserve"> </w:delText>
        </w:r>
        <w:r w:rsidDel="00F6150A">
          <w:rPr>
            <w:w w:val="95"/>
          </w:rPr>
          <w:delText>the</w:delText>
        </w:r>
        <w:r w:rsidDel="00F6150A">
          <w:rPr>
            <w:spacing w:val="-24"/>
            <w:w w:val="95"/>
          </w:rPr>
          <w:delText xml:space="preserve"> </w:delText>
        </w:r>
        <w:r w:rsidDel="00F6150A">
          <w:rPr>
            <w:w w:val="95"/>
          </w:rPr>
          <w:delText>area</w:delText>
        </w:r>
      </w:del>
      <w:ins w:id="125" w:author="Chris Prickett" w:date="2017-02-12T23:51:00Z">
        <w:r w:rsidR="00F6150A">
          <w:rPr>
            <w:w w:val="95"/>
          </w:rPr>
          <w:t>there</w:t>
        </w:r>
      </w:ins>
      <w:r>
        <w:rPr>
          <w:w w:val="95"/>
        </w:rPr>
        <w:t>,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giving</w:t>
      </w:r>
      <w:r>
        <w:rPr>
          <w:spacing w:val="-23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rather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hype</w:t>
      </w:r>
      <w:r>
        <w:rPr>
          <w:spacing w:val="-24"/>
          <w:w w:val="95"/>
        </w:rPr>
        <w:t xml:space="preserve"> </w:t>
      </w:r>
      <w:r>
        <w:rPr>
          <w:w w:val="95"/>
        </w:rPr>
        <w:t>than</w:t>
      </w:r>
      <w:r>
        <w:rPr>
          <w:spacing w:val="-24"/>
          <w:w w:val="95"/>
        </w:rPr>
        <w:t xml:space="preserve"> </w:t>
      </w:r>
      <w:r>
        <w:rPr>
          <w:w w:val="95"/>
        </w:rPr>
        <w:t>ruined</w:t>
      </w:r>
      <w:r>
        <w:rPr>
          <w:spacing w:val="-24"/>
          <w:w w:val="95"/>
        </w:rPr>
        <w:t xml:space="preserve"> </w:t>
      </w:r>
      <w:r>
        <w:rPr>
          <w:w w:val="95"/>
        </w:rPr>
        <w:t>appearance.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</w:t>
      </w:r>
      <w:r>
        <w:rPr>
          <w:spacing w:val="34"/>
          <w:w w:val="83"/>
        </w:rPr>
        <w:t xml:space="preserve"> </w:t>
      </w:r>
      <w:r>
        <w:rPr>
          <w:w w:val="90"/>
        </w:rPr>
        <w:t>more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importan</w:t>
      </w:r>
      <w:r>
        <w:rPr>
          <w:spacing w:val="-2"/>
          <w:w w:val="90"/>
        </w:rPr>
        <w:t>tly</w:t>
      </w:r>
      <w:r>
        <w:rPr>
          <w:spacing w:val="-3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increasing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num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er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users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differen</w:t>
      </w:r>
      <w:r>
        <w:rPr>
          <w:spacing w:val="-1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social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backgrounds</w:t>
      </w:r>
      <w:r>
        <w:rPr>
          <w:spacing w:val="33"/>
          <w:w w:val="85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accompan</w:t>
      </w:r>
      <w:r>
        <w:rPr>
          <w:spacing w:val="-1"/>
          <w:w w:val="90"/>
        </w:rPr>
        <w:t>ying</w:t>
      </w:r>
      <w:r>
        <w:rPr>
          <w:spacing w:val="-20"/>
          <w:w w:val="90"/>
        </w:rPr>
        <w:t xml:space="preserve"> </w:t>
      </w:r>
      <w:r>
        <w:rPr>
          <w:w w:val="90"/>
        </w:rPr>
        <w:t>services,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0"/>
          <w:w w:val="90"/>
        </w:rPr>
        <w:t xml:space="preserve"> </w:t>
      </w:r>
      <w:r>
        <w:rPr>
          <w:spacing w:val="1"/>
          <w:w w:val="90"/>
        </w:rPr>
        <w:t>became</w:t>
      </w:r>
      <w:r>
        <w:rPr>
          <w:spacing w:val="-20"/>
          <w:w w:val="90"/>
        </w:rPr>
        <w:t xml:space="preserve"> </w:t>
      </w:r>
      <w:ins w:id="126" w:author="Chris Prickett" w:date="2017-02-12T23:54:00Z">
        <w:r w:rsidR="00F6150A">
          <w:rPr>
            <w:spacing w:val="-20"/>
            <w:w w:val="90"/>
          </w:rPr>
          <w:t xml:space="preserve">a </w:t>
        </w:r>
      </w:ins>
      <w:r>
        <w:rPr>
          <w:spacing w:val="1"/>
          <w:w w:val="90"/>
        </w:rPr>
        <w:t>posh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safe</w:t>
      </w:r>
      <w:r>
        <w:rPr>
          <w:spacing w:val="-21"/>
          <w:w w:val="90"/>
        </w:rPr>
        <w:t xml:space="preserve"> </w:t>
      </w:r>
      <w:r>
        <w:rPr>
          <w:w w:val="90"/>
        </w:rPr>
        <w:t>area,</w:t>
      </w:r>
      <w:r>
        <w:rPr>
          <w:spacing w:val="-19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ersely</w:t>
      </w:r>
      <w:r>
        <w:rPr>
          <w:spacing w:val="-20"/>
          <w:w w:val="90"/>
        </w:rPr>
        <w:t xml:space="preserve"> </w:t>
      </w:r>
      <w:r>
        <w:rPr>
          <w:w w:val="90"/>
        </w:rPr>
        <w:t>without</w:t>
      </w:r>
      <w:r>
        <w:rPr>
          <w:spacing w:val="41"/>
          <w:w w:val="101"/>
        </w:rPr>
        <w:t xml:space="preserve"> </w:t>
      </w:r>
      <w:r>
        <w:rPr>
          <w:spacing w:val="-2"/>
          <w:w w:val="95"/>
        </w:rPr>
        <w:t>obvious</w:t>
      </w:r>
      <w:r>
        <w:rPr>
          <w:spacing w:val="-37"/>
          <w:w w:val="95"/>
        </w:rPr>
        <w:t xml:space="preserve"> </w:t>
      </w:r>
      <w:r>
        <w:rPr>
          <w:w w:val="95"/>
        </w:rPr>
        <w:t>signs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gentrification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ins w:id="127" w:author="Chris Prickett" w:date="2017-02-12T23:54:00Z">
        <w:r w:rsidR="00F6150A">
          <w:rPr>
            <w:spacing w:val="-37"/>
            <w:w w:val="95"/>
          </w:rPr>
          <w:t xml:space="preserve">change in </w:t>
        </w:r>
      </w:ins>
      <w:del w:id="128" w:author="Chris Prickett" w:date="2017-02-12T23:54:00Z">
        <w:r w:rsidDel="00F6150A">
          <w:rPr>
            <w:w w:val="95"/>
          </w:rPr>
          <w:delText>the</w:delText>
        </w:r>
        <w:r w:rsidDel="00F6150A">
          <w:rPr>
            <w:spacing w:val="-36"/>
            <w:w w:val="95"/>
          </w:rPr>
          <w:delText xml:space="preserve"> </w:delText>
        </w:r>
      </w:del>
      <w:ins w:id="129" w:author="Chris Prickett" w:date="2017-02-12T23:54:00Z">
        <w:r w:rsidR="00F6150A">
          <w:rPr>
            <w:spacing w:val="-36"/>
            <w:w w:val="95"/>
          </w:rPr>
          <w:t xml:space="preserve"> </w:t>
        </w:r>
      </w:ins>
      <w:r>
        <w:rPr>
          <w:spacing w:val="1"/>
          <w:w w:val="95"/>
        </w:rPr>
        <w:t>social</w:t>
      </w:r>
      <w:r>
        <w:rPr>
          <w:spacing w:val="-36"/>
          <w:w w:val="95"/>
        </w:rPr>
        <w:t xml:space="preserve"> </w:t>
      </w:r>
      <w:r>
        <w:rPr>
          <w:w w:val="95"/>
        </w:rPr>
        <w:t>status</w:t>
      </w:r>
      <w:del w:id="130" w:author="Chris Prickett" w:date="2017-02-12T23:54:00Z">
        <w:r w:rsidDel="00F6150A">
          <w:rPr>
            <w:spacing w:val="-37"/>
            <w:w w:val="95"/>
          </w:rPr>
          <w:delText xml:space="preserve"> </w:delText>
        </w:r>
        <w:r w:rsidDel="00F6150A">
          <w:rPr>
            <w:spacing w:val="-3"/>
            <w:w w:val="95"/>
          </w:rPr>
          <w:delText>change</w:delText>
        </w:r>
      </w:del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w w:val="95"/>
        </w:rPr>
        <w:t>there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del w:id="131" w:author="Chris Prickett" w:date="2017-02-12T23:54:00Z">
        <w:r w:rsidDel="00F6150A">
          <w:rPr>
            <w:spacing w:val="-36"/>
            <w:w w:val="95"/>
          </w:rPr>
          <w:delText xml:space="preserve"> </w:delText>
        </w:r>
        <w:r w:rsidDel="00F6150A">
          <w:rPr>
            <w:spacing w:val="-2"/>
            <w:w w:val="95"/>
          </w:rPr>
          <w:delText>presen</w:delText>
        </w:r>
        <w:r w:rsidDel="00F6150A">
          <w:rPr>
            <w:spacing w:val="-1"/>
            <w:w w:val="95"/>
          </w:rPr>
          <w:delText>t</w:delText>
        </w:r>
      </w:del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y</w:t>
      </w:r>
      <w:r>
        <w:rPr>
          <w:spacing w:val="33"/>
          <w:w w:val="96"/>
        </w:rPr>
        <w:t xml:space="preserve"> </w:t>
      </w:r>
      <w:r>
        <w:rPr>
          <w:spacing w:val="-2"/>
          <w:w w:val="90"/>
        </w:rPr>
        <w:t>significan</w:t>
      </w:r>
      <w:r>
        <w:rPr>
          <w:spacing w:val="-1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increase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rents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apartmen</w:t>
      </w:r>
      <w:r>
        <w:rPr>
          <w:spacing w:val="-1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costs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(</w:t>
      </w:r>
      <w:r>
        <w:rPr>
          <w:color w:val="00AEEF"/>
          <w:spacing w:val="-2"/>
          <w:w w:val="90"/>
        </w:rPr>
        <w:t>Interview</w:t>
      </w:r>
      <w:r>
        <w:rPr>
          <w:color w:val="00AEEF"/>
          <w:spacing w:val="-3"/>
          <w:w w:val="90"/>
        </w:rPr>
        <w:t>ee</w:t>
      </w:r>
      <w:r>
        <w:rPr>
          <w:color w:val="00AEEF"/>
          <w:spacing w:val="-7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</w:p>
    <w:p w14:paraId="7786F5E0" w14:textId="77777777" w:rsidR="00B0559F" w:rsidRDefault="00E07B1F">
      <w:pPr>
        <w:pStyle w:val="BodyText"/>
        <w:spacing w:line="350" w:lineRule="atLeast"/>
        <w:ind w:right="111"/>
        <w:jc w:val="both"/>
      </w:pP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5"/>
          <w:w w:val="90"/>
        </w:rPr>
        <w:t xml:space="preserve"> </w:t>
      </w:r>
      <w:r>
        <w:rPr>
          <w:w w:val="90"/>
        </w:rPr>
        <w:t>conspicuous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Sa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amala’s</w:t>
      </w:r>
      <w:r>
        <w:rPr>
          <w:spacing w:val="-4"/>
          <w:w w:val="90"/>
        </w:rPr>
        <w:t xml:space="preserve"> </w:t>
      </w:r>
      <w:r>
        <w:rPr>
          <w:w w:val="90"/>
        </w:rPr>
        <w:t>position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pro</w:t>
      </w:r>
      <w:r>
        <w:rPr>
          <w:spacing w:val="-2"/>
          <w:w w:val="90"/>
        </w:rPr>
        <w:t>vision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empty</w:t>
      </w:r>
      <w:r>
        <w:rPr>
          <w:spacing w:val="-5"/>
          <w:w w:val="90"/>
        </w:rPr>
        <w:t xml:space="preserve"> </w:t>
      </w:r>
      <w:r>
        <w:rPr>
          <w:w w:val="90"/>
        </w:rPr>
        <w:t>spaces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29"/>
          <w:w w:val="85"/>
        </w:rPr>
        <w:t xml:space="preserve"> </w:t>
      </w:r>
      <w:r>
        <w:rPr>
          <w:w w:val="95"/>
        </w:rPr>
        <w:t>buildings,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brown-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greenfield</w:t>
      </w:r>
      <w:r>
        <w:rPr>
          <w:spacing w:val="-31"/>
          <w:w w:val="95"/>
        </w:rPr>
        <w:t xml:space="preserve"> </w:t>
      </w:r>
      <w:r>
        <w:rPr>
          <w:w w:val="95"/>
        </w:rPr>
        <w:t>areas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ready-made</w:t>
      </w:r>
      <w:r>
        <w:rPr>
          <w:spacing w:val="-32"/>
          <w:w w:val="95"/>
        </w:rPr>
        <w:t xml:space="preserve"> </w:t>
      </w:r>
      <w:r>
        <w:rPr>
          <w:w w:val="95"/>
        </w:rPr>
        <w:t>trigger.</w:t>
      </w:r>
      <w:r>
        <w:rPr>
          <w:spacing w:val="-12"/>
          <w:w w:val="95"/>
        </w:rPr>
        <w:t xml:space="preserve"> </w:t>
      </w:r>
      <w:r>
        <w:rPr>
          <w:w w:val="95"/>
        </w:rPr>
        <w:t>Once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activated,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w w:val="90"/>
        </w:rPr>
        <w:t>comes</w:t>
      </w:r>
      <w:r>
        <w:rPr>
          <w:spacing w:val="-33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almost</w:t>
      </w:r>
      <w:r>
        <w:rPr>
          <w:spacing w:val="-32"/>
          <w:w w:val="90"/>
        </w:rPr>
        <w:t xml:space="preserve"> </w:t>
      </w:r>
      <w:r>
        <w:rPr>
          <w:w w:val="90"/>
        </w:rPr>
        <w:t>unstoppable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>driv</w:t>
      </w:r>
      <w:r>
        <w:rPr>
          <w:spacing w:val="-3"/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urban</w:t>
      </w:r>
      <w:r>
        <w:rPr>
          <w:spacing w:val="-32"/>
          <w:w w:val="90"/>
        </w:rPr>
        <w:t xml:space="preserve"> </w:t>
      </w:r>
      <w:r>
        <w:rPr>
          <w:w w:val="90"/>
        </w:rPr>
        <w:t>transformation</w:t>
      </w:r>
      <w:r>
        <w:rPr>
          <w:spacing w:val="-33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radical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change,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33"/>
          <w:w w:val="90"/>
        </w:rPr>
        <w:t xml:space="preserve"> </w:t>
      </w:r>
      <w:r>
        <w:rPr>
          <w:w w:val="90"/>
        </w:rPr>
        <w:t>though</w:t>
      </w:r>
      <w:r>
        <w:rPr>
          <w:spacing w:val="26"/>
          <w:w w:val="87"/>
        </w:rPr>
        <w:t xml:space="preserve"> </w:t>
      </w:r>
      <w:r>
        <w:rPr>
          <w:w w:val="95"/>
        </w:rPr>
        <w:t>its</w:t>
      </w:r>
      <w:r>
        <w:rPr>
          <w:spacing w:val="-43"/>
          <w:w w:val="95"/>
        </w:rPr>
        <w:t xml:space="preserve"> </w:t>
      </w:r>
      <w:r>
        <w:rPr>
          <w:w w:val="95"/>
        </w:rPr>
        <w:t>urban</w:t>
      </w:r>
      <w:r>
        <w:rPr>
          <w:spacing w:val="-43"/>
          <w:w w:val="95"/>
        </w:rPr>
        <w:t xml:space="preserve"> </w:t>
      </w:r>
      <w:r>
        <w:rPr>
          <w:w w:val="95"/>
        </w:rPr>
        <w:t>essence</w:t>
      </w:r>
      <w:r>
        <w:rPr>
          <w:spacing w:val="-43"/>
          <w:w w:val="95"/>
        </w:rPr>
        <w:t xml:space="preserve"> </w:t>
      </w:r>
      <w:r>
        <w:rPr>
          <w:w w:val="95"/>
        </w:rPr>
        <w:t>within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image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whole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Belgrade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stays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same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while</w:t>
      </w:r>
      <w:r>
        <w:rPr>
          <w:spacing w:val="26"/>
          <w:w w:val="88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w w:val="95"/>
        </w:rPr>
        <w:t>its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run-down</w:t>
      </w:r>
      <w:r>
        <w:rPr>
          <w:spacing w:val="-42"/>
          <w:w w:val="95"/>
        </w:rPr>
        <w:t xml:space="preserve"> </w:t>
      </w:r>
      <w:r>
        <w:rPr>
          <w:w w:val="95"/>
        </w:rPr>
        <w:t>buildings,</w:t>
      </w:r>
      <w:r>
        <w:rPr>
          <w:spacing w:val="-42"/>
          <w:w w:val="95"/>
        </w:rPr>
        <w:t xml:space="preserve"> </w:t>
      </w:r>
      <w:r>
        <w:rPr>
          <w:w w:val="95"/>
        </w:rPr>
        <w:t>derelict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empt</w:t>
      </w:r>
      <w:r>
        <w:rPr>
          <w:spacing w:val="-2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w w:val="95"/>
        </w:rPr>
        <w:t>plots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spacing w:val="1"/>
          <w:w w:val="95"/>
        </w:rPr>
        <w:t>open</w:t>
      </w:r>
      <w:r>
        <w:rPr>
          <w:spacing w:val="-42"/>
          <w:w w:val="95"/>
        </w:rPr>
        <w:t xml:space="preserve"> </w:t>
      </w:r>
      <w:r>
        <w:rPr>
          <w:w w:val="95"/>
        </w:rPr>
        <w:t>spaces.</w:t>
      </w:r>
      <w:r>
        <w:rPr>
          <w:spacing w:val="-32"/>
          <w:w w:val="95"/>
        </w:rPr>
        <w:t xml:space="preserve"> </w:t>
      </w:r>
      <w:r>
        <w:rPr>
          <w:rFonts w:ascii="PMingLiU" w:eastAsia="PMingLiU" w:hAnsi="PMingLiU" w:cs="PMingLiU"/>
          <w:color w:val="7F0000"/>
          <w:w w:val="95"/>
          <w:position w:val="8"/>
          <w:sz w:val="16"/>
          <w:szCs w:val="16"/>
        </w:rPr>
        <w:t xml:space="preserve">9 </w:t>
      </w: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42"/>
          <w:w w:val="95"/>
        </w:rPr>
        <w:t xml:space="preserve"> </w:t>
      </w:r>
      <w:ins w:id="132" w:author="Chris Prickett" w:date="2017-02-12T23:55:00Z">
        <w:r w:rsidR="00F6150A">
          <w:rPr>
            <w:w w:val="95"/>
          </w:rPr>
          <w:t>with</w:t>
        </w:r>
      </w:ins>
      <w:del w:id="133" w:author="Chris Prickett" w:date="2017-02-12T23:55:00Z">
        <w:r w:rsidDel="00F6150A">
          <w:rPr>
            <w:w w:val="95"/>
          </w:rPr>
          <w:delText>in</w:delText>
        </w:r>
      </w:del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25"/>
          <w:w w:val="84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sustainable,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participatory</w:t>
      </w:r>
      <w:r>
        <w:rPr>
          <w:spacing w:val="-3"/>
          <w:w w:val="90"/>
        </w:rPr>
        <w:t>,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transparen</w:t>
      </w:r>
      <w:r>
        <w:rPr>
          <w:spacing w:val="-1"/>
          <w:w w:val="90"/>
        </w:rPr>
        <w:t>t,</w:t>
      </w:r>
      <w:r>
        <w:rPr>
          <w:spacing w:val="1"/>
          <w:w w:val="90"/>
        </w:rPr>
        <w:t xml:space="preserve"> </w:t>
      </w:r>
      <w:r>
        <w:rPr>
          <w:w w:val="90"/>
        </w:rPr>
        <w:t>feasible,</w:t>
      </w:r>
      <w:r>
        <w:rPr>
          <w:spacing w:val="2"/>
          <w:w w:val="90"/>
        </w:rPr>
        <w:t xml:space="preserve"> </w:t>
      </w:r>
      <w:r>
        <w:rPr>
          <w:w w:val="90"/>
        </w:rPr>
        <w:t>and long-term</w:t>
      </w:r>
      <w:r>
        <w:rPr>
          <w:spacing w:val="-2"/>
          <w:w w:val="90"/>
        </w:rPr>
        <w:t xml:space="preserve"> 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w w:val="90"/>
        </w:rPr>
        <w:t xml:space="preserve"> </w:t>
      </w:r>
      <w:r>
        <w:rPr>
          <w:spacing w:val="1"/>
          <w:w w:val="90"/>
        </w:rPr>
        <w:t>model,</w:t>
      </w:r>
      <w:r>
        <w:rPr>
          <w:spacing w:val="49"/>
          <w:w w:val="87"/>
        </w:rPr>
        <w:t xml:space="preserve"> </w:t>
      </w:r>
      <w:r>
        <w:rPr>
          <w:w w:val="90"/>
        </w:rPr>
        <w:t>these</w:t>
      </w:r>
      <w:r>
        <w:rPr>
          <w:spacing w:val="-21"/>
          <w:w w:val="90"/>
        </w:rPr>
        <w:t xml:space="preserve"> </w:t>
      </w:r>
      <w:r>
        <w:rPr>
          <w:w w:val="90"/>
        </w:rPr>
        <w:t>spatial</w:t>
      </w:r>
      <w:r>
        <w:rPr>
          <w:spacing w:val="-21"/>
          <w:w w:val="90"/>
        </w:rPr>
        <w:t xml:space="preserve"> </w:t>
      </w:r>
      <w:r>
        <w:rPr>
          <w:w w:val="90"/>
        </w:rPr>
        <w:t>capacities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ma</w:t>
      </w:r>
      <w:r>
        <w:rPr>
          <w:spacing w:val="-3"/>
          <w:w w:val="90"/>
        </w:rPr>
        <w:t>y</w:t>
      </w:r>
      <w:r>
        <w:rPr>
          <w:spacing w:val="-21"/>
          <w:w w:val="90"/>
        </w:rPr>
        <w:t xml:space="preserve"> </w:t>
      </w:r>
      <w:r>
        <w:rPr>
          <w:w w:val="90"/>
        </w:rPr>
        <w:t>easily</w:t>
      </w:r>
      <w:r>
        <w:rPr>
          <w:spacing w:val="-21"/>
          <w:w w:val="90"/>
        </w:rPr>
        <w:t xml:space="preserve"> </w:t>
      </w:r>
      <w:r>
        <w:rPr>
          <w:w w:val="90"/>
        </w:rPr>
        <w:t>turn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21"/>
          <w:w w:val="90"/>
        </w:rPr>
        <w:t xml:space="preserve"> </w:t>
      </w:r>
      <w:r>
        <w:rPr>
          <w:w w:val="90"/>
        </w:rPr>
        <w:t>impediments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etbac</w:t>
      </w:r>
      <w:r>
        <w:rPr>
          <w:spacing w:val="-2"/>
          <w:w w:val="90"/>
        </w:rPr>
        <w:t>ks.</w:t>
      </w:r>
    </w:p>
    <w:p w14:paraId="0F9379EE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27B95423" w14:textId="77777777" w:rsidR="00B0559F" w:rsidRDefault="00E07B1F">
      <w:pPr>
        <w:pStyle w:val="Heading3"/>
        <w:spacing w:before="146"/>
        <w:jc w:val="both"/>
        <w:rPr>
          <w:b w:val="0"/>
          <w:bCs w:val="0"/>
        </w:rPr>
      </w:pPr>
      <w:r>
        <w:rPr>
          <w:spacing w:val="1"/>
          <w:w w:val="95"/>
        </w:rPr>
        <w:t>Social</w:t>
      </w:r>
      <w:r>
        <w:rPr>
          <w:spacing w:val="3"/>
          <w:w w:val="95"/>
        </w:rPr>
        <w:t xml:space="preserve"> </w:t>
      </w:r>
      <w:r>
        <w:rPr>
          <w:w w:val="95"/>
        </w:rPr>
        <w:t>potentials</w:t>
      </w:r>
    </w:p>
    <w:p w14:paraId="0BDD90CB" w14:textId="77777777" w:rsidR="00B0559F" w:rsidRDefault="00B0559F">
      <w:pPr>
        <w:spacing w:before="10"/>
        <w:rPr>
          <w:rFonts w:ascii="Georgia" w:eastAsia="Georgia" w:hAnsi="Georgia" w:cs="Georgia"/>
          <w:b/>
          <w:bCs/>
          <w:sz w:val="20"/>
          <w:szCs w:val="20"/>
        </w:rPr>
      </w:pPr>
    </w:p>
    <w:p w14:paraId="4E087990" w14:textId="77777777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0"/>
        </w:rPr>
        <w:t>Urban</w:t>
      </w:r>
      <w:r>
        <w:rPr>
          <w:spacing w:val="-38"/>
          <w:w w:val="90"/>
        </w:rPr>
        <w:t xml:space="preserve"> </w:t>
      </w:r>
      <w:r>
        <w:rPr>
          <w:w w:val="90"/>
        </w:rPr>
        <w:t>planning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urban</w:t>
      </w:r>
      <w:r>
        <w:rPr>
          <w:spacing w:val="-37"/>
          <w:w w:val="90"/>
        </w:rPr>
        <w:t xml:space="preserve"> </w:t>
      </w:r>
      <w:r>
        <w:rPr>
          <w:w w:val="90"/>
        </w:rPr>
        <w:t>design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offspring</w:t>
      </w:r>
      <w:del w:id="134" w:author="Chris Prickett" w:date="2017-02-12T23:56:00Z">
        <w:r w:rsidDel="00F6150A">
          <w:rPr>
            <w:w w:val="90"/>
          </w:rPr>
          <w:delText>s</w:delText>
        </w:r>
      </w:del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spacing w:val="-2"/>
          <w:w w:val="90"/>
        </w:rPr>
        <w:t>architecture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spatial</w:t>
      </w:r>
      <w:r>
        <w:rPr>
          <w:spacing w:val="-37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33"/>
          <w:w w:val="101"/>
        </w:rPr>
        <w:t xml:space="preserve"> </w:t>
      </w:r>
      <w:r>
        <w:rPr>
          <w:w w:val="95"/>
        </w:rPr>
        <w:t>that</w:t>
      </w:r>
      <w:r>
        <w:rPr>
          <w:spacing w:val="-38"/>
          <w:w w:val="95"/>
        </w:rPr>
        <w:t xml:space="preserve"> </w:t>
      </w:r>
      <w:r>
        <w:rPr>
          <w:w w:val="95"/>
        </w:rPr>
        <w:t>mold</w:t>
      </w:r>
      <w:r>
        <w:rPr>
          <w:spacing w:val="-38"/>
          <w:w w:val="95"/>
        </w:rPr>
        <w:t xml:space="preserve"> </w:t>
      </w:r>
      <w:r>
        <w:rPr>
          <w:w w:val="95"/>
        </w:rPr>
        <w:t>urban</w:t>
      </w:r>
      <w:r>
        <w:rPr>
          <w:spacing w:val="-38"/>
          <w:w w:val="95"/>
        </w:rPr>
        <w:t xml:space="preserve"> </w:t>
      </w:r>
      <w:r>
        <w:rPr>
          <w:w w:val="95"/>
        </w:rPr>
        <w:t>transformations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contemporary</w:t>
      </w:r>
      <w:r>
        <w:rPr>
          <w:spacing w:val="-38"/>
          <w:w w:val="95"/>
        </w:rPr>
        <w:t xml:space="preserve"> </w:t>
      </w:r>
      <w:r>
        <w:rPr>
          <w:w w:val="95"/>
        </w:rPr>
        <w:t>cities</w:t>
      </w:r>
      <w:r>
        <w:rPr>
          <w:spacing w:val="-3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24"/>
          <w:w w:val="95"/>
        </w:rPr>
        <w:t xml:space="preserve"> </w:t>
      </w:r>
      <w:r>
        <w:rPr>
          <w:w w:val="95"/>
        </w:rPr>
        <w:t>While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planning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anticipates</w:t>
      </w:r>
      <w:r>
        <w:rPr>
          <w:spacing w:val="47"/>
          <w:w w:val="88"/>
        </w:rPr>
        <w:t xml:space="preserve"> </w:t>
      </w:r>
      <w:ins w:id="135" w:author="Chris Prickett" w:date="2017-02-12T23:56:00Z">
        <w:r w:rsidR="00F6150A">
          <w:rPr>
            <w:spacing w:val="47"/>
            <w:w w:val="88"/>
          </w:rPr>
          <w:t xml:space="preserve">an </w:t>
        </w:r>
      </w:ins>
      <w:r>
        <w:rPr>
          <w:w w:val="90"/>
        </w:rPr>
        <w:t>urban</w:t>
      </w:r>
      <w:r>
        <w:rPr>
          <w:spacing w:val="-6"/>
          <w:w w:val="90"/>
        </w:rPr>
        <w:t xml:space="preserve"> </w:t>
      </w:r>
      <w:r>
        <w:rPr>
          <w:w w:val="90"/>
        </w:rPr>
        <w:t>future</w:t>
      </w:r>
      <w:r>
        <w:rPr>
          <w:spacing w:val="-5"/>
          <w:w w:val="90"/>
        </w:rPr>
        <w:t xml:space="preserve"> </w:t>
      </w:r>
      <w:r>
        <w:rPr>
          <w:w w:val="90"/>
        </w:rPr>
        <w:t>through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debates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decisions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del w:id="136" w:author="Chris Prickett" w:date="2017-02-12T23:56:00Z">
        <w:r w:rsidDel="00F6150A">
          <w:rPr>
            <w:spacing w:val="-1"/>
            <w:w w:val="90"/>
          </w:rPr>
          <w:delText>pla</w:delText>
        </w:r>
        <w:r w:rsidDel="00F6150A">
          <w:rPr>
            <w:spacing w:val="-2"/>
            <w:w w:val="90"/>
          </w:rPr>
          <w:delText>yground</w:delText>
        </w:r>
        <w:r w:rsidDel="00F6150A">
          <w:rPr>
            <w:spacing w:val="-5"/>
            <w:w w:val="90"/>
          </w:rPr>
          <w:delText xml:space="preserve"> </w:delText>
        </w:r>
      </w:del>
      <w:ins w:id="137" w:author="Chris Prickett" w:date="2017-02-12T23:56:00Z">
        <w:r w:rsidR="00F6150A">
          <w:rPr>
            <w:spacing w:val="-1"/>
            <w:w w:val="90"/>
          </w:rPr>
          <w:t>playing field</w:t>
        </w:r>
        <w:r w:rsidR="00F6150A">
          <w:rPr>
            <w:spacing w:val="-5"/>
            <w:w w:val="90"/>
          </w:rPr>
          <w:t xml:space="preserve"> </w:t>
        </w:r>
      </w:ins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differen</w:t>
      </w:r>
      <w:r>
        <w:rPr>
          <w:spacing w:val="-1"/>
          <w:w w:val="90"/>
        </w:rPr>
        <w:t>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interests,</w:t>
      </w:r>
      <w:r>
        <w:rPr>
          <w:spacing w:val="21"/>
          <w:w w:val="85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design</w:t>
      </w:r>
      <w:r>
        <w:rPr>
          <w:spacing w:val="-36"/>
          <w:w w:val="95"/>
        </w:rPr>
        <w:t xml:space="preserve"> </w:t>
      </w:r>
      <w:r>
        <w:rPr>
          <w:w w:val="95"/>
        </w:rPr>
        <w:t>focuses</w:t>
      </w:r>
      <w:r>
        <w:rPr>
          <w:spacing w:val="-36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form</w:t>
      </w:r>
      <w:r>
        <w:rPr>
          <w:spacing w:val="-36"/>
          <w:w w:val="95"/>
        </w:rPr>
        <w:t xml:space="preserve"> </w:t>
      </w:r>
      <w:r>
        <w:rPr>
          <w:w w:val="95"/>
        </w:rPr>
        <w:t>aiming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capture</w:t>
      </w:r>
      <w:r>
        <w:rPr>
          <w:spacing w:val="-35"/>
          <w:w w:val="95"/>
        </w:rPr>
        <w:t xml:space="preserve"> </w:t>
      </w:r>
      <w:r>
        <w:rPr>
          <w:w w:val="95"/>
        </w:rPr>
        <w:t>its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dynamics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compliance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0"/>
        </w:rPr>
        <w:t xml:space="preserve"> </w:t>
      </w:r>
      <w:r>
        <w:rPr>
          <w:spacing w:val="-3"/>
          <w:w w:val="90"/>
        </w:rPr>
        <w:t>human</w:t>
      </w:r>
      <w:r>
        <w:rPr>
          <w:spacing w:val="-6"/>
          <w:w w:val="90"/>
        </w:rPr>
        <w:t xml:space="preserve"> </w:t>
      </w:r>
      <w:r>
        <w:rPr>
          <w:w w:val="90"/>
        </w:rPr>
        <w:t>objectives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:</w:t>
      </w:r>
      <w:r>
        <w:rPr>
          <w:spacing w:val="15"/>
          <w:w w:val="90"/>
        </w:rPr>
        <w:t xml:space="preserve"> </w:t>
      </w:r>
      <w:r>
        <w:rPr>
          <w:w w:val="90"/>
        </w:rPr>
        <w:t>201).</w:t>
      </w:r>
    </w:p>
    <w:p w14:paraId="362C5D88" w14:textId="77777777" w:rsidR="00B0559F" w:rsidRDefault="00E07B1F" w:rsidP="00876A53">
      <w:pPr>
        <w:pStyle w:val="BodyText"/>
        <w:spacing w:line="327" w:lineRule="auto"/>
        <w:ind w:right="111"/>
        <w:jc w:val="both"/>
      </w:pPr>
      <w:r>
        <w:rPr>
          <w:spacing w:val="-3"/>
          <w:w w:val="90"/>
        </w:rPr>
        <w:t>How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er,</w:t>
      </w:r>
      <w:r>
        <w:rPr>
          <w:spacing w:val="-7"/>
          <w:w w:val="90"/>
        </w:rPr>
        <w:t xml:space="preserve"> </w:t>
      </w:r>
      <w:r>
        <w:rPr>
          <w:w w:val="90"/>
        </w:rPr>
        <w:t>while</w:t>
      </w:r>
      <w:r>
        <w:rPr>
          <w:spacing w:val="-7"/>
          <w:w w:val="90"/>
        </w:rPr>
        <w:t xml:space="preserve"> </w:t>
      </w:r>
      <w:r>
        <w:rPr>
          <w:w w:val="90"/>
        </w:rPr>
        <w:t>urban</w:t>
      </w:r>
      <w:r>
        <w:rPr>
          <w:spacing w:val="-7"/>
          <w:w w:val="90"/>
        </w:rPr>
        <w:t xml:space="preserve"> </w:t>
      </w:r>
      <w:r>
        <w:rPr>
          <w:w w:val="90"/>
        </w:rPr>
        <w:t>forms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represen</w:t>
      </w:r>
      <w:r>
        <w:rPr>
          <w:spacing w:val="-1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designers’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intentions</w:t>
      </w:r>
      <w:r>
        <w:rPr>
          <w:spacing w:val="-7"/>
          <w:w w:val="90"/>
        </w:rPr>
        <w:t xml:space="preserve"> </w:t>
      </w:r>
      <w:ins w:id="138" w:author="Chris Prickett" w:date="2017-02-12T23:57:00Z">
        <w:r w:rsidR="00F6150A">
          <w:rPr>
            <w:w w:val="90"/>
          </w:rPr>
          <w:t>at a</w:t>
        </w:r>
      </w:ins>
      <w:del w:id="139" w:author="Chris Prickett" w:date="2017-02-12T23:57:00Z">
        <w:r w:rsidDel="00F6150A">
          <w:rPr>
            <w:w w:val="90"/>
          </w:rPr>
          <w:delText>of</w:delText>
        </w:r>
        <w:r w:rsidDel="00F6150A">
          <w:rPr>
            <w:spacing w:val="-7"/>
            <w:w w:val="90"/>
          </w:rPr>
          <w:delText xml:space="preserve"> </w:delText>
        </w:r>
        <w:r w:rsidDel="00F6150A">
          <w:rPr>
            <w:w w:val="90"/>
          </w:rPr>
          <w:delText>the</w:delText>
        </w:r>
      </w:del>
      <w:r>
        <w:rPr>
          <w:spacing w:val="-7"/>
          <w:w w:val="90"/>
        </w:rPr>
        <w:t xml:space="preserve"> </w:t>
      </w:r>
      <w:r>
        <w:rPr>
          <w:w w:val="90"/>
        </w:rPr>
        <w:t>particular</w:t>
      </w:r>
      <w:r>
        <w:rPr>
          <w:spacing w:val="-6"/>
          <w:w w:val="90"/>
        </w:rPr>
        <w:t xml:space="preserve"> </w:t>
      </w:r>
      <w:r>
        <w:rPr>
          <w:w w:val="90"/>
        </w:rPr>
        <w:t>time,</w:t>
      </w:r>
      <w:r>
        <w:rPr>
          <w:spacing w:val="-7"/>
          <w:w w:val="90"/>
        </w:rPr>
        <w:t xml:space="preserve"> </w:t>
      </w:r>
      <w:r>
        <w:rPr>
          <w:w w:val="90"/>
        </w:rPr>
        <w:t>its</w:t>
      </w:r>
      <w:r>
        <w:rPr>
          <w:spacing w:val="27"/>
          <w:w w:val="87"/>
        </w:rPr>
        <w:t xml:space="preserve"> </w:t>
      </w:r>
      <w:r>
        <w:rPr>
          <w:w w:val="95"/>
        </w:rPr>
        <w:t>life</w:t>
      </w:r>
      <w:r>
        <w:rPr>
          <w:spacing w:val="-17"/>
          <w:w w:val="95"/>
        </w:rPr>
        <w:t xml:space="preserve"> </w:t>
      </w:r>
      <w:r>
        <w:rPr>
          <w:w w:val="95"/>
        </w:rPr>
        <w:t>cycle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outgrows</w:t>
      </w:r>
      <w:r>
        <w:rPr>
          <w:spacing w:val="-16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intentions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forms</w:t>
      </w:r>
      <w:r>
        <w:rPr>
          <w:spacing w:val="-16"/>
          <w:w w:val="95"/>
        </w:rPr>
        <w:t xml:space="preserve"> </w:t>
      </w:r>
      <w:ins w:id="140" w:author="Chris Prickett" w:date="2017-02-12T23:57:00Z">
        <w:r w:rsidR="00F6150A">
          <w:rPr>
            <w:spacing w:val="-16"/>
            <w:w w:val="95"/>
          </w:rPr>
          <w:t xml:space="preserve">the </w:t>
        </w:r>
      </w:ins>
      <w:r>
        <w:rPr>
          <w:spacing w:val="-2"/>
          <w:w w:val="95"/>
        </w:rPr>
        <w:t>contextual</w:t>
      </w:r>
      <w:r>
        <w:rPr>
          <w:spacing w:val="-17"/>
          <w:w w:val="95"/>
        </w:rPr>
        <w:t xml:space="preserve"> </w:t>
      </w:r>
      <w:r>
        <w:rPr>
          <w:w w:val="95"/>
        </w:rPr>
        <w:t>urban</w:t>
      </w:r>
      <w:r>
        <w:rPr>
          <w:spacing w:val="-16"/>
          <w:w w:val="95"/>
        </w:rPr>
        <w:t xml:space="preserve"> </w:t>
      </w:r>
      <w:r>
        <w:rPr>
          <w:w w:val="95"/>
        </w:rPr>
        <w:t>processes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Ph</w:t>
      </w:r>
      <w:r>
        <w:rPr>
          <w:spacing w:val="-2"/>
          <w:w w:val="95"/>
        </w:rPr>
        <w:t>ysi</w:t>
      </w:r>
      <w:r>
        <w:rPr>
          <w:w w:val="95"/>
        </w:rPr>
        <w:t>cal</w:t>
      </w:r>
      <w:r>
        <w:rPr>
          <w:spacing w:val="-18"/>
          <w:w w:val="95"/>
        </w:rPr>
        <w:t xml:space="preserve"> </w:t>
      </w:r>
      <w:r>
        <w:rPr>
          <w:w w:val="95"/>
        </w:rPr>
        <w:t>structures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formative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what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goes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urban</w:t>
      </w:r>
      <w:r>
        <w:rPr>
          <w:spacing w:val="-18"/>
          <w:w w:val="95"/>
        </w:rPr>
        <w:t xml:space="preserve"> </w:t>
      </w:r>
      <w:r>
        <w:rPr>
          <w:w w:val="95"/>
        </w:rPr>
        <w:t>setting,</w:t>
      </w:r>
      <w:r>
        <w:rPr>
          <w:spacing w:val="-15"/>
          <w:w w:val="95"/>
        </w:rPr>
        <w:t xml:space="preserve"> </w:t>
      </w:r>
      <w:r>
        <w:rPr>
          <w:w w:val="95"/>
        </w:rPr>
        <w:t>but</w:t>
      </w:r>
      <w:r>
        <w:rPr>
          <w:spacing w:val="-17"/>
          <w:w w:val="95"/>
        </w:rPr>
        <w:t xml:space="preserve"> </w:t>
      </w:r>
      <w:r>
        <w:rPr>
          <w:w w:val="95"/>
        </w:rPr>
        <w:t>urban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realit</w:t>
      </w:r>
      <w:r>
        <w:rPr>
          <w:spacing w:val="-1"/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81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constan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flux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through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merging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particular</w:t>
      </w:r>
      <w:r>
        <w:rPr>
          <w:spacing w:val="-14"/>
          <w:w w:val="95"/>
        </w:rPr>
        <w:t xml:space="preserve"> </w:t>
      </w:r>
      <w:r>
        <w:rPr>
          <w:w w:val="95"/>
        </w:rPr>
        <w:t>urban</w:t>
      </w:r>
      <w:r>
        <w:rPr>
          <w:spacing w:val="-14"/>
          <w:w w:val="95"/>
        </w:rPr>
        <w:t xml:space="preserve"> </w:t>
      </w:r>
      <w:r>
        <w:rPr>
          <w:w w:val="95"/>
        </w:rPr>
        <w:t>practices</w:t>
      </w:r>
      <w:r>
        <w:rPr>
          <w:spacing w:val="-14"/>
          <w:w w:val="95"/>
        </w:rPr>
        <w:t xml:space="preserve"> </w:t>
      </w:r>
      <w:r>
        <w:rPr>
          <w:w w:val="95"/>
        </w:rPr>
        <w:t>at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pla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on-</w:t>
      </w:r>
      <w:r>
        <w:rPr>
          <w:spacing w:val="23"/>
          <w:w w:val="84"/>
        </w:rPr>
        <w:t xml:space="preserve"> </w:t>
      </w:r>
      <w:r>
        <w:rPr>
          <w:w w:val="90"/>
        </w:rPr>
        <w:t>going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eryda</w:t>
      </w:r>
      <w:r>
        <w:rPr>
          <w:spacing w:val="-2"/>
          <w:w w:val="90"/>
        </w:rPr>
        <w:t>y</w:t>
      </w:r>
      <w:r>
        <w:rPr>
          <w:spacing w:val="2"/>
          <w:w w:val="90"/>
        </w:rPr>
        <w:t xml:space="preserve"> </w:t>
      </w:r>
      <w:r>
        <w:rPr>
          <w:w w:val="90"/>
        </w:rPr>
        <w:t>transformations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future</w:t>
      </w:r>
      <w:r>
        <w:rPr>
          <w:spacing w:val="2"/>
          <w:w w:val="90"/>
        </w:rPr>
        <w:t xml:space="preserve"> </w:t>
      </w:r>
      <w:r>
        <w:rPr>
          <w:w w:val="90"/>
        </w:rPr>
        <w:t>urban</w:t>
      </w:r>
      <w:r>
        <w:rPr>
          <w:spacing w:val="2"/>
          <w:w w:val="90"/>
        </w:rPr>
        <w:t xml:space="preserve"> </w:t>
      </w:r>
      <w:r>
        <w:rPr>
          <w:w w:val="90"/>
        </w:rPr>
        <w:t>design</w:t>
      </w:r>
      <w:r>
        <w:rPr>
          <w:spacing w:val="2"/>
          <w:w w:val="90"/>
        </w:rPr>
        <w:t xml:space="preserve"> </w:t>
      </w:r>
      <w:r>
        <w:rPr>
          <w:w w:val="90"/>
        </w:rPr>
        <w:t>solutions</w:t>
      </w:r>
      <w:r>
        <w:rPr>
          <w:spacing w:val="2"/>
          <w:w w:val="90"/>
        </w:rPr>
        <w:t xml:space="preserve"> </w:t>
      </w:r>
      <w:r>
        <w:rPr>
          <w:w w:val="90"/>
        </w:rPr>
        <w:t>thereafter</w:t>
      </w:r>
      <w:r>
        <w:rPr>
          <w:spacing w:val="2"/>
          <w:w w:val="90"/>
        </w:rPr>
        <w:t xml:space="preserve"> </w:t>
      </w:r>
      <w:r>
        <w:rPr>
          <w:w w:val="90"/>
        </w:rPr>
        <w:t>are</w:t>
      </w:r>
      <w:r>
        <w:rPr>
          <w:spacing w:val="2"/>
          <w:w w:val="90"/>
        </w:rPr>
        <w:t xml:space="preserve"> </w:t>
      </w:r>
      <w:r>
        <w:rPr>
          <w:w w:val="90"/>
        </w:rPr>
        <w:t>set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 w:rsidR="00876A53">
        <w:rPr>
          <w:spacing w:val="-3"/>
          <w:w w:val="90"/>
        </w:rPr>
        <w:t xml:space="preserve"> </w:t>
      </w:r>
      <w:r w:rsidR="00876A53">
        <w:rPr>
          <w:spacing w:val="1"/>
          <w:w w:val="90"/>
        </w:rPr>
        <w:t>social</w:t>
      </w:r>
      <w:r w:rsidR="00876A53">
        <w:rPr>
          <w:spacing w:val="-14"/>
          <w:w w:val="90"/>
        </w:rPr>
        <w:t xml:space="preserve"> </w:t>
      </w:r>
      <w:r w:rsidR="00876A53">
        <w:rPr>
          <w:w w:val="90"/>
        </w:rPr>
        <w:t>capital,</w:t>
      </w:r>
      <w:r w:rsidR="00876A53">
        <w:rPr>
          <w:spacing w:val="-11"/>
          <w:w w:val="90"/>
        </w:rPr>
        <w:t xml:space="preserve"> </w:t>
      </w:r>
      <w:r w:rsidR="00876A53">
        <w:rPr>
          <w:w w:val="90"/>
        </w:rPr>
        <w:t>rational</w:t>
      </w:r>
      <w:r w:rsidR="00876A53">
        <w:rPr>
          <w:spacing w:val="-14"/>
          <w:w w:val="90"/>
        </w:rPr>
        <w:t xml:space="preserve"> </w:t>
      </w:r>
      <w:r w:rsidR="00876A53">
        <w:rPr>
          <w:w w:val="90"/>
        </w:rPr>
        <w:t>action</w:t>
      </w:r>
      <w:r w:rsidR="00876A53">
        <w:rPr>
          <w:spacing w:val="-13"/>
          <w:w w:val="90"/>
        </w:rPr>
        <w:t xml:space="preserve"> </w:t>
      </w:r>
      <w:r w:rsidR="00876A53">
        <w:rPr>
          <w:w w:val="90"/>
        </w:rPr>
        <w:t>that</w:t>
      </w:r>
      <w:r w:rsidR="00876A53">
        <w:rPr>
          <w:spacing w:val="-13"/>
          <w:w w:val="90"/>
        </w:rPr>
        <w:t xml:space="preserve"> </w:t>
      </w:r>
      <w:r w:rsidR="00876A53">
        <w:rPr>
          <w:w w:val="90"/>
        </w:rPr>
        <w:t>embod</w:t>
      </w:r>
      <w:ins w:id="141" w:author="Chris Prickett" w:date="2017-02-12T23:58:00Z">
        <w:r w:rsidR="00F6150A">
          <w:rPr>
            <w:w w:val="90"/>
          </w:rPr>
          <w:t>ies</w:t>
        </w:r>
      </w:ins>
      <w:del w:id="142" w:author="Chris Prickett" w:date="2017-02-12T23:58:00Z">
        <w:r w:rsidR="00876A53" w:rsidDel="00F6150A">
          <w:rPr>
            <w:w w:val="90"/>
          </w:rPr>
          <w:delText>y</w:delText>
        </w:r>
      </w:del>
      <w:r w:rsidR="00876A53">
        <w:rPr>
          <w:spacing w:val="-14"/>
          <w:w w:val="90"/>
        </w:rPr>
        <w:t xml:space="preserve"> </w:t>
      </w:r>
      <w:r w:rsidR="00876A53">
        <w:rPr>
          <w:spacing w:val="1"/>
          <w:w w:val="90"/>
        </w:rPr>
        <w:t>social</w:t>
      </w:r>
      <w:r w:rsidR="00876A53">
        <w:rPr>
          <w:spacing w:val="-13"/>
          <w:w w:val="90"/>
        </w:rPr>
        <w:t xml:space="preserve"> </w:t>
      </w:r>
      <w:r w:rsidR="00876A53">
        <w:rPr>
          <w:w w:val="90"/>
        </w:rPr>
        <w:t>relations</w:t>
      </w:r>
      <w:r w:rsidR="00876A53">
        <w:rPr>
          <w:spacing w:val="-14"/>
          <w:w w:val="90"/>
        </w:rPr>
        <w:t xml:space="preserve"> </w:t>
      </w:r>
      <w:r w:rsidR="00876A53">
        <w:rPr>
          <w:w w:val="90"/>
        </w:rPr>
        <w:t>(</w:t>
      </w:r>
      <w:r w:rsidR="00876A53">
        <w:rPr>
          <w:rFonts w:ascii="Georgia"/>
          <w:b/>
          <w:w w:val="90"/>
        </w:rPr>
        <w:t>?</w:t>
      </w:r>
      <w:r w:rsidR="00876A53">
        <w:rPr>
          <w:w w:val="90"/>
        </w:rPr>
        <w:t>).These</w:t>
      </w:r>
      <w:r w:rsidR="00876A53">
        <w:rPr>
          <w:spacing w:val="-13"/>
          <w:w w:val="90"/>
        </w:rPr>
        <w:t xml:space="preserve"> </w:t>
      </w:r>
      <w:r w:rsidR="00876A53">
        <w:rPr>
          <w:w w:val="90"/>
        </w:rPr>
        <w:t>are</w:t>
      </w:r>
      <w:r w:rsidR="00876A53">
        <w:rPr>
          <w:spacing w:val="-13"/>
          <w:w w:val="90"/>
        </w:rPr>
        <w:t xml:space="preserve"> </w:t>
      </w:r>
      <w:r w:rsidR="00876A53">
        <w:rPr>
          <w:spacing w:val="1"/>
          <w:w w:val="90"/>
        </w:rPr>
        <w:t>social</w:t>
      </w:r>
      <w:r w:rsidR="00876A53">
        <w:rPr>
          <w:spacing w:val="-14"/>
          <w:w w:val="90"/>
        </w:rPr>
        <w:t xml:space="preserve"> </w:t>
      </w:r>
    </w:p>
    <w:p w14:paraId="5F0D0A8A" w14:textId="77777777" w:rsidR="00B0559F" w:rsidRDefault="00722A2E">
      <w:pPr>
        <w:spacing w:before="27" w:line="284" w:lineRule="exact"/>
        <w:ind w:left="587" w:right="111" w:firstLine="24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72654EB2">
          <v:group id="_x0000_s1062" style="position:absolute;left:0;text-align:left;margin-left:113.4pt;margin-top:2.25pt;width:170.1pt;height:.1pt;z-index:-13336;mso-position-horizontal-relative:page" coordorigin="2268,45" coordsize="3402,2">
            <v:shape id="_x0000_s1063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9</w:t>
      </w:r>
      <w:r w:rsidR="00E07B1F">
        <w:rPr>
          <w:rFonts w:ascii="Bookman Old Style"/>
          <w:w w:val="95"/>
          <w:sz w:val="18"/>
        </w:rPr>
        <w:t>Even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with</w:t>
      </w:r>
      <w:ins w:id="143" w:author="Chris Prickett" w:date="2017-02-12T23:59:00Z">
        <w:r w:rsidR="00FA5357">
          <w:rPr>
            <w:rFonts w:ascii="Bookman Old Style"/>
            <w:w w:val="95"/>
            <w:sz w:val="18"/>
          </w:rPr>
          <w:t xml:space="preserve"> the</w:t>
        </w:r>
      </w:ins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large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w</w:t>
      </w:r>
      <w:r w:rsidR="00E07B1F">
        <w:rPr>
          <w:rFonts w:ascii="Bookman Old Style"/>
          <w:spacing w:val="-3"/>
          <w:w w:val="95"/>
          <w:sz w:val="18"/>
        </w:rPr>
        <w:t>aterfron</w:t>
      </w:r>
      <w:r w:rsidR="00E07B1F">
        <w:rPr>
          <w:rFonts w:ascii="Bookman Old Style"/>
          <w:spacing w:val="-2"/>
          <w:w w:val="95"/>
          <w:sz w:val="18"/>
        </w:rPr>
        <w:t>t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in</w:t>
      </w:r>
      <w:r w:rsidR="00E07B1F">
        <w:rPr>
          <w:rFonts w:ascii="Bookman Old Style"/>
          <w:spacing w:val="-2"/>
          <w:w w:val="95"/>
          <w:sz w:val="18"/>
        </w:rPr>
        <w:t>terv</w:t>
      </w:r>
      <w:r w:rsidR="00E07B1F">
        <w:rPr>
          <w:rFonts w:ascii="Bookman Old Style"/>
          <w:spacing w:val="-3"/>
          <w:w w:val="95"/>
          <w:sz w:val="18"/>
        </w:rPr>
        <w:t>ention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ins w:id="144" w:author="Chris Prickett" w:date="2017-02-12T23:59:00Z">
        <w:r w:rsidR="00FA5357">
          <w:rPr>
            <w:rFonts w:ascii="Bookman Old Style"/>
            <w:w w:val="95"/>
            <w:sz w:val="18"/>
          </w:rPr>
          <w:t>of</w:t>
        </w:r>
      </w:ins>
      <w:del w:id="145" w:author="Chris Prickett" w:date="2017-02-12T23:59:00Z">
        <w:r w:rsidR="00E07B1F" w:rsidDel="00FA5357">
          <w:rPr>
            <w:rFonts w:ascii="Bookman Old Style"/>
            <w:w w:val="95"/>
            <w:sz w:val="18"/>
          </w:rPr>
          <w:delText>within</w:delText>
        </w:r>
      </w:del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BWP</w:t>
      </w:r>
      <w:r w:rsidR="00E07B1F">
        <w:rPr>
          <w:rFonts w:ascii="Bookman Old Style"/>
          <w:spacing w:val="-5"/>
          <w:w w:val="95"/>
          <w:sz w:val="18"/>
        </w:rPr>
        <w:t>,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from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ins w:id="146" w:author="Chris Prickett" w:date="2017-02-12T23:59:00Z">
        <w:r w:rsidR="00FA5357">
          <w:rPr>
            <w:rFonts w:ascii="Bookman Old Style"/>
            <w:spacing w:val="-20"/>
            <w:w w:val="95"/>
            <w:sz w:val="18"/>
          </w:rPr>
          <w:t xml:space="preserve">a </w:t>
        </w:r>
      </w:ins>
      <w:r w:rsidR="00E07B1F">
        <w:rPr>
          <w:rFonts w:ascii="Bookman Old Style"/>
          <w:w w:val="95"/>
          <w:sz w:val="18"/>
        </w:rPr>
        <w:t>certain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perspective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certain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areas</w:t>
      </w:r>
      <w:r w:rsidR="00E07B1F">
        <w:rPr>
          <w:rFonts w:ascii="Bookman Old Style"/>
          <w:spacing w:val="49"/>
          <w:w w:val="86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(i.e.</w:t>
      </w:r>
      <w:r w:rsidR="00E07B1F">
        <w:rPr>
          <w:rFonts w:ascii="Bookman Old Style"/>
          <w:spacing w:val="8"/>
          <w:w w:val="95"/>
          <w:sz w:val="18"/>
        </w:rPr>
        <w:t xml:space="preserve"> </w:t>
      </w:r>
      <w:ins w:id="147" w:author="Chris Prickett" w:date="2017-02-12T23:59:00Z">
        <w:r w:rsidR="00FA5357">
          <w:rPr>
            <w:rFonts w:ascii="Bookman Old Style"/>
            <w:spacing w:val="8"/>
            <w:w w:val="95"/>
            <w:sz w:val="18"/>
          </w:rPr>
          <w:t xml:space="preserve">the </w:t>
        </w:r>
      </w:ins>
      <w:r w:rsidR="00E07B1F">
        <w:rPr>
          <w:rFonts w:ascii="Bookman Old Style"/>
          <w:spacing w:val="-4"/>
          <w:w w:val="95"/>
          <w:sz w:val="18"/>
        </w:rPr>
        <w:t>Sa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amala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hinterland</w:t>
      </w:r>
      <w:ins w:id="148" w:author="Chris Prickett" w:date="2017-02-12T23:59:00Z">
        <w:r w:rsidR="00FA5357">
          <w:rPr>
            <w:rFonts w:ascii="Bookman Old Style"/>
            <w:spacing w:val="-2"/>
            <w:w w:val="95"/>
            <w:sz w:val="18"/>
          </w:rPr>
          <w:t>,</w:t>
        </w:r>
      </w:ins>
      <w:r w:rsidR="00E07B1F">
        <w:rPr>
          <w:rFonts w:ascii="Bookman Old Style"/>
          <w:spacing w:val="-11"/>
          <w:w w:val="95"/>
          <w:sz w:val="18"/>
        </w:rPr>
        <w:t xml:space="preserve"> </w:t>
      </w:r>
      <w:ins w:id="149" w:author="Chris Prickett" w:date="2017-02-12T23:59:00Z">
        <w:r w:rsidR="00FA5357">
          <w:rPr>
            <w:rFonts w:ascii="Bookman Old Style"/>
            <w:spacing w:val="-5"/>
            <w:w w:val="95"/>
            <w:sz w:val="18"/>
          </w:rPr>
          <w:t>known as</w:t>
        </w:r>
      </w:ins>
      <w:del w:id="150" w:author="Chris Prickett" w:date="2017-02-12T23:59:00Z">
        <w:r w:rsidR="00E07B1F" w:rsidDel="00FA5357">
          <w:rPr>
            <w:rFonts w:ascii="Bookman Old Style"/>
            <w:spacing w:val="-5"/>
            <w:w w:val="95"/>
            <w:sz w:val="18"/>
          </w:rPr>
          <w:delText>aka</w:delText>
        </w:r>
      </w:del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1"/>
          <w:w w:val="95"/>
          <w:sz w:val="18"/>
        </w:rPr>
        <w:t>Upper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Sa</w:t>
      </w:r>
      <w:r w:rsidR="00E07B1F">
        <w:rPr>
          <w:rFonts w:ascii="Bookman Old Style"/>
          <w:spacing w:val="-2"/>
          <w:w w:val="95"/>
          <w:sz w:val="18"/>
        </w:rPr>
        <w:t>v</w:t>
      </w:r>
      <w:r w:rsidR="00E07B1F">
        <w:rPr>
          <w:rFonts w:ascii="Bookman Old Style"/>
          <w:spacing w:val="-3"/>
          <w:w w:val="95"/>
          <w:sz w:val="18"/>
        </w:rPr>
        <w:t>amala),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Sa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amala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1"/>
          <w:w w:val="95"/>
          <w:sz w:val="18"/>
        </w:rPr>
        <w:t>looks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exactly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lastRenderedPageBreak/>
        <w:t>same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as</w:t>
      </w:r>
      <w:ins w:id="151" w:author="Chris Prickett" w:date="2017-02-12T23:59:00Z">
        <w:r w:rsidR="00FA5357">
          <w:rPr>
            <w:rFonts w:ascii="Bookman Old Style"/>
            <w:w w:val="95"/>
            <w:sz w:val="18"/>
          </w:rPr>
          <w:t xml:space="preserve"> it did a</w:t>
        </w:r>
      </w:ins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few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y</w:t>
      </w:r>
      <w:r w:rsidR="00E07B1F">
        <w:rPr>
          <w:rFonts w:ascii="Bookman Old Style"/>
          <w:spacing w:val="-2"/>
          <w:w w:val="95"/>
          <w:sz w:val="18"/>
        </w:rPr>
        <w:t>ears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ago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when</w:t>
      </w:r>
      <w:r w:rsidR="00E07B1F">
        <w:rPr>
          <w:rFonts w:ascii="Bookman Old Style"/>
          <w:spacing w:val="47"/>
          <w:w w:val="88"/>
          <w:sz w:val="18"/>
        </w:rPr>
        <w:t xml:space="preserve"> </w:t>
      </w:r>
      <w:r w:rsidR="00E07B1F">
        <w:rPr>
          <w:rFonts w:ascii="Bookman Old Style"/>
          <w:sz w:val="18"/>
        </w:rPr>
        <w:t>it</w:t>
      </w:r>
      <w:r w:rsidR="00E07B1F">
        <w:rPr>
          <w:rFonts w:ascii="Bookman Old Style"/>
          <w:spacing w:val="-31"/>
          <w:sz w:val="18"/>
        </w:rPr>
        <w:t xml:space="preserve"> </w:t>
      </w:r>
      <w:r w:rsidR="00E07B1F">
        <w:rPr>
          <w:rFonts w:ascii="Bookman Old Style"/>
          <w:spacing w:val="-3"/>
          <w:sz w:val="18"/>
        </w:rPr>
        <w:t>was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z w:val="18"/>
        </w:rPr>
        <w:t>only</w:t>
      </w:r>
      <w:r w:rsidR="00E07B1F">
        <w:rPr>
          <w:rFonts w:ascii="Bookman Old Style"/>
          <w:spacing w:val="-31"/>
          <w:sz w:val="18"/>
        </w:rPr>
        <w:t xml:space="preserve"> </w:t>
      </w:r>
      <w:r w:rsidR="00E07B1F">
        <w:rPr>
          <w:rFonts w:ascii="Bookman Old Style"/>
          <w:sz w:val="18"/>
        </w:rPr>
        <w:t>a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z w:val="18"/>
        </w:rPr>
        <w:t>cultural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z w:val="18"/>
        </w:rPr>
        <w:t>and</w:t>
      </w:r>
      <w:r w:rsidR="00E07B1F">
        <w:rPr>
          <w:rFonts w:ascii="Bookman Old Style"/>
          <w:spacing w:val="-31"/>
          <w:sz w:val="18"/>
        </w:rPr>
        <w:t xml:space="preserve"> </w:t>
      </w:r>
      <w:r w:rsidR="00E07B1F">
        <w:rPr>
          <w:rFonts w:ascii="Bookman Old Style"/>
          <w:spacing w:val="-2"/>
          <w:sz w:val="18"/>
        </w:rPr>
        <w:t>creative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pacing w:val="-3"/>
          <w:sz w:val="18"/>
        </w:rPr>
        <w:t>hub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z w:val="18"/>
        </w:rPr>
        <w:t>of</w:t>
      </w:r>
      <w:r w:rsidR="00E07B1F">
        <w:rPr>
          <w:rFonts w:ascii="Bookman Old Style"/>
          <w:spacing w:val="-31"/>
          <w:sz w:val="18"/>
        </w:rPr>
        <w:t xml:space="preserve"> </w:t>
      </w:r>
      <w:r w:rsidR="00E07B1F">
        <w:rPr>
          <w:rFonts w:ascii="Bookman Old Style"/>
          <w:sz w:val="18"/>
        </w:rPr>
        <w:t>the</w:t>
      </w:r>
      <w:r w:rsidR="00E07B1F">
        <w:rPr>
          <w:rFonts w:ascii="Bookman Old Style"/>
          <w:spacing w:val="-30"/>
          <w:sz w:val="18"/>
        </w:rPr>
        <w:t xml:space="preserve"> </w:t>
      </w:r>
      <w:r w:rsidR="00E07B1F">
        <w:rPr>
          <w:rFonts w:ascii="Bookman Old Style"/>
          <w:spacing w:val="-6"/>
          <w:sz w:val="18"/>
        </w:rPr>
        <w:t>city.</w:t>
      </w:r>
    </w:p>
    <w:p w14:paraId="125A2BB3" w14:textId="77777777" w:rsidR="00B0559F" w:rsidRDefault="00B0559F">
      <w:pPr>
        <w:spacing w:line="284" w:lineRule="exact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284B2428" w14:textId="77777777" w:rsidR="00B0559F" w:rsidRDefault="00876A53" w:rsidP="00876A53">
      <w:pPr>
        <w:pStyle w:val="BodyText"/>
        <w:spacing w:before="28" w:line="327" w:lineRule="auto"/>
        <w:ind w:right="111" w:firstLine="0"/>
        <w:jc w:val="both"/>
      </w:pPr>
      <w:r>
        <w:rPr>
          <w:w w:val="90"/>
        </w:rPr>
        <w:lastRenderedPageBreak/>
        <w:t>potentials</w:t>
      </w:r>
      <w:r>
        <w:rPr>
          <w:w w:val="95"/>
        </w:rPr>
        <w:t xml:space="preserve"> </w:t>
      </w:r>
      <w:r w:rsidR="00E07B1F">
        <w:rPr>
          <w:w w:val="95"/>
        </w:rPr>
        <w:t>bounded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6"/>
          <w:w w:val="95"/>
        </w:rPr>
        <w:t xml:space="preserve"> </w:t>
      </w:r>
      <w:r w:rsidR="00E07B1F">
        <w:rPr>
          <w:spacing w:val="-3"/>
          <w:w w:val="95"/>
        </w:rPr>
        <w:t>an</w:t>
      </w:r>
      <w:r w:rsidR="00E07B1F">
        <w:rPr>
          <w:spacing w:val="-2"/>
          <w:w w:val="95"/>
        </w:rPr>
        <w:t>y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36"/>
          <w:w w:val="95"/>
        </w:rPr>
        <w:t xml:space="preserve"> </w:t>
      </w:r>
      <w:r w:rsidR="00E07B1F">
        <w:rPr>
          <w:spacing w:val="-2"/>
          <w:w w:val="95"/>
        </w:rPr>
        <w:t>context.</w:t>
      </w:r>
      <w:r w:rsidR="00E07B1F">
        <w:rPr>
          <w:spacing w:val="-18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7"/>
          <w:w w:val="95"/>
        </w:rPr>
        <w:t xml:space="preserve"> </w:t>
      </w:r>
      <w:r w:rsidR="00E07B1F">
        <w:rPr>
          <w:spacing w:val="-4"/>
          <w:w w:val="95"/>
        </w:rPr>
        <w:t>Sa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amala,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morphology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decision-making</w:t>
      </w:r>
      <w:r w:rsidR="00E07B1F">
        <w:rPr>
          <w:spacing w:val="33"/>
          <w:w w:val="85"/>
        </w:rPr>
        <w:t xml:space="preserve"> </w:t>
      </w:r>
      <w:r w:rsidR="00E07B1F">
        <w:rPr>
          <w:w w:val="90"/>
        </w:rPr>
        <w:t>sets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forth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catalyses</w:t>
      </w:r>
      <w:r w:rsidR="00E07B1F">
        <w:rPr>
          <w:spacing w:val="-22"/>
          <w:w w:val="90"/>
        </w:rPr>
        <w:t xml:space="preserve"> </w:t>
      </w:r>
      <w:r w:rsidR="00E07B1F">
        <w:rPr>
          <w:spacing w:val="-1"/>
          <w:w w:val="90"/>
        </w:rPr>
        <w:t>transformativ</w:t>
      </w:r>
      <w:r w:rsidR="00E07B1F">
        <w:rPr>
          <w:spacing w:val="-2"/>
          <w:w w:val="90"/>
        </w:rPr>
        <w:t>e</w:t>
      </w:r>
      <w:r w:rsidR="00E07B1F">
        <w:rPr>
          <w:spacing w:val="-21"/>
          <w:w w:val="90"/>
        </w:rPr>
        <w:t xml:space="preserve"> </w:t>
      </w:r>
      <w:r w:rsidR="00E07B1F">
        <w:rPr>
          <w:spacing w:val="1"/>
          <w:w w:val="90"/>
        </w:rPr>
        <w:t>social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forces.</w:t>
      </w:r>
    </w:p>
    <w:p w14:paraId="65B6D9DC" w14:textId="77777777" w:rsidR="00B0559F" w:rsidRDefault="00B0559F" w:rsidP="00876A53">
      <w:pPr>
        <w:spacing w:before="6"/>
        <w:jc w:val="both"/>
        <w:rPr>
          <w:rFonts w:ascii="Bookman Old Style" w:eastAsia="Bookman Old Style" w:hAnsi="Bookman Old Style" w:cs="Bookman Old Style"/>
        </w:rPr>
      </w:pPr>
    </w:p>
    <w:p w14:paraId="32D0CA21" w14:textId="539FC1DB" w:rsidR="00B0559F" w:rsidRDefault="00E07B1F" w:rsidP="00876A53">
      <w:pPr>
        <w:pStyle w:val="BodyText"/>
        <w:spacing w:line="350" w:lineRule="atLeast"/>
        <w:ind w:right="111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spacing w:val="-4"/>
          <w:w w:val="90"/>
        </w:rPr>
        <w:t>T</w:t>
      </w:r>
      <w:r>
        <w:rPr>
          <w:spacing w:val="-5"/>
          <w:w w:val="90"/>
        </w:rPr>
        <w:t>op-down</w:t>
      </w:r>
      <w:r>
        <w:rPr>
          <w:spacing w:val="-40"/>
          <w:w w:val="90"/>
        </w:rPr>
        <w:t xml:space="preserve"> </w:t>
      </w:r>
      <w:r>
        <w:rPr>
          <w:w w:val="90"/>
        </w:rPr>
        <w:t>urban</w:t>
      </w:r>
      <w:r>
        <w:rPr>
          <w:spacing w:val="-40"/>
          <w:w w:val="90"/>
        </w:rPr>
        <w:t xml:space="preserve"> </w:t>
      </w:r>
      <w:r>
        <w:rPr>
          <w:w w:val="90"/>
        </w:rPr>
        <w:t>planning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terv</w:t>
      </w:r>
      <w:r>
        <w:rPr>
          <w:spacing w:val="-3"/>
          <w:w w:val="90"/>
        </w:rPr>
        <w:t>entions</w:t>
      </w:r>
      <w:r>
        <w:rPr>
          <w:spacing w:val="-40"/>
          <w:w w:val="90"/>
        </w:rPr>
        <w:t xml:space="preserve"> </w:t>
      </w:r>
      <w:r>
        <w:rPr>
          <w:spacing w:val="1"/>
          <w:w w:val="90"/>
        </w:rPr>
        <w:t>bound</w:t>
      </w:r>
      <w:r>
        <w:rPr>
          <w:spacing w:val="-40"/>
          <w:w w:val="90"/>
        </w:rPr>
        <w:t xml:space="preserve"> </w:t>
      </w:r>
      <w:ins w:id="152" w:author="Chris Prickett" w:date="2017-02-13T00:00:00Z">
        <w:r w:rsidR="00FA5357">
          <w:rPr>
            <w:spacing w:val="-40"/>
            <w:w w:val="90"/>
          </w:rPr>
          <w:t xml:space="preserve">the </w:t>
        </w:r>
      </w:ins>
      <w:ins w:id="153" w:author="Chris Prickett" w:date="2017-02-13T00:01:00Z">
        <w:r w:rsidR="00FA5357">
          <w:rPr>
            <w:spacing w:val="-40"/>
            <w:w w:val="90"/>
          </w:rPr>
          <w:t xml:space="preserve"> </w:t>
        </w:r>
      </w:ins>
      <w:r>
        <w:rPr>
          <w:w w:val="90"/>
        </w:rPr>
        <w:t>planning</w:t>
      </w:r>
      <w:r>
        <w:rPr>
          <w:spacing w:val="-40"/>
          <w:w w:val="90"/>
        </w:rPr>
        <w:t xml:space="preserve"> </w:t>
      </w:r>
      <w:r>
        <w:rPr>
          <w:spacing w:val="-2"/>
          <w:w w:val="90"/>
        </w:rPr>
        <w:t>mechanisms</w:t>
      </w:r>
      <w:r>
        <w:rPr>
          <w:spacing w:val="-39"/>
          <w:w w:val="90"/>
        </w:rPr>
        <w:t xml:space="preserve"> </w:t>
      </w:r>
      <w:r>
        <w:rPr>
          <w:w w:val="90"/>
        </w:rPr>
        <w:t>emerging</w:t>
      </w:r>
      <w:r>
        <w:rPr>
          <w:spacing w:val="-40"/>
          <w:w w:val="90"/>
        </w:rPr>
        <w:t xml:space="preserve"> </w:t>
      </w:r>
      <w:r>
        <w:rPr>
          <w:w w:val="90"/>
        </w:rPr>
        <w:t>from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39"/>
          <w:w w:val="88"/>
        </w:rPr>
        <w:t xml:space="preserve"> </w:t>
      </w:r>
      <w:r>
        <w:rPr>
          <w:w w:val="90"/>
        </w:rPr>
        <w:t>new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political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text,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universal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regime-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 xml:space="preserve">ased </w:t>
      </w:r>
      <w:r>
        <w:rPr>
          <w:w w:val="90"/>
        </w:rPr>
        <w:t>forces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trends,</w:t>
      </w:r>
      <w:r>
        <w:rPr>
          <w:spacing w:val="2"/>
          <w:w w:val="90"/>
        </w:rPr>
        <w:t xml:space="preserve"> </w:t>
      </w:r>
      <w:r>
        <w:rPr>
          <w:w w:val="90"/>
        </w:rPr>
        <w:t>society-specific</w:t>
      </w:r>
      <w:r>
        <w:rPr>
          <w:spacing w:val="49"/>
          <w:w w:val="86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culturally</w:t>
      </w:r>
      <w:r>
        <w:rPr>
          <w:spacing w:val="-21"/>
          <w:w w:val="90"/>
        </w:rPr>
        <w:t xml:space="preserve"> </w:t>
      </w:r>
      <w:r>
        <w:rPr>
          <w:w w:val="90"/>
        </w:rPr>
        <w:t>unique</w:t>
      </w:r>
      <w:r>
        <w:rPr>
          <w:spacing w:val="-22"/>
          <w:w w:val="90"/>
        </w:rPr>
        <w:t xml:space="preserve"> </w:t>
      </w:r>
      <w:r>
        <w:rPr>
          <w:w w:val="90"/>
        </w:rPr>
        <w:t>features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applicability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experiences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>ols</w:t>
      </w:r>
      <w:r>
        <w:rPr>
          <w:spacing w:val="30"/>
          <w:w w:val="84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4"/>
          <w:w w:val="95"/>
        </w:rPr>
        <w:t xml:space="preserve"> </w:t>
      </w:r>
      <w:r>
        <w:rPr>
          <w:w w:val="95"/>
        </w:rPr>
        <w:t>system</w:t>
      </w:r>
      <w:r>
        <w:rPr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articipatory,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transparen</w:t>
      </w:r>
      <w:r>
        <w:rPr>
          <w:spacing w:val="-1"/>
          <w:w w:val="95"/>
        </w:rPr>
        <w:t>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mechanisms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public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34"/>
          <w:w w:val="95"/>
        </w:rPr>
        <w:t xml:space="preserve"> </w:t>
      </w:r>
      <w:r>
        <w:rPr>
          <w:w w:val="95"/>
        </w:rPr>
        <w:t>aims</w:t>
      </w:r>
      <w:r>
        <w:rPr>
          <w:spacing w:val="31"/>
          <w:w w:val="84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6"/>
          <w:w w:val="95"/>
        </w:rPr>
        <w:t xml:space="preserve"> </w:t>
      </w:r>
      <w:del w:id="154" w:author="Chris Prickett" w:date="2017-02-13T00:02:00Z">
        <w:r w:rsidDel="00FA5357">
          <w:rPr>
            <w:spacing w:val="1"/>
            <w:w w:val="95"/>
          </w:rPr>
          <w:delText>been</w:delText>
        </w:r>
        <w:r w:rsidDel="00FA5357">
          <w:rPr>
            <w:spacing w:val="-36"/>
            <w:w w:val="95"/>
          </w:rPr>
          <w:delText xml:space="preserve"> </w:delText>
        </w:r>
      </w:del>
      <w:r>
        <w:rPr>
          <w:w w:val="95"/>
        </w:rPr>
        <w:t>already</w:t>
      </w:r>
      <w:r>
        <w:rPr>
          <w:spacing w:val="-36"/>
          <w:w w:val="95"/>
        </w:rPr>
        <w:t xml:space="preserve"> </w:t>
      </w:r>
      <w:ins w:id="155" w:author="Chris Prickett" w:date="2017-02-13T00:02:00Z">
        <w:r w:rsidR="00FA5357">
          <w:rPr>
            <w:spacing w:val="-36"/>
            <w:w w:val="95"/>
          </w:rPr>
          <w:t xml:space="preserve">been </w:t>
        </w:r>
      </w:ins>
      <w:r>
        <w:rPr>
          <w:spacing w:val="-2"/>
          <w:w w:val="95"/>
        </w:rPr>
        <w:t>defined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ins w:id="156" w:author="Chris Prickett" w:date="2017-02-13T00:02:00Z">
        <w:r w:rsidR="00FA5357">
          <w:rPr>
            <w:spacing w:val="-36"/>
            <w:w w:val="95"/>
          </w:rPr>
          <w:t xml:space="preserve">the </w:t>
        </w:r>
      </w:ins>
      <w:r>
        <w:rPr>
          <w:w w:val="95"/>
        </w:rPr>
        <w:t>regulatory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strategic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documents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Serbia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53"/>
          <w:w w:val="86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particular</w:t>
      </w:r>
      <w:r>
        <w:rPr>
          <w:spacing w:val="-27"/>
          <w:w w:val="95"/>
        </w:rPr>
        <w:t xml:space="preserve"> </w:t>
      </w:r>
      <w:r>
        <w:rPr>
          <w:w w:val="95"/>
        </w:rPr>
        <w:t>practice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patterns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show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institutional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organi</w:t>
      </w:r>
      <w:ins w:id="157" w:author="Chris Prickett" w:date="2017-02-13T15:43:00Z">
        <w:r w:rsidR="001F223C">
          <w:rPr>
            <w:w w:val="95"/>
          </w:rPr>
          <w:t>s</w:t>
        </w:r>
      </w:ins>
      <w:del w:id="158" w:author="Chris Prickett" w:date="2017-02-13T15:43:00Z">
        <w:r w:rsidDel="001F223C">
          <w:rPr>
            <w:w w:val="95"/>
          </w:rPr>
          <w:delText>z</w:delText>
        </w:r>
      </w:del>
      <w:r>
        <w:rPr>
          <w:w w:val="95"/>
        </w:rPr>
        <w:t>ational</w:t>
      </w:r>
      <w:r>
        <w:rPr>
          <w:spacing w:val="-26"/>
          <w:w w:val="95"/>
        </w:rPr>
        <w:t xml:space="preserve"> </w:t>
      </w:r>
      <w:r>
        <w:rPr>
          <w:w w:val="95"/>
        </w:rPr>
        <w:t>frame</w:t>
      </w:r>
      <w:r>
        <w:rPr>
          <w:spacing w:val="-3"/>
          <w:w w:val="95"/>
        </w:rPr>
        <w:t>works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pla</w:t>
      </w:r>
      <w:r>
        <w:rPr>
          <w:spacing w:val="-2"/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rather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clients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developers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27"/>
          <w:w w:val="95"/>
        </w:rPr>
        <w:t xml:space="preserve"> </w:t>
      </w:r>
      <w:r>
        <w:rPr>
          <w:w w:val="95"/>
        </w:rPr>
        <w:t>actors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manner,</w:t>
      </w:r>
      <w:r>
        <w:rPr>
          <w:spacing w:val="28"/>
          <w:w w:val="85"/>
        </w:rPr>
        <w:t xml:space="preserve"> </w:t>
      </w:r>
      <w:r>
        <w:rPr>
          <w:w w:val="95"/>
        </w:rPr>
        <w:t>certain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individuals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institutions,</w:t>
      </w:r>
      <w:r>
        <w:rPr>
          <w:spacing w:val="-32"/>
          <w:w w:val="95"/>
        </w:rPr>
        <w:t xml:space="preserve"> </w:t>
      </w:r>
      <w:r>
        <w:rPr>
          <w:w w:val="95"/>
        </w:rPr>
        <w:t>while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3"/>
          <w:w w:val="95"/>
        </w:rPr>
        <w:t xml:space="preserve"> </w:t>
      </w:r>
      <w:r>
        <w:rPr>
          <w:w w:val="95"/>
        </w:rPr>
        <w:t>can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executors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interest,</w:t>
      </w:r>
      <w:r>
        <w:rPr>
          <w:spacing w:val="-33"/>
          <w:w w:val="95"/>
        </w:rPr>
        <w:t xml:space="preserve"> </w:t>
      </w:r>
      <w:r>
        <w:rPr>
          <w:w w:val="95"/>
        </w:rPr>
        <w:t>also</w:t>
      </w:r>
      <w:r>
        <w:rPr>
          <w:spacing w:val="55"/>
          <w:w w:val="84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tribute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promoting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supporting</w:t>
      </w:r>
      <w:r>
        <w:rPr>
          <w:spacing w:val="-17"/>
          <w:w w:val="90"/>
        </w:rPr>
        <w:t xml:space="preserve"> </w:t>
      </w:r>
      <w:r>
        <w:rPr>
          <w:w w:val="90"/>
        </w:rPr>
        <w:t>participatory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transparen</w:t>
      </w:r>
      <w:r>
        <w:rPr>
          <w:spacing w:val="-1"/>
          <w:w w:val="90"/>
        </w:rPr>
        <w:t>t</w:t>
      </w:r>
      <w:r>
        <w:rPr>
          <w:spacing w:val="-17"/>
          <w:w w:val="90"/>
        </w:rPr>
        <w:t xml:space="preserve"> </w:t>
      </w:r>
      <w:r>
        <w:rPr>
          <w:w w:val="90"/>
        </w:rPr>
        <w:t>processes.</w:t>
      </w:r>
      <w:r>
        <w:rPr>
          <w:spacing w:val="1"/>
          <w:w w:val="90"/>
        </w:rPr>
        <w:t xml:space="preserve"> </w:t>
      </w:r>
      <w:r>
        <w:rPr>
          <w:spacing w:val="-6"/>
          <w:w w:val="90"/>
        </w:rPr>
        <w:t>F</w:t>
      </w:r>
      <w:r>
        <w:rPr>
          <w:spacing w:val="-7"/>
          <w:w w:val="90"/>
        </w:rPr>
        <w:t>or</w:t>
      </w:r>
      <w:r>
        <w:rPr>
          <w:spacing w:val="39"/>
          <w:w w:val="88"/>
        </w:rPr>
        <w:t xml:space="preserve"> </w:t>
      </w:r>
      <w:r>
        <w:rPr>
          <w:w w:val="95"/>
        </w:rPr>
        <w:t>example,</w:t>
      </w:r>
      <w:r>
        <w:rPr>
          <w:spacing w:val="-23"/>
          <w:w w:val="95"/>
        </w:rPr>
        <w:t xml:space="preserve"> </w:t>
      </w:r>
      <w:r>
        <w:rPr>
          <w:w w:val="95"/>
        </w:rPr>
        <w:t>at</w:t>
      </w:r>
      <w:r>
        <w:rPr>
          <w:spacing w:val="-25"/>
          <w:w w:val="95"/>
        </w:rPr>
        <w:t xml:space="preserve"> </w:t>
      </w:r>
      <w:r>
        <w:rPr>
          <w:w w:val="95"/>
        </w:rPr>
        <w:t>some</w:t>
      </w:r>
      <w:r>
        <w:rPr>
          <w:spacing w:val="-24"/>
          <w:w w:val="95"/>
        </w:rPr>
        <w:t xml:space="preserve"> </w:t>
      </w:r>
      <w:r>
        <w:rPr>
          <w:w w:val="95"/>
        </w:rPr>
        <w:t>point,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municipal</w:t>
      </w:r>
      <w:r>
        <w:rPr>
          <w:spacing w:val="-25"/>
          <w:w w:val="95"/>
        </w:rPr>
        <w:t xml:space="preserve"> </w:t>
      </w:r>
      <w:r>
        <w:rPr>
          <w:w w:val="95"/>
        </w:rPr>
        <w:t>authorities</w:t>
      </w:r>
      <w:r>
        <w:rPr>
          <w:spacing w:val="-24"/>
          <w:w w:val="95"/>
        </w:rPr>
        <w:t xml:space="preserve"> </w:t>
      </w:r>
      <w:r>
        <w:rPr>
          <w:w w:val="95"/>
        </w:rPr>
        <w:t>officially</w:t>
      </w:r>
      <w:r>
        <w:rPr>
          <w:spacing w:val="-24"/>
          <w:w w:val="95"/>
        </w:rPr>
        <w:t xml:space="preserve"> </w:t>
      </w:r>
      <w:r>
        <w:rPr>
          <w:w w:val="95"/>
        </w:rPr>
        <w:t>supported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civil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 w:rsidR="00C4448F">
        <w:rPr>
          <w:w w:val="95"/>
        </w:rPr>
        <w:t>in</w:t>
      </w:r>
      <w:r>
        <w:rPr>
          <w:w w:val="95"/>
        </w:rPr>
        <w:t>ternational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extend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urban</w:t>
      </w:r>
      <w:r>
        <w:rPr>
          <w:spacing w:val="-29"/>
          <w:w w:val="95"/>
        </w:rPr>
        <w:t xml:space="preserve"> </w:t>
      </w:r>
      <w:r>
        <w:rPr>
          <w:w w:val="95"/>
        </w:rPr>
        <w:t>life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Belgrade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down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its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riv</w:t>
      </w:r>
      <w:r>
        <w:rPr>
          <w:spacing w:val="-2"/>
          <w:w w:val="95"/>
        </w:rPr>
        <w:t>erbanks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3"/>
        </w:rPr>
        <w:t xml:space="preserve"> </w:t>
      </w:r>
      <w:r>
        <w:rPr>
          <w:spacing w:val="-3"/>
          <w:w w:val="95"/>
        </w:rPr>
        <w:t>reactivate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9"/>
          <w:w w:val="95"/>
        </w:rPr>
        <w:t xml:space="preserve"> </w:t>
      </w:r>
      <w:r>
        <w:rPr>
          <w:w w:val="95"/>
        </w:rPr>
        <w:t>spaces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17"/>
          <w:w w:val="95"/>
        </w:rPr>
        <w:t xml:space="preserve"> </w:t>
      </w:r>
      <w:r>
        <w:rPr>
          <w:rFonts w:ascii="PMingLiU"/>
          <w:color w:val="7F0000"/>
          <w:w w:val="95"/>
          <w:position w:val="8"/>
          <w:sz w:val="16"/>
        </w:rPr>
        <w:t>10</w:t>
      </w:r>
    </w:p>
    <w:p w14:paraId="0EE71B79" w14:textId="77777777" w:rsidR="00B0559F" w:rsidRDefault="00E07B1F" w:rsidP="00876A53">
      <w:pPr>
        <w:pStyle w:val="BodyText"/>
        <w:spacing w:line="327" w:lineRule="auto"/>
        <w:ind w:right="111"/>
        <w:jc w:val="both"/>
      </w:pP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del w:id="159" w:author="Chris Prickett" w:date="2017-02-13T00:03:00Z">
        <w:r w:rsidDel="00FA5357">
          <w:rPr>
            <w:spacing w:val="-4"/>
            <w:w w:val="95"/>
          </w:rPr>
          <w:delText>contrary</w:delText>
        </w:r>
      </w:del>
      <w:ins w:id="160" w:author="Chris Prickett" w:date="2017-02-13T00:03:00Z">
        <w:r w:rsidR="00FA5357">
          <w:rPr>
            <w:spacing w:val="-4"/>
            <w:w w:val="95"/>
          </w:rPr>
          <w:t>other hand</w:t>
        </w:r>
      </w:ins>
      <w:r>
        <w:rPr>
          <w:spacing w:val="-4"/>
          <w:w w:val="95"/>
        </w:rPr>
        <w:t>,</w:t>
      </w:r>
      <w:r>
        <w:rPr>
          <w:spacing w:val="-29"/>
          <w:w w:val="95"/>
        </w:rPr>
        <w:t xml:space="preserve"> </w:t>
      </w:r>
      <w:ins w:id="161" w:author="Chris Prickett" w:date="2017-02-13T00:03:00Z">
        <w:r w:rsidR="00FA5357">
          <w:rPr>
            <w:spacing w:val="-29"/>
            <w:w w:val="95"/>
          </w:rPr>
          <w:t xml:space="preserve">the </w:t>
        </w:r>
      </w:ins>
      <w:r>
        <w:rPr>
          <w:w w:val="95"/>
        </w:rPr>
        <w:t>small-scale</w:t>
      </w:r>
      <w:r>
        <w:rPr>
          <w:spacing w:val="-30"/>
          <w:w w:val="95"/>
        </w:rPr>
        <w:t xml:space="preserve"> </w:t>
      </w:r>
      <w:r>
        <w:rPr>
          <w:w w:val="95"/>
        </w:rPr>
        <w:t>cultural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civic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0"/>
          <w:w w:val="95"/>
        </w:rPr>
        <w:t xml:space="preserve"> </w:t>
      </w:r>
      <w:r>
        <w:rPr>
          <w:w w:val="95"/>
        </w:rPr>
        <w:t>popping</w:t>
      </w:r>
      <w:ins w:id="162" w:author="Chris Prickett" w:date="2017-02-13T00:03:00Z">
        <w:r w:rsidR="00FA5357">
          <w:rPr>
            <w:w w:val="95"/>
          </w:rPr>
          <w:t xml:space="preserve"> up</w:t>
        </w:r>
      </w:ins>
      <w:r>
        <w:rPr>
          <w:spacing w:val="-30"/>
          <w:w w:val="95"/>
        </w:rPr>
        <w:t xml:space="preserve"> </w:t>
      </w:r>
      <w:r>
        <w:rPr>
          <w:w w:val="95"/>
        </w:rPr>
        <w:t>around</w:t>
      </w:r>
      <w:r>
        <w:rPr>
          <w:spacing w:val="25"/>
          <w:w w:val="85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w w:val="90"/>
        </w:rPr>
        <w:t>2008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on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ard</w:t>
      </w:r>
      <w:r>
        <w:rPr>
          <w:spacing w:val="-8"/>
          <w:w w:val="90"/>
        </w:rPr>
        <w:t xml:space="preserve"> </w:t>
      </w:r>
      <w:r>
        <w:rPr>
          <w:w w:val="90"/>
        </w:rPr>
        <w:t>signified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actual</w:t>
      </w:r>
      <w:r>
        <w:rPr>
          <w:spacing w:val="-8"/>
          <w:w w:val="90"/>
        </w:rPr>
        <w:t xml:space="preserve"> </w:t>
      </w:r>
      <w:r>
        <w:rPr>
          <w:w w:val="90"/>
        </w:rPr>
        <w:t>congregators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potenti</w:t>
      </w:r>
      <w:r>
        <w:rPr>
          <w:spacing w:val="-2"/>
          <w:w w:val="90"/>
        </w:rPr>
        <w:t>al.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39"/>
          <w:w w:val="91"/>
        </w:rPr>
        <w:t xml:space="preserve"> </w:t>
      </w:r>
      <w:r>
        <w:rPr>
          <w:w w:val="90"/>
        </w:rPr>
        <w:t>conglomerate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artistic</w:t>
      </w:r>
      <w:r>
        <w:rPr>
          <w:spacing w:val="-38"/>
          <w:w w:val="90"/>
        </w:rPr>
        <w:t xml:space="preserve"> </w:t>
      </w:r>
      <w:r>
        <w:rPr>
          <w:w w:val="90"/>
        </w:rPr>
        <w:t>practices,</w:t>
      </w:r>
      <w:r>
        <w:rPr>
          <w:spacing w:val="-37"/>
          <w:w w:val="90"/>
        </w:rPr>
        <w:t xml:space="preserve"> </w:t>
      </w:r>
      <w:r>
        <w:rPr>
          <w:spacing w:val="-2"/>
          <w:w w:val="90"/>
        </w:rPr>
        <w:t>crowdsourcing</w:t>
      </w:r>
      <w:r>
        <w:rPr>
          <w:spacing w:val="-39"/>
          <w:w w:val="90"/>
        </w:rPr>
        <w:t xml:space="preserve"> </w:t>
      </w:r>
      <w:r>
        <w:rPr>
          <w:w w:val="90"/>
        </w:rPr>
        <w:t>activities,</w:t>
      </w:r>
      <w:r>
        <w:rPr>
          <w:spacing w:val="-36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39"/>
          <w:w w:val="90"/>
        </w:rPr>
        <w:t xml:space="preserve"> </w:t>
      </w:r>
      <w:r>
        <w:rPr>
          <w:spacing w:val="-2"/>
          <w:w w:val="90"/>
        </w:rPr>
        <w:t>indus</w:t>
      </w:r>
      <w:r>
        <w:rPr>
          <w:spacing w:val="-1"/>
          <w:w w:val="90"/>
        </w:rPr>
        <w:t>tr</w:t>
      </w:r>
      <w:r>
        <w:rPr>
          <w:spacing w:val="-2"/>
          <w:w w:val="90"/>
        </w:rPr>
        <w:t>ies,</w:t>
      </w:r>
      <w:r>
        <w:rPr>
          <w:spacing w:val="-36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39"/>
          <w:w w:val="90"/>
        </w:rPr>
        <w:t xml:space="preserve"> </w:t>
      </w:r>
      <w:r>
        <w:rPr>
          <w:w w:val="90"/>
        </w:rPr>
        <w:t>manufactories,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cooperative</w:t>
      </w:r>
      <w:r>
        <w:rPr>
          <w:spacing w:val="-5"/>
          <w:w w:val="90"/>
        </w:rPr>
        <w:t xml:space="preserve"> </w:t>
      </w:r>
      <w:r>
        <w:rPr>
          <w:w w:val="90"/>
        </w:rPr>
        <w:t>economies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growing</w:t>
      </w:r>
      <w:ins w:id="163" w:author="Chris Prickett" w:date="2017-02-13T00:03:00Z">
        <w:r w:rsidR="00FA5357">
          <w:rPr>
            <w:spacing w:val="-1"/>
            <w:w w:val="90"/>
          </w:rPr>
          <w:t>,</w:t>
        </w:r>
      </w:ins>
      <w:r>
        <w:rPr>
          <w:spacing w:val="-5"/>
          <w:w w:val="90"/>
        </w:rPr>
        <w:t xml:space="preserve"> </w:t>
      </w:r>
      <w:r>
        <w:rPr>
          <w:w w:val="90"/>
        </w:rPr>
        <w:t>gradually</w:t>
      </w:r>
      <w:r>
        <w:rPr>
          <w:spacing w:val="-5"/>
          <w:w w:val="90"/>
        </w:rPr>
        <w:t xml:space="preserve"> </w:t>
      </w:r>
      <w:r>
        <w:rPr>
          <w:w w:val="90"/>
        </w:rPr>
        <w:t>infusing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sparks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new</w:t>
      </w:r>
      <w:r>
        <w:rPr>
          <w:spacing w:val="29"/>
          <w:w w:val="87"/>
        </w:rPr>
        <w:t xml:space="preserve"> </w:t>
      </w:r>
      <w:r>
        <w:rPr>
          <w:w w:val="95"/>
        </w:rPr>
        <w:t>urban</w:t>
      </w:r>
      <w:r>
        <w:rPr>
          <w:spacing w:val="-39"/>
          <w:w w:val="95"/>
        </w:rPr>
        <w:t xml:space="preserve"> </w:t>
      </w:r>
      <w:r>
        <w:rPr>
          <w:w w:val="95"/>
        </w:rPr>
        <w:t>life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Con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ersely,</w:t>
      </w:r>
      <w:r>
        <w:rPr>
          <w:spacing w:val="-38"/>
          <w:w w:val="95"/>
        </w:rPr>
        <w:t xml:space="preserve"> </w:t>
      </w:r>
      <w:r>
        <w:rPr>
          <w:w w:val="95"/>
        </w:rPr>
        <w:t>these</w:t>
      </w:r>
      <w:r>
        <w:rPr>
          <w:spacing w:val="-38"/>
          <w:w w:val="95"/>
        </w:rPr>
        <w:t xml:space="preserve"> </w:t>
      </w:r>
      <w:r>
        <w:rPr>
          <w:w w:val="95"/>
        </w:rPr>
        <w:t>activities</w:t>
      </w:r>
      <w:r>
        <w:rPr>
          <w:spacing w:val="-38"/>
          <w:w w:val="95"/>
        </w:rPr>
        <w:t xml:space="preserve"> </w:t>
      </w:r>
      <w:r>
        <w:rPr>
          <w:w w:val="95"/>
        </w:rPr>
        <w:t>also</w:t>
      </w:r>
      <w:r>
        <w:rPr>
          <w:spacing w:val="-38"/>
          <w:w w:val="95"/>
        </w:rPr>
        <w:t xml:space="preserve"> </w:t>
      </w:r>
      <w:r>
        <w:rPr>
          <w:w w:val="95"/>
        </w:rPr>
        <w:t>aimed</w:t>
      </w:r>
      <w:r>
        <w:rPr>
          <w:spacing w:val="-39"/>
          <w:w w:val="95"/>
        </w:rPr>
        <w:t xml:space="preserve"> </w:t>
      </w:r>
      <w:r>
        <w:rPr>
          <w:w w:val="95"/>
        </w:rPr>
        <w:t>at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returning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ins w:id="164" w:author="Chris Prickett" w:date="2017-02-13T00:04:00Z">
        <w:r w:rsidR="00FA5357">
          <w:rPr>
            <w:spacing w:val="-4"/>
            <w:w w:val="95"/>
          </w:rPr>
          <w:t xml:space="preserve"> to</w:t>
        </w:r>
      </w:ins>
      <w:r>
        <w:rPr>
          <w:spacing w:val="-38"/>
          <w:w w:val="95"/>
        </w:rPr>
        <w:t xml:space="preserve"> </w:t>
      </w:r>
      <w:r>
        <w:rPr>
          <w:w w:val="95"/>
        </w:rPr>
        <w:t>its</w:t>
      </w:r>
      <w:r>
        <w:rPr>
          <w:spacing w:val="45"/>
          <w:w w:val="87"/>
        </w:rPr>
        <w:t xml:space="preserve"> </w:t>
      </w:r>
      <w:ins w:id="165" w:author="Chris Prickett" w:date="2017-02-13T00:04:00Z">
        <w:r w:rsidR="00FA5357">
          <w:rPr>
            <w:w w:val="95"/>
          </w:rPr>
          <w:t>former</w:t>
        </w:r>
      </w:ins>
      <w:del w:id="166" w:author="Chris Prickett" w:date="2017-02-13T00:04:00Z">
        <w:r w:rsidDel="00FA5357">
          <w:rPr>
            <w:w w:val="95"/>
          </w:rPr>
          <w:delText>old</w:delText>
        </w:r>
      </w:del>
      <w:r>
        <w:rPr>
          <w:spacing w:val="-35"/>
          <w:w w:val="95"/>
        </w:rPr>
        <w:t xml:space="preserve"> </w:t>
      </w:r>
      <w:r>
        <w:rPr>
          <w:w w:val="95"/>
        </w:rPr>
        <w:t>pre-socialist</w:t>
      </w:r>
      <w:r>
        <w:rPr>
          <w:spacing w:val="-35"/>
          <w:w w:val="95"/>
        </w:rPr>
        <w:t xml:space="preserve"> </w:t>
      </w:r>
      <w:r>
        <w:rPr>
          <w:w w:val="95"/>
        </w:rPr>
        <w:t>fame</w:t>
      </w:r>
      <w:r>
        <w:rPr>
          <w:spacing w:val="-34"/>
          <w:w w:val="95"/>
        </w:rPr>
        <w:t xml:space="preserve"> </w:t>
      </w:r>
      <w:r>
        <w:rPr>
          <w:w w:val="95"/>
        </w:rPr>
        <w:t>through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attempts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reviv</w:t>
      </w:r>
      <w:r>
        <w:rPr>
          <w:spacing w:val="-2"/>
          <w:w w:val="95"/>
        </w:rPr>
        <w:t>e</w:t>
      </w:r>
      <w:r>
        <w:rPr>
          <w:spacing w:val="-35"/>
          <w:w w:val="95"/>
        </w:rPr>
        <w:t xml:space="preserve"> </w:t>
      </w:r>
      <w:r>
        <w:rPr>
          <w:w w:val="95"/>
        </w:rPr>
        <w:t>old</w:t>
      </w:r>
      <w:r>
        <w:rPr>
          <w:spacing w:val="-35"/>
          <w:w w:val="95"/>
        </w:rPr>
        <w:t xml:space="preserve"> </w:t>
      </w:r>
      <w:r>
        <w:rPr>
          <w:w w:val="95"/>
        </w:rPr>
        <w:t>arts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crafts</w:t>
      </w:r>
      <w:r>
        <w:rPr>
          <w:spacing w:val="-34"/>
          <w:w w:val="95"/>
        </w:rPr>
        <w:t xml:space="preserve"> </w:t>
      </w:r>
      <w:r>
        <w:rPr>
          <w:w w:val="95"/>
        </w:rPr>
        <w:t>still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presen</w:t>
      </w:r>
      <w:r>
        <w:rPr>
          <w:spacing w:val="-1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88"/>
        </w:rPr>
        <w:t xml:space="preserve"> </w:t>
      </w:r>
      <w:r>
        <w:rPr>
          <w:w w:val="90"/>
        </w:rPr>
        <w:t>almost</w:t>
      </w:r>
      <w:r>
        <w:rPr>
          <w:spacing w:val="-27"/>
          <w:w w:val="90"/>
        </w:rPr>
        <w:t xml:space="preserve"> </w:t>
      </w:r>
      <w:r>
        <w:rPr>
          <w:w w:val="90"/>
        </w:rPr>
        <w:t>disappearing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amala.</w:t>
      </w:r>
    </w:p>
    <w:p w14:paraId="5315AF5F" w14:textId="77777777" w:rsidR="00B0559F" w:rsidRDefault="00E07B1F" w:rsidP="00876A53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first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driver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del w:id="167" w:author="Chris Prickett" w:date="2017-02-13T00:04:00Z">
        <w:r w:rsidDel="00FA5357">
          <w:rPr>
            <w:spacing w:val="-3"/>
            <w:w w:val="95"/>
          </w:rPr>
          <w:delText>such</w:delText>
        </w:r>
        <w:r w:rsidDel="00FA5357">
          <w:rPr>
            <w:spacing w:val="-13"/>
            <w:w w:val="95"/>
          </w:rPr>
          <w:delText xml:space="preserve"> </w:delText>
        </w:r>
      </w:del>
      <w:ins w:id="168" w:author="Chris Prickett" w:date="2017-02-13T00:04:00Z">
        <w:r w:rsidR="00FA5357">
          <w:rPr>
            <w:spacing w:val="-3"/>
            <w:w w:val="95"/>
          </w:rPr>
          <w:t>this</w:t>
        </w:r>
        <w:r w:rsidR="00FA5357">
          <w:rPr>
            <w:spacing w:val="-13"/>
            <w:w w:val="95"/>
          </w:rPr>
          <w:t xml:space="preserve"> </w:t>
        </w:r>
      </w:ins>
      <w:r>
        <w:rPr>
          <w:w w:val="95"/>
        </w:rPr>
        <w:t>trend</w:t>
      </w:r>
      <w:r>
        <w:rPr>
          <w:spacing w:val="-13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13"/>
          <w:w w:val="95"/>
        </w:rPr>
        <w:t xml:space="preserve"> </w:t>
      </w:r>
      <w:r>
        <w:rPr>
          <w:w w:val="95"/>
        </w:rPr>
        <w:t>Urban</w:t>
      </w:r>
      <w:r>
        <w:rPr>
          <w:spacing w:val="-12"/>
          <w:w w:val="95"/>
        </w:rPr>
        <w:t xml:space="preserve"> </w:t>
      </w:r>
      <w:r>
        <w:rPr>
          <w:w w:val="95"/>
        </w:rPr>
        <w:t>Incubator</w:t>
      </w:r>
      <w:r>
        <w:rPr>
          <w:spacing w:val="-12"/>
          <w:w w:val="95"/>
        </w:rPr>
        <w:t xml:space="preserve"> </w:t>
      </w:r>
      <w:r>
        <w:rPr>
          <w:w w:val="95"/>
        </w:rPr>
        <w:t>Belgrade</w:t>
      </w:r>
      <w:r>
        <w:rPr>
          <w:spacing w:val="-13"/>
          <w:w w:val="95"/>
        </w:rPr>
        <w:t xml:space="preserve"> </w:t>
      </w:r>
      <w:r>
        <w:rPr>
          <w:w w:val="95"/>
        </w:rPr>
        <w:t>(UIB)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ins w:id="169" w:author="Chris Prickett" w:date="2017-02-13T00:04:00Z">
        <w:r w:rsidR="00FA5357">
          <w:rPr>
            <w:w w:val="95"/>
          </w:rPr>
          <w:t>two</w:t>
        </w:r>
      </w:ins>
      <w:del w:id="170" w:author="Chris Prickett" w:date="2017-02-13T00:04:00Z">
        <w:r w:rsidDel="00FA5357">
          <w:rPr>
            <w:w w:val="95"/>
          </w:rPr>
          <w:delText>2</w:delText>
        </w:r>
      </w:del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projects</w:t>
      </w:r>
      <w:r>
        <w:rPr>
          <w:spacing w:val="28"/>
          <w:w w:val="87"/>
        </w:rPr>
        <w:t xml:space="preserve"> </w:t>
      </w:r>
      <w:r>
        <w:rPr>
          <w:w w:val="95"/>
        </w:rPr>
        <w:t>focusing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ins w:id="171" w:author="Chris Prickett" w:date="2017-02-13T00:04:00Z">
        <w:r w:rsidR="00FA5357">
          <w:rPr>
            <w:spacing w:val="-33"/>
            <w:w w:val="95"/>
          </w:rPr>
          <w:t xml:space="preserve">the </w:t>
        </w:r>
      </w:ins>
      <w:r>
        <w:rPr>
          <w:w w:val="95"/>
        </w:rPr>
        <w:t>recognizable</w:t>
      </w:r>
      <w:r>
        <w:rPr>
          <w:spacing w:val="-34"/>
          <w:w w:val="95"/>
        </w:rPr>
        <w:t xml:space="preserve"> </w:t>
      </w:r>
      <w:r>
        <w:rPr>
          <w:w w:val="95"/>
        </w:rPr>
        <w:t>cultural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iden</w:t>
      </w:r>
      <w:r>
        <w:rPr>
          <w:spacing w:val="-2"/>
          <w:w w:val="95"/>
        </w:rPr>
        <w:t>tity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richness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tradition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49"/>
          <w:w w:val="85"/>
        </w:rPr>
        <w:t xml:space="preserve"> </w:t>
      </w:r>
      <w:r>
        <w:rPr>
          <w:w w:val="95"/>
        </w:rPr>
        <w:t>crafts.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”Sa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2"/>
          <w:w w:val="95"/>
        </w:rPr>
        <w:t xml:space="preserve"> </w:t>
      </w:r>
      <w:r>
        <w:rPr>
          <w:w w:val="95"/>
        </w:rPr>
        <w:t>Design</w:t>
      </w:r>
      <w:r>
        <w:rPr>
          <w:spacing w:val="-32"/>
          <w:w w:val="95"/>
        </w:rPr>
        <w:t xml:space="preserve"> </w:t>
      </w:r>
      <w:r>
        <w:rPr>
          <w:w w:val="95"/>
        </w:rPr>
        <w:t>Studio”</w:t>
      </w:r>
      <w:r>
        <w:rPr>
          <w:spacing w:val="-31"/>
          <w:w w:val="95"/>
        </w:rPr>
        <w:t xml:space="preserve"> </w:t>
      </w:r>
      <w:r>
        <w:rPr>
          <w:w w:val="95"/>
        </w:rPr>
        <w:t>aimed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produce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manual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knowledge,</w:t>
      </w:r>
      <w:r>
        <w:rPr>
          <w:spacing w:val="-30"/>
          <w:w w:val="95"/>
        </w:rPr>
        <w:t xml:space="preserve"> </w:t>
      </w:r>
      <w:r>
        <w:rPr>
          <w:w w:val="95"/>
        </w:rPr>
        <w:t>practices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cultural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alues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hrough</w:t>
      </w:r>
      <w:r>
        <w:rPr>
          <w:spacing w:val="-39"/>
          <w:w w:val="95"/>
        </w:rPr>
        <w:t xml:space="preserve"> </w:t>
      </w:r>
      <w:r>
        <w:rPr>
          <w:w w:val="95"/>
        </w:rPr>
        <w:t>participatory</w:t>
      </w:r>
      <w:r>
        <w:rPr>
          <w:spacing w:val="-40"/>
          <w:w w:val="95"/>
        </w:rPr>
        <w:t xml:space="preserve"> </w:t>
      </w:r>
      <w:r>
        <w:rPr>
          <w:w w:val="95"/>
        </w:rPr>
        <w:t>action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research</w:t>
      </w:r>
      <w:r>
        <w:rPr>
          <w:spacing w:val="-40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color w:val="00AEEF"/>
          <w:w w:val="95"/>
        </w:rPr>
        <w:t>?</w:t>
      </w:r>
      <w:r>
        <w:rPr>
          <w:w w:val="95"/>
        </w:rPr>
        <w:t>).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idea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work</w:t>
      </w:r>
      <w:r>
        <w:rPr>
          <w:spacing w:val="31"/>
          <w:w w:val="86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residents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other</w:t>
      </w:r>
      <w:r>
        <w:rPr>
          <w:spacing w:val="-14"/>
          <w:w w:val="90"/>
        </w:rPr>
        <w:t xml:space="preserve"> </w:t>
      </w:r>
      <w:r>
        <w:rPr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w w:val="90"/>
        </w:rPr>
        <w:t>actors,</w:t>
      </w:r>
      <w:r>
        <w:rPr>
          <w:spacing w:val="-13"/>
          <w:w w:val="90"/>
        </w:rPr>
        <w:t xml:space="preserve"> </w:t>
      </w:r>
      <w:r>
        <w:rPr>
          <w:w w:val="90"/>
        </w:rPr>
        <w:t>learn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em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map</w:t>
      </w:r>
      <w:r>
        <w:rPr>
          <w:spacing w:val="-14"/>
          <w:w w:val="90"/>
        </w:rPr>
        <w:t xml:space="preserve"> </w:t>
      </w:r>
      <w:r>
        <w:rPr>
          <w:w w:val="90"/>
        </w:rPr>
        <w:t>their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eryda</w:t>
      </w:r>
      <w:r>
        <w:rPr>
          <w:spacing w:val="-2"/>
          <w:w w:val="90"/>
        </w:rPr>
        <w:t>y</w:t>
      </w:r>
      <w:r>
        <w:rPr>
          <w:spacing w:val="-14"/>
          <w:w w:val="90"/>
        </w:rPr>
        <w:t xml:space="preserve"> </w:t>
      </w:r>
      <w:r>
        <w:rPr>
          <w:w w:val="90"/>
        </w:rPr>
        <w:t>practices</w:t>
      </w:r>
      <w:r>
        <w:rPr>
          <w:spacing w:val="29"/>
          <w:w w:val="86"/>
        </w:rPr>
        <w:t xml:space="preserve"> </w:t>
      </w:r>
      <w:r>
        <w:rPr>
          <w:w w:val="90"/>
        </w:rPr>
        <w:t>(i.e.</w:t>
      </w:r>
      <w:r>
        <w:rPr>
          <w:spacing w:val="5"/>
          <w:w w:val="90"/>
        </w:rPr>
        <w:t xml:space="preserve"> </w:t>
      </w:r>
      <w:r>
        <w:rPr>
          <w:w w:val="90"/>
        </w:rPr>
        <w:t>preserving</w:t>
      </w:r>
      <w:r>
        <w:rPr>
          <w:spacing w:val="-25"/>
          <w:w w:val="90"/>
        </w:rPr>
        <w:t xml:space="preserve"> </w:t>
      </w:r>
      <w:r>
        <w:rPr>
          <w:spacing w:val="1"/>
          <w:w w:val="90"/>
        </w:rPr>
        <w:t>f</w:t>
      </w:r>
      <w:r>
        <w:rPr>
          <w:spacing w:val="2"/>
          <w:w w:val="90"/>
        </w:rPr>
        <w:t>ood,</w:t>
      </w:r>
      <w:r>
        <w:rPr>
          <w:spacing w:val="-21"/>
          <w:w w:val="90"/>
        </w:rPr>
        <w:t xml:space="preserve"> </w:t>
      </w:r>
      <w:r>
        <w:rPr>
          <w:w w:val="90"/>
        </w:rPr>
        <w:t>recycling</w:t>
      </w:r>
      <w:r>
        <w:rPr>
          <w:spacing w:val="-25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aste,</w:t>
      </w:r>
      <w:r>
        <w:rPr>
          <w:spacing w:val="-21"/>
          <w:w w:val="90"/>
        </w:rPr>
        <w:t xml:space="preserve"> </w:t>
      </w:r>
      <w:r>
        <w:rPr>
          <w:w w:val="90"/>
        </w:rPr>
        <w:t>barter</w:t>
      </w:r>
      <w:r>
        <w:rPr>
          <w:spacing w:val="-25"/>
          <w:w w:val="90"/>
        </w:rPr>
        <w:t xml:space="preserve"> </w:t>
      </w:r>
      <w:r>
        <w:rPr>
          <w:spacing w:val="-5"/>
          <w:w w:val="90"/>
        </w:rPr>
        <w:t>econom</w:t>
      </w:r>
      <w:r>
        <w:rPr>
          <w:spacing w:val="-4"/>
          <w:w w:val="90"/>
        </w:rPr>
        <w:t>y</w:t>
      </w:r>
      <w:r>
        <w:rPr>
          <w:spacing w:val="-5"/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w w:val="90"/>
        </w:rPr>
        <w:t>illegal</w:t>
      </w:r>
      <w:r>
        <w:rPr>
          <w:spacing w:val="-25"/>
          <w:w w:val="90"/>
        </w:rPr>
        <w:t xml:space="preserve"> </w:t>
      </w:r>
      <w:r>
        <w:rPr>
          <w:w w:val="90"/>
        </w:rPr>
        <w:t>building</w:t>
      </w:r>
      <w:r>
        <w:rPr>
          <w:spacing w:val="-25"/>
          <w:w w:val="90"/>
        </w:rPr>
        <w:t xml:space="preserve"> </w:t>
      </w:r>
      <w:r>
        <w:rPr>
          <w:w w:val="90"/>
        </w:rPr>
        <w:t>construction)</w:t>
      </w:r>
      <w:r>
        <w:rPr>
          <w:spacing w:val="-25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ibid.</w:t>
      </w:r>
      <w:r>
        <w:rPr>
          <w:w w:val="90"/>
        </w:rPr>
        <w:t>).</w:t>
      </w:r>
    </w:p>
    <w:p w14:paraId="01F5B51E" w14:textId="77777777" w:rsidR="00B0559F" w:rsidRDefault="00E07B1F" w:rsidP="00876A53">
      <w:pPr>
        <w:pStyle w:val="BodyText"/>
        <w:spacing w:line="327" w:lineRule="auto"/>
        <w:ind w:right="111"/>
        <w:jc w:val="both"/>
      </w:pPr>
      <w:r>
        <w:rPr>
          <w:spacing w:val="-3"/>
          <w:w w:val="90"/>
        </w:rPr>
        <w:t>Similary,</w:t>
      </w:r>
      <w:r>
        <w:rPr>
          <w:spacing w:val="-8"/>
          <w:w w:val="90"/>
        </w:rPr>
        <w:t xml:space="preserve"> </w:t>
      </w:r>
      <w:r>
        <w:rPr>
          <w:w w:val="90"/>
        </w:rPr>
        <w:t>”Micro</w:t>
      </w:r>
      <w:r>
        <w:rPr>
          <w:spacing w:val="-10"/>
          <w:w w:val="90"/>
        </w:rPr>
        <w:t xml:space="preserve"> </w:t>
      </w:r>
      <w:r>
        <w:rPr>
          <w:w w:val="90"/>
        </w:rPr>
        <w:t>factories”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w w:val="90"/>
        </w:rPr>
        <w:t>another</w:t>
      </w:r>
      <w:r>
        <w:rPr>
          <w:spacing w:val="-10"/>
          <w:w w:val="90"/>
        </w:rPr>
        <w:t xml:space="preserve"> </w:t>
      </w:r>
      <w:r>
        <w:rPr>
          <w:w w:val="90"/>
        </w:rPr>
        <w:t>participatory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activity</w:t>
      </w:r>
      <w:r>
        <w:rPr>
          <w:spacing w:val="-10"/>
          <w:w w:val="90"/>
        </w:rPr>
        <w:t xml:space="preserve"> </w:t>
      </w:r>
      <w:r>
        <w:rPr>
          <w:w w:val="90"/>
        </w:rPr>
        <w:t>targeting</w:t>
      </w:r>
      <w:r>
        <w:rPr>
          <w:spacing w:val="-11"/>
          <w:w w:val="90"/>
        </w:rPr>
        <w:t xml:space="preserve"> </w:t>
      </w:r>
      <w:r>
        <w:rPr>
          <w:w w:val="90"/>
        </w:rPr>
        <w:t>collecting</w:t>
      </w:r>
      <w:r>
        <w:rPr>
          <w:spacing w:val="-11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23"/>
          <w:w w:val="86"/>
        </w:rPr>
        <w:t xml:space="preserve"> </w:t>
      </w:r>
      <w:r>
        <w:rPr>
          <w:w w:val="90"/>
        </w:rPr>
        <w:t>materials</w:t>
      </w:r>
      <w:r>
        <w:rPr>
          <w:spacing w:val="-23"/>
          <w:w w:val="90"/>
        </w:rPr>
        <w:t xml:space="preserve"> </w:t>
      </w:r>
      <w:r>
        <w:rPr>
          <w:w w:val="90"/>
        </w:rPr>
        <w:t>(usually</w:t>
      </w:r>
      <w:r>
        <w:rPr>
          <w:spacing w:val="-22"/>
          <w:w w:val="90"/>
        </w:rPr>
        <w:t xml:space="preserve"> </w:t>
      </w:r>
      <w:r>
        <w:rPr>
          <w:w w:val="90"/>
        </w:rPr>
        <w:t>from</w:t>
      </w:r>
      <w:r>
        <w:rPr>
          <w:spacing w:val="-22"/>
          <w:w w:val="90"/>
        </w:rPr>
        <w:t xml:space="preserve"> </w:t>
      </w:r>
      <w:r>
        <w:rPr>
          <w:w w:val="90"/>
        </w:rPr>
        <w:t>abandoned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apartments</w:t>
      </w:r>
      <w:r>
        <w:rPr>
          <w:spacing w:val="-22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w w:val="90"/>
        </w:rPr>
        <w:t>other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pl</w:t>
      </w:r>
      <w:r>
        <w:rPr>
          <w:spacing w:val="-2"/>
          <w:w w:val="90"/>
        </w:rPr>
        <w:t>ac</w:t>
      </w:r>
      <w:r>
        <w:rPr>
          <w:spacing w:val="-1"/>
          <w:w w:val="90"/>
        </w:rPr>
        <w:t>es)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orking</w:t>
      </w:r>
      <w:r>
        <w:rPr>
          <w:spacing w:val="-22"/>
          <w:w w:val="90"/>
        </w:rPr>
        <w:t xml:space="preserve"> </w:t>
      </w:r>
      <w:r>
        <w:rPr>
          <w:w w:val="90"/>
        </w:rPr>
        <w:t>on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design</w:t>
      </w:r>
      <w:r>
        <w:rPr>
          <w:spacing w:val="21"/>
          <w:w w:val="85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products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24"/>
          <w:w w:val="90"/>
        </w:rPr>
        <w:t xml:space="preserve"> </w:t>
      </w:r>
      <w:r>
        <w:rPr>
          <w:w w:val="90"/>
        </w:rPr>
        <w:t>reflects</w:t>
      </w:r>
      <w:r>
        <w:rPr>
          <w:spacing w:val="-24"/>
          <w:w w:val="90"/>
        </w:rPr>
        <w:t xml:space="preserve"> </w:t>
      </w:r>
      <w:r>
        <w:rPr>
          <w:w w:val="90"/>
        </w:rPr>
        <w:t>firstly</w:t>
      </w:r>
      <w:r>
        <w:rPr>
          <w:spacing w:val="-23"/>
          <w:w w:val="90"/>
        </w:rPr>
        <w:t xml:space="preserve"> </w:t>
      </w:r>
      <w:r>
        <w:rPr>
          <w:w w:val="90"/>
        </w:rPr>
        <w:t>what</w:t>
      </w:r>
      <w:r>
        <w:rPr>
          <w:spacing w:val="-24"/>
          <w:w w:val="90"/>
        </w:rPr>
        <w:t xml:space="preserve"> </w:t>
      </w:r>
      <w:r>
        <w:rPr>
          <w:w w:val="90"/>
        </w:rPr>
        <w:t>they</w:t>
      </w:r>
      <w:r>
        <w:rPr>
          <w:spacing w:val="-24"/>
          <w:w w:val="90"/>
        </w:rPr>
        <w:t xml:space="preserve"> </w:t>
      </w:r>
      <w:r>
        <w:rPr>
          <w:w w:val="90"/>
        </w:rPr>
        <w:t>had</w:t>
      </w:r>
      <w:r>
        <w:rPr>
          <w:spacing w:val="-23"/>
          <w:w w:val="90"/>
        </w:rPr>
        <w:t xml:space="preserve"> </w:t>
      </w:r>
      <w:r>
        <w:rPr>
          <w:w w:val="90"/>
        </w:rPr>
        <w:t>found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secondly</w:t>
      </w:r>
      <w:r>
        <w:rPr>
          <w:spacing w:val="-24"/>
          <w:w w:val="90"/>
        </w:rPr>
        <w:t xml:space="preserve"> </w:t>
      </w:r>
      <w:r>
        <w:rPr>
          <w:w w:val="90"/>
        </w:rPr>
        <w:t>its</w:t>
      </w:r>
      <w:r>
        <w:rPr>
          <w:spacing w:val="-23"/>
          <w:w w:val="90"/>
        </w:rPr>
        <w:t xml:space="preserve"> </w:t>
      </w:r>
      <w:r>
        <w:rPr>
          <w:w w:val="90"/>
        </w:rPr>
        <w:t>tradition</w:t>
      </w:r>
      <w:r>
        <w:rPr>
          <w:spacing w:val="27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small</w:t>
      </w:r>
      <w:r>
        <w:rPr>
          <w:spacing w:val="-11"/>
          <w:w w:val="90"/>
        </w:rPr>
        <w:t xml:space="preserve"> </w:t>
      </w:r>
      <w:r>
        <w:rPr>
          <w:w w:val="90"/>
        </w:rPr>
        <w:t>craft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wor</w:t>
      </w:r>
      <w:r>
        <w:rPr>
          <w:spacing w:val="-2"/>
          <w:w w:val="90"/>
        </w:rPr>
        <w:t>kshops</w:t>
      </w:r>
      <w:r>
        <w:rPr>
          <w:spacing w:val="-11"/>
          <w:w w:val="90"/>
        </w:rPr>
        <w:t xml:space="preserve"> </w:t>
      </w:r>
      <w:r>
        <w:rPr>
          <w:w w:val="90"/>
        </w:rPr>
        <w:t>(i.e.</w:t>
      </w:r>
      <w:r>
        <w:rPr>
          <w:spacing w:val="13"/>
          <w:w w:val="90"/>
        </w:rPr>
        <w:t xml:space="preserve"> </w:t>
      </w:r>
      <w:r>
        <w:rPr>
          <w:w w:val="90"/>
        </w:rPr>
        <w:t>carpentry)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ibid.</w:t>
      </w:r>
      <w:r>
        <w:rPr>
          <w:w w:val="90"/>
        </w:rPr>
        <w:t>).</w:t>
      </w:r>
      <w:r>
        <w:rPr>
          <w:spacing w:val="14"/>
          <w:w w:val="90"/>
        </w:rPr>
        <w:t xml:space="preserve"> </w:t>
      </w:r>
      <w:r>
        <w:rPr>
          <w:w w:val="90"/>
        </w:rPr>
        <w:t>These</w:t>
      </w:r>
      <w:r>
        <w:rPr>
          <w:spacing w:val="-11"/>
          <w:w w:val="90"/>
        </w:rPr>
        <w:t xml:space="preserve"> </w:t>
      </w:r>
      <w:r>
        <w:rPr>
          <w:w w:val="90"/>
        </w:rPr>
        <w:t>new</w:t>
      </w:r>
      <w:r>
        <w:rPr>
          <w:spacing w:val="-11"/>
          <w:w w:val="90"/>
        </w:rPr>
        <w:t xml:space="preserve"> </w:t>
      </w:r>
      <w:r>
        <w:rPr>
          <w:w w:val="90"/>
        </w:rPr>
        <w:t>small</w:t>
      </w:r>
      <w:r>
        <w:rPr>
          <w:spacing w:val="-11"/>
          <w:w w:val="90"/>
        </w:rPr>
        <w:t xml:space="preserve"> </w:t>
      </w:r>
      <w:r>
        <w:rPr>
          <w:w w:val="90"/>
        </w:rPr>
        <w:t>production</w:t>
      </w:r>
      <w:r>
        <w:rPr>
          <w:spacing w:val="-11"/>
          <w:w w:val="90"/>
        </w:rPr>
        <w:t xml:space="preserve"> </w:t>
      </w:r>
      <w:r>
        <w:rPr>
          <w:w w:val="90"/>
        </w:rPr>
        <w:t>facilities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27"/>
          <w:w w:val="85"/>
        </w:rPr>
        <w:t xml:space="preserve"> </w:t>
      </w:r>
      <w:r>
        <w:rPr>
          <w:spacing w:val="-1"/>
          <w:w w:val="85"/>
        </w:rPr>
        <w:t>intended</w:t>
      </w:r>
      <w:r>
        <w:rPr>
          <w:w w:val="85"/>
        </w:rPr>
        <w:t xml:space="preserve"> to</w:t>
      </w:r>
      <w:r>
        <w:rPr>
          <w:spacing w:val="1"/>
          <w:w w:val="85"/>
        </w:rPr>
        <w:t xml:space="preserve"> </w:t>
      </w:r>
      <w:r>
        <w:rPr>
          <w:spacing w:val="2"/>
          <w:w w:val="85"/>
        </w:rPr>
        <w:t>b</w:t>
      </w:r>
      <w:r>
        <w:rPr>
          <w:spacing w:val="3"/>
          <w:w w:val="85"/>
        </w:rPr>
        <w:t>e</w:t>
      </w:r>
      <w:r>
        <w:rPr>
          <w:w w:val="85"/>
        </w:rPr>
        <w:t xml:space="preserve"> microeconomic</w:t>
      </w:r>
      <w:r>
        <w:rPr>
          <w:spacing w:val="1"/>
          <w:w w:val="85"/>
        </w:rPr>
        <w:t xml:space="preserve"> </w:t>
      </w:r>
      <w:r>
        <w:rPr>
          <w:w w:val="85"/>
        </w:rPr>
        <w:t>structures</w:t>
      </w:r>
      <w:r>
        <w:rPr>
          <w:spacing w:val="1"/>
          <w:w w:val="85"/>
        </w:rPr>
        <w:t xml:space="preserve"> </w:t>
      </w:r>
      <w:r>
        <w:rPr>
          <w:w w:val="85"/>
        </w:rPr>
        <w:t>establishing</w:t>
      </w:r>
      <w:r>
        <w:rPr>
          <w:spacing w:val="2"/>
          <w:w w:val="85"/>
        </w:rPr>
        <w:t xml:space="preserve"> </w:t>
      </w:r>
      <w:r>
        <w:rPr>
          <w:w w:val="85"/>
        </w:rPr>
        <w:t>the relationship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between</w:t>
      </w:r>
      <w:r>
        <w:rPr>
          <w:w w:val="85"/>
        </w:rPr>
        <w:t xml:space="preserve"> urban</w:t>
      </w:r>
      <w:r>
        <w:rPr>
          <w:spacing w:val="1"/>
          <w:w w:val="85"/>
        </w:rPr>
        <w:t xml:space="preserve"> </w:t>
      </w:r>
      <w:r>
        <w:rPr>
          <w:w w:val="85"/>
        </w:rPr>
        <w:t>space</w:t>
      </w:r>
      <w:r>
        <w:rPr>
          <w:spacing w:val="28"/>
          <w:w w:val="83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industrial</w:t>
      </w:r>
      <w:r>
        <w:rPr>
          <w:spacing w:val="-10"/>
          <w:w w:val="90"/>
        </w:rPr>
        <w:t xml:space="preserve"> </w:t>
      </w:r>
      <w:r>
        <w:rPr>
          <w:w w:val="90"/>
        </w:rPr>
        <w:t>production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1"/>
          <w:w w:val="90"/>
        </w:rPr>
        <w:t>boosting</w:t>
      </w:r>
      <w:ins w:id="172" w:author="Chris Prickett" w:date="2017-02-13T00:05:00Z">
        <w:r w:rsidR="00FA5357">
          <w:rPr>
            <w:spacing w:val="1"/>
            <w:w w:val="90"/>
          </w:rPr>
          <w:t xml:space="preserve"> the</w:t>
        </w:r>
      </w:ins>
      <w:r>
        <w:rPr>
          <w:spacing w:val="-9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0"/>
          <w:w w:val="90"/>
        </w:rPr>
        <w:t xml:space="preserve"> </w:t>
      </w:r>
      <w:r>
        <w:rPr>
          <w:w w:val="90"/>
        </w:rPr>
        <w:t>pride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iden</w:t>
      </w:r>
      <w:r>
        <w:rPr>
          <w:spacing w:val="-2"/>
          <w:w w:val="90"/>
        </w:rPr>
        <w:t>tity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ins w:id="173" w:author="Chris Prickett" w:date="2017-02-13T00:06:00Z">
        <w:r w:rsidR="00FA5357">
          <w:rPr>
            <w:spacing w:val="-9"/>
            <w:w w:val="90"/>
          </w:rPr>
          <w:t xml:space="preserve">a </w:t>
        </w:r>
      </w:ins>
      <w:r>
        <w:rPr>
          <w:w w:val="90"/>
        </w:rPr>
        <w:t>once</w:t>
      </w:r>
      <w:r>
        <w:rPr>
          <w:spacing w:val="-10"/>
          <w:w w:val="90"/>
        </w:rPr>
        <w:t xml:space="preserve"> </w:t>
      </w:r>
      <w:r>
        <w:rPr>
          <w:w w:val="90"/>
        </w:rPr>
        <w:t>prestigious</w:t>
      </w:r>
      <w:r>
        <w:rPr>
          <w:spacing w:val="-9"/>
          <w:w w:val="90"/>
        </w:rPr>
        <w:t xml:space="preserve"> </w:t>
      </w:r>
      <w:r>
        <w:rPr>
          <w:w w:val="90"/>
        </w:rPr>
        <w:t>trade</w:t>
      </w:r>
    </w:p>
    <w:p w14:paraId="4A31FF10" w14:textId="77777777" w:rsidR="00876A53" w:rsidRDefault="00876A53" w:rsidP="00876A53">
      <w:pPr>
        <w:spacing w:line="284" w:lineRule="exact"/>
        <w:jc w:val="both"/>
        <w:rPr>
          <w:rFonts w:ascii="Kozuka Mincho Pr6N L" w:eastAsia="Kozuka Mincho Pr6N L" w:hAnsi="Kozuka Mincho Pr6N L" w:cs="Kozuka Mincho Pr6N L"/>
          <w:spacing w:val="-2"/>
          <w:w w:val="95"/>
          <w:position w:val="8"/>
          <w:sz w:val="12"/>
          <w:szCs w:val="12"/>
        </w:rPr>
      </w:pPr>
    </w:p>
    <w:p w14:paraId="7B12E75F" w14:textId="77777777" w:rsidR="00876A53" w:rsidRDefault="00E07B1F" w:rsidP="00876A53">
      <w:pPr>
        <w:spacing w:line="284" w:lineRule="exact"/>
        <w:rPr>
          <w:rFonts w:ascii="Bookman Old Style" w:eastAsia="Bookman Old Style" w:hAnsi="Bookman Old Style" w:cs="Bookman Old Style"/>
          <w:sz w:val="18"/>
          <w:szCs w:val="18"/>
        </w:rPr>
        <w:sectPr w:rsidR="00876A53">
          <w:footerReference w:type="default" r:id="rId11"/>
          <w:pgSz w:w="11910" w:h="16840"/>
          <w:pgMar w:top="1100" w:right="1020" w:bottom="1600" w:left="1680" w:header="0" w:footer="1412" w:gutter="0"/>
          <w:pgNumType w:start="185"/>
          <w:cols w:space="720"/>
        </w:sectPr>
      </w:pPr>
      <w:r>
        <w:rPr>
          <w:rFonts w:ascii="Kozuka Mincho Pr6N L" w:eastAsia="Kozuka Mincho Pr6N L" w:hAnsi="Kozuka Mincho Pr6N L" w:cs="Kozuka Mincho Pr6N L"/>
          <w:spacing w:val="-2"/>
          <w:w w:val="95"/>
          <w:position w:val="8"/>
          <w:sz w:val="12"/>
          <w:szCs w:val="12"/>
        </w:rPr>
        <w:t>10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or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example,</w:t>
      </w:r>
      <w:r>
        <w:rPr>
          <w:rFonts w:ascii="Bookman Old Style" w:eastAsia="Bookman Old Style" w:hAnsi="Bookman Old Style" w:cs="Bookman Old Style"/>
          <w:spacing w:val="-1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Nemanja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P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etro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vic,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Assisten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May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or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Municipalit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”Sa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vski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venac”</w:t>
      </w:r>
      <w:r>
        <w:rPr>
          <w:rFonts w:ascii="Bookman Old Style" w:eastAsia="Bookman Old Style" w:hAnsi="Bookman Old Style" w:cs="Bookman Old Style"/>
          <w:spacing w:val="-1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Nina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Mitranic,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chief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architect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Municipal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building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inspection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(</w:t>
      </w:r>
      <w:r>
        <w:rPr>
          <w:rFonts w:ascii="Century Gothic" w:eastAsia="Century Gothic" w:hAnsi="Century Gothic" w:cs="Century Gothic"/>
          <w:b/>
          <w:bCs/>
          <w:w w:val="95"/>
          <w:sz w:val="18"/>
          <w:szCs w:val="18"/>
        </w:rPr>
        <w:t>?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).</w:t>
      </w:r>
      <w:r>
        <w:rPr>
          <w:rFonts w:ascii="Bookman Old Style" w:eastAsia="Bookman Old Style" w:hAnsi="Bookman Old Style" w:cs="Bookman Old Style"/>
          <w:spacing w:val="-10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Their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p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ositiv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role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w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as</w:t>
      </w:r>
      <w:r>
        <w:rPr>
          <w:rFonts w:ascii="Bookman Old Style" w:eastAsia="Bookman Old Style" w:hAnsi="Bookman Old Style" w:cs="Bookman Old Style"/>
          <w:spacing w:val="-2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also</w:t>
      </w:r>
      <w:r w:rsidR="00876A53">
        <w:rPr>
          <w:rFonts w:ascii="Bookman Old Style" w:eastAsia="Bookman Old Style" w:hAnsi="Bookman Old Style" w:cs="Bookman Old Style"/>
          <w:w w:val="95"/>
          <w:sz w:val="18"/>
          <w:szCs w:val="18"/>
        </w:rPr>
        <w:t xml:space="preserve"> emphasized </w:t>
      </w:r>
      <w:r w:rsidR="00876A53">
        <w:rPr>
          <w:rFonts w:ascii="Bookman Old Style"/>
          <w:spacing w:val="-4"/>
          <w:sz w:val="18"/>
        </w:rPr>
        <w:t>b</w:t>
      </w:r>
      <w:r w:rsidR="00876A53">
        <w:rPr>
          <w:rFonts w:ascii="Bookman Old Style"/>
          <w:spacing w:val="-3"/>
          <w:sz w:val="18"/>
        </w:rPr>
        <w:t>y</w:t>
      </w:r>
      <w:r w:rsidR="00876A53">
        <w:rPr>
          <w:rFonts w:ascii="Bookman Old Style"/>
          <w:spacing w:val="-25"/>
          <w:sz w:val="18"/>
        </w:rPr>
        <w:t xml:space="preserve"> </w:t>
      </w:r>
      <w:r w:rsidR="00876A53">
        <w:rPr>
          <w:rFonts w:ascii="Bookman Old Style"/>
          <w:sz w:val="18"/>
        </w:rPr>
        <w:t>the</w:t>
      </w:r>
      <w:r w:rsidR="00876A53">
        <w:rPr>
          <w:rFonts w:ascii="Bookman Old Style"/>
          <w:spacing w:val="-25"/>
          <w:sz w:val="18"/>
        </w:rPr>
        <w:t xml:space="preserve"> </w:t>
      </w:r>
      <w:r w:rsidR="00876A53">
        <w:rPr>
          <w:rFonts w:ascii="Bookman Old Style"/>
          <w:sz w:val="18"/>
        </w:rPr>
        <w:t>civil</w:t>
      </w:r>
      <w:r w:rsidR="00876A53">
        <w:rPr>
          <w:rFonts w:ascii="Bookman Old Style"/>
          <w:spacing w:val="-25"/>
          <w:sz w:val="18"/>
        </w:rPr>
        <w:t xml:space="preserve"> </w:t>
      </w:r>
      <w:r w:rsidR="00876A53">
        <w:rPr>
          <w:rFonts w:ascii="Bookman Old Style"/>
          <w:sz w:val="18"/>
        </w:rPr>
        <w:t>sector</w:t>
      </w:r>
      <w:r w:rsidR="00876A53">
        <w:rPr>
          <w:rFonts w:ascii="Bookman Old Style"/>
          <w:spacing w:val="-24"/>
          <w:sz w:val="18"/>
        </w:rPr>
        <w:t xml:space="preserve"> </w:t>
      </w:r>
      <w:r w:rsidR="00876A53">
        <w:rPr>
          <w:rFonts w:ascii="Bookman Old Style"/>
          <w:spacing w:val="-2"/>
          <w:sz w:val="18"/>
        </w:rPr>
        <w:t>informants</w:t>
      </w:r>
      <w:r w:rsidR="00876A53">
        <w:rPr>
          <w:rFonts w:ascii="Bookman Old Style"/>
          <w:spacing w:val="-25"/>
          <w:sz w:val="18"/>
        </w:rPr>
        <w:t xml:space="preserve"> </w:t>
      </w:r>
      <w:r w:rsidR="00876A53">
        <w:rPr>
          <w:rFonts w:ascii="Bookman Old Style"/>
          <w:spacing w:val="-1"/>
          <w:sz w:val="18"/>
        </w:rPr>
        <w:t>(</w:t>
      </w:r>
      <w:r w:rsidR="00876A53">
        <w:rPr>
          <w:rFonts w:ascii="Bookman Old Style"/>
          <w:color w:val="00AEEF"/>
          <w:spacing w:val="-2"/>
          <w:sz w:val="18"/>
        </w:rPr>
        <w:t>Interview</w:t>
      </w:r>
      <w:r w:rsidR="00876A53">
        <w:rPr>
          <w:rFonts w:ascii="Bookman Old Style"/>
          <w:color w:val="00AEEF"/>
          <w:spacing w:val="-25"/>
          <w:sz w:val="18"/>
        </w:rPr>
        <w:t xml:space="preserve"> </w:t>
      </w:r>
      <w:r w:rsidR="00876A53">
        <w:rPr>
          <w:rFonts w:ascii="Bookman Old Style"/>
          <w:color w:val="00AEEF"/>
          <w:sz w:val="18"/>
        </w:rPr>
        <w:t>X,</w:t>
      </w:r>
      <w:r w:rsidR="00876A53">
        <w:rPr>
          <w:rFonts w:ascii="Bookman Old Style"/>
          <w:color w:val="00AEEF"/>
          <w:spacing w:val="-25"/>
          <w:sz w:val="18"/>
        </w:rPr>
        <w:t xml:space="preserve"> </w:t>
      </w:r>
      <w:r w:rsidR="00876A53">
        <w:rPr>
          <w:rFonts w:ascii="Bookman Old Style"/>
          <w:color w:val="00AEEF"/>
          <w:sz w:val="18"/>
        </w:rPr>
        <w:t>Y</w:t>
      </w:r>
      <w:r w:rsidR="00876A53">
        <w:rPr>
          <w:rFonts w:ascii="Bookman Old Style"/>
          <w:sz w:val="18"/>
        </w:rPr>
        <w:t>).</w:t>
      </w:r>
      <w:r w:rsidR="00876A53">
        <w:rPr>
          <w:rFonts w:ascii="Bookman Old Style"/>
          <w:sz w:val="18"/>
        </w:rPr>
        <w:t>–</w:t>
      </w:r>
    </w:p>
    <w:p w14:paraId="1F432133" w14:textId="77777777" w:rsidR="00876A53" w:rsidRDefault="00E07B1F" w:rsidP="00876A53">
      <w:pPr>
        <w:spacing w:line="196" w:lineRule="exact"/>
        <w:ind w:left="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lastRenderedPageBreak/>
        <w:t xml:space="preserve"> </w:t>
      </w:r>
    </w:p>
    <w:p w14:paraId="6D5D5467" w14:textId="77777777" w:rsidR="00B0559F" w:rsidRDefault="00B0559F" w:rsidP="00876A53">
      <w:pPr>
        <w:spacing w:before="27" w:line="284" w:lineRule="exact"/>
        <w:ind w:left="587" w:right="111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307BDA12" w14:textId="77777777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artisanal</w:t>
      </w:r>
      <w:r>
        <w:rPr>
          <w:spacing w:val="-26"/>
          <w:w w:val="95"/>
        </w:rPr>
        <w:t xml:space="preserve"> </w:t>
      </w:r>
      <w:r>
        <w:rPr>
          <w:w w:val="95"/>
        </w:rPr>
        <w:t>area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initiative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nurtured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extended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w w:val="95"/>
        </w:rPr>
        <w:t>UIB</w:t>
      </w:r>
      <w:r>
        <w:rPr>
          <w:spacing w:val="-26"/>
          <w:w w:val="95"/>
        </w:rPr>
        <w:t xml:space="preserve"> </w:t>
      </w:r>
      <w:r>
        <w:rPr>
          <w:w w:val="95"/>
        </w:rPr>
        <w:t>successors,</w:t>
      </w:r>
      <w:r>
        <w:rPr>
          <w:spacing w:val="27"/>
          <w:w w:val="81"/>
        </w:rPr>
        <w:t xml:space="preserve"> </w:t>
      </w:r>
      <w:r>
        <w:rPr>
          <w:spacing w:val="-3"/>
          <w:w w:val="95"/>
        </w:rPr>
        <w:t>such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projects:</w:t>
      </w:r>
      <w:r>
        <w:rPr>
          <w:spacing w:val="-15"/>
          <w:w w:val="95"/>
        </w:rPr>
        <w:t xml:space="preserve"> </w:t>
      </w:r>
      <w:r>
        <w:rPr>
          <w:w w:val="95"/>
        </w:rPr>
        <w:t>”Cooking</w:t>
      </w:r>
      <w:r>
        <w:rPr>
          <w:spacing w:val="-29"/>
          <w:w w:val="95"/>
        </w:rPr>
        <w:t xml:space="preserve"> </w:t>
      </w:r>
      <w:r>
        <w:rPr>
          <w:w w:val="95"/>
        </w:rPr>
        <w:t>together”,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”Healthy</w:t>
      </w:r>
      <w:r>
        <w:rPr>
          <w:spacing w:val="-29"/>
          <w:w w:val="95"/>
        </w:rPr>
        <w:t xml:space="preserve"> </w:t>
      </w:r>
      <w:r>
        <w:rPr>
          <w:w w:val="95"/>
        </w:rPr>
        <w:t>living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Sa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amala”,</w:t>
      </w:r>
      <w:r>
        <w:rPr>
          <w:spacing w:val="-28"/>
          <w:w w:val="95"/>
        </w:rPr>
        <w:t xml:space="preserve"> </w:t>
      </w:r>
      <w:r>
        <w:rPr>
          <w:w w:val="95"/>
        </w:rPr>
        <w:t>”Heritage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88"/>
        </w:rPr>
        <w:t xml:space="preserve"> </w:t>
      </w:r>
      <w:r>
        <w:rPr>
          <w:w w:val="95"/>
        </w:rPr>
        <w:t>ship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gra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ey</w:t>
      </w:r>
      <w:r>
        <w:rPr>
          <w:spacing w:val="-2"/>
          <w:w w:val="95"/>
        </w:rPr>
        <w:t>ard”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”Zupa</w:t>
      </w:r>
      <w:r>
        <w:rPr>
          <w:spacing w:val="-46"/>
          <w:w w:val="95"/>
        </w:rPr>
        <w:t xml:space="preserve"> </w:t>
      </w:r>
      <w:r>
        <w:rPr>
          <w:w w:val="95"/>
        </w:rPr>
        <w:t>Zupa”.</w:t>
      </w:r>
      <w:r>
        <w:rPr>
          <w:spacing w:val="-33"/>
          <w:w w:val="95"/>
        </w:rPr>
        <w:t xml:space="preserve"> </w:t>
      </w:r>
      <w:r>
        <w:rPr>
          <w:w w:val="95"/>
        </w:rPr>
        <w:t>All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these</w:t>
      </w:r>
      <w:r>
        <w:rPr>
          <w:spacing w:val="-46"/>
          <w:w w:val="95"/>
        </w:rPr>
        <w:t xml:space="preserve"> </w:t>
      </w:r>
      <w:r>
        <w:rPr>
          <w:w w:val="95"/>
        </w:rPr>
        <w:t>activities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46"/>
          <w:w w:val="95"/>
        </w:rPr>
        <w:t xml:space="preserve"> </w:t>
      </w:r>
      <w:r>
        <w:rPr>
          <w:w w:val="95"/>
        </w:rPr>
        <w:t>situated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old</w:t>
      </w:r>
      <w:r>
        <w:rPr>
          <w:spacing w:val="-46"/>
          <w:w w:val="95"/>
        </w:rPr>
        <w:t xml:space="preserve"> </w:t>
      </w:r>
      <w:r>
        <w:rPr>
          <w:w w:val="95"/>
        </w:rPr>
        <w:t>abandoned</w:t>
      </w:r>
      <w:r>
        <w:rPr>
          <w:spacing w:val="28"/>
          <w:w w:val="86"/>
        </w:rPr>
        <w:t xml:space="preserve"> </w:t>
      </w:r>
      <w:r>
        <w:rPr>
          <w:spacing w:val="-2"/>
          <w:w w:val="95"/>
        </w:rPr>
        <w:t>steamboat</w:t>
      </w:r>
      <w:r>
        <w:rPr>
          <w:spacing w:val="-35"/>
          <w:w w:val="95"/>
        </w:rPr>
        <w:t xml:space="preserve"> </w:t>
      </w:r>
      <w:r>
        <w:rPr>
          <w:w w:val="95"/>
        </w:rPr>
        <w:t>Zupa</w:t>
      </w:r>
      <w:r>
        <w:rPr>
          <w:spacing w:val="-34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</w:p>
    <w:p w14:paraId="1A69B8B0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64DEEABD" w14:textId="537CA486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long-run,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stro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physically</w:t>
      </w:r>
      <w:r>
        <w:rPr>
          <w:spacing w:val="-32"/>
          <w:w w:val="95"/>
        </w:rPr>
        <w:t xml:space="preserve"> </w:t>
      </w:r>
      <w:r>
        <w:rPr>
          <w:w w:val="95"/>
        </w:rPr>
        <w:t>transform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influ</w:t>
      </w:r>
      <w:r>
        <w:rPr>
          <w:w w:val="95"/>
        </w:rPr>
        <w:t>ence</w:t>
      </w:r>
      <w:r>
        <w:rPr>
          <w:spacing w:val="-30"/>
          <w:w w:val="95"/>
        </w:rPr>
        <w:t xml:space="preserve"> </w:t>
      </w:r>
      <w:r>
        <w:rPr>
          <w:w w:val="95"/>
        </w:rPr>
        <w:t>urban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transformations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based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social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30"/>
          <w:w w:val="95"/>
        </w:rPr>
        <w:t xml:space="preserve"> </w:t>
      </w:r>
      <w:r>
        <w:rPr>
          <w:w w:val="95"/>
        </w:rPr>
        <w:t>rather</w:t>
      </w:r>
      <w:r>
        <w:rPr>
          <w:spacing w:val="-29"/>
          <w:w w:val="95"/>
        </w:rPr>
        <w:t xml:space="preserve"> </w:t>
      </w:r>
      <w:r>
        <w:rPr>
          <w:w w:val="95"/>
        </w:rPr>
        <w:t>than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real</w:t>
      </w:r>
      <w:r>
        <w:rPr>
          <w:spacing w:val="-29"/>
          <w:w w:val="95"/>
        </w:rPr>
        <w:t xml:space="preserve"> </w:t>
      </w:r>
      <w:r>
        <w:rPr>
          <w:w w:val="95"/>
        </w:rPr>
        <w:t>estate</w:t>
      </w:r>
      <w:r>
        <w:rPr>
          <w:spacing w:val="39"/>
          <w:w w:val="87"/>
        </w:rPr>
        <w:t xml:space="preserve"> </w:t>
      </w:r>
      <w:r>
        <w:rPr>
          <w:w w:val="95"/>
        </w:rPr>
        <w:t>speculations.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choice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accidental.</w:t>
      </w:r>
      <w:r>
        <w:rPr>
          <w:spacing w:val="-12"/>
          <w:w w:val="95"/>
        </w:rPr>
        <w:t xml:space="preserve"> </w:t>
      </w:r>
      <w:ins w:id="174" w:author="Chris Prickett" w:date="2017-02-13T00:07:00Z">
        <w:r w:rsidR="00FA5357">
          <w:rPr>
            <w:spacing w:val="-2"/>
            <w:w w:val="95"/>
          </w:rPr>
          <w:t>The a</w:t>
        </w:r>
      </w:ins>
      <w:del w:id="175" w:author="Chris Prickett" w:date="2017-02-13T00:07:00Z">
        <w:r w:rsidDel="00FA5357">
          <w:rPr>
            <w:spacing w:val="-2"/>
            <w:w w:val="95"/>
          </w:rPr>
          <w:delText>A</w:delText>
        </w:r>
      </w:del>
      <w:r>
        <w:rPr>
          <w:spacing w:val="-2"/>
          <w:w w:val="95"/>
        </w:rPr>
        <w:t>v</w:t>
      </w:r>
      <w:r>
        <w:rPr>
          <w:spacing w:val="-3"/>
          <w:w w:val="95"/>
        </w:rPr>
        <w:t>ailabilit</w:t>
      </w:r>
      <w:r>
        <w:rPr>
          <w:spacing w:val="-2"/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 w:rsidR="00C4448F">
        <w:rPr>
          <w:w w:val="95"/>
        </w:rPr>
        <w:t>aban</w:t>
      </w:r>
      <w:r>
        <w:rPr>
          <w:w w:val="95"/>
        </w:rPr>
        <w:t>doned</w:t>
      </w:r>
      <w:r>
        <w:rPr>
          <w:spacing w:val="-31"/>
          <w:w w:val="95"/>
        </w:rPr>
        <w:t xml:space="preserve"> </w:t>
      </w:r>
      <w:r>
        <w:rPr>
          <w:w w:val="95"/>
        </w:rPr>
        <w:t>buildings,</w:t>
      </w:r>
      <w:r>
        <w:rPr>
          <w:spacing w:val="-28"/>
          <w:w w:val="95"/>
        </w:rPr>
        <w:t xml:space="preserve"> </w:t>
      </w:r>
      <w:r>
        <w:rPr>
          <w:w w:val="95"/>
        </w:rPr>
        <w:t>abundance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heritage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migh</w:t>
      </w:r>
      <w:r>
        <w:rPr>
          <w:spacing w:val="-2"/>
          <w:w w:val="95"/>
        </w:rPr>
        <w:t>t</w:t>
      </w:r>
      <w:r>
        <w:rPr>
          <w:spacing w:val="-31"/>
          <w:w w:val="95"/>
        </w:rPr>
        <w:t xml:space="preserve"> </w:t>
      </w:r>
      <w:ins w:id="176" w:author="Chris Prickett" w:date="2017-02-13T00:08:00Z">
        <w:r w:rsidR="00FA5357">
          <w:rPr>
            <w:spacing w:val="3"/>
            <w:w w:val="95"/>
          </w:rPr>
          <w:t>have been</w:t>
        </w:r>
      </w:ins>
      <w:del w:id="177" w:author="Chris Prickett" w:date="2017-02-13T00:08:00Z">
        <w:r w:rsidDel="00FA5357">
          <w:rPr>
            <w:spacing w:val="3"/>
            <w:w w:val="95"/>
          </w:rPr>
          <w:delText>be</w:delText>
        </w:r>
      </w:del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2"/>
          <w:w w:val="95"/>
        </w:rPr>
        <w:t>major</w:t>
      </w:r>
      <w:r>
        <w:rPr>
          <w:spacing w:val="-31"/>
          <w:w w:val="95"/>
        </w:rPr>
        <w:t xml:space="preserve"> </w:t>
      </w:r>
      <w:r>
        <w:rPr>
          <w:w w:val="95"/>
        </w:rPr>
        <w:t>instigators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0"/>
        </w:rPr>
        <w:t xml:space="preserve"> </w:t>
      </w:r>
      <w:ins w:id="178" w:author="Chris Prickett" w:date="2017-02-13T00:08:00Z">
        <w:r w:rsidR="00FA5357">
          <w:rPr>
            <w:spacing w:val="-3"/>
            <w:w w:val="90"/>
          </w:rPr>
          <w:t>that</w:t>
        </w:r>
      </w:ins>
      <w:del w:id="179" w:author="Chris Prickett" w:date="2017-02-13T00:08:00Z">
        <w:r w:rsidDel="00FA5357">
          <w:rPr>
            <w:spacing w:val="-3"/>
            <w:w w:val="90"/>
          </w:rPr>
          <w:delText>such</w:delText>
        </w:r>
      </w:del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choice</w:t>
      </w:r>
      <w:r>
        <w:rPr>
          <w:spacing w:val="-6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7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Sev</w:t>
      </w:r>
      <w:r>
        <w:rPr>
          <w:spacing w:val="-2"/>
          <w:w w:val="90"/>
        </w:rPr>
        <w:t>eral</w:t>
      </w:r>
      <w:r>
        <w:rPr>
          <w:spacing w:val="-6"/>
          <w:w w:val="90"/>
        </w:rPr>
        <w:t xml:space="preserve"> </w:t>
      </w:r>
      <w:r>
        <w:rPr>
          <w:w w:val="90"/>
        </w:rPr>
        <w:t>organi</w:t>
      </w:r>
      <w:ins w:id="180" w:author="Chris Prickett" w:date="2017-02-13T15:43:00Z">
        <w:r w:rsidR="001F223C">
          <w:rPr>
            <w:w w:val="90"/>
          </w:rPr>
          <w:t>s</w:t>
        </w:r>
      </w:ins>
      <w:del w:id="181" w:author="Chris Prickett" w:date="2017-02-13T15:43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5"/>
          <w:w w:val="90"/>
        </w:rPr>
        <w:t xml:space="preserve"> </w:t>
      </w:r>
      <w:r>
        <w:rPr>
          <w:w w:val="90"/>
        </w:rPr>
        <w:t>testify</w:t>
      </w:r>
      <w:r>
        <w:rPr>
          <w:spacing w:val="-6"/>
          <w:w w:val="90"/>
        </w:rPr>
        <w:t xml:space="preserve"> </w:t>
      </w:r>
      <w:ins w:id="182" w:author="Chris Prickett" w:date="2017-02-13T00:08:00Z">
        <w:r w:rsidR="004B7B05">
          <w:rPr>
            <w:spacing w:val="-6"/>
            <w:w w:val="90"/>
          </w:rPr>
          <w:t xml:space="preserve">to </w:t>
        </w:r>
      </w:ins>
      <w:r>
        <w:rPr>
          <w:w w:val="90"/>
        </w:rPr>
        <w:t>mapping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6"/>
          <w:w w:val="90"/>
        </w:rPr>
        <w:t xml:space="preserve"> </w:t>
      </w:r>
      <w:r>
        <w:rPr>
          <w:spacing w:val="1"/>
          <w:w w:val="90"/>
        </w:rPr>
        <w:t>before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i</w:t>
      </w:r>
      <w:r w:rsidR="00C4448F">
        <w:rPr>
          <w:spacing w:val="-2"/>
          <w:w w:val="90"/>
        </w:rPr>
        <w:t>n</w:t>
      </w:r>
      <w:r>
        <w:rPr>
          <w:w w:val="95"/>
        </w:rPr>
        <w:t>stalling</w:t>
      </w:r>
      <w:r>
        <w:rPr>
          <w:spacing w:val="-30"/>
          <w:w w:val="95"/>
        </w:rPr>
        <w:t xml:space="preserve"> </w:t>
      </w:r>
      <w:r>
        <w:rPr>
          <w:w w:val="95"/>
        </w:rPr>
        <w:t>there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except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its</w:t>
      </w:r>
      <w:r>
        <w:rPr>
          <w:spacing w:val="-29"/>
          <w:w w:val="95"/>
        </w:rPr>
        <w:t xml:space="preserve"> </w:t>
      </w:r>
      <w:r>
        <w:rPr>
          <w:w w:val="95"/>
        </w:rPr>
        <w:t>spatial</w:t>
      </w:r>
      <w:r>
        <w:rPr>
          <w:spacing w:val="-29"/>
          <w:w w:val="95"/>
        </w:rPr>
        <w:t xml:space="preserve"> </w:t>
      </w:r>
      <w:r>
        <w:rPr>
          <w:w w:val="95"/>
        </w:rPr>
        <w:t>capital,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sparks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nigh</w:t>
      </w:r>
      <w:r>
        <w:rPr>
          <w:spacing w:val="-2"/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life</w:t>
      </w:r>
      <w:r>
        <w:rPr>
          <w:spacing w:val="-30"/>
          <w:w w:val="95"/>
        </w:rPr>
        <w:t xml:space="preserve"> </w:t>
      </w:r>
      <w:r>
        <w:rPr>
          <w:w w:val="95"/>
        </w:rPr>
        <w:t>(caf</w:t>
      </w:r>
      <w:ins w:id="183" w:author="Chris Prickett" w:date="2017-02-13T00:08:00Z">
        <w:r w:rsidR="004B7B05">
          <w:rPr>
            <w:w w:val="95"/>
          </w:rPr>
          <w:t>e</w:t>
        </w:r>
      </w:ins>
      <w:r>
        <w:rPr>
          <w:w w:val="95"/>
        </w:rPr>
        <w:t>s,</w:t>
      </w:r>
      <w:r>
        <w:rPr>
          <w:spacing w:val="-29"/>
          <w:w w:val="95"/>
        </w:rPr>
        <w:t xml:space="preserve"> </w:t>
      </w:r>
      <w:r>
        <w:rPr>
          <w:w w:val="95"/>
        </w:rPr>
        <w:t>clubs)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26"/>
          <w:w w:val="8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main</w:t>
      </w:r>
      <w:r>
        <w:rPr>
          <w:spacing w:val="-42"/>
          <w:w w:val="95"/>
        </w:rPr>
        <w:t xml:space="preserve"> </w:t>
      </w:r>
      <w:r>
        <w:rPr>
          <w:w w:val="95"/>
        </w:rPr>
        <w:t>reasons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ins w:id="184" w:author="Chris Prickett" w:date="2017-02-13T00:09:00Z">
        <w:r w:rsidR="004B7B05">
          <w:rPr>
            <w:spacing w:val="-3"/>
            <w:w w:val="95"/>
          </w:rPr>
          <w:t>their</w:t>
        </w:r>
      </w:ins>
      <w:del w:id="185" w:author="Chris Prickett" w:date="2017-02-13T00:09:00Z">
        <w:r w:rsidDel="004B7B05">
          <w:rPr>
            <w:spacing w:val="-3"/>
            <w:w w:val="95"/>
          </w:rPr>
          <w:delText>such</w:delText>
        </w:r>
      </w:del>
      <w:r>
        <w:rPr>
          <w:spacing w:val="-42"/>
          <w:w w:val="95"/>
        </w:rPr>
        <w:t xml:space="preserve"> </w:t>
      </w:r>
      <w:r>
        <w:rPr>
          <w:w w:val="95"/>
        </w:rPr>
        <w:t>decision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4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</w:p>
    <w:p w14:paraId="56E03458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7244EC15" w14:textId="77777777" w:rsidR="00B0559F" w:rsidRDefault="00E07B1F" w:rsidP="00AC3A42">
      <w:pPr>
        <w:pStyle w:val="BodyText"/>
        <w:spacing w:line="327" w:lineRule="auto"/>
        <w:ind w:right="111"/>
        <w:jc w:val="both"/>
      </w:pP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goal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change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Sa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amala’s</w:t>
      </w:r>
      <w:r>
        <w:rPr>
          <w:spacing w:val="-18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image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verting</w:t>
      </w:r>
      <w:r>
        <w:rPr>
          <w:spacing w:val="-18"/>
          <w:w w:val="90"/>
        </w:rPr>
        <w:t xml:space="preserve"> </w:t>
      </w:r>
      <w:r>
        <w:rPr>
          <w:w w:val="90"/>
        </w:rPr>
        <w:t>abandoned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arehouses</w:t>
      </w:r>
      <w:r>
        <w:rPr>
          <w:spacing w:val="37"/>
          <w:w w:val="82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socially</w:t>
      </w:r>
      <w:r>
        <w:rPr>
          <w:spacing w:val="3"/>
          <w:w w:val="90"/>
        </w:rPr>
        <w:t xml:space="preserve"> </w:t>
      </w:r>
      <w:r>
        <w:rPr>
          <w:w w:val="90"/>
        </w:rPr>
        <w:t>productive</w:t>
      </w:r>
      <w:r>
        <w:rPr>
          <w:spacing w:val="2"/>
          <w:w w:val="90"/>
        </w:rPr>
        <w:t xml:space="preserve"> </w:t>
      </w:r>
      <w:r>
        <w:rPr>
          <w:w w:val="90"/>
        </w:rPr>
        <w:t>facilities,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activating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riv</w:t>
      </w:r>
      <w:r>
        <w:rPr>
          <w:spacing w:val="-3"/>
          <w:w w:val="90"/>
        </w:rPr>
        <w:t>erfron</w:t>
      </w:r>
      <w:r>
        <w:rPr>
          <w:spacing w:val="-2"/>
          <w:w w:val="90"/>
        </w:rPr>
        <w:t>t</w:t>
      </w:r>
      <w:r>
        <w:rPr>
          <w:spacing w:val="3"/>
          <w:w w:val="90"/>
        </w:rPr>
        <w:t xml:space="preserve"> </w:t>
      </w:r>
      <w:r>
        <w:rPr>
          <w:w w:val="90"/>
        </w:rPr>
        <w:t>usage,</w:t>
      </w:r>
      <w:r>
        <w:rPr>
          <w:spacing w:val="6"/>
          <w:w w:val="90"/>
        </w:rPr>
        <w:t xml:space="preserve"> </w:t>
      </w:r>
      <w:r>
        <w:rPr>
          <w:w w:val="90"/>
        </w:rPr>
        <w:t>encouraging</w:t>
      </w:r>
      <w:r>
        <w:rPr>
          <w:spacing w:val="2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3"/>
          <w:w w:val="90"/>
        </w:rPr>
        <w:t xml:space="preserve"> </w:t>
      </w:r>
      <w:r>
        <w:rPr>
          <w:spacing w:val="-3"/>
          <w:w w:val="90"/>
        </w:rPr>
        <w:t>commu</w:t>
      </w:r>
      <w:r>
        <w:rPr>
          <w:spacing w:val="-2"/>
          <w:w w:val="90"/>
        </w:rPr>
        <w:t>nity</w:t>
      </w:r>
      <w:r>
        <w:rPr>
          <w:spacing w:val="2"/>
          <w:w w:val="90"/>
        </w:rPr>
        <w:t xml:space="preserve"> </w:t>
      </w:r>
      <w:r>
        <w:rPr>
          <w:w w:val="90"/>
        </w:rPr>
        <w:t>participation,</w:t>
      </w:r>
      <w:r>
        <w:rPr>
          <w:spacing w:val="5"/>
          <w:w w:val="90"/>
        </w:rPr>
        <w:t xml:space="preserve"> </w:t>
      </w:r>
      <w:r>
        <w:rPr>
          <w:w w:val="90"/>
        </w:rPr>
        <w:t>attracting</w:t>
      </w:r>
      <w:r>
        <w:rPr>
          <w:spacing w:val="4"/>
          <w:w w:val="90"/>
        </w:rPr>
        <w:t xml:space="preserve"> </w:t>
      </w:r>
      <w:r>
        <w:rPr>
          <w:w w:val="90"/>
        </w:rPr>
        <w:t>new</w:t>
      </w:r>
      <w:r>
        <w:rPr>
          <w:spacing w:val="2"/>
          <w:w w:val="90"/>
        </w:rPr>
        <w:t xml:space="preserve"> </w:t>
      </w:r>
      <w:r>
        <w:rPr>
          <w:w w:val="90"/>
        </w:rPr>
        <w:t>visitors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neighbourhood</w:t>
      </w:r>
      <w:r>
        <w:rPr>
          <w:spacing w:val="3"/>
          <w:w w:val="90"/>
        </w:rPr>
        <w:t xml:space="preserve"> </w:t>
      </w:r>
      <w:r>
        <w:rPr>
          <w:w w:val="90"/>
        </w:rPr>
        <w:t>(professionals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ins w:id="186" w:author="Chris Prickett" w:date="2017-02-13T00:09:00Z">
        <w:r w:rsidR="004B7B05">
          <w:rPr>
            <w:spacing w:val="3"/>
            <w:w w:val="90"/>
          </w:rPr>
          <w:t xml:space="preserve">the </w:t>
        </w:r>
      </w:ins>
      <w:r>
        <w:rPr>
          <w:w w:val="90"/>
        </w:rPr>
        <w:t>general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pu</w:t>
      </w:r>
      <w:r>
        <w:rPr>
          <w:spacing w:val="-1"/>
          <w:w w:val="90"/>
        </w:rPr>
        <w:t>blic,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both</w:t>
      </w:r>
      <w:r>
        <w:rPr>
          <w:spacing w:val="-19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global),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finally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rev</w:t>
      </w:r>
      <w:r>
        <w:rPr>
          <w:spacing w:val="-3"/>
          <w:w w:val="90"/>
        </w:rPr>
        <w:t>alorizing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repositioning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he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67"/>
          <w:w w:val="86"/>
        </w:rPr>
        <w:t xml:space="preserve"> </w:t>
      </w:r>
      <w:r>
        <w:rPr>
          <w:w w:val="90"/>
        </w:rPr>
        <w:t>neighbourhood</w:t>
      </w:r>
      <w:r>
        <w:rPr>
          <w:spacing w:val="-24"/>
          <w:w w:val="90"/>
        </w:rPr>
        <w:t xml:space="preserve"> </w:t>
      </w:r>
      <w:r>
        <w:rPr>
          <w:w w:val="90"/>
        </w:rPr>
        <w:t>within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hysical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functional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scheme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whole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Belgrade</w:t>
      </w:r>
      <w:r>
        <w:rPr>
          <w:spacing w:val="-23"/>
          <w:w w:val="90"/>
        </w:rPr>
        <w:t xml:space="preserve"> </w:t>
      </w:r>
      <w:r>
        <w:rPr>
          <w:w w:val="90"/>
        </w:rPr>
        <w:t>(</w:t>
      </w:r>
      <w:r>
        <w:rPr>
          <w:rFonts w:ascii="Georgia" w:eastAsia="Georgia" w:hAnsi="Georgia" w:cs="Georgia"/>
          <w:b/>
          <w:bCs/>
          <w:color w:val="00AEEF"/>
          <w:w w:val="90"/>
        </w:rPr>
        <w:t>?</w:t>
      </w:r>
      <w:r>
        <w:rPr>
          <w:w w:val="90"/>
        </w:rPr>
        <w:t>).</w:t>
      </w:r>
    </w:p>
    <w:p w14:paraId="5921D2D8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01A293FF" w14:textId="5A6B25D6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5"/>
          <w:w w:val="95"/>
        </w:rPr>
        <w:t>Y</w:t>
      </w:r>
      <w:r>
        <w:rPr>
          <w:spacing w:val="-6"/>
          <w:w w:val="95"/>
        </w:rPr>
        <w:t>et,</w:t>
      </w:r>
      <w:r>
        <w:rPr>
          <w:spacing w:val="-41"/>
          <w:w w:val="95"/>
        </w:rPr>
        <w:t xml:space="preserve"> </w:t>
      </w:r>
      <w:r>
        <w:rPr>
          <w:w w:val="95"/>
        </w:rPr>
        <w:t>through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qualitative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estigation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-42"/>
          <w:w w:val="95"/>
        </w:rPr>
        <w:t xml:space="preserve"> </w:t>
      </w:r>
      <w:r>
        <w:rPr>
          <w:w w:val="95"/>
        </w:rPr>
        <w:t>activities,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revealed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41"/>
          <w:w w:val="95"/>
        </w:rPr>
        <w:t xml:space="preserve"> </w:t>
      </w:r>
      <w:r>
        <w:rPr>
          <w:spacing w:val="-6"/>
          <w:w w:val="95"/>
        </w:rPr>
        <w:t>wa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e</w:t>
      </w:r>
      <w:r>
        <w:rPr>
          <w:spacing w:val="27"/>
          <w:w w:val="84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action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only</w:t>
      </w:r>
      <w:r>
        <w:rPr>
          <w:spacing w:val="-21"/>
          <w:w w:val="90"/>
        </w:rPr>
        <w:t xml:space="preserve"> </w:t>
      </w:r>
      <w:r>
        <w:rPr>
          <w:w w:val="90"/>
        </w:rPr>
        <w:t>possible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with</w:t>
      </w:r>
      <w:ins w:id="187" w:author="Chris Prickett" w:date="2017-02-13T00:09:00Z">
        <w:r w:rsidR="004B7B05">
          <w:rPr>
            <w:spacing w:val="-1"/>
            <w:w w:val="90"/>
          </w:rPr>
          <w:t xml:space="preserve"> the</w:t>
        </w:r>
      </w:ins>
      <w:r>
        <w:rPr>
          <w:spacing w:val="-21"/>
          <w:w w:val="90"/>
        </w:rPr>
        <w:t xml:space="preserve"> </w:t>
      </w:r>
      <w:r>
        <w:rPr>
          <w:w w:val="90"/>
        </w:rPr>
        <w:t>high</w:t>
      </w:r>
      <w:r>
        <w:rPr>
          <w:spacing w:val="-21"/>
          <w:w w:val="90"/>
        </w:rPr>
        <w:t xml:space="preserve"> </w:t>
      </w:r>
      <w:r>
        <w:rPr>
          <w:w w:val="90"/>
        </w:rPr>
        <w:t>influence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strong</w:t>
      </w:r>
      <w:r>
        <w:rPr>
          <w:spacing w:val="-21"/>
          <w:w w:val="90"/>
        </w:rPr>
        <w:t xml:space="preserve"> </w:t>
      </w:r>
      <w:r>
        <w:rPr>
          <w:w w:val="90"/>
        </w:rPr>
        <w:t>presence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national</w:t>
      </w:r>
      <w:r>
        <w:rPr>
          <w:spacing w:val="-21"/>
          <w:w w:val="90"/>
        </w:rPr>
        <w:t xml:space="preserve"> </w:t>
      </w:r>
      <w:r>
        <w:rPr>
          <w:w w:val="90"/>
        </w:rPr>
        <w:t>NGOs</w:t>
      </w:r>
      <w:r>
        <w:rPr>
          <w:spacing w:val="-21"/>
          <w:w w:val="90"/>
        </w:rPr>
        <w:t xml:space="preserve"> </w:t>
      </w:r>
      <w:r>
        <w:rPr>
          <w:w w:val="90"/>
        </w:rPr>
        <w:t>and,</w:t>
      </w:r>
      <w:r>
        <w:rPr>
          <w:spacing w:val="29"/>
          <w:w w:val="85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more,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10"/>
          <w:w w:val="90"/>
        </w:rPr>
        <w:t xml:space="preserve"> </w:t>
      </w:r>
      <w:r>
        <w:rPr>
          <w:w w:val="90"/>
        </w:rPr>
        <w:t>NGOs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formal</w:t>
      </w:r>
      <w:r>
        <w:rPr>
          <w:spacing w:val="-9"/>
          <w:w w:val="90"/>
        </w:rPr>
        <w:t xml:space="preserve"> </w:t>
      </w:r>
      <w:r>
        <w:rPr>
          <w:w w:val="90"/>
        </w:rPr>
        <w:t>organi</w:t>
      </w:r>
      <w:ins w:id="188" w:author="Chris Prickett" w:date="2017-02-13T15:43:00Z">
        <w:r w:rsidR="001F223C">
          <w:rPr>
            <w:w w:val="90"/>
          </w:rPr>
          <w:t>s</w:t>
        </w:r>
      </w:ins>
      <w:del w:id="189" w:author="Chris Prickett" w:date="2017-02-13T15:43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8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9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</w:t>
      </w:r>
      <w:r>
        <w:rPr>
          <w:spacing w:val="-9"/>
          <w:w w:val="90"/>
        </w:rPr>
        <w:t xml:space="preserve"> </w:t>
      </w:r>
      <w:r>
        <w:rPr>
          <w:w w:val="90"/>
        </w:rPr>
        <w:t>”Urban</w:t>
      </w:r>
      <w:r>
        <w:rPr>
          <w:spacing w:val="-9"/>
          <w:w w:val="90"/>
        </w:rPr>
        <w:t xml:space="preserve"> </w:t>
      </w:r>
      <w:ins w:id="190" w:author="Chris Prickett" w:date="2017-02-13T00:10:00Z">
        <w:r w:rsidR="004B7B05">
          <w:rPr>
            <w:w w:val="90"/>
          </w:rPr>
          <w:t>I</w:t>
        </w:r>
      </w:ins>
      <w:del w:id="191" w:author="Chris Prickett" w:date="2017-02-13T00:10:00Z">
        <w:r w:rsidDel="004B7B05">
          <w:rPr>
            <w:w w:val="90"/>
          </w:rPr>
          <w:delText>i</w:delText>
        </w:r>
      </w:del>
      <w:r>
        <w:rPr>
          <w:w w:val="90"/>
        </w:rPr>
        <w:t>ncu</w:t>
      </w:r>
      <w:r>
        <w:rPr>
          <w:w w:val="95"/>
        </w:rPr>
        <w:t>bator</w:t>
      </w:r>
      <w:r>
        <w:rPr>
          <w:spacing w:val="-46"/>
          <w:w w:val="95"/>
        </w:rPr>
        <w:t xml:space="preserve"> </w:t>
      </w:r>
      <w:r>
        <w:rPr>
          <w:w w:val="95"/>
        </w:rPr>
        <w:t>Belgrade”</w:t>
      </w:r>
      <w:r>
        <w:rPr>
          <w:spacing w:val="-4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45"/>
          <w:w w:val="95"/>
        </w:rPr>
        <w:t xml:space="preserve"> </w:t>
      </w:r>
      <w:r>
        <w:rPr>
          <w:w w:val="95"/>
        </w:rPr>
        <w:t>based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5"/>
          <w:w w:val="95"/>
        </w:rPr>
        <w:t xml:space="preserve"> </w:t>
      </w:r>
      <w:r>
        <w:rPr>
          <w:w w:val="95"/>
        </w:rPr>
        <w:t>Berlin</w:t>
      </w:r>
      <w:r>
        <w:rPr>
          <w:spacing w:val="-46"/>
          <w:w w:val="95"/>
        </w:rPr>
        <w:t xml:space="preserve"> </w:t>
      </w:r>
      <w:r>
        <w:rPr>
          <w:w w:val="95"/>
        </w:rPr>
        <w:t>experience</w:t>
      </w:r>
      <w:r>
        <w:rPr>
          <w:spacing w:val="-46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45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rationale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34"/>
          <w:w w:val="91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also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em</w:t>
      </w:r>
      <w:r>
        <w:rPr>
          <w:spacing w:val="-1"/>
          <w:w w:val="90"/>
        </w:rPr>
        <w:t>b</w:t>
      </w:r>
      <w:r>
        <w:rPr>
          <w:spacing w:val="-2"/>
          <w:w w:val="90"/>
        </w:rPr>
        <w:t>edded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Go</w:t>
      </w:r>
      <w:r>
        <w:rPr>
          <w:spacing w:val="1"/>
          <w:w w:val="90"/>
        </w:rPr>
        <w:t>ethe</w:t>
      </w:r>
      <w:r>
        <w:rPr>
          <w:spacing w:val="-27"/>
          <w:w w:val="90"/>
        </w:rPr>
        <w:t xml:space="preserve"> </w:t>
      </w:r>
      <w:ins w:id="192" w:author="Chris Prickett" w:date="2017-02-13T00:10:00Z">
        <w:r w:rsidR="004B7B05">
          <w:rPr>
            <w:w w:val="90"/>
          </w:rPr>
          <w:t>I</w:t>
        </w:r>
      </w:ins>
      <w:del w:id="193" w:author="Chris Prickett" w:date="2017-02-13T00:10:00Z">
        <w:r w:rsidDel="004B7B05">
          <w:rPr>
            <w:w w:val="90"/>
          </w:rPr>
          <w:delText>i</w:delText>
        </w:r>
      </w:del>
      <w:r>
        <w:rPr>
          <w:w w:val="90"/>
        </w:rPr>
        <w:t>nstitute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strategy</w:t>
      </w:r>
      <w:r>
        <w:rPr>
          <w:spacing w:val="-3"/>
          <w:w w:val="90"/>
        </w:rPr>
        <w:t>,</w:t>
      </w:r>
      <w:r>
        <w:rPr>
          <w:spacing w:val="-25"/>
          <w:w w:val="90"/>
        </w:rPr>
        <w:t xml:space="preserve"> </w:t>
      </w:r>
      <w:r>
        <w:rPr>
          <w:w w:val="90"/>
        </w:rPr>
        <w:t>whose</w:t>
      </w:r>
      <w:r>
        <w:rPr>
          <w:spacing w:val="-26"/>
          <w:w w:val="90"/>
        </w:rPr>
        <w:t xml:space="preserve"> </w:t>
      </w:r>
      <w:r>
        <w:rPr>
          <w:spacing w:val="1"/>
          <w:w w:val="90"/>
        </w:rPr>
        <w:t>focus</w:t>
      </w:r>
      <w:r>
        <w:rPr>
          <w:spacing w:val="-27"/>
          <w:w w:val="90"/>
        </w:rPr>
        <w:t xml:space="preserve"> </w:t>
      </w:r>
      <w:r>
        <w:rPr>
          <w:w w:val="90"/>
        </w:rPr>
        <w:t>has</w:t>
      </w:r>
      <w:r>
        <w:rPr>
          <w:spacing w:val="-26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27"/>
          <w:w w:val="90"/>
        </w:rPr>
        <w:t xml:space="preserve"> </w:t>
      </w:r>
      <w:r>
        <w:rPr>
          <w:w w:val="90"/>
        </w:rPr>
        <w:t>urban</w:t>
      </w:r>
      <w:r>
        <w:rPr>
          <w:spacing w:val="-26"/>
          <w:w w:val="90"/>
        </w:rPr>
        <w:t xml:space="preserve"> </w:t>
      </w:r>
      <w:r>
        <w:rPr>
          <w:spacing w:val="-1"/>
          <w:w w:val="90"/>
        </w:rPr>
        <w:t>dev</w:t>
      </w:r>
      <w:r>
        <w:rPr>
          <w:spacing w:val="-2"/>
          <w:w w:val="90"/>
        </w:rPr>
        <w:t>elopmen</w:t>
      </w:r>
      <w:r>
        <w:rPr>
          <w:spacing w:val="-1"/>
          <w:w w:val="90"/>
        </w:rPr>
        <w:t>t,</w:t>
      </w:r>
      <w:r>
        <w:rPr>
          <w:spacing w:val="25"/>
          <w:w w:val="94"/>
        </w:rPr>
        <w:t xml:space="preserve"> </w:t>
      </w:r>
      <w:r>
        <w:rPr>
          <w:w w:val="90"/>
        </w:rPr>
        <w:t>urban</w:t>
      </w:r>
      <w:r>
        <w:rPr>
          <w:spacing w:val="-10"/>
          <w:w w:val="90"/>
        </w:rPr>
        <w:t xml:space="preserve"> </w:t>
      </w:r>
      <w:r>
        <w:rPr>
          <w:w w:val="90"/>
        </w:rPr>
        <w:t>transformations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ativ</w:t>
      </w:r>
      <w:r>
        <w:rPr>
          <w:spacing w:val="-2"/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industry.</w:t>
      </w:r>
      <w:r>
        <w:rPr>
          <w:spacing w:val="10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w w:val="90"/>
        </w:rPr>
        <w:t>industry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>important</w:t>
      </w:r>
      <w:r>
        <w:rPr>
          <w:spacing w:val="-10"/>
          <w:w w:val="90"/>
        </w:rPr>
        <w:t xml:space="preserve"> </w:t>
      </w:r>
      <w:r>
        <w:rPr>
          <w:w w:val="90"/>
        </w:rPr>
        <w:t>sector</w:t>
      </w:r>
      <w:r>
        <w:rPr>
          <w:spacing w:val="23"/>
          <w:w w:val="88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ins w:id="194" w:author="Chris Prickett" w:date="2017-02-13T00:10:00Z">
        <w:r w:rsidR="004B7B05">
          <w:rPr>
            <w:spacing w:val="-9"/>
            <w:w w:val="90"/>
          </w:rPr>
          <w:t xml:space="preserve">the </w:t>
        </w:r>
      </w:ins>
      <w:r>
        <w:rPr>
          <w:w w:val="90"/>
        </w:rPr>
        <w:t>German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econom</w:t>
      </w:r>
      <w:r>
        <w:rPr>
          <w:spacing w:val="-1"/>
          <w:w w:val="90"/>
        </w:rPr>
        <w:t>y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rFonts w:ascii="Georgia" w:eastAsia="Georgia" w:hAnsi="Georgia" w:cs="Georgia"/>
          <w:b/>
          <w:bCs/>
          <w:color w:val="00AEEF"/>
          <w:w w:val="90"/>
        </w:rPr>
        <w:t>?</w:t>
      </w:r>
      <w:r>
        <w:rPr>
          <w:w w:val="90"/>
        </w:rPr>
        <w:t>),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9"/>
          <w:w w:val="90"/>
        </w:rPr>
        <w:t xml:space="preserve"> </w:t>
      </w:r>
      <w:r>
        <w:rPr>
          <w:w w:val="90"/>
        </w:rPr>
        <w:t>financially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logistically</w:t>
      </w:r>
      <w:r>
        <w:rPr>
          <w:spacing w:val="-9"/>
          <w:w w:val="90"/>
        </w:rPr>
        <w:t xml:space="preserve"> </w:t>
      </w:r>
      <w:r>
        <w:rPr>
          <w:w w:val="90"/>
        </w:rPr>
        <w:t>supported</w:t>
      </w:r>
      <w:r>
        <w:rPr>
          <w:spacing w:val="-8"/>
          <w:w w:val="90"/>
        </w:rPr>
        <w:t xml:space="preserve"> </w:t>
      </w:r>
      <w:r>
        <w:rPr>
          <w:w w:val="90"/>
        </w:rPr>
        <w:t>activities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ma</w:t>
      </w:r>
      <w:r>
        <w:rPr>
          <w:spacing w:val="-3"/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also</w:t>
      </w:r>
      <w:r>
        <w:rPr>
          <w:spacing w:val="-8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22"/>
          <w:w w:val="84"/>
        </w:rPr>
        <w:t xml:space="preserve"> </w:t>
      </w:r>
      <w:r>
        <w:rPr>
          <w:spacing w:val="-2"/>
          <w:w w:val="95"/>
        </w:rPr>
        <w:t>interpreted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economic</w:t>
      </w:r>
      <w:r>
        <w:rPr>
          <w:spacing w:val="-24"/>
          <w:w w:val="95"/>
        </w:rPr>
        <w:t xml:space="preserve"> </w:t>
      </w:r>
      <w:r>
        <w:rPr>
          <w:w w:val="95"/>
        </w:rPr>
        <w:t>strategy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export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services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Questionnaire</w:t>
      </w:r>
      <w:r>
        <w:rPr>
          <w:color w:val="00AEEF"/>
          <w:spacing w:val="-23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y</w:t>
      </w:r>
      <w:r>
        <w:rPr>
          <w:spacing w:val="25"/>
          <w:w w:val="96"/>
        </w:rPr>
        <w:t xml:space="preserve"> </w:t>
      </w:r>
      <w:r>
        <w:rPr>
          <w:w w:val="90"/>
        </w:rPr>
        <w:t>case,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outburst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these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19"/>
          <w:w w:val="90"/>
        </w:rPr>
        <w:t xml:space="preserve"> </w:t>
      </w:r>
      <w:r>
        <w:rPr>
          <w:w w:val="90"/>
        </w:rPr>
        <w:t>similar</w:t>
      </w:r>
      <w:r>
        <w:rPr>
          <w:spacing w:val="-19"/>
          <w:w w:val="90"/>
        </w:rPr>
        <w:t xml:space="preserve"> </w:t>
      </w:r>
      <w:r>
        <w:rPr>
          <w:spacing w:val="1"/>
          <w:w w:val="90"/>
        </w:rPr>
        <w:t>projects,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ents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activities</w:t>
      </w:r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r>
        <w:rPr>
          <w:color w:val="0000CC"/>
          <w:w w:val="90"/>
        </w:rPr>
        <w:t>Section</w:t>
      </w:r>
      <w:r>
        <w:rPr>
          <w:color w:val="0000CC"/>
          <w:spacing w:val="-19"/>
          <w:w w:val="90"/>
        </w:rPr>
        <w:t xml:space="preserve"> </w:t>
      </w:r>
      <w:r>
        <w:rPr>
          <w:color w:val="0000CC"/>
          <w:w w:val="90"/>
        </w:rPr>
        <w:t>4.2.3</w:t>
      </w:r>
      <w:r>
        <w:rPr>
          <w:w w:val="90"/>
        </w:rPr>
        <w:t>)</w:t>
      </w:r>
      <w:r>
        <w:rPr>
          <w:spacing w:val="-19"/>
          <w:w w:val="90"/>
        </w:rPr>
        <w:t xml:space="preserve"> </w:t>
      </w:r>
      <w:r>
        <w:rPr>
          <w:w w:val="90"/>
        </w:rPr>
        <w:t>made</w:t>
      </w:r>
      <w:r>
        <w:rPr>
          <w:spacing w:val="25"/>
          <w:w w:val="86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nexus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capital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Belgrade</w:t>
      </w:r>
      <w:r>
        <w:rPr>
          <w:spacing w:val="-34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color w:val="00AEEF"/>
          <w:w w:val="95"/>
        </w:rPr>
        <w:t>?</w:t>
      </w:r>
      <w:r>
        <w:rPr>
          <w:w w:val="95"/>
        </w:rPr>
        <w:t>).</w:t>
      </w:r>
    </w:p>
    <w:p w14:paraId="551443D9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sociological</w:t>
      </w:r>
      <w:r>
        <w:rPr>
          <w:spacing w:val="-10"/>
          <w:w w:val="90"/>
        </w:rPr>
        <w:t xml:space="preserve"> </w:t>
      </w:r>
      <w:r>
        <w:rPr>
          <w:w w:val="90"/>
        </w:rPr>
        <w:t>terms,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0"/>
          <w:w w:val="90"/>
        </w:rPr>
        <w:t xml:space="preserve"> </w:t>
      </w:r>
      <w:r>
        <w:rPr>
          <w:w w:val="90"/>
        </w:rPr>
        <w:t>developed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m</w:t>
      </w:r>
      <w:r>
        <w:rPr>
          <w:spacing w:val="-1"/>
          <w:w w:val="90"/>
        </w:rPr>
        <w:t>ultiple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iden</w:t>
      </w:r>
      <w:r>
        <w:rPr>
          <w:spacing w:val="-2"/>
          <w:w w:val="90"/>
        </w:rPr>
        <w:t>tity</w:t>
      </w:r>
      <w:r>
        <w:rPr>
          <w:spacing w:val="-11"/>
          <w:w w:val="90"/>
        </w:rPr>
        <w:t xml:space="preserve"> </w:t>
      </w:r>
      <w:r>
        <w:rPr>
          <w:w w:val="90"/>
        </w:rPr>
        <w:t>recognizable</w:t>
      </w:r>
      <w:r>
        <w:rPr>
          <w:spacing w:val="-10"/>
          <w:w w:val="90"/>
        </w:rPr>
        <w:t xml:space="preserve"> </w:t>
      </w:r>
      <w:ins w:id="195" w:author="Chris Prickett" w:date="2017-02-13T00:11:00Z">
        <w:r w:rsidR="004B7B05">
          <w:rPr>
            <w:w w:val="90"/>
          </w:rPr>
          <w:t>on the</w:t>
        </w:r>
      </w:ins>
      <w:del w:id="196" w:author="Chris Prickett" w:date="2017-02-13T00:11:00Z">
        <w:r w:rsidDel="004B7B05">
          <w:rPr>
            <w:w w:val="90"/>
          </w:rPr>
          <w:delText>at</w:delText>
        </w:r>
      </w:del>
      <w:r>
        <w:rPr>
          <w:spacing w:val="-10"/>
          <w:w w:val="90"/>
        </w:rPr>
        <w:t xml:space="preserve"> </w:t>
      </w:r>
      <w:r>
        <w:rPr>
          <w:w w:val="90"/>
        </w:rPr>
        <w:t>national</w:t>
      </w:r>
      <w:r>
        <w:rPr>
          <w:spacing w:val="31"/>
          <w:w w:val="87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international</w:t>
      </w:r>
      <w:r>
        <w:rPr>
          <w:spacing w:val="-41"/>
          <w:w w:val="95"/>
        </w:rPr>
        <w:t xml:space="preserve"> </w:t>
      </w:r>
      <w:r>
        <w:rPr>
          <w:w w:val="95"/>
        </w:rPr>
        <w:t>scene</w:t>
      </w:r>
      <w:ins w:id="197" w:author="Chris Prickett" w:date="2017-02-13T00:11:00Z">
        <w:r w:rsidR="004B7B05">
          <w:rPr>
            <w:w w:val="95"/>
          </w:rPr>
          <w:t>.</w:t>
        </w:r>
      </w:ins>
      <w:r>
        <w:rPr>
          <w:spacing w:val="-41"/>
          <w:w w:val="95"/>
        </w:rPr>
        <w:t xml:space="preserve"> </w:t>
      </w:r>
      <w:ins w:id="198" w:author="Chris Prickett" w:date="2017-02-13T00:13:00Z">
        <w:r w:rsidR="004B7B05">
          <w:rPr>
            <w:spacing w:val="-7"/>
            <w:w w:val="95"/>
          </w:rPr>
          <w:t>For the</w:t>
        </w:r>
      </w:ins>
      <w:del w:id="199" w:author="Chris Prickett" w:date="2017-02-13T00:12:00Z">
        <w:r w:rsidDel="004B7B05">
          <w:rPr>
            <w:spacing w:val="-6"/>
            <w:w w:val="95"/>
          </w:rPr>
          <w:delText>F</w:delText>
        </w:r>
        <w:r w:rsidDel="004B7B05">
          <w:rPr>
            <w:spacing w:val="-7"/>
            <w:w w:val="95"/>
          </w:rPr>
          <w:delText>or</w:delText>
        </w:r>
      </w:del>
      <w:r>
        <w:rPr>
          <w:spacing w:val="-41"/>
          <w:w w:val="95"/>
        </w:rPr>
        <w:t xml:space="preserve"> </w:t>
      </w:r>
      <w:r>
        <w:rPr>
          <w:w w:val="95"/>
        </w:rPr>
        <w:t>limited</w:t>
      </w:r>
      <w:r>
        <w:rPr>
          <w:spacing w:val="-41"/>
          <w:w w:val="95"/>
        </w:rPr>
        <w:t xml:space="preserve"> </w:t>
      </w:r>
      <w:r>
        <w:rPr>
          <w:w w:val="95"/>
        </w:rPr>
        <w:t>artistic</w:t>
      </w:r>
      <w:r>
        <w:rPr>
          <w:spacing w:val="-41"/>
          <w:w w:val="95"/>
        </w:rPr>
        <w:t xml:space="preserve"> </w:t>
      </w:r>
      <w:r>
        <w:rPr>
          <w:w w:val="95"/>
        </w:rPr>
        <w:t>scene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Belgrade,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1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ins w:id="200" w:author="Chris Prickett" w:date="2017-02-13T00:12:00Z">
        <w:r w:rsidR="004B7B05">
          <w:rPr>
            <w:spacing w:val="-41"/>
            <w:w w:val="95"/>
          </w:rPr>
          <w:t>its</w:t>
        </w:r>
      </w:ins>
      <w:ins w:id="201" w:author="Chris Prickett" w:date="2017-02-13T00:13:00Z">
        <w:r w:rsidR="004B7B05">
          <w:rPr>
            <w:spacing w:val="-41"/>
            <w:w w:val="95"/>
          </w:rPr>
          <w:t xml:space="preserve"> </w:t>
        </w:r>
      </w:ins>
      <w:ins w:id="202" w:author="Chris Prickett" w:date="2017-02-13T00:12:00Z">
        <w:r w:rsidR="004B7B05">
          <w:rPr>
            <w:spacing w:val="-41"/>
            <w:w w:val="95"/>
          </w:rPr>
          <w:t xml:space="preserve"> </w:t>
        </w:r>
      </w:ins>
      <w:r>
        <w:rPr>
          <w:spacing w:val="-2"/>
          <w:w w:val="95"/>
        </w:rPr>
        <w:t>several</w:t>
      </w:r>
      <w:r>
        <w:rPr>
          <w:spacing w:val="-41"/>
          <w:w w:val="95"/>
        </w:rPr>
        <w:t xml:space="preserve"> </w:t>
      </w:r>
      <w:r>
        <w:rPr>
          <w:w w:val="95"/>
        </w:rPr>
        <w:t>important</w:t>
      </w:r>
      <w:r>
        <w:rPr>
          <w:spacing w:val="-36"/>
          <w:w w:val="95"/>
        </w:rPr>
        <w:t xml:space="preserve"> </w:t>
      </w:r>
      <w:r>
        <w:rPr>
          <w:w w:val="95"/>
        </w:rPr>
        <w:t>galleries</w:t>
      </w:r>
      <w:r>
        <w:rPr>
          <w:spacing w:val="-36"/>
          <w:w w:val="95"/>
        </w:rPr>
        <w:t xml:space="preserve"> </w:t>
      </w:r>
      <w:del w:id="203" w:author="Chris Prickett" w:date="2017-02-13T00:12:00Z">
        <w:r w:rsidDel="004B7B05">
          <w:rPr>
            <w:w w:val="95"/>
          </w:rPr>
          <w:delText>settled</w:delText>
        </w:r>
        <w:r w:rsidDel="004B7B05">
          <w:rPr>
            <w:spacing w:val="-36"/>
            <w:w w:val="95"/>
          </w:rPr>
          <w:delText xml:space="preserve"> </w:delText>
        </w:r>
      </w:del>
      <w:del w:id="204" w:author="Chris Prickett" w:date="2017-02-13T00:13:00Z">
        <w:r w:rsidDel="004B7B05">
          <w:rPr>
            <w:w w:val="95"/>
          </w:rPr>
          <w:delText>there</w:delText>
        </w:r>
        <w:r w:rsidDel="004B7B05">
          <w:rPr>
            <w:spacing w:val="-36"/>
            <w:w w:val="95"/>
          </w:rPr>
          <w:delText xml:space="preserve"> </w:delText>
        </w:r>
      </w:del>
      <w:r>
        <w:rPr>
          <w:w w:val="95"/>
        </w:rPr>
        <w:t>(</w:t>
      </w:r>
      <w:r>
        <w:rPr>
          <w:color w:val="00AEEF"/>
          <w:w w:val="95"/>
        </w:rPr>
        <w:t>Figure</w:t>
      </w:r>
      <w:r>
        <w:rPr>
          <w:color w:val="00AEEF"/>
          <w:spacing w:val="-36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national,</w:t>
      </w:r>
      <w:r>
        <w:rPr>
          <w:spacing w:val="-36"/>
          <w:w w:val="95"/>
        </w:rPr>
        <w:t xml:space="preserve"> </w:t>
      </w:r>
      <w:r>
        <w:rPr>
          <w:w w:val="95"/>
        </w:rPr>
        <w:t>urban,</w:t>
      </w:r>
      <w:r>
        <w:rPr>
          <w:spacing w:val="-36"/>
          <w:w w:val="95"/>
        </w:rPr>
        <w:t xml:space="preserve"> </w:t>
      </w:r>
      <w:r>
        <w:rPr>
          <w:w w:val="95"/>
        </w:rPr>
        <w:t>artistic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hub.</w:t>
      </w:r>
      <w:r>
        <w:rPr>
          <w:spacing w:val="-25"/>
          <w:w w:val="95"/>
        </w:rPr>
        <w:t xml:space="preserve"> </w:t>
      </w:r>
      <w:r>
        <w:rPr>
          <w:spacing w:val="-6"/>
          <w:w w:val="95"/>
        </w:rPr>
        <w:t>F</w:t>
      </w:r>
      <w:r>
        <w:rPr>
          <w:spacing w:val="-7"/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cultural</w:t>
      </w:r>
      <w:r>
        <w:rPr>
          <w:spacing w:val="22"/>
          <w:w w:val="86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civil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workers,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cultural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cluster.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Finally,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numerous</w:t>
      </w:r>
      <w:r>
        <w:rPr>
          <w:spacing w:val="-36"/>
          <w:w w:val="95"/>
        </w:rPr>
        <w:t xml:space="preserve"> </w:t>
      </w:r>
      <w:r>
        <w:rPr>
          <w:w w:val="95"/>
        </w:rPr>
        <w:t>tourists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visitors,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35"/>
          <w:w w:val="8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place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rPr>
          <w:spacing w:val="-3"/>
        </w:rPr>
        <w:t>party</w:t>
      </w:r>
      <w:r>
        <w:rPr>
          <w:spacing w:val="-42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rPr>
          <w:spacing w:val="-3"/>
        </w:rPr>
        <w:t>nigh</w:t>
      </w:r>
      <w:r>
        <w:rPr>
          <w:spacing w:val="-2"/>
        </w:rPr>
        <w:t>t</w:t>
      </w:r>
      <w:r>
        <w:rPr>
          <w:spacing w:val="-42"/>
        </w:rPr>
        <w:t xml:space="preserve"> </w:t>
      </w:r>
      <w:r>
        <w:t>long</w:t>
      </w:r>
      <w:r>
        <w:rPr>
          <w:spacing w:val="-43"/>
        </w:rPr>
        <w:t xml:space="preserve"> </w:t>
      </w:r>
      <w:r>
        <w:rPr>
          <w:spacing w:val="-1"/>
        </w:rPr>
        <w:t>(</w:t>
      </w:r>
      <w:r>
        <w:rPr>
          <w:color w:val="00AEEF"/>
          <w:spacing w:val="-2"/>
        </w:rPr>
        <w:t>Interview</w:t>
      </w:r>
      <w:r>
        <w:rPr>
          <w:color w:val="00AEEF"/>
          <w:spacing w:val="-42"/>
        </w:rPr>
        <w:t xml:space="preserve"> </w:t>
      </w:r>
      <w:r>
        <w:rPr>
          <w:color w:val="00AEEF"/>
        </w:rPr>
        <w:t>X</w:t>
      </w:r>
      <w:r>
        <w:t>).</w:t>
      </w:r>
    </w:p>
    <w:p w14:paraId="057BCE1A" w14:textId="77777777" w:rsidR="00B0559F" w:rsidRDefault="00722A2E">
      <w:pPr>
        <w:spacing w:line="295" w:lineRule="auto"/>
        <w:ind w:left="587" w:right="111" w:firstLine="338"/>
        <w:jc w:val="right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3389003F">
          <v:group id="_x0000_s1060" style="position:absolute;left:0;text-align:left;margin-left:113.4pt;margin-top:39.8pt;width:170.1pt;height:.1pt;z-index:-13312;mso-position-horizontal-relative:page" coordorigin="2268,796" coordsize="3402,2">
            <v:shape id="_x0000_s1061" style="position:absolute;left:2268;top:796;width:3402;height:2" coordorigin="2268,796" coordsize="3402,0" path="m2268,796r3401,e" filled="f" strokeweight=".14042mm">
              <v:path arrowok="t"/>
            </v:shape>
            <w10:wrap anchorx="page"/>
          </v:group>
        </w:pict>
      </w:r>
      <w:r w:rsidR="00E07B1F">
        <w:rPr>
          <w:rFonts w:ascii="Bookman Old Style"/>
          <w:w w:val="95"/>
        </w:rPr>
        <w:t>While</w:t>
      </w:r>
      <w:r w:rsidR="00E07B1F">
        <w:rPr>
          <w:rFonts w:ascii="Bookman Old Style"/>
          <w:spacing w:val="-37"/>
          <w:w w:val="95"/>
        </w:rPr>
        <w:t xml:space="preserve"> </w:t>
      </w:r>
      <w:r w:rsidR="00E07B1F">
        <w:rPr>
          <w:rFonts w:ascii="Bookman Old Style"/>
          <w:spacing w:val="-4"/>
          <w:w w:val="95"/>
        </w:rPr>
        <w:t>Sa</w:t>
      </w:r>
      <w:r w:rsidR="00E07B1F">
        <w:rPr>
          <w:rFonts w:ascii="Bookman Old Style"/>
          <w:spacing w:val="-3"/>
          <w:w w:val="95"/>
        </w:rPr>
        <w:t>v</w:t>
      </w:r>
      <w:r w:rsidR="00E07B1F">
        <w:rPr>
          <w:rFonts w:ascii="Bookman Old Style"/>
          <w:spacing w:val="-4"/>
          <w:w w:val="95"/>
        </w:rPr>
        <w:t>amala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spacing w:val="-4"/>
          <w:w w:val="95"/>
        </w:rPr>
        <w:t>was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spacing w:val="-2"/>
          <w:w w:val="95"/>
        </w:rPr>
        <w:t>v</w:t>
      </w:r>
      <w:r w:rsidR="00E07B1F">
        <w:rPr>
          <w:rFonts w:ascii="Bookman Old Style"/>
          <w:spacing w:val="-3"/>
          <w:w w:val="95"/>
        </w:rPr>
        <w:t>ery</w:t>
      </w:r>
      <w:r w:rsidR="00E07B1F">
        <w:rPr>
          <w:rFonts w:ascii="Bookman Old Style"/>
          <w:spacing w:val="-37"/>
          <w:w w:val="95"/>
        </w:rPr>
        <w:t xml:space="preserve"> </w:t>
      </w:r>
      <w:r w:rsidR="00E07B1F">
        <w:rPr>
          <w:rFonts w:ascii="Bookman Old Style"/>
          <w:w w:val="95"/>
        </w:rPr>
        <w:t>peaceful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w w:val="95"/>
        </w:rPr>
        <w:t>area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w w:val="95"/>
        </w:rPr>
        <w:t>during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spacing w:val="-2"/>
          <w:w w:val="95"/>
        </w:rPr>
        <w:t>communism,</w:t>
      </w:r>
      <w:r w:rsidR="00E07B1F">
        <w:rPr>
          <w:rFonts w:ascii="PMingLiU"/>
          <w:color w:val="7F0000"/>
          <w:spacing w:val="-1"/>
          <w:w w:val="95"/>
          <w:position w:val="8"/>
          <w:sz w:val="16"/>
        </w:rPr>
        <w:t>11</w:t>
      </w:r>
      <w:r w:rsidR="00E07B1F">
        <w:rPr>
          <w:rFonts w:ascii="PMingLiU"/>
          <w:color w:val="7F0000"/>
          <w:spacing w:val="-5"/>
          <w:w w:val="95"/>
          <w:position w:val="8"/>
          <w:sz w:val="16"/>
        </w:rPr>
        <w:t xml:space="preserve"> </w:t>
      </w:r>
      <w:r w:rsidR="00E07B1F">
        <w:rPr>
          <w:rFonts w:ascii="Bookman Old Style"/>
          <w:w w:val="95"/>
        </w:rPr>
        <w:t>it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spacing w:val="-4"/>
          <w:w w:val="95"/>
        </w:rPr>
        <w:t>was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w w:val="95"/>
        </w:rPr>
        <w:t>only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w w:val="95"/>
        </w:rPr>
        <w:t>during</w:t>
      </w:r>
      <w:r w:rsidR="00E07B1F">
        <w:rPr>
          <w:rFonts w:ascii="Bookman Old Style"/>
          <w:spacing w:val="-36"/>
          <w:w w:val="95"/>
        </w:rPr>
        <w:t xml:space="preserve"> </w:t>
      </w:r>
      <w:r w:rsidR="00E07B1F">
        <w:rPr>
          <w:rFonts w:ascii="Bookman Old Style"/>
          <w:w w:val="95"/>
        </w:rPr>
        <w:t>the</w:t>
      </w:r>
      <w:r w:rsidR="00E07B1F">
        <w:rPr>
          <w:rFonts w:ascii="Bookman Old Style"/>
          <w:spacing w:val="43"/>
          <w:w w:val="88"/>
        </w:rPr>
        <w:t xml:space="preserve"> </w:t>
      </w:r>
      <w:r w:rsidR="00E07B1F">
        <w:rPr>
          <w:rFonts w:ascii="Bookman Old Style"/>
          <w:spacing w:val="-2"/>
          <w:w w:val="90"/>
        </w:rPr>
        <w:t>turbulen</w:t>
      </w:r>
      <w:r w:rsidR="00E07B1F">
        <w:rPr>
          <w:rFonts w:ascii="Bookman Old Style"/>
          <w:spacing w:val="-1"/>
          <w:w w:val="90"/>
        </w:rPr>
        <w:t>t</w:t>
      </w:r>
      <w:r w:rsidR="00E07B1F">
        <w:rPr>
          <w:rFonts w:ascii="Bookman Old Style"/>
          <w:spacing w:val="-28"/>
          <w:w w:val="90"/>
        </w:rPr>
        <w:t xml:space="preserve"> </w:t>
      </w:r>
      <w:r w:rsidR="00E07B1F">
        <w:rPr>
          <w:rFonts w:ascii="Bookman Old Style"/>
          <w:spacing w:val="-1"/>
          <w:w w:val="90"/>
        </w:rPr>
        <w:t>wartime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of</w:t>
      </w:r>
      <w:r w:rsidR="00E07B1F">
        <w:rPr>
          <w:rFonts w:ascii="Bookman Old Style"/>
          <w:spacing w:val="-28"/>
          <w:w w:val="90"/>
        </w:rPr>
        <w:t xml:space="preserve"> </w:t>
      </w:r>
      <w:r w:rsidR="00E07B1F">
        <w:rPr>
          <w:rFonts w:ascii="Bookman Old Style"/>
          <w:w w:val="90"/>
        </w:rPr>
        <w:t>the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1990s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that</w:t>
      </w:r>
      <w:r w:rsidR="00E07B1F">
        <w:rPr>
          <w:rFonts w:ascii="Bookman Old Style"/>
          <w:spacing w:val="-28"/>
          <w:w w:val="90"/>
        </w:rPr>
        <w:t xml:space="preserve"> </w:t>
      </w:r>
      <w:r w:rsidR="00E07B1F">
        <w:rPr>
          <w:rFonts w:ascii="Bookman Old Style"/>
          <w:w w:val="90"/>
        </w:rPr>
        <w:t>it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spacing w:val="1"/>
          <w:w w:val="90"/>
        </w:rPr>
        <w:t>became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unsafe.</w:t>
      </w:r>
      <w:r w:rsidR="00E07B1F">
        <w:rPr>
          <w:rFonts w:ascii="Bookman Old Style"/>
          <w:spacing w:val="-5"/>
          <w:w w:val="90"/>
        </w:rPr>
        <w:t xml:space="preserve"> </w:t>
      </w:r>
      <w:r w:rsidR="00E07B1F">
        <w:rPr>
          <w:rFonts w:ascii="Bookman Old Style"/>
          <w:w w:val="90"/>
        </w:rPr>
        <w:t>The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neighbourhood</w:t>
      </w:r>
      <w:r w:rsidR="00E07B1F">
        <w:rPr>
          <w:rFonts w:ascii="Bookman Old Style"/>
          <w:spacing w:val="-28"/>
          <w:w w:val="90"/>
        </w:rPr>
        <w:t xml:space="preserve"> </w:t>
      </w:r>
      <w:r w:rsidR="00E07B1F">
        <w:rPr>
          <w:rFonts w:ascii="Bookman Old Style"/>
          <w:spacing w:val="-3"/>
          <w:w w:val="90"/>
        </w:rPr>
        <w:t>k</w:t>
      </w:r>
      <w:r w:rsidR="00E07B1F">
        <w:rPr>
          <w:rFonts w:ascii="Bookman Old Style"/>
          <w:spacing w:val="-2"/>
          <w:w w:val="90"/>
        </w:rPr>
        <w:t>ept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that</w:t>
      </w:r>
      <w:r w:rsidR="00E07B1F">
        <w:rPr>
          <w:rFonts w:ascii="Bookman Old Style"/>
          <w:spacing w:val="-27"/>
          <w:w w:val="90"/>
        </w:rPr>
        <w:t xml:space="preserve"> </w:t>
      </w:r>
      <w:r w:rsidR="00E07B1F">
        <w:rPr>
          <w:rFonts w:ascii="Bookman Old Style"/>
          <w:w w:val="90"/>
        </w:rPr>
        <w:t>image</w:t>
      </w:r>
      <w:r w:rsidR="00E07B1F">
        <w:rPr>
          <w:rFonts w:ascii="Bookman Old Style"/>
          <w:spacing w:val="29"/>
          <w:w w:val="87"/>
        </w:rPr>
        <w:t xml:space="preserve"> </w:t>
      </w:r>
      <w:r w:rsidR="00E07B1F">
        <w:rPr>
          <w:rFonts w:ascii="Kozuka Mincho Pr6N L"/>
          <w:spacing w:val="1"/>
          <w:w w:val="95"/>
          <w:position w:val="8"/>
          <w:sz w:val="12"/>
        </w:rPr>
        <w:t>11</w:t>
      </w:r>
      <w:r w:rsidR="00E07B1F">
        <w:rPr>
          <w:rFonts w:ascii="Bookman Old Style"/>
          <w:spacing w:val="1"/>
          <w:w w:val="95"/>
          <w:sz w:val="18"/>
        </w:rPr>
        <w:t>As</w:t>
      </w:r>
      <w:r w:rsidR="00E07B1F">
        <w:rPr>
          <w:rFonts w:ascii="Bookman Old Style"/>
          <w:spacing w:val="-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informan</w:t>
      </w:r>
      <w:r w:rsidR="00E07B1F">
        <w:rPr>
          <w:rFonts w:ascii="Bookman Old Style"/>
          <w:spacing w:val="-1"/>
          <w:w w:val="95"/>
          <w:sz w:val="18"/>
        </w:rPr>
        <w:t>t,</w:t>
      </w:r>
      <w:r w:rsidR="00E07B1F">
        <w:rPr>
          <w:rFonts w:ascii="Bookman Old Style"/>
          <w:spacing w:val="-2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</w:t>
      </w:r>
      <w:r w:rsidR="00E07B1F">
        <w:rPr>
          <w:rFonts w:ascii="Bookman Old Style"/>
          <w:spacing w:val="-4"/>
          <w:w w:val="95"/>
          <w:sz w:val="18"/>
        </w:rPr>
        <w:t xml:space="preserve"> Sa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amala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inhabitan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-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for</w:t>
      </w:r>
      <w:r w:rsidR="00E07B1F">
        <w:rPr>
          <w:rFonts w:ascii="Bookman Old Style"/>
          <w:spacing w:val="-3"/>
          <w:w w:val="95"/>
          <w:sz w:val="18"/>
        </w:rPr>
        <w:t xml:space="preserve"> man</w:t>
      </w:r>
      <w:r w:rsidR="00E07B1F">
        <w:rPr>
          <w:rFonts w:ascii="Bookman Old Style"/>
          <w:spacing w:val="-2"/>
          <w:w w:val="95"/>
          <w:sz w:val="18"/>
        </w:rPr>
        <w:t>y</w:t>
      </w:r>
      <w:r w:rsidR="00E07B1F">
        <w:rPr>
          <w:rFonts w:ascii="Bookman Old Style"/>
          <w:spacing w:val="-4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y</w:t>
      </w:r>
      <w:r w:rsidR="00E07B1F">
        <w:rPr>
          <w:rFonts w:ascii="Bookman Old Style"/>
          <w:spacing w:val="-2"/>
          <w:w w:val="95"/>
          <w:sz w:val="18"/>
        </w:rPr>
        <w:t xml:space="preserve">ears, </w:t>
      </w:r>
      <w:r w:rsidR="00E07B1F">
        <w:rPr>
          <w:rFonts w:ascii="Bookman Old Style"/>
          <w:w w:val="95"/>
          <w:sz w:val="18"/>
        </w:rPr>
        <w:t>recalled:</w:t>
      </w:r>
      <w:r w:rsidR="00E07B1F">
        <w:rPr>
          <w:rFonts w:ascii="Bookman Old Style"/>
          <w:spacing w:val="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during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4"/>
          <w:w w:val="95"/>
          <w:sz w:val="18"/>
        </w:rPr>
        <w:t xml:space="preserve"> SFRY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era</w:t>
      </w:r>
      <w:r w:rsidR="00E07B1F">
        <w:rPr>
          <w:rFonts w:ascii="Bookman Old Style"/>
          <w:spacing w:val="-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there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ins w:id="205" w:author="Chris Prickett" w:date="2017-02-13T00:15:00Z">
        <w:r w:rsidR="004B7B05">
          <w:rPr>
            <w:rFonts w:ascii="Bookman Old Style"/>
            <w:spacing w:val="-3"/>
            <w:w w:val="95"/>
            <w:sz w:val="18"/>
          </w:rPr>
          <w:t>were</w:t>
        </w:r>
      </w:ins>
      <w:del w:id="206" w:author="Chris Prickett" w:date="2017-02-13T00:15:00Z">
        <w:r w:rsidR="00E07B1F" w:rsidDel="004B7B05">
          <w:rPr>
            <w:rFonts w:ascii="Bookman Old Style"/>
            <w:spacing w:val="-2"/>
            <w:w w:val="95"/>
            <w:sz w:val="18"/>
          </w:rPr>
          <w:delText>w</w:delText>
        </w:r>
        <w:r w:rsidR="00E07B1F" w:rsidDel="004B7B05">
          <w:rPr>
            <w:rFonts w:ascii="Bookman Old Style"/>
            <w:spacing w:val="-3"/>
            <w:w w:val="95"/>
            <w:sz w:val="18"/>
          </w:rPr>
          <w:delText>as</w:delText>
        </w:r>
      </w:del>
      <w:r w:rsidR="00E07B1F">
        <w:rPr>
          <w:rFonts w:ascii="Bookman Old Style"/>
          <w:spacing w:val="-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</w:t>
      </w:r>
      <w:r w:rsidR="00E07B1F">
        <w:rPr>
          <w:rFonts w:ascii="Bookman Old Style"/>
          <w:spacing w:val="46"/>
          <w:w w:val="88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lot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of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spacing w:val="1"/>
          <w:w w:val="95"/>
          <w:sz w:val="18"/>
        </w:rPr>
        <w:t>local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police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streets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social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discipline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w</w:t>
      </w:r>
      <w:r w:rsidR="00E07B1F">
        <w:rPr>
          <w:rFonts w:ascii="Bookman Old Style"/>
          <w:spacing w:val="-3"/>
          <w:w w:val="95"/>
          <w:sz w:val="18"/>
        </w:rPr>
        <w:t>as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differen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(</w:t>
      </w:r>
      <w:r w:rsidR="00E07B1F">
        <w:rPr>
          <w:rFonts w:ascii="Bookman Old Style"/>
          <w:color w:val="00AEEF"/>
          <w:spacing w:val="-1"/>
          <w:w w:val="95"/>
          <w:sz w:val="18"/>
        </w:rPr>
        <w:t>Interview</w:t>
      </w:r>
      <w:r w:rsidR="00E07B1F">
        <w:rPr>
          <w:rFonts w:ascii="Bookman Old Style"/>
          <w:color w:val="00AEEF"/>
          <w:spacing w:val="-7"/>
          <w:w w:val="95"/>
          <w:sz w:val="18"/>
        </w:rPr>
        <w:t xml:space="preserve"> </w:t>
      </w:r>
      <w:r w:rsidR="00E07B1F">
        <w:rPr>
          <w:rFonts w:ascii="Bookman Old Style"/>
          <w:color w:val="00AEEF"/>
          <w:w w:val="95"/>
          <w:sz w:val="18"/>
        </w:rPr>
        <w:t>X</w:t>
      </w:r>
      <w:r w:rsidR="00E07B1F">
        <w:rPr>
          <w:rFonts w:ascii="Bookman Old Style"/>
          <w:w w:val="95"/>
          <w:sz w:val="18"/>
        </w:rPr>
        <w:t>).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Such</w:t>
      </w:r>
      <w:r w:rsidR="00E07B1F">
        <w:rPr>
          <w:rFonts w:ascii="Bookman Old Style"/>
          <w:spacing w:val="-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circumstance</w:t>
      </w:r>
    </w:p>
    <w:p w14:paraId="799E7A75" w14:textId="77777777" w:rsidR="00B0559F" w:rsidRDefault="00E07B1F">
      <w:pPr>
        <w:spacing w:before="26"/>
        <w:ind w:left="587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migh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ha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e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created</w:t>
      </w:r>
      <w:r>
        <w:rPr>
          <w:rFonts w:ascii="Bookman Old Style"/>
          <w:spacing w:val="-17"/>
          <w:w w:val="95"/>
          <w:sz w:val="18"/>
        </w:rPr>
        <w:t xml:space="preserve"> </w:t>
      </w:r>
      <w:ins w:id="207" w:author="Chris Prickett" w:date="2017-02-13T00:15:00Z">
        <w:r w:rsidR="004B7B05">
          <w:rPr>
            <w:rFonts w:ascii="Bookman Old Style"/>
            <w:spacing w:val="-17"/>
            <w:w w:val="95"/>
            <w:sz w:val="18"/>
          </w:rPr>
          <w:t xml:space="preserve">a </w:t>
        </w:r>
      </w:ins>
      <w:r>
        <w:rPr>
          <w:rFonts w:ascii="Bookman Old Style"/>
          <w:spacing w:val="-2"/>
          <w:w w:val="95"/>
          <w:sz w:val="18"/>
        </w:rPr>
        <w:t>differen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safet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net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then.</w:t>
      </w:r>
    </w:p>
    <w:p w14:paraId="4FCCD17D" w14:textId="77777777" w:rsidR="00B0559F" w:rsidRDefault="00B0559F">
      <w:pPr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footerReference w:type="default" r:id="rId12"/>
          <w:pgSz w:w="11910" w:h="16840"/>
          <w:pgMar w:top="1100" w:right="1020" w:bottom="680" w:left="1680" w:header="0" w:footer="500" w:gutter="0"/>
          <w:pgNumType w:start="186"/>
          <w:cols w:space="720"/>
        </w:sectPr>
      </w:pPr>
    </w:p>
    <w:p w14:paraId="7F8D9354" w14:textId="77777777" w:rsidR="00B0559F" w:rsidRDefault="00E07B1F">
      <w:pPr>
        <w:pStyle w:val="BodyText"/>
        <w:spacing w:before="28"/>
        <w:ind w:firstLine="0"/>
      </w:pPr>
      <w:r>
        <w:rPr>
          <w:spacing w:val="-3"/>
          <w:w w:val="95"/>
        </w:rPr>
        <w:lastRenderedPageBreak/>
        <w:t>un</w:t>
      </w:r>
      <w:r>
        <w:rPr>
          <w:spacing w:val="-2"/>
          <w:w w:val="95"/>
        </w:rPr>
        <w:t>til</w:t>
      </w:r>
      <w:r>
        <w:rPr>
          <w:spacing w:val="-36"/>
          <w:w w:val="95"/>
        </w:rPr>
        <w:t xml:space="preserve"> </w:t>
      </w:r>
      <w:r>
        <w:rPr>
          <w:w w:val="95"/>
        </w:rPr>
        <w:t>these</w:t>
      </w:r>
      <w:r>
        <w:rPr>
          <w:spacing w:val="-36"/>
          <w:w w:val="95"/>
        </w:rPr>
        <w:t xml:space="preserve"> </w:t>
      </w:r>
      <w:r>
        <w:rPr>
          <w:w w:val="95"/>
        </w:rPr>
        <w:t>new</w:t>
      </w:r>
      <w:r>
        <w:rPr>
          <w:spacing w:val="-35"/>
          <w:w w:val="95"/>
        </w:rPr>
        <w:t xml:space="preserve"> </w:t>
      </w:r>
      <w:r>
        <w:rPr>
          <w:w w:val="95"/>
        </w:rPr>
        <w:t>fusions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life</w:t>
      </w:r>
      <w:r>
        <w:rPr>
          <w:spacing w:val="-36"/>
          <w:w w:val="95"/>
        </w:rPr>
        <w:t xml:space="preserve"> </w:t>
      </w:r>
      <w:r>
        <w:rPr>
          <w:w w:val="95"/>
        </w:rPr>
        <w:t>settled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6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755A056F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198F6059" w14:textId="77777777" w:rsidR="00B0559F" w:rsidRDefault="00E07B1F">
      <w:pPr>
        <w:pStyle w:val="BodyText"/>
        <w:spacing w:before="138" w:line="324" w:lineRule="auto"/>
        <w:ind w:right="111"/>
        <w:jc w:val="both"/>
      </w:pPr>
      <w:r>
        <w:rPr>
          <w:w w:val="90"/>
        </w:rPr>
        <w:t>This</w:t>
      </w:r>
      <w:r>
        <w:rPr>
          <w:spacing w:val="-25"/>
          <w:w w:val="90"/>
        </w:rPr>
        <w:t xml:space="preserve"> </w:t>
      </w:r>
      <w:r>
        <w:rPr>
          <w:w w:val="90"/>
        </w:rPr>
        <w:t>new</w:t>
      </w:r>
      <w:r>
        <w:rPr>
          <w:spacing w:val="-24"/>
          <w:w w:val="90"/>
        </w:rPr>
        <w:t xml:space="preserve"> </w:t>
      </w:r>
      <w:r>
        <w:rPr>
          <w:w w:val="90"/>
        </w:rPr>
        <w:t>spirit</w:t>
      </w:r>
      <w:ins w:id="208" w:author="Chris Prickett" w:date="2017-02-13T00:16:00Z">
        <w:r w:rsidR="004B7B05">
          <w:rPr>
            <w:w w:val="90"/>
          </w:rPr>
          <w:t>,</w:t>
        </w:r>
      </w:ins>
      <w:r>
        <w:rPr>
          <w:spacing w:val="-24"/>
          <w:w w:val="90"/>
        </w:rPr>
        <w:t xml:space="preserve"> </w:t>
      </w:r>
      <w:r>
        <w:rPr>
          <w:w w:val="90"/>
        </w:rPr>
        <w:t>accompanied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ins w:id="209" w:author="Chris Prickett" w:date="2017-02-13T00:16:00Z">
        <w:r w:rsidR="004B7B05">
          <w:rPr>
            <w:spacing w:val="-3"/>
            <w:w w:val="90"/>
          </w:rPr>
          <w:t xml:space="preserve"> the</w:t>
        </w:r>
      </w:ins>
      <w:r>
        <w:rPr>
          <w:spacing w:val="-24"/>
          <w:w w:val="90"/>
        </w:rPr>
        <w:t xml:space="preserve"> </w:t>
      </w:r>
      <w:del w:id="210" w:author="Chris Prickett" w:date="2017-02-13T00:15:00Z">
        <w:r w:rsidDel="004B7B05">
          <w:rPr>
            <w:w w:val="90"/>
          </w:rPr>
          <w:delText>a</w:delText>
        </w:r>
        <w:r w:rsidDel="004B7B05">
          <w:rPr>
            <w:spacing w:val="-25"/>
            <w:w w:val="90"/>
          </w:rPr>
          <w:delText xml:space="preserve"> </w:delText>
        </w:r>
        <w:r w:rsidDel="004B7B05">
          <w:rPr>
            <w:w w:val="90"/>
          </w:rPr>
          <w:delText>lot</w:delText>
        </w:r>
        <w:r w:rsidDel="004B7B05">
          <w:rPr>
            <w:spacing w:val="-24"/>
            <w:w w:val="90"/>
          </w:rPr>
          <w:delText xml:space="preserve"> </w:delText>
        </w:r>
        <w:r w:rsidDel="004B7B05">
          <w:rPr>
            <w:w w:val="90"/>
          </w:rPr>
          <w:delText>of</w:delText>
        </w:r>
      </w:del>
      <w:ins w:id="211" w:author="Chris Prickett" w:date="2017-02-13T00:15:00Z">
        <w:r w:rsidR="004B7B05">
          <w:rPr>
            <w:w w:val="90"/>
          </w:rPr>
          <w:t>many</w:t>
        </w:r>
      </w:ins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nigh</w:t>
      </w:r>
      <w:r>
        <w:rPr>
          <w:spacing w:val="-2"/>
          <w:w w:val="90"/>
        </w:rPr>
        <w:t>t</w:t>
      </w:r>
      <w:r>
        <w:rPr>
          <w:spacing w:val="-25"/>
          <w:w w:val="90"/>
        </w:rPr>
        <w:t xml:space="preserve"> </w:t>
      </w:r>
      <w:r>
        <w:rPr>
          <w:spacing w:val="-2"/>
          <w:w w:val="90"/>
        </w:rPr>
        <w:t>clubs</w:t>
      </w:r>
      <w:r>
        <w:rPr>
          <w:rFonts w:ascii="PMingLiU"/>
          <w:color w:val="7F0000"/>
          <w:spacing w:val="-1"/>
          <w:w w:val="90"/>
          <w:position w:val="8"/>
          <w:sz w:val="16"/>
        </w:rPr>
        <w:t>12</w:t>
      </w:r>
      <w:r>
        <w:rPr>
          <w:rFonts w:ascii="PMingLiU"/>
          <w:color w:val="7F0000"/>
          <w:spacing w:val="9"/>
          <w:w w:val="90"/>
          <w:position w:val="8"/>
          <w:sz w:val="16"/>
        </w:rPr>
        <w:t xml:space="preserve"> </w:t>
      </w:r>
      <w:r>
        <w:rPr>
          <w:w w:val="90"/>
        </w:rPr>
        <w:t>settling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neighbourhood,</w:t>
      </w:r>
      <w:r>
        <w:rPr>
          <w:spacing w:val="-21"/>
          <w:w w:val="90"/>
        </w:rPr>
        <w:t xml:space="preserve"> </w:t>
      </w:r>
      <w:r>
        <w:rPr>
          <w:w w:val="90"/>
        </w:rPr>
        <w:t>put</w:t>
      </w:r>
      <w:r>
        <w:rPr>
          <w:spacing w:val="39"/>
          <w:w w:val="88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3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3"/>
          <w:w w:val="95"/>
        </w:rPr>
        <w:t xml:space="preserve"> </w:t>
      </w:r>
      <w:r>
        <w:rPr>
          <w:w w:val="95"/>
        </w:rPr>
        <w:t>map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ins w:id="212" w:author="Chris Prickett" w:date="2017-02-13T00:16:00Z">
        <w:r w:rsidR="004B7B05">
          <w:rPr>
            <w:w w:val="95"/>
          </w:rPr>
          <w:t>a</w:t>
        </w:r>
      </w:ins>
      <w:del w:id="213" w:author="Chris Prickett" w:date="2017-02-13T00:16:00Z">
        <w:r w:rsidDel="004B7B05">
          <w:rPr>
            <w:w w:val="95"/>
          </w:rPr>
          <w:delText>the</w:delText>
        </w:r>
      </w:del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part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area</w:t>
      </w:r>
      <w:r>
        <w:rPr>
          <w:spacing w:val="-33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ins w:id="214" w:author="Chris Prickett" w:date="2017-02-13T00:16:00Z">
        <w:r w:rsidR="004B7B05">
          <w:rPr>
            <w:spacing w:val="-32"/>
            <w:w w:val="95"/>
          </w:rPr>
          <w:t xml:space="preserve">a </w:t>
        </w:r>
      </w:ins>
      <w:r>
        <w:rPr>
          <w:w w:val="95"/>
        </w:rPr>
        <w:t>vivid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nigh</w:t>
      </w:r>
      <w:r>
        <w:rPr>
          <w:spacing w:val="-2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life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BureauSa</w:t>
      </w:r>
      <w:r>
        <w:rPr>
          <w:color w:val="00AEEF"/>
          <w:spacing w:val="-1"/>
          <w:w w:val="95"/>
        </w:rPr>
        <w:t>v</w:t>
      </w:r>
      <w:r>
        <w:rPr>
          <w:color w:val="00AEEF"/>
          <w:spacing w:val="-2"/>
          <w:w w:val="95"/>
        </w:rPr>
        <w:t>amala2013</w:t>
      </w:r>
      <w:r>
        <w:rPr>
          <w:spacing w:val="-1"/>
          <w:w w:val="95"/>
        </w:rPr>
        <w:t>).</w:t>
      </w:r>
      <w:r>
        <w:rPr>
          <w:spacing w:val="35"/>
          <w:w w:val="106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gradual</w:t>
      </w:r>
      <w:r>
        <w:rPr>
          <w:spacing w:val="-22"/>
          <w:w w:val="95"/>
        </w:rPr>
        <w:t xml:space="preserve"> </w:t>
      </w:r>
      <w:r>
        <w:rPr>
          <w:w w:val="95"/>
        </w:rPr>
        <w:t>reduction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hea</w:t>
      </w:r>
      <w:r>
        <w:rPr>
          <w:spacing w:val="-2"/>
          <w:w w:val="95"/>
        </w:rPr>
        <w:t>vy</w:t>
      </w:r>
      <w:r>
        <w:rPr>
          <w:spacing w:val="-23"/>
          <w:w w:val="95"/>
        </w:rPr>
        <w:t xml:space="preserve"> </w:t>
      </w:r>
      <w:r>
        <w:rPr>
          <w:w w:val="95"/>
        </w:rPr>
        <w:t>traffic,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caused</w:t>
      </w:r>
      <w:r>
        <w:rPr>
          <w:spacing w:val="-23"/>
          <w:w w:val="95"/>
        </w:rPr>
        <w:t xml:space="preserve"> </w:t>
      </w:r>
      <w:r>
        <w:rPr>
          <w:w w:val="95"/>
        </w:rPr>
        <w:t>partly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construction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Pupin</w:t>
      </w:r>
      <w:r>
        <w:rPr>
          <w:spacing w:val="-15"/>
          <w:w w:val="90"/>
        </w:rPr>
        <w:t xml:space="preserve"> </w:t>
      </w:r>
      <w:r>
        <w:rPr>
          <w:w w:val="90"/>
        </w:rPr>
        <w:t>bridge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er</w:t>
      </w:r>
      <w:r>
        <w:rPr>
          <w:spacing w:val="-15"/>
          <w:w w:val="90"/>
        </w:rPr>
        <w:t xml:space="preserve"> </w:t>
      </w:r>
      <w:ins w:id="215" w:author="Chris Prickett" w:date="2017-02-13T00:16:00Z">
        <w:r w:rsidR="004B7B05">
          <w:rPr>
            <w:spacing w:val="-15"/>
            <w:w w:val="90"/>
          </w:rPr>
          <w:t xml:space="preserve">the </w:t>
        </w:r>
      </w:ins>
      <w:r>
        <w:rPr>
          <w:spacing w:val="-1"/>
          <w:w w:val="90"/>
        </w:rPr>
        <w:t>Dan</w:t>
      </w:r>
      <w:r>
        <w:rPr>
          <w:spacing w:val="-2"/>
          <w:w w:val="90"/>
        </w:rPr>
        <w:t>ube,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replaced</w:t>
      </w:r>
      <w:r>
        <w:rPr>
          <w:spacing w:val="-16"/>
          <w:w w:val="90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intensive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lou</w:t>
      </w:r>
      <w:r>
        <w:rPr>
          <w:spacing w:val="-1"/>
          <w:w w:val="90"/>
        </w:rPr>
        <w:t>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music</w:t>
      </w:r>
      <w:r>
        <w:rPr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clubs</w:t>
      </w:r>
      <w:r>
        <w:rPr>
          <w:spacing w:val="47"/>
          <w:w w:val="83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created</w:t>
      </w:r>
      <w:del w:id="216" w:author="Chris Prickett" w:date="2017-02-13T00:17:00Z">
        <w:r w:rsidDel="004B7B05">
          <w:rPr>
            <w:spacing w:val="-19"/>
            <w:w w:val="95"/>
          </w:rPr>
          <w:delText xml:space="preserve"> </w:delText>
        </w:r>
        <w:r w:rsidDel="004B7B05">
          <w:rPr>
            <w:w w:val="95"/>
          </w:rPr>
          <w:delText>the</w:delText>
        </w:r>
      </w:del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severe</w:t>
      </w:r>
      <w:r>
        <w:rPr>
          <w:spacing w:val="-19"/>
          <w:w w:val="95"/>
        </w:rPr>
        <w:t xml:space="preserve"> </w:t>
      </w:r>
      <w:r>
        <w:rPr>
          <w:w w:val="95"/>
        </w:rPr>
        <w:t>noise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nigh</w:t>
      </w:r>
      <w:r>
        <w:rPr>
          <w:spacing w:val="-2"/>
          <w:w w:val="95"/>
        </w:rPr>
        <w:t>t</w:t>
      </w:r>
      <w:r>
        <w:rPr>
          <w:spacing w:val="-19"/>
          <w:w w:val="95"/>
        </w:rPr>
        <w:t xml:space="preserve"> </w:t>
      </w:r>
      <w:r>
        <w:rPr>
          <w:w w:val="95"/>
        </w:rPr>
        <w:t>long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9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Consequen</w:t>
      </w:r>
      <w:r>
        <w:rPr>
          <w:spacing w:val="-1"/>
          <w:w w:val="95"/>
        </w:rPr>
        <w:t>tly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37"/>
          <w:w w:val="85"/>
        </w:rPr>
        <w:t xml:space="preserve"> </w:t>
      </w:r>
      <w:r>
        <w:rPr>
          <w:w w:val="90"/>
        </w:rPr>
        <w:t>2012,</w:t>
      </w:r>
      <w:r>
        <w:rPr>
          <w:spacing w:val="-19"/>
          <w:w w:val="90"/>
        </w:rPr>
        <w:t xml:space="preserve"> </w:t>
      </w:r>
      <w:r>
        <w:rPr>
          <w:w w:val="90"/>
        </w:rPr>
        <w:t>Belgrade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indirectly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ternationally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ted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ma</w:t>
      </w:r>
      <w:ins w:id="217" w:author="Chris Prickett" w:date="2017-02-13T00:17:00Z">
        <w:r w:rsidR="004B7B05">
          <w:rPr>
            <w:spacing w:val="-3"/>
            <w:w w:val="90"/>
          </w:rPr>
          <w:t>j</w:t>
        </w:r>
      </w:ins>
      <w:del w:id="218" w:author="Chris Prickett" w:date="2017-02-13T00:17:00Z">
        <w:r w:rsidDel="004B7B05">
          <w:rPr>
            <w:spacing w:val="-3"/>
            <w:w w:val="90"/>
          </w:rPr>
          <w:delText>y</w:delText>
        </w:r>
      </w:del>
      <w:r>
        <w:rPr>
          <w:spacing w:val="-4"/>
          <w:w w:val="90"/>
        </w:rPr>
        <w:t>or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party</w:t>
      </w:r>
      <w:r>
        <w:rPr>
          <w:spacing w:val="43"/>
          <w:w w:val="96"/>
        </w:rPr>
        <w:t xml:space="preserve"> </w:t>
      </w:r>
      <w:r>
        <w:rPr>
          <w:w w:val="95"/>
        </w:rPr>
        <w:t>capital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world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Lonely</w:t>
      </w:r>
      <w:r>
        <w:rPr>
          <w:spacing w:val="-19"/>
          <w:w w:val="95"/>
        </w:rPr>
        <w:t xml:space="preserve"> </w:t>
      </w:r>
      <w:r>
        <w:rPr>
          <w:w w:val="95"/>
        </w:rPr>
        <w:t>planet</w:t>
      </w:r>
      <w:r>
        <w:rPr>
          <w:spacing w:val="-1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color w:val="00AEEF"/>
          <w:w w:val="95"/>
        </w:rPr>
        <w:t>?</w:t>
      </w:r>
      <w:r>
        <w:rPr>
          <w:w w:val="95"/>
        </w:rPr>
        <w:t>).</w:t>
      </w:r>
    </w:p>
    <w:p w14:paraId="2C6FF4E6" w14:textId="77777777" w:rsidR="00B0559F" w:rsidRDefault="00B0559F">
      <w:pPr>
        <w:spacing w:before="5"/>
        <w:rPr>
          <w:rFonts w:ascii="Bookman Old Style" w:eastAsia="Bookman Old Style" w:hAnsi="Bookman Old Style" w:cs="Bookman Old Style"/>
          <w:sz w:val="30"/>
          <w:szCs w:val="30"/>
        </w:rPr>
      </w:pPr>
    </w:p>
    <w:p w14:paraId="5E12E8BB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Similar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asted</w:t>
      </w:r>
      <w:r>
        <w:rPr>
          <w:spacing w:val="-11"/>
          <w:w w:val="90"/>
        </w:rPr>
        <w:t xml:space="preserve"> </w:t>
      </w:r>
      <w:r>
        <w:rPr>
          <w:w w:val="90"/>
        </w:rPr>
        <w:t>potential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1"/>
          <w:w w:val="90"/>
        </w:rPr>
        <w:t xml:space="preserve"> </w:t>
      </w:r>
      <w:r>
        <w:rPr>
          <w:w w:val="90"/>
        </w:rPr>
        <w:t>uninstitutionalized</w:t>
      </w:r>
      <w:r>
        <w:rPr>
          <w:spacing w:val="-11"/>
          <w:w w:val="90"/>
        </w:rPr>
        <w:t xml:space="preserve"> </w:t>
      </w:r>
      <w:r>
        <w:rPr>
          <w:w w:val="90"/>
        </w:rPr>
        <w:t>culture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2"/>
          <w:w w:val="90"/>
        </w:rPr>
        <w:t xml:space="preserve"> </w:t>
      </w:r>
      <w:r>
        <w:rPr>
          <w:w w:val="90"/>
        </w:rPr>
        <w:t>has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nev</w:t>
      </w:r>
      <w:r>
        <w:rPr>
          <w:spacing w:val="-3"/>
          <w:w w:val="90"/>
        </w:rPr>
        <w:t>er</w:t>
      </w:r>
      <w:r>
        <w:rPr>
          <w:spacing w:val="-11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26"/>
          <w:w w:val="84"/>
        </w:rPr>
        <w:t xml:space="preserve"> </w:t>
      </w:r>
      <w:r>
        <w:rPr>
          <w:w w:val="95"/>
        </w:rPr>
        <w:t>included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official</w:t>
      </w:r>
      <w:r>
        <w:rPr>
          <w:spacing w:val="-35"/>
          <w:w w:val="95"/>
        </w:rPr>
        <w:t xml:space="preserve"> </w:t>
      </w:r>
      <w:r>
        <w:rPr>
          <w:w w:val="95"/>
        </w:rPr>
        <w:t>cultural</w:t>
      </w:r>
      <w:r>
        <w:rPr>
          <w:spacing w:val="-35"/>
          <w:w w:val="95"/>
        </w:rPr>
        <w:t xml:space="preserve"> </w:t>
      </w:r>
      <w:r>
        <w:rPr>
          <w:w w:val="95"/>
        </w:rPr>
        <w:t>strategy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state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35"/>
          <w:w w:val="95"/>
        </w:rPr>
        <w:t xml:space="preserve"> </w:t>
      </w:r>
      <w:r>
        <w:rPr>
          <w:color w:val="0000CC"/>
          <w:w w:val="95"/>
        </w:rPr>
        <w:t>5.2.1</w:t>
      </w:r>
      <w:r>
        <w:rPr>
          <w:w w:val="95"/>
        </w:rPr>
        <w:t>),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spacing w:val="2"/>
          <w:w w:val="95"/>
        </w:rPr>
        <w:t>po</w:t>
      </w:r>
      <w:r>
        <w:rPr>
          <w:spacing w:val="-1"/>
          <w:w w:val="90"/>
        </w:rPr>
        <w:t>tential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making</w:t>
      </w:r>
      <w:r>
        <w:rPr>
          <w:spacing w:val="-16"/>
          <w:w w:val="90"/>
        </w:rPr>
        <w:t xml:space="preserve"> </w:t>
      </w:r>
      <w:r>
        <w:rPr>
          <w:w w:val="90"/>
        </w:rPr>
        <w:t>Belgrade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ternationally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amous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abruptly</w:t>
      </w:r>
      <w:r>
        <w:rPr>
          <w:spacing w:val="-15"/>
          <w:w w:val="90"/>
        </w:rPr>
        <w:t xml:space="preserve"> </w:t>
      </w:r>
      <w:r>
        <w:rPr>
          <w:w w:val="90"/>
        </w:rPr>
        <w:t>stopped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regulation</w:t>
      </w:r>
      <w:r>
        <w:rPr>
          <w:spacing w:val="41"/>
          <w:w w:val="87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2011</w:t>
      </w:r>
      <w:r>
        <w:rPr>
          <w:spacing w:val="-42"/>
          <w:w w:val="95"/>
        </w:rPr>
        <w:t xml:space="preserve"> </w:t>
      </w:r>
      <w:r>
        <w:rPr>
          <w:w w:val="95"/>
        </w:rPr>
        <w:t>when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commerce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alcohol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1"/>
          <w:w w:val="95"/>
        </w:rPr>
        <w:t xml:space="preserve"> </w:t>
      </w:r>
      <w:r>
        <w:rPr>
          <w:w w:val="95"/>
        </w:rPr>
        <w:t>banned</w:t>
      </w:r>
      <w:r>
        <w:rPr>
          <w:spacing w:val="-42"/>
          <w:w w:val="95"/>
        </w:rPr>
        <w:t xml:space="preserve"> </w:t>
      </w:r>
      <w:r>
        <w:rPr>
          <w:w w:val="95"/>
        </w:rPr>
        <w:t>after</w:t>
      </w:r>
      <w:r>
        <w:rPr>
          <w:spacing w:val="-41"/>
          <w:w w:val="95"/>
        </w:rPr>
        <w:t xml:space="preserve"> </w:t>
      </w:r>
      <w:r>
        <w:rPr>
          <w:w w:val="95"/>
        </w:rPr>
        <w:t>11</w:t>
      </w:r>
      <w:r>
        <w:rPr>
          <w:spacing w:val="-42"/>
          <w:w w:val="95"/>
        </w:rPr>
        <w:t xml:space="preserve"> </w:t>
      </w:r>
      <w:r>
        <w:rPr>
          <w:w w:val="95"/>
        </w:rPr>
        <w:t>PM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41"/>
          <w:w w:val="95"/>
        </w:rPr>
        <w:t xml:space="preserve"> </w:t>
      </w:r>
      <w:r>
        <w:rPr>
          <w:w w:val="95"/>
        </w:rPr>
        <w:t>bars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close</w:t>
      </w:r>
      <w:r>
        <w:rPr>
          <w:spacing w:val="23"/>
          <w:w w:val="84"/>
        </w:rPr>
        <w:t xml:space="preserve"> </w:t>
      </w:r>
      <w:r>
        <w:rPr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time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well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(V</w:t>
      </w:r>
      <w:r>
        <w:rPr>
          <w:spacing w:val="-3"/>
          <w:w w:val="95"/>
        </w:rPr>
        <w:t>reme</w:t>
      </w:r>
      <w:ins w:id="219" w:author="Chris Prickett" w:date="2017-02-13T00:18:00Z">
        <w:r w:rsidR="004B7B05">
          <w:rPr>
            <w:spacing w:val="-3"/>
            <w:w w:val="95"/>
          </w:rPr>
          <w:t xml:space="preserve"> </w:t>
        </w:r>
      </w:ins>
      <w:r>
        <w:rPr>
          <w:spacing w:val="-3"/>
          <w:w w:val="95"/>
        </w:rPr>
        <w:t>2011).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5"/>
          <w:w w:val="95"/>
        </w:rPr>
        <w:t xml:space="preserve"> </w:t>
      </w:r>
      <w:r>
        <w:rPr>
          <w:w w:val="95"/>
        </w:rPr>
        <w:t>hand,</w:t>
      </w:r>
      <w:r>
        <w:rPr>
          <w:spacing w:val="-25"/>
          <w:w w:val="95"/>
        </w:rPr>
        <w:t xml:space="preserve"> </w:t>
      </w:r>
      <w:del w:id="220" w:author="Chris Prickett" w:date="2017-02-13T00:18:00Z">
        <w:r w:rsidDel="004B7B05">
          <w:rPr>
            <w:w w:val="95"/>
          </w:rPr>
          <w:delText>it</w:delText>
        </w:r>
        <w:r w:rsidDel="004B7B05">
          <w:rPr>
            <w:spacing w:val="-26"/>
            <w:w w:val="95"/>
          </w:rPr>
          <w:delText xml:space="preserve"> </w:delText>
        </w:r>
        <w:r w:rsidDel="004B7B05">
          <w:rPr>
            <w:w w:val="95"/>
          </w:rPr>
          <w:delText>made</w:delText>
        </w:r>
      </w:del>
      <w:ins w:id="221" w:author="Chris Prickett" w:date="2017-02-13T00:18:00Z">
        <w:r w:rsidR="004B7B05">
          <w:rPr>
            <w:w w:val="95"/>
          </w:rPr>
          <w:t>this had</w:t>
        </w:r>
      </w:ins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bad</w:t>
      </w:r>
      <w:r>
        <w:rPr>
          <w:spacing w:val="-26"/>
          <w:w w:val="95"/>
        </w:rPr>
        <w:t xml:space="preserve"> </w:t>
      </w:r>
      <w:r>
        <w:rPr>
          <w:w w:val="95"/>
        </w:rPr>
        <w:t>influence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tourism</w:t>
      </w:r>
      <w:ins w:id="222" w:author="Chris Prickett" w:date="2017-02-13T00:18:00Z">
        <w:r w:rsidR="004B7B05">
          <w:rPr>
            <w:w w:val="95"/>
          </w:rPr>
          <w:t>;</w:t>
        </w:r>
      </w:ins>
      <w:del w:id="223" w:author="Chris Prickett" w:date="2017-02-13T00:18:00Z">
        <w:r w:rsidDel="004B7B05">
          <w:rPr>
            <w:w w:val="95"/>
          </w:rPr>
          <w:delText>,</w:delText>
        </w:r>
      </w:del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8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other,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ban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changed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amala,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too.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8"/>
          <w:w w:val="95"/>
        </w:rPr>
        <w:t xml:space="preserve"> </w:t>
      </w:r>
      <w:r>
        <w:rPr>
          <w:w w:val="95"/>
        </w:rPr>
        <w:t>more</w:t>
      </w:r>
      <w:r>
        <w:rPr>
          <w:spacing w:val="-9"/>
          <w:w w:val="95"/>
        </w:rPr>
        <w:t xml:space="preserve"> </w:t>
      </w:r>
      <w:r>
        <w:rPr>
          <w:w w:val="95"/>
        </w:rPr>
        <w:t>bars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mo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ed</w:t>
      </w:r>
      <w:r>
        <w:rPr>
          <w:spacing w:val="33"/>
          <w:w w:val="86"/>
        </w:rPr>
        <w:t xml:space="preserve"> </w:t>
      </w:r>
      <w:r>
        <w:rPr>
          <w:w w:val="95"/>
        </w:rPr>
        <w:t>there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its</w:t>
      </w:r>
      <w:r>
        <w:rPr>
          <w:spacing w:val="-20"/>
          <w:w w:val="95"/>
        </w:rPr>
        <w:t xml:space="preserve"> </w:t>
      </w:r>
      <w:del w:id="224" w:author="Chris Prickett" w:date="2017-02-13T00:18:00Z">
        <w:r w:rsidDel="008E4A32">
          <w:rPr>
            <w:w w:val="95"/>
          </w:rPr>
          <w:delText>position</w:delText>
        </w:r>
        <w:r w:rsidDel="008E4A32">
          <w:rPr>
            <w:spacing w:val="-21"/>
            <w:w w:val="95"/>
          </w:rPr>
          <w:delText xml:space="preserve"> </w:delText>
        </w:r>
      </w:del>
      <w:ins w:id="225" w:author="Chris Prickett" w:date="2017-02-13T00:18:00Z">
        <w:r w:rsidR="008E4A32">
          <w:rPr>
            <w:w w:val="95"/>
          </w:rPr>
          <w:t>location</w:t>
        </w:r>
        <w:r w:rsidR="008E4A32">
          <w:rPr>
            <w:spacing w:val="-21"/>
            <w:w w:val="95"/>
          </w:rPr>
          <w:t xml:space="preserve"> </w:t>
        </w:r>
      </w:ins>
      <w:r>
        <w:rPr>
          <w:w w:val="95"/>
        </w:rPr>
        <w:t>offer</w:t>
      </w:r>
      <w:ins w:id="226" w:author="Chris Prickett" w:date="2017-02-13T00:19:00Z">
        <w:r w:rsidR="008E4A32">
          <w:rPr>
            <w:w w:val="95"/>
          </w:rPr>
          <w:t>ed</w:t>
        </w:r>
      </w:ins>
      <w:del w:id="227" w:author="Chris Prickett" w:date="2017-02-13T00:19:00Z">
        <w:r w:rsidDel="008E4A32">
          <w:rPr>
            <w:w w:val="95"/>
          </w:rPr>
          <w:delText>s</w:delText>
        </w:r>
      </w:del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possibility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extend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part</w:t>
      </w:r>
      <w:r>
        <w:rPr>
          <w:spacing w:val="-2"/>
          <w:w w:val="95"/>
        </w:rPr>
        <w:t>y</w:t>
      </w:r>
      <w:r>
        <w:rPr>
          <w:spacing w:val="-20"/>
          <w:w w:val="95"/>
        </w:rPr>
        <w:t xml:space="preserve"> </w:t>
      </w:r>
      <w:r>
        <w:rPr>
          <w:w w:val="95"/>
        </w:rPr>
        <w:t>hours.</w:t>
      </w:r>
      <w:r>
        <w:rPr>
          <w:spacing w:val="10"/>
          <w:w w:val="95"/>
        </w:rPr>
        <w:t xml:space="preserve"> </w:t>
      </w:r>
      <w:r>
        <w:rPr>
          <w:w w:val="95"/>
        </w:rPr>
        <w:t>Less</w:t>
      </w:r>
      <w:r>
        <w:rPr>
          <w:spacing w:val="-20"/>
          <w:w w:val="95"/>
        </w:rPr>
        <w:t xml:space="preserve"> </w:t>
      </w:r>
      <w:r>
        <w:rPr>
          <w:w w:val="95"/>
        </w:rPr>
        <w:t>populated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85"/>
        </w:rPr>
        <w:t xml:space="preserve"> </w:t>
      </w:r>
      <w:r>
        <w:rPr>
          <w:w w:val="90"/>
        </w:rPr>
        <w:t>close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riv</w:t>
      </w:r>
      <w:r>
        <w:rPr>
          <w:spacing w:val="-2"/>
          <w:w w:val="90"/>
        </w:rPr>
        <w:t>erside</w:t>
      </w:r>
      <w:r>
        <w:rPr>
          <w:spacing w:val="-11"/>
          <w:w w:val="90"/>
        </w:rPr>
        <w:t xml:space="preserve"> </w:t>
      </w:r>
      <w:r>
        <w:rPr>
          <w:w w:val="90"/>
        </w:rPr>
        <w:t>recreati</w:t>
      </w:r>
      <w:ins w:id="228" w:author="Chris Prickett" w:date="2017-02-13T00:19:00Z">
        <w:r w:rsidR="008E4A32">
          <w:rPr>
            <w:w w:val="90"/>
          </w:rPr>
          <w:t>on</w:t>
        </w:r>
      </w:ins>
      <w:del w:id="229" w:author="Chris Prickett" w:date="2017-02-13T00:19:00Z">
        <w:r w:rsidDel="008E4A32">
          <w:rPr>
            <w:w w:val="90"/>
          </w:rPr>
          <w:delText>ng</w:delText>
        </w:r>
      </w:del>
      <w:r>
        <w:rPr>
          <w:spacing w:val="-10"/>
          <w:w w:val="90"/>
        </w:rPr>
        <w:t xml:space="preserve"> </w:t>
      </w:r>
      <w:r>
        <w:rPr>
          <w:w w:val="90"/>
        </w:rPr>
        <w:t>area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abandoned</w:t>
      </w:r>
      <w:r>
        <w:rPr>
          <w:spacing w:val="-10"/>
          <w:w w:val="90"/>
        </w:rPr>
        <w:t xml:space="preserve"> </w:t>
      </w:r>
      <w:r>
        <w:rPr>
          <w:w w:val="90"/>
        </w:rPr>
        <w:t>plots,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1"/>
          <w:w w:val="90"/>
        </w:rPr>
        <w:t xml:space="preserve"> </w:t>
      </w:r>
      <w:r>
        <w:rPr>
          <w:spacing w:val="1"/>
          <w:w w:val="90"/>
        </w:rPr>
        <w:t>people</w:t>
      </w:r>
      <w:r>
        <w:rPr>
          <w:spacing w:val="-10"/>
          <w:w w:val="90"/>
        </w:rPr>
        <w:t xml:space="preserve"> </w:t>
      </w:r>
      <w:ins w:id="230" w:author="Chris Prickett" w:date="2017-02-13T00:20:00Z">
        <w:r w:rsidR="008E4A32">
          <w:rPr>
            <w:spacing w:val="-10"/>
            <w:w w:val="90"/>
          </w:rPr>
          <w:t xml:space="preserve">were </w:t>
        </w:r>
      </w:ins>
      <w:r>
        <w:rPr>
          <w:w w:val="90"/>
        </w:rPr>
        <w:t>still</w:t>
      </w:r>
      <w:r>
        <w:rPr>
          <w:spacing w:val="-10"/>
          <w:w w:val="90"/>
        </w:rPr>
        <w:t xml:space="preserve"> </w:t>
      </w:r>
      <w:ins w:id="231" w:author="Chris Prickett" w:date="2017-02-13T00:20:00Z">
        <w:r w:rsidR="008E4A32">
          <w:rPr>
            <w:w w:val="90"/>
          </w:rPr>
          <w:t>able to</w:t>
        </w:r>
      </w:ins>
      <w:del w:id="232" w:author="Chris Prickett" w:date="2017-02-13T00:20:00Z">
        <w:r w:rsidDel="008E4A32">
          <w:rPr>
            <w:w w:val="90"/>
          </w:rPr>
          <w:delText>could</w:delText>
        </w:r>
      </w:del>
      <w:r>
        <w:rPr>
          <w:spacing w:val="28"/>
          <w:w w:val="86"/>
        </w:rPr>
        <w:t xml:space="preserve"> </w:t>
      </w:r>
      <w:del w:id="233" w:author="Chris Prickett" w:date="2017-02-13T00:20:00Z">
        <w:r w:rsidDel="008E4A32">
          <w:rPr>
            <w:spacing w:val="-5"/>
            <w:w w:val="95"/>
          </w:rPr>
          <w:delText>ha</w:delText>
        </w:r>
        <w:r w:rsidDel="008E4A32">
          <w:rPr>
            <w:spacing w:val="-4"/>
            <w:w w:val="95"/>
          </w:rPr>
          <w:delText>v</w:delText>
        </w:r>
        <w:r w:rsidDel="008E4A32">
          <w:rPr>
            <w:spacing w:val="-5"/>
            <w:w w:val="95"/>
          </w:rPr>
          <w:delText>e</w:delText>
        </w:r>
        <w:r w:rsidDel="008E4A32">
          <w:rPr>
            <w:spacing w:val="-13"/>
            <w:w w:val="95"/>
          </w:rPr>
          <w:delText xml:space="preserve"> </w:delText>
        </w:r>
        <w:r w:rsidDel="008E4A32">
          <w:rPr>
            <w:w w:val="95"/>
          </w:rPr>
          <w:delText>partied</w:delText>
        </w:r>
      </w:del>
      <w:ins w:id="234" w:author="Chris Prickett" w:date="2017-02-13T00:20:00Z">
        <w:r w:rsidR="008E4A32">
          <w:rPr>
            <w:spacing w:val="-5"/>
            <w:w w:val="95"/>
          </w:rPr>
          <w:t>party</w:t>
        </w:r>
      </w:ins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whole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nigh</w:t>
      </w:r>
      <w:r>
        <w:rPr>
          <w:spacing w:val="-2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3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Ev</w:t>
      </w:r>
      <w:r>
        <w:rPr>
          <w:spacing w:val="-3"/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though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ban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alcohol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del w:id="235" w:author="Chris Prickett" w:date="2017-02-13T00:20:00Z">
        <w:r w:rsidDel="008E4A32">
          <w:rPr>
            <w:w w:val="95"/>
          </w:rPr>
          <w:delText>not</w:delText>
        </w:r>
        <w:r w:rsidDel="008E4A32">
          <w:rPr>
            <w:spacing w:val="-13"/>
            <w:w w:val="95"/>
          </w:rPr>
          <w:delText xml:space="preserve"> </w:delText>
        </w:r>
        <w:r w:rsidDel="008E4A32">
          <w:rPr>
            <w:spacing w:val="-3"/>
            <w:w w:val="95"/>
          </w:rPr>
          <w:delText>an</w:delText>
        </w:r>
        <w:r w:rsidDel="008E4A32">
          <w:rPr>
            <w:spacing w:val="-2"/>
            <w:w w:val="95"/>
          </w:rPr>
          <w:delText>y</w:delText>
        </w:r>
        <w:r w:rsidDel="008E4A32">
          <w:rPr>
            <w:spacing w:val="35"/>
            <w:w w:val="96"/>
          </w:rPr>
          <w:delText xml:space="preserve"> </w:delText>
        </w:r>
        <w:r w:rsidDel="008E4A32">
          <w:rPr>
            <w:w w:val="95"/>
          </w:rPr>
          <w:delText>more</w:delText>
        </w:r>
        <w:r w:rsidDel="008E4A32">
          <w:rPr>
            <w:spacing w:val="-38"/>
            <w:w w:val="95"/>
          </w:rPr>
          <w:delText xml:space="preserve"> </w:delText>
        </w:r>
        <w:r w:rsidDel="008E4A32">
          <w:rPr>
            <w:w w:val="95"/>
          </w:rPr>
          <w:delText>at</w:delText>
        </w:r>
        <w:r w:rsidDel="008E4A32">
          <w:rPr>
            <w:spacing w:val="-37"/>
            <w:w w:val="95"/>
          </w:rPr>
          <w:delText xml:space="preserve"> </w:delText>
        </w:r>
        <w:r w:rsidDel="008E4A32">
          <w:rPr>
            <w:spacing w:val="-6"/>
            <w:w w:val="95"/>
          </w:rPr>
          <w:delText>pla</w:delText>
        </w:r>
        <w:r w:rsidDel="008E4A32">
          <w:rPr>
            <w:spacing w:val="-5"/>
            <w:w w:val="95"/>
          </w:rPr>
          <w:delText>y</w:delText>
        </w:r>
      </w:del>
      <w:ins w:id="236" w:author="Chris Prickett" w:date="2017-02-13T00:20:00Z">
        <w:r w:rsidR="008E4A32">
          <w:rPr>
            <w:w w:val="95"/>
          </w:rPr>
          <w:t>no longer in effect</w:t>
        </w:r>
      </w:ins>
      <w:r>
        <w:rPr>
          <w:spacing w:val="-6"/>
          <w:w w:val="95"/>
        </w:rPr>
        <w:t>,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part</w:t>
      </w:r>
      <w:r>
        <w:rPr>
          <w:spacing w:val="-2"/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places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sta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37"/>
          <w:w w:val="95"/>
        </w:rPr>
        <w:t xml:space="preserve"> </w:t>
      </w:r>
      <w:r>
        <w:rPr>
          <w:w w:val="95"/>
        </w:rPr>
        <w:t>influencing</w:t>
      </w:r>
      <w:r>
        <w:rPr>
          <w:spacing w:val="-37"/>
          <w:w w:val="95"/>
        </w:rPr>
        <w:t xml:space="preserve"> </w:t>
      </w:r>
      <w:r>
        <w:rPr>
          <w:w w:val="95"/>
        </w:rPr>
        <w:t>its</w:t>
      </w:r>
      <w:r>
        <w:rPr>
          <w:spacing w:val="-38"/>
          <w:w w:val="95"/>
        </w:rPr>
        <w:t xml:space="preserve"> </w:t>
      </w:r>
      <w:r>
        <w:rPr>
          <w:w w:val="95"/>
        </w:rPr>
        <w:t>image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80"/>
        </w:rPr>
        <w:t xml:space="preserve"> </w:t>
      </w:r>
      <w:ins w:id="237" w:author="Chris Prickett" w:date="2017-02-13T00:19:00Z">
        <w:r w:rsidR="008E4A32">
          <w:rPr>
            <w:spacing w:val="27"/>
            <w:w w:val="80"/>
          </w:rPr>
          <w:t xml:space="preserve">a </w:t>
        </w:r>
      </w:ins>
      <w:del w:id="238" w:author="Chris Prickett" w:date="2017-02-13T00:21:00Z">
        <w:r w:rsidDel="008E4A32">
          <w:rPr>
            <w:w w:val="90"/>
          </w:rPr>
          <w:delText>rather</w:delText>
        </w:r>
        <w:r w:rsidDel="008E4A32">
          <w:rPr>
            <w:spacing w:val="-17"/>
            <w:w w:val="90"/>
          </w:rPr>
          <w:delText xml:space="preserve"> </w:delText>
        </w:r>
      </w:del>
      <w:r>
        <w:rPr>
          <w:w w:val="90"/>
        </w:rPr>
        <w:t>cultural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civic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hub.</w:t>
      </w:r>
    </w:p>
    <w:p w14:paraId="16772B39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74C1E2A6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recen</w:t>
      </w:r>
      <w:r>
        <w:rPr>
          <w:spacing w:val="-2"/>
          <w:w w:val="90"/>
        </w:rPr>
        <w:t>t</w:t>
      </w:r>
      <w:r>
        <w:rPr>
          <w:spacing w:val="-15"/>
          <w:w w:val="90"/>
        </w:rPr>
        <w:t xml:space="preserve"> </w:t>
      </w:r>
      <w:r>
        <w:rPr>
          <w:w w:val="90"/>
        </w:rPr>
        <w:t>sequence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ents</w:t>
      </w:r>
      <w:r>
        <w:rPr>
          <w:spacing w:val="-15"/>
          <w:w w:val="90"/>
        </w:rPr>
        <w:t xml:space="preserve"> </w:t>
      </w:r>
      <w:r>
        <w:rPr>
          <w:w w:val="90"/>
        </w:rPr>
        <w:t>testifie</w:t>
      </w:r>
      <w:ins w:id="239" w:author="Chris Prickett" w:date="2017-02-13T00:21:00Z">
        <w:r w:rsidR="008E4A32">
          <w:rPr>
            <w:w w:val="90"/>
          </w:rPr>
          <w:t>s</w:t>
        </w:r>
      </w:ins>
      <w:del w:id="240" w:author="Chris Prickett" w:date="2017-02-13T00:21:00Z">
        <w:r w:rsidDel="008E4A32">
          <w:rPr>
            <w:w w:val="90"/>
          </w:rPr>
          <w:delText>d</w:delText>
        </w:r>
      </w:del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15"/>
          <w:w w:val="90"/>
        </w:rPr>
        <w:t xml:space="preserve"> </w:t>
      </w:r>
      <w:r>
        <w:rPr>
          <w:w w:val="90"/>
        </w:rPr>
        <w:t>authorities</w:t>
      </w:r>
      <w:r>
        <w:rPr>
          <w:spacing w:val="-14"/>
          <w:w w:val="90"/>
        </w:rPr>
        <w:t xml:space="preserve"> </w:t>
      </w:r>
      <w:r>
        <w:rPr>
          <w:w w:val="90"/>
        </w:rPr>
        <w:t>did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5"/>
          <w:w w:val="90"/>
        </w:rPr>
        <w:t xml:space="preserve"> </w:t>
      </w:r>
      <w:r>
        <w:rPr>
          <w:w w:val="90"/>
        </w:rPr>
        <w:t>apply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an</w:t>
      </w:r>
      <w:r>
        <w:rPr>
          <w:spacing w:val="-2"/>
          <w:w w:val="90"/>
        </w:rPr>
        <w:t>y</w:t>
      </w:r>
      <w:r>
        <w:rPr>
          <w:spacing w:val="-15"/>
          <w:w w:val="90"/>
        </w:rPr>
        <w:t xml:space="preserve"> </w:t>
      </w:r>
      <w:r>
        <w:rPr>
          <w:w w:val="90"/>
        </w:rPr>
        <w:t>sustainable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trategy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either</w:t>
      </w:r>
      <w:r>
        <w:rPr>
          <w:spacing w:val="-17"/>
          <w:w w:val="90"/>
        </w:rPr>
        <w:t xml:space="preserve"> </w:t>
      </w:r>
      <w:ins w:id="241" w:author="Chris Prickett" w:date="2017-02-13T00:22:00Z">
        <w:r w:rsidR="008E4A32">
          <w:rPr>
            <w:spacing w:val="-17"/>
            <w:w w:val="90"/>
          </w:rPr>
          <w:t xml:space="preserve">the </w:t>
        </w:r>
      </w:ins>
      <w:r>
        <w:rPr>
          <w:w w:val="90"/>
        </w:rPr>
        <w:t>spatial</w:t>
      </w:r>
      <w:r>
        <w:rPr>
          <w:spacing w:val="-16"/>
          <w:w w:val="90"/>
        </w:rPr>
        <w:t xml:space="preserve"> </w:t>
      </w:r>
      <w:r>
        <w:rPr>
          <w:w w:val="90"/>
        </w:rPr>
        <w:t>capacities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(empty</w:t>
      </w:r>
      <w:r>
        <w:rPr>
          <w:spacing w:val="-17"/>
          <w:w w:val="90"/>
        </w:rPr>
        <w:t xml:space="preserve"> </w:t>
      </w:r>
      <w:r>
        <w:rPr>
          <w:w w:val="90"/>
        </w:rPr>
        <w:t>spaces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plots)</w:t>
      </w:r>
      <w:r>
        <w:rPr>
          <w:spacing w:val="-17"/>
          <w:w w:val="90"/>
        </w:rPr>
        <w:t xml:space="preserve"> </w:t>
      </w:r>
      <w:del w:id="242" w:author="Chris Prickett" w:date="2017-02-13T00:22:00Z">
        <w:r w:rsidDel="008E4A32">
          <w:rPr>
            <w:w w:val="90"/>
          </w:rPr>
          <w:delText>n</w:delText>
        </w:r>
      </w:del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35"/>
          <w:w w:val="89"/>
        </w:rPr>
        <w:t xml:space="preserve"> </w:t>
      </w:r>
      <w:r>
        <w:rPr>
          <w:w w:val="90"/>
        </w:rPr>
        <w:t>cultural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7"/>
          <w:w w:val="90"/>
        </w:rPr>
        <w:t xml:space="preserve"> </w:t>
      </w:r>
      <w:r>
        <w:rPr>
          <w:w w:val="90"/>
        </w:rPr>
        <w:t>tourist</w:t>
      </w:r>
      <w:del w:id="243" w:author="Chris Prickett" w:date="2017-02-13T00:22:00Z">
        <w:r w:rsidDel="008E4A32">
          <w:rPr>
            <w:w w:val="90"/>
          </w:rPr>
          <w:delText>ic</w:delText>
        </w:r>
      </w:del>
      <w:r>
        <w:rPr>
          <w:spacing w:val="-8"/>
          <w:w w:val="90"/>
        </w:rPr>
        <w:t xml:space="preserve"> </w:t>
      </w:r>
      <w:r>
        <w:rPr>
          <w:w w:val="90"/>
        </w:rPr>
        <w:t>activities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Interview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  <w:r>
        <w:rPr>
          <w:spacing w:val="-7"/>
          <w:w w:val="90"/>
        </w:rPr>
        <w:t xml:space="preserve"> </w:t>
      </w:r>
      <w:r>
        <w:rPr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ather</w:t>
      </w:r>
      <w:r>
        <w:rPr>
          <w:spacing w:val="-8"/>
          <w:w w:val="90"/>
        </w:rPr>
        <w:t xml:space="preserve"> </w:t>
      </w:r>
      <w:r>
        <w:rPr>
          <w:w w:val="90"/>
        </w:rPr>
        <w:t>sporadic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interest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envisioning</w:t>
      </w:r>
      <w:r>
        <w:rPr>
          <w:spacing w:val="49"/>
          <w:w w:val="87"/>
        </w:rPr>
        <w:t xml:space="preserve"> </w:t>
      </w:r>
      <w:r>
        <w:rPr>
          <w:spacing w:val="-2"/>
          <w:w w:val="95"/>
        </w:rPr>
        <w:t>developmental</w:t>
      </w:r>
      <w:r>
        <w:rPr>
          <w:spacing w:val="-18"/>
          <w:w w:val="95"/>
        </w:rPr>
        <w:t xml:space="preserve"> </w:t>
      </w:r>
      <w:r>
        <w:rPr>
          <w:w w:val="95"/>
        </w:rPr>
        <w:t>options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18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obvious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terms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ins w:id="244" w:author="Chris Prickett" w:date="2017-02-13T00:22:00Z">
        <w:r w:rsidR="008E4A32">
          <w:rPr>
            <w:w w:val="95"/>
          </w:rPr>
          <w:t xml:space="preserve"> the</w:t>
        </w:r>
      </w:ins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elgrade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49"/>
          <w:w w:val="91"/>
        </w:rPr>
        <w:t xml:space="preserve"> </w:t>
      </w:r>
      <w:r>
        <w:rPr>
          <w:w w:val="95"/>
        </w:rPr>
        <w:t>(BWP).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aking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consideration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28"/>
          <w:w w:val="95"/>
        </w:rPr>
        <w:t xml:space="preserve"> </w:t>
      </w:r>
      <w:r>
        <w:rPr>
          <w:w w:val="95"/>
        </w:rPr>
        <w:t>around</w:t>
      </w:r>
      <w:r>
        <w:rPr>
          <w:spacing w:val="-29"/>
          <w:w w:val="95"/>
        </w:rPr>
        <w:t xml:space="preserve"> </w:t>
      </w:r>
      <w:r>
        <w:rPr>
          <w:w w:val="95"/>
        </w:rPr>
        <w:t>BWP</w:t>
      </w:r>
      <w:r>
        <w:rPr>
          <w:spacing w:val="-29"/>
          <w:w w:val="95"/>
        </w:rPr>
        <w:t xml:space="preserve"> </w:t>
      </w:r>
      <w:r>
        <w:rPr>
          <w:w w:val="95"/>
        </w:rPr>
        <w:t>deals,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attitude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0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national</w:t>
      </w:r>
      <w:r>
        <w:rPr>
          <w:spacing w:val="-31"/>
          <w:w w:val="95"/>
        </w:rPr>
        <w:t xml:space="preserve"> </w:t>
      </w:r>
      <w:r>
        <w:rPr>
          <w:w w:val="95"/>
        </w:rPr>
        <w:t>authorities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towards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exploitation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spatial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capacit</w:t>
      </w:r>
      <w:r>
        <w:rPr>
          <w:spacing w:val="-1"/>
          <w:w w:val="95"/>
        </w:rPr>
        <w:t>y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ins w:id="245" w:author="Chris Prickett" w:date="2017-02-13T00:22:00Z">
        <w:r w:rsidR="008E4A32">
          <w:rPr>
            <w:spacing w:val="-31"/>
            <w:w w:val="95"/>
          </w:rPr>
          <w:t xml:space="preserve">the </w:t>
        </w:r>
      </w:ins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25"/>
          <w:w w:val="8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contained</w:t>
      </w:r>
      <w:r>
        <w:rPr>
          <w:spacing w:val="-29"/>
          <w:w w:val="95"/>
        </w:rPr>
        <w:t xml:space="preserve"> </w:t>
      </w:r>
      <w:r>
        <w:rPr>
          <w:w w:val="95"/>
        </w:rPr>
        <w:t>little,</w:t>
      </w:r>
      <w:r>
        <w:rPr>
          <w:spacing w:val="-26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spacing w:val="-7"/>
          <w:w w:val="95"/>
        </w:rPr>
        <w:t>an</w:t>
      </w:r>
      <w:r>
        <w:rPr>
          <w:spacing w:val="-6"/>
          <w:w w:val="95"/>
        </w:rPr>
        <w:t>y</w:t>
      </w:r>
      <w:r>
        <w:rPr>
          <w:spacing w:val="-7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concern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public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relinquished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out</w:t>
      </w:r>
      <w:del w:id="246" w:author="Chris Prickett" w:date="2017-02-13T00:22:00Z">
        <w:r w:rsidDel="008E4A32">
          <w:rPr>
            <w:w w:val="95"/>
          </w:rPr>
          <w:delText>-</w:delText>
        </w:r>
        <w:r w:rsidDel="008E4A32">
          <w:rPr>
            <w:spacing w:val="53"/>
            <w:w w:val="87"/>
          </w:rPr>
          <w:delText xml:space="preserve"> </w:delText>
        </w:r>
      </w:del>
      <w:r>
        <w:rPr>
          <w:w w:val="95"/>
        </w:rPr>
        <w:t>standing</w:t>
      </w:r>
      <w:r>
        <w:rPr>
          <w:spacing w:val="-42"/>
          <w:w w:val="95"/>
        </w:rPr>
        <w:t xml:space="preserve"> </w:t>
      </w:r>
      <w:r>
        <w:rPr>
          <w:w w:val="95"/>
        </w:rPr>
        <w:t>resource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whims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ins w:id="247" w:author="Chris Prickett" w:date="2017-02-13T00:23:00Z">
        <w:r w:rsidR="008E4A32">
          <w:rPr>
            <w:spacing w:val="-42"/>
            <w:w w:val="95"/>
          </w:rPr>
          <w:t xml:space="preserve">the </w:t>
        </w:r>
      </w:ins>
      <w:r>
        <w:rPr>
          <w:spacing w:val="-2"/>
          <w:w w:val="95"/>
        </w:rPr>
        <w:t>interest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estor.</w:t>
      </w:r>
    </w:p>
    <w:p w14:paraId="4D20FC4E" w14:textId="5BB1DA15" w:rsidR="00B0559F" w:rsidRDefault="00E07B1F" w:rsidP="00AC3A42">
      <w:pPr>
        <w:pStyle w:val="BodyText"/>
        <w:spacing w:line="327" w:lineRule="auto"/>
        <w:ind w:right="111"/>
        <w:jc w:val="both"/>
      </w:pPr>
      <w:r>
        <w:rPr>
          <w:spacing w:val="-3"/>
          <w:w w:val="90"/>
        </w:rPr>
        <w:t>F</w:t>
      </w:r>
      <w:r>
        <w:rPr>
          <w:spacing w:val="-4"/>
          <w:w w:val="90"/>
        </w:rPr>
        <w:t>ortunately,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NDVBGD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>ok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13"/>
          <w:w w:val="90"/>
        </w:rPr>
        <w:t xml:space="preserve"> </w:t>
      </w:r>
      <w:r>
        <w:rPr>
          <w:w w:val="90"/>
        </w:rPr>
        <w:t>real</w:t>
      </w:r>
      <w:r>
        <w:rPr>
          <w:spacing w:val="-15"/>
          <w:w w:val="90"/>
        </w:rPr>
        <w:t xml:space="preserve"> </w:t>
      </w:r>
      <w:r>
        <w:rPr>
          <w:w w:val="90"/>
        </w:rPr>
        <w:t>estate</w:t>
      </w:r>
      <w:r>
        <w:rPr>
          <w:spacing w:val="-13"/>
          <w:w w:val="90"/>
        </w:rPr>
        <w:t xml:space="preserve"> </w:t>
      </w:r>
      <w:r>
        <w:rPr>
          <w:w w:val="90"/>
        </w:rPr>
        <w:t>transformation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very</w:t>
      </w:r>
      <w:r>
        <w:rPr>
          <w:spacing w:val="-13"/>
          <w:w w:val="90"/>
        </w:rPr>
        <w:t xml:space="preserve"> </w:t>
      </w:r>
      <w:r>
        <w:rPr>
          <w:w w:val="90"/>
        </w:rPr>
        <w:t>seriously</w:t>
      </w:r>
      <w:r>
        <w:rPr>
          <w:spacing w:val="28"/>
          <w:w w:val="8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critically</w:t>
      </w:r>
      <w:r>
        <w:rPr>
          <w:spacing w:val="-29"/>
          <w:w w:val="95"/>
        </w:rPr>
        <w:t xml:space="preserve"> </w:t>
      </w:r>
      <w:r>
        <w:rPr>
          <w:w w:val="95"/>
        </w:rPr>
        <w:t>addressed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issue</w:t>
      </w:r>
      <w:r>
        <w:rPr>
          <w:spacing w:val="-29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ery</w:t>
      </w:r>
      <w:r>
        <w:rPr>
          <w:spacing w:val="-29"/>
          <w:w w:val="95"/>
        </w:rPr>
        <w:t xml:space="preserve"> </w:t>
      </w:r>
      <w:r>
        <w:rPr>
          <w:w w:val="95"/>
        </w:rPr>
        <w:t>beginning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initiative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assembled</w:t>
      </w:r>
      <w:r>
        <w:rPr>
          <w:spacing w:val="27"/>
          <w:w w:val="88"/>
        </w:rPr>
        <w:t xml:space="preserve"> </w:t>
      </w:r>
      <w:r>
        <w:rPr>
          <w:spacing w:val="1"/>
          <w:w w:val="90"/>
        </w:rPr>
        <w:t>local</w:t>
      </w:r>
      <w:r>
        <w:rPr>
          <w:spacing w:val="-17"/>
          <w:w w:val="90"/>
        </w:rPr>
        <w:t xml:space="preserve"> </w:t>
      </w:r>
      <w:r>
        <w:rPr>
          <w:w w:val="90"/>
        </w:rPr>
        <w:t>organi</w:t>
      </w:r>
      <w:ins w:id="248" w:author="Chris Prickett" w:date="2017-02-13T15:44:00Z">
        <w:r w:rsidR="001F223C">
          <w:rPr>
            <w:w w:val="90"/>
          </w:rPr>
          <w:t>s</w:t>
        </w:r>
      </w:ins>
      <w:del w:id="249" w:author="Chris Prickett" w:date="2017-02-13T15:44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16"/>
          <w:w w:val="90"/>
        </w:rPr>
        <w:t xml:space="preserve"> </w:t>
      </w:r>
      <w:r>
        <w:rPr>
          <w:w w:val="90"/>
        </w:rPr>
        <w:t>individuals</w:t>
      </w:r>
      <w:r>
        <w:rPr>
          <w:spacing w:val="-17"/>
          <w:w w:val="90"/>
        </w:rPr>
        <w:t xml:space="preserve"> </w:t>
      </w:r>
      <w:r>
        <w:rPr>
          <w:w w:val="90"/>
        </w:rPr>
        <w:t>around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issue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cultural</w:t>
      </w:r>
      <w:r>
        <w:rPr>
          <w:spacing w:val="-16"/>
          <w:w w:val="90"/>
        </w:rPr>
        <w:t xml:space="preserve"> </w:t>
      </w:r>
      <w:r>
        <w:rPr>
          <w:spacing w:val="1"/>
          <w:w w:val="90"/>
        </w:rPr>
        <w:t>policy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Belgrade.</w:t>
      </w:r>
      <w:r>
        <w:rPr>
          <w:spacing w:val="3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soon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first</w:t>
      </w:r>
      <w:r>
        <w:rPr>
          <w:spacing w:val="-17"/>
          <w:w w:val="90"/>
        </w:rPr>
        <w:t xml:space="preserve"> </w:t>
      </w:r>
      <w:r>
        <w:rPr>
          <w:w w:val="90"/>
        </w:rPr>
        <w:t>irregularities</w:t>
      </w:r>
      <w:r>
        <w:rPr>
          <w:spacing w:val="-18"/>
          <w:w w:val="90"/>
        </w:rPr>
        <w:t xml:space="preserve"> </w:t>
      </w:r>
      <w:r>
        <w:rPr>
          <w:spacing w:val="1"/>
          <w:w w:val="90"/>
        </w:rPr>
        <w:t>appear</w:t>
      </w:r>
      <w:ins w:id="250" w:author="Chris Prickett" w:date="2017-02-13T00:23:00Z">
        <w:r w:rsidR="008E4A32">
          <w:rPr>
            <w:spacing w:val="1"/>
            <w:w w:val="90"/>
          </w:rPr>
          <w:t>ed,</w:t>
        </w:r>
      </w:ins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accompan</w:t>
      </w:r>
      <w:r>
        <w:rPr>
          <w:spacing w:val="-1"/>
          <w:w w:val="90"/>
        </w:rPr>
        <w:t>ying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36"/>
          <w:w w:val="88"/>
        </w:rPr>
        <w:t xml:space="preserve"> </w:t>
      </w:r>
      <w:r>
        <w:rPr>
          <w:w w:val="95"/>
        </w:rPr>
        <w:t>collaboration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compan</w:t>
      </w:r>
      <w:r>
        <w:rPr>
          <w:spacing w:val="-1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ins w:id="251" w:author="Chris Prickett" w:date="2017-02-13T00:23:00Z">
        <w:r w:rsidR="008E4A32">
          <w:rPr>
            <w:w w:val="95"/>
          </w:rPr>
          <w:t xml:space="preserve"> the</w:t>
        </w:r>
      </w:ins>
      <w:r>
        <w:rPr>
          <w:spacing w:val="-18"/>
          <w:w w:val="95"/>
        </w:rPr>
        <w:t xml:space="preserve"> </w:t>
      </w:r>
      <w:r>
        <w:rPr>
          <w:w w:val="95"/>
        </w:rPr>
        <w:t>UAE</w:t>
      </w:r>
      <w:r>
        <w:rPr>
          <w:spacing w:val="-18"/>
          <w:w w:val="95"/>
        </w:rPr>
        <w:t xml:space="preserve"> </w:t>
      </w:r>
      <w:r>
        <w:rPr>
          <w:w w:val="95"/>
        </w:rPr>
        <w:t>(”Eagle</w:t>
      </w:r>
      <w:r>
        <w:rPr>
          <w:spacing w:val="-19"/>
          <w:w w:val="95"/>
        </w:rPr>
        <w:t xml:space="preserve"> </w:t>
      </w:r>
      <w:r>
        <w:rPr>
          <w:w w:val="95"/>
        </w:rPr>
        <w:t>Hills”),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activists</w:t>
      </w:r>
      <w:r>
        <w:rPr>
          <w:spacing w:val="26"/>
          <w:w w:val="88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initiative</w:t>
      </w:r>
      <w:r>
        <w:rPr>
          <w:spacing w:val="-33"/>
          <w:w w:val="95"/>
        </w:rPr>
        <w:t xml:space="preserve"> </w:t>
      </w:r>
      <w:r>
        <w:rPr>
          <w:w w:val="95"/>
        </w:rPr>
        <w:t>raised</w:t>
      </w:r>
      <w:r>
        <w:rPr>
          <w:spacing w:val="-34"/>
          <w:w w:val="95"/>
        </w:rPr>
        <w:t xml:space="preserve"> </w:t>
      </w:r>
      <w:r>
        <w:rPr>
          <w:w w:val="95"/>
        </w:rPr>
        <w:t>their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oices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organized</w:t>
      </w:r>
      <w:r>
        <w:rPr>
          <w:spacing w:val="-34"/>
          <w:w w:val="95"/>
        </w:rPr>
        <w:t xml:space="preserve"> </w:t>
      </w:r>
      <w:r>
        <w:rPr>
          <w:w w:val="95"/>
        </w:rPr>
        <w:t>public</w:t>
      </w:r>
      <w:r>
        <w:rPr>
          <w:spacing w:val="-34"/>
          <w:w w:val="95"/>
        </w:rPr>
        <w:t xml:space="preserve"> </w:t>
      </w:r>
      <w:r>
        <w:rPr>
          <w:w w:val="95"/>
        </w:rPr>
        <w:t>performances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against,</w:t>
      </w:r>
      <w:r>
        <w:rPr>
          <w:spacing w:val="-32"/>
          <w:w w:val="95"/>
        </w:rPr>
        <w:t xml:space="preserve"> </w:t>
      </w:r>
      <w:r>
        <w:rPr>
          <w:w w:val="95"/>
        </w:rPr>
        <w:t>what</w:t>
      </w:r>
      <w:r>
        <w:rPr>
          <w:spacing w:val="43"/>
          <w:w w:val="89"/>
        </w:rPr>
        <w:t xml:space="preserve"> </w:t>
      </w:r>
      <w:r>
        <w:rPr>
          <w:w w:val="95"/>
        </w:rPr>
        <w:t>they</w:t>
      </w:r>
      <w:r>
        <w:rPr>
          <w:spacing w:val="-6"/>
          <w:w w:val="95"/>
        </w:rPr>
        <w:t xml:space="preserve"> </w:t>
      </w:r>
      <w:r>
        <w:rPr>
          <w:w w:val="95"/>
        </w:rPr>
        <w:t>call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”inv</w:t>
      </w:r>
      <w:r>
        <w:rPr>
          <w:spacing w:val="-3"/>
          <w:w w:val="95"/>
        </w:rPr>
        <w:t>estor</w:t>
      </w:r>
      <w:r>
        <w:rPr>
          <w:spacing w:val="-6"/>
          <w:w w:val="95"/>
        </w:rPr>
        <w:t xml:space="preserve"> </w:t>
      </w:r>
      <w:r>
        <w:rPr>
          <w:w w:val="95"/>
        </w:rPr>
        <w:t>urbanism”</w:t>
      </w:r>
      <w:r>
        <w:rPr>
          <w:spacing w:val="-5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39"/>
          <w:w w:val="95"/>
        </w:rPr>
        <w:t xml:space="preserve"> </w:t>
      </w:r>
      <w:r>
        <w:rPr>
          <w:spacing w:val="-4"/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beginning,</w:t>
      </w:r>
      <w:r>
        <w:rPr>
          <w:spacing w:val="-1"/>
          <w:w w:val="95"/>
        </w:rPr>
        <w:t xml:space="preserve"> </w:t>
      </w:r>
      <w:r>
        <w:rPr>
          <w:w w:val="95"/>
        </w:rPr>
        <w:t>they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6"/>
          <w:w w:val="95"/>
        </w:rPr>
        <w:t xml:space="preserve"> </w:t>
      </w:r>
      <w:r>
        <w:rPr>
          <w:w w:val="95"/>
        </w:rPr>
        <w:t>mainly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active</w:t>
      </w:r>
      <w:r>
        <w:rPr>
          <w:spacing w:val="-6"/>
          <w:w w:val="95"/>
        </w:rPr>
        <w:t xml:space="preserve"> </w:t>
      </w:r>
      <w:r>
        <w:rPr>
          <w:w w:val="95"/>
        </w:rPr>
        <w:t>through</w:t>
      </w:r>
      <w:r>
        <w:rPr>
          <w:spacing w:val="29"/>
          <w:w w:val="87"/>
        </w:rPr>
        <w:t xml:space="preserve"> </w:t>
      </w:r>
      <w:r>
        <w:rPr>
          <w:spacing w:val="1"/>
          <w:w w:val="90"/>
        </w:rPr>
        <w:t>social</w:t>
      </w:r>
      <w:r>
        <w:rPr>
          <w:spacing w:val="-11"/>
          <w:w w:val="90"/>
        </w:rPr>
        <w:t xml:space="preserve"> </w:t>
      </w:r>
      <w:r>
        <w:rPr>
          <w:w w:val="90"/>
        </w:rPr>
        <w:t>media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(F</w:t>
      </w:r>
      <w:r>
        <w:rPr>
          <w:spacing w:val="-2"/>
          <w:w w:val="90"/>
        </w:rPr>
        <w:t>aceb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ok,</w:t>
      </w:r>
      <w:r>
        <w:rPr>
          <w:spacing w:val="-9"/>
          <w:w w:val="90"/>
        </w:rPr>
        <w:t xml:space="preserve"> </w:t>
      </w:r>
      <w:r>
        <w:rPr>
          <w:w w:val="90"/>
        </w:rPr>
        <w:t>Twitter)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sporadic</w:t>
      </w:r>
      <w:r>
        <w:rPr>
          <w:spacing w:val="-11"/>
          <w:w w:val="90"/>
        </w:rPr>
        <w:t xml:space="preserve"> </w:t>
      </w:r>
      <w:r>
        <w:rPr>
          <w:w w:val="90"/>
        </w:rPr>
        <w:t>public</w:t>
      </w:r>
      <w:r>
        <w:rPr>
          <w:spacing w:val="-10"/>
          <w:w w:val="90"/>
        </w:rPr>
        <w:t xml:space="preserve"> </w:t>
      </w:r>
      <w:r>
        <w:rPr>
          <w:w w:val="90"/>
        </w:rPr>
        <w:t>performances</w:t>
      </w:r>
      <w:r>
        <w:rPr>
          <w:spacing w:val="-10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made</w:t>
      </w:r>
      <w:r>
        <w:rPr>
          <w:spacing w:val="-10"/>
          <w:w w:val="90"/>
        </w:rPr>
        <w:t xml:space="preserve"> </w:t>
      </w:r>
      <w:r>
        <w:rPr>
          <w:w w:val="90"/>
        </w:rPr>
        <w:t>them</w:t>
      </w:r>
      <w:r w:rsidR="00AC3A42">
        <w:rPr>
          <w:w w:val="90"/>
        </w:rPr>
        <w:t xml:space="preserve"> </w:t>
      </w:r>
      <w:r w:rsidR="00AC3A42" w:rsidRPr="00AC3A42">
        <w:rPr>
          <w:w w:val="90"/>
        </w:rPr>
        <w:t>visible beyond the city scale.</w:t>
      </w:r>
    </w:p>
    <w:p w14:paraId="057C1BE0" w14:textId="77777777" w:rsidR="00B0559F" w:rsidRDefault="00722A2E">
      <w:pPr>
        <w:spacing w:before="39" w:line="284" w:lineRule="exact"/>
        <w:ind w:left="587" w:right="111" w:firstLine="175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29DB34D9">
          <v:group id="_x0000_s1058" style="position:absolute;left:0;text-align:left;margin-left:113.4pt;margin-top:2.85pt;width:170.1pt;height:.1pt;z-index:-13288;mso-position-horizontal-relative:page" coordorigin="2268,57" coordsize="3402,2">
            <v:shape id="_x0000_s1059" style="position:absolute;left:2268;top:57;width:3402;height:2" coordorigin="2268,57" coordsize="3402,0" path="m2268,57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12</w:t>
      </w:r>
      <w:ins w:id="252" w:author="Chris Prickett" w:date="2017-02-13T00:24:00Z">
        <w:r w:rsidR="008E4A32">
          <w:rPr>
            <w:rFonts w:ascii="Bookman Old Style"/>
            <w:spacing w:val="1"/>
            <w:w w:val="95"/>
            <w:sz w:val="18"/>
          </w:rPr>
          <w:t>Over</w:t>
        </w:r>
      </w:ins>
      <w:del w:id="253" w:author="Chris Prickett" w:date="2017-02-13T00:24:00Z">
        <w:r w:rsidR="00E07B1F" w:rsidDel="008E4A32">
          <w:rPr>
            <w:rFonts w:ascii="Bookman Old Style"/>
            <w:spacing w:val="1"/>
            <w:w w:val="95"/>
            <w:sz w:val="18"/>
          </w:rPr>
          <w:delText>During</w:delText>
        </w:r>
      </w:del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several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y</w:t>
      </w:r>
      <w:r w:rsidR="00E07B1F">
        <w:rPr>
          <w:rFonts w:ascii="Bookman Old Style"/>
          <w:spacing w:val="-2"/>
          <w:w w:val="95"/>
          <w:sz w:val="18"/>
        </w:rPr>
        <w:t>ears,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ins w:id="254" w:author="Chris Prickett" w:date="2017-02-13T00:24:00Z">
        <w:r w:rsidR="008E4A32">
          <w:rPr>
            <w:rFonts w:ascii="Bookman Old Style"/>
            <w:spacing w:val="-19"/>
            <w:w w:val="95"/>
            <w:sz w:val="18"/>
          </w:rPr>
          <w:t xml:space="preserve">the </w:t>
        </w:r>
      </w:ins>
      <w:r w:rsidR="00E07B1F">
        <w:rPr>
          <w:rFonts w:ascii="Bookman Old Style"/>
          <w:w w:val="95"/>
          <w:sz w:val="18"/>
        </w:rPr>
        <w:t>famous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clubs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caf</w:t>
      </w:r>
      <w:ins w:id="255" w:author="Chris Prickett" w:date="2017-02-13T00:24:00Z">
        <w:r w:rsidR="008E4A32">
          <w:rPr>
            <w:rFonts w:ascii="Bookman Old Style"/>
            <w:w w:val="95"/>
            <w:sz w:val="18"/>
          </w:rPr>
          <w:t>e</w:t>
        </w:r>
      </w:ins>
      <w:r w:rsidR="00E07B1F">
        <w:rPr>
          <w:rFonts w:ascii="Bookman Old Style"/>
          <w:w w:val="95"/>
          <w:sz w:val="18"/>
        </w:rPr>
        <w:t>s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Sa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amala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ins w:id="256" w:author="Chris Prickett" w:date="2017-02-13T00:24:00Z">
        <w:r w:rsidR="008E4A32">
          <w:rPr>
            <w:rFonts w:ascii="Bookman Old Style"/>
            <w:spacing w:val="-2"/>
            <w:w w:val="95"/>
            <w:sz w:val="18"/>
          </w:rPr>
          <w:t>included</w:t>
        </w:r>
      </w:ins>
      <w:del w:id="257" w:author="Chris Prickett" w:date="2017-02-13T00:24:00Z">
        <w:r w:rsidR="00E07B1F" w:rsidDel="008E4A32">
          <w:rPr>
            <w:rFonts w:ascii="Bookman Old Style"/>
            <w:spacing w:val="-1"/>
            <w:w w:val="95"/>
            <w:sz w:val="18"/>
          </w:rPr>
          <w:delText>w</w:delText>
        </w:r>
        <w:r w:rsidR="00E07B1F" w:rsidDel="008E4A32">
          <w:rPr>
            <w:rFonts w:ascii="Bookman Old Style"/>
            <w:spacing w:val="-2"/>
            <w:w w:val="95"/>
            <w:sz w:val="18"/>
          </w:rPr>
          <w:delText>ere</w:delText>
        </w:r>
      </w:del>
      <w:r w:rsidR="00E07B1F">
        <w:rPr>
          <w:rFonts w:ascii="Bookman Old Style"/>
          <w:spacing w:val="-2"/>
          <w:w w:val="95"/>
          <w:sz w:val="18"/>
        </w:rPr>
        <w:t>:</w:t>
      </w:r>
      <w:r w:rsidR="00E07B1F">
        <w:rPr>
          <w:rFonts w:ascii="Bookman Old Style"/>
          <w:spacing w:val="-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Disko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ins w:id="258" w:author="Chris Prickett" w:date="2017-02-13T00:25:00Z">
        <w:r w:rsidR="008E4A32">
          <w:rPr>
            <w:rFonts w:ascii="Bookman Old Style"/>
            <w:w w:val="95"/>
            <w:sz w:val="18"/>
          </w:rPr>
          <w:t>K</w:t>
        </w:r>
      </w:ins>
      <w:del w:id="259" w:author="Chris Prickett" w:date="2017-02-13T00:25:00Z">
        <w:r w:rsidR="00E07B1F" w:rsidDel="008E4A32">
          <w:rPr>
            <w:rFonts w:ascii="Bookman Old Style"/>
            <w:w w:val="95"/>
            <w:sz w:val="18"/>
          </w:rPr>
          <w:delText>k</w:delText>
        </w:r>
      </w:del>
      <w:r w:rsidR="00E07B1F">
        <w:rPr>
          <w:rFonts w:ascii="Bookman Old Style"/>
          <w:w w:val="95"/>
          <w:sz w:val="18"/>
        </w:rPr>
        <w:t>lub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Mladost,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Brankow,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Apart</w:t>
      </w:r>
      <w:del w:id="260" w:author="Chris Prickett" w:date="2017-02-13T00:25:00Z">
        <w:r w:rsidR="00E07B1F" w:rsidDel="008E4A32">
          <w:rPr>
            <w:rFonts w:ascii="Bookman Old Style"/>
            <w:w w:val="95"/>
            <w:sz w:val="18"/>
          </w:rPr>
          <w:delText>-</w:delText>
        </w:r>
        <w:r w:rsidR="00E07B1F" w:rsidDel="008E4A32">
          <w:rPr>
            <w:rFonts w:ascii="Bookman Old Style"/>
            <w:spacing w:val="26"/>
            <w:w w:val="96"/>
            <w:sz w:val="18"/>
          </w:rPr>
          <w:delText xml:space="preserve"> </w:delText>
        </w:r>
      </w:del>
      <w:r w:rsidR="00E07B1F">
        <w:rPr>
          <w:rFonts w:ascii="Bookman Old Style"/>
          <w:w w:val="95"/>
          <w:sz w:val="18"/>
        </w:rPr>
        <w:t>man,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C</w:t>
      </w:r>
      <w:r w:rsidR="00E07B1F">
        <w:rPr>
          <w:rFonts w:ascii="Bookman Old Style"/>
          <w:spacing w:val="-2"/>
          <w:w w:val="95"/>
          <w:sz w:val="18"/>
        </w:rPr>
        <w:t>orba,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Magacin,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B</w:t>
      </w:r>
      <w:r w:rsidR="00E07B1F">
        <w:rPr>
          <w:rFonts w:ascii="Bookman Old Style"/>
          <w:spacing w:val="-2"/>
          <w:w w:val="95"/>
          <w:sz w:val="18"/>
        </w:rPr>
        <w:t>en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Akiba,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Dv</w:t>
      </w:r>
      <w:r w:rsidR="00E07B1F">
        <w:rPr>
          <w:rFonts w:ascii="Bookman Old Style"/>
          <w:spacing w:val="-2"/>
          <w:w w:val="95"/>
          <w:sz w:val="18"/>
        </w:rPr>
        <w:t>oristance,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Prohibicija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etc.</w:t>
      </w:r>
    </w:p>
    <w:p w14:paraId="05460432" w14:textId="77777777" w:rsidR="00B0559F" w:rsidRDefault="00B0559F">
      <w:pPr>
        <w:spacing w:line="284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6A1B9EE5" w14:textId="77777777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w w:val="95"/>
        </w:rPr>
        <w:lastRenderedPageBreak/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irregularities</w:t>
      </w:r>
      <w:r>
        <w:rPr>
          <w:spacing w:val="-47"/>
          <w:w w:val="95"/>
        </w:rPr>
        <w:t xml:space="preserve"> </w:t>
      </w:r>
      <w:ins w:id="261" w:author="Chris Prickett" w:date="2017-02-13T00:25:00Z">
        <w:r w:rsidR="008E4A32">
          <w:rPr>
            <w:w w:val="95"/>
          </w:rPr>
          <w:t>rose</w:t>
        </w:r>
      </w:ins>
      <w:del w:id="262" w:author="Chris Prickett" w:date="2017-02-13T00:25:00Z">
        <w:r w:rsidDel="008E4A32">
          <w:rPr>
            <w:w w:val="95"/>
          </w:rPr>
          <w:delText>raised</w:delText>
        </w:r>
      </w:del>
      <w:r>
        <w:rPr>
          <w:w w:val="95"/>
        </w:rPr>
        <w:t>,</w:t>
      </w:r>
      <w:r>
        <w:rPr>
          <w:spacing w:val="-46"/>
          <w:w w:val="95"/>
        </w:rPr>
        <w:t xml:space="preserve"> </w:t>
      </w:r>
      <w:r>
        <w:rPr>
          <w:w w:val="95"/>
        </w:rPr>
        <w:t>so</w:t>
      </w:r>
      <w:r>
        <w:rPr>
          <w:spacing w:val="-47"/>
          <w:w w:val="95"/>
        </w:rPr>
        <w:t xml:space="preserve"> </w:t>
      </w:r>
      <w:r>
        <w:rPr>
          <w:w w:val="95"/>
        </w:rPr>
        <w:t>did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vities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itiativ</w:t>
      </w:r>
      <w:r>
        <w:rPr>
          <w:spacing w:val="-2"/>
          <w:w w:val="95"/>
        </w:rPr>
        <w:t>e.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47"/>
          <w:w w:val="95"/>
        </w:rPr>
        <w:t xml:space="preserve"> </w:t>
      </w:r>
      <w:r>
        <w:rPr>
          <w:w w:val="95"/>
        </w:rPr>
        <w:t>role</w:t>
      </w:r>
      <w:r>
        <w:rPr>
          <w:spacing w:val="-47"/>
          <w:w w:val="95"/>
        </w:rPr>
        <w:t xml:space="preserve"> </w:t>
      </w:r>
      <w:r>
        <w:rPr>
          <w:w w:val="95"/>
        </w:rPr>
        <w:t>they</w:t>
      </w:r>
      <w:r>
        <w:rPr>
          <w:spacing w:val="26"/>
          <w:w w:val="90"/>
        </w:rPr>
        <w:t xml:space="preserve"> </w:t>
      </w:r>
      <w:r>
        <w:rPr>
          <w:spacing w:val="1"/>
          <w:w w:val="95"/>
        </w:rPr>
        <w:t>took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amala,</w:t>
      </w:r>
      <w:r>
        <w:rPr>
          <w:spacing w:val="-34"/>
          <w:w w:val="95"/>
        </w:rPr>
        <w:t xml:space="preserve"> </w:t>
      </w:r>
      <w:r>
        <w:rPr>
          <w:w w:val="95"/>
        </w:rPr>
        <w:t>also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contributed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raising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consciousness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olvemen</w:t>
      </w:r>
      <w:r>
        <w:rPr>
          <w:spacing w:val="-3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citi</w:t>
      </w:r>
      <w:r>
        <w:rPr>
          <w:w w:val="90"/>
        </w:rPr>
        <w:t>zens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urban</w:t>
      </w:r>
      <w:r>
        <w:rPr>
          <w:spacing w:val="-7"/>
          <w:w w:val="90"/>
        </w:rPr>
        <w:t xml:space="preserve"> </w:t>
      </w:r>
      <w:r>
        <w:rPr>
          <w:w w:val="90"/>
        </w:rPr>
        <w:t>decision-making.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spacing w:val="-4"/>
          <w:w w:val="90"/>
        </w:rPr>
        <w:t>ollowing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path,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w w:val="90"/>
        </w:rPr>
        <w:t>has</w:t>
      </w:r>
      <w:r>
        <w:rPr>
          <w:spacing w:val="-7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tin</w:t>
      </w:r>
      <w:r>
        <w:rPr>
          <w:spacing w:val="-3"/>
          <w:w w:val="90"/>
        </w:rPr>
        <w:t>uously</w:t>
      </w:r>
      <w:r>
        <w:rPr>
          <w:spacing w:val="43"/>
          <w:w w:val="84"/>
        </w:rPr>
        <w:t xml:space="preserve"> </w:t>
      </w:r>
      <w:r>
        <w:rPr>
          <w:w w:val="95"/>
        </w:rPr>
        <w:t>organizing</w:t>
      </w:r>
      <w:r>
        <w:rPr>
          <w:spacing w:val="-38"/>
          <w:w w:val="95"/>
        </w:rPr>
        <w:t xml:space="preserve"> </w:t>
      </w:r>
      <w:r>
        <w:rPr>
          <w:w w:val="95"/>
        </w:rPr>
        <w:t>critical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events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parallel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ins w:id="263" w:author="Chris Prickett" w:date="2017-02-13T00:26:00Z">
        <w:r w:rsidR="008E4A32">
          <w:rPr>
            <w:w w:val="95"/>
          </w:rPr>
          <w:t xml:space="preserve"> the</w:t>
        </w:r>
      </w:ins>
      <w:r>
        <w:rPr>
          <w:spacing w:val="-37"/>
          <w:w w:val="95"/>
        </w:rPr>
        <w:t xml:space="preserve"> </w:t>
      </w:r>
      <w:r>
        <w:rPr>
          <w:w w:val="95"/>
        </w:rPr>
        <w:t>BWP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ins w:id="264" w:author="Chris Prickett" w:date="2017-02-13T00:26:00Z">
        <w:r w:rsidR="008E4A32">
          <w:rPr>
            <w:spacing w:val="-37"/>
            <w:w w:val="95"/>
          </w:rPr>
          <w:t xml:space="preserve">its </w:t>
        </w:r>
      </w:ins>
      <w:r>
        <w:rPr>
          <w:spacing w:val="-2"/>
          <w:w w:val="95"/>
        </w:rPr>
        <w:t>planning</w:t>
      </w:r>
      <w:r>
        <w:rPr>
          <w:spacing w:val="-37"/>
          <w:w w:val="95"/>
        </w:rPr>
        <w:t xml:space="preserve"> </w:t>
      </w:r>
      <w:r>
        <w:rPr>
          <w:w w:val="95"/>
        </w:rPr>
        <w:t>proceedings.</w:t>
      </w:r>
      <w:r>
        <w:rPr>
          <w:spacing w:val="-27"/>
          <w:w w:val="95"/>
        </w:rPr>
        <w:t xml:space="preserve"> </w:t>
      </w:r>
      <w:ins w:id="265" w:author="Chris Prickett" w:date="2017-02-13T00:27:00Z">
        <w:r w:rsidR="008E4A32">
          <w:rPr>
            <w:spacing w:val="-1"/>
            <w:w w:val="95"/>
          </w:rPr>
          <w:t>The a</w:t>
        </w:r>
      </w:ins>
      <w:del w:id="266" w:author="Chris Prickett" w:date="2017-02-13T00:27:00Z">
        <w:r w:rsidDel="008E4A32">
          <w:rPr>
            <w:spacing w:val="-1"/>
            <w:w w:val="95"/>
          </w:rPr>
          <w:delText>A</w:delText>
        </w:r>
      </w:del>
      <w:r>
        <w:rPr>
          <w:spacing w:val="-1"/>
          <w:w w:val="95"/>
        </w:rPr>
        <w:t>d</w:t>
      </w:r>
      <w:r w:rsidR="00C4448F">
        <w:rPr>
          <w:spacing w:val="-2"/>
          <w:w w:val="95"/>
        </w:rPr>
        <w:t>op</w:t>
      </w:r>
      <w:r>
        <w:rPr>
          <w:w w:val="95"/>
        </w:rPr>
        <w:t>tion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ins w:id="267" w:author="Chris Prickett" w:date="2017-02-13T00:27:00Z">
        <w:r w:rsidR="008E4A32">
          <w:rPr>
            <w:spacing w:val="4"/>
            <w:w w:val="95"/>
          </w:rPr>
          <w:t xml:space="preserve">the </w:t>
        </w:r>
      </w:ins>
      <w:r>
        <w:rPr>
          <w:w w:val="95"/>
        </w:rPr>
        <w:t>Belgrade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3"/>
          <w:w w:val="95"/>
        </w:rPr>
        <w:t xml:space="preserve"> </w:t>
      </w:r>
      <w:r>
        <w:rPr>
          <w:w w:val="95"/>
        </w:rPr>
        <w:t>Spatial</w:t>
      </w:r>
      <w:r>
        <w:rPr>
          <w:spacing w:val="4"/>
          <w:w w:val="95"/>
        </w:rPr>
        <w:t xml:space="preserve"> </w:t>
      </w:r>
      <w:r>
        <w:rPr>
          <w:w w:val="95"/>
        </w:rPr>
        <w:t>Plan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Special</w:t>
      </w:r>
      <w:r>
        <w:rPr>
          <w:spacing w:val="4"/>
          <w:w w:val="95"/>
        </w:rPr>
        <w:t xml:space="preserve"> </w:t>
      </w:r>
      <w:r>
        <w:rPr>
          <w:w w:val="95"/>
        </w:rPr>
        <w:t>Purpose</w:t>
      </w:r>
      <w:r>
        <w:rPr>
          <w:spacing w:val="3"/>
          <w:w w:val="95"/>
        </w:rPr>
        <w:t xml:space="preserve"> </w:t>
      </w:r>
      <w:r>
        <w:rPr>
          <w:w w:val="95"/>
        </w:rPr>
        <w:t>Area</w:t>
      </w:r>
      <w:r>
        <w:rPr>
          <w:spacing w:val="5"/>
          <w:w w:val="95"/>
        </w:rPr>
        <w:t xml:space="preserve"> </w:t>
      </w:r>
      <w:r>
        <w:rPr>
          <w:w w:val="95"/>
        </w:rPr>
        <w:t>(BWPSPSP),</w:t>
      </w:r>
      <w:r>
        <w:rPr>
          <w:spacing w:val="4"/>
          <w:w w:val="95"/>
        </w:rPr>
        <w:t xml:space="preserve"> </w:t>
      </w:r>
      <w:r>
        <w:rPr>
          <w:w w:val="95"/>
        </w:rPr>
        <w:t>GUP</w:t>
      </w:r>
      <w:r>
        <w:rPr>
          <w:spacing w:val="36"/>
          <w:w w:val="99"/>
        </w:rPr>
        <w:t xml:space="preserve"> </w:t>
      </w:r>
      <w:r>
        <w:rPr>
          <w:w w:val="90"/>
        </w:rPr>
        <w:t>Belgrade</w:t>
      </w:r>
      <w:r>
        <w:rPr>
          <w:spacing w:val="-18"/>
          <w:w w:val="90"/>
        </w:rPr>
        <w:t xml:space="preserve"> </w:t>
      </w:r>
      <w:r>
        <w:rPr>
          <w:w w:val="90"/>
        </w:rPr>
        <w:t>2021,</w:t>
      </w:r>
      <w:r>
        <w:rPr>
          <w:spacing w:val="-17"/>
          <w:w w:val="90"/>
        </w:rPr>
        <w:t xml:space="preserve"> </w:t>
      </w:r>
      <w:r>
        <w:rPr>
          <w:w w:val="90"/>
        </w:rPr>
        <w:t>Lex</w:t>
      </w:r>
      <w:r>
        <w:rPr>
          <w:spacing w:val="-18"/>
          <w:w w:val="90"/>
        </w:rPr>
        <w:t xml:space="preserve"> </w:t>
      </w:r>
      <w:r>
        <w:rPr>
          <w:w w:val="90"/>
        </w:rPr>
        <w:t>specialis,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ell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ins w:id="268" w:author="Chris Prickett" w:date="2017-02-13T00:27:00Z">
        <w:r w:rsidR="008E4A32">
          <w:rPr>
            <w:spacing w:val="-18"/>
            <w:w w:val="90"/>
          </w:rPr>
          <w:t xml:space="preserve">the </w:t>
        </w:r>
      </w:ins>
      <w:r>
        <w:rPr>
          <w:w w:val="90"/>
        </w:rPr>
        <w:t>signing</w:t>
      </w:r>
      <w:ins w:id="269" w:author="Chris Prickett" w:date="2017-02-13T00:27:00Z">
        <w:r w:rsidR="008E4A32">
          <w:rPr>
            <w:w w:val="90"/>
          </w:rPr>
          <w:t xml:space="preserve"> of</w:t>
        </w:r>
      </w:ins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tract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ins w:id="270" w:author="Chris Prickett" w:date="2017-02-13T00:28:00Z">
        <w:r w:rsidR="008E4A32">
          <w:rPr>
            <w:spacing w:val="-18"/>
            <w:w w:val="90"/>
          </w:rPr>
          <w:t xml:space="preserve">the </w:t>
        </w:r>
      </w:ins>
      <w:r>
        <w:rPr>
          <w:w w:val="90"/>
        </w:rPr>
        <w:t>foreign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estor,</w:t>
      </w:r>
      <w:r>
        <w:rPr>
          <w:spacing w:val="-16"/>
          <w:w w:val="90"/>
        </w:rPr>
        <w:t xml:space="preserve"> </w:t>
      </w:r>
      <w:ins w:id="271" w:author="Chris Prickett" w:date="2017-02-13T00:28:00Z">
        <w:r w:rsidR="008E4A32">
          <w:rPr>
            <w:spacing w:val="-16"/>
            <w:w w:val="90"/>
          </w:rPr>
          <w:t xml:space="preserve">the </w:t>
        </w:r>
      </w:ins>
      <w:r>
        <w:rPr>
          <w:w w:val="90"/>
        </w:rPr>
        <w:t>start</w:t>
      </w:r>
      <w:ins w:id="272" w:author="Chris Prickett" w:date="2017-02-13T00:28:00Z">
        <w:r w:rsidR="008E4A32">
          <w:rPr>
            <w:w w:val="90"/>
          </w:rPr>
          <w:t xml:space="preserve"> of</w:t>
        </w:r>
      </w:ins>
      <w:del w:id="273" w:author="Chris Prickett" w:date="2017-02-13T00:28:00Z">
        <w:r w:rsidDel="008E4A32">
          <w:rPr>
            <w:w w:val="90"/>
          </w:rPr>
          <w:delText>ing</w:delText>
        </w:r>
      </w:del>
      <w:r>
        <w:rPr>
          <w:spacing w:val="31"/>
          <w:w w:val="91"/>
        </w:rPr>
        <w:t xml:space="preserve"> </w:t>
      </w:r>
      <w:r>
        <w:rPr>
          <w:w w:val="90"/>
        </w:rPr>
        <w:t>construction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ork</w:t>
      </w:r>
      <w:del w:id="274" w:author="Chris Prickett" w:date="2017-02-13T00:28:00Z">
        <w:r w:rsidDel="008E4A32">
          <w:rPr>
            <w:spacing w:val="-3"/>
            <w:w w:val="90"/>
          </w:rPr>
          <w:delText>s</w:delText>
        </w:r>
      </w:del>
      <w:r>
        <w:rPr>
          <w:spacing w:val="-3"/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ins w:id="275" w:author="Chris Prickett" w:date="2017-02-13T00:28:00Z">
        <w:r w:rsidR="008E4A32">
          <w:rPr>
            <w:w w:val="90"/>
          </w:rPr>
          <w:t xml:space="preserve"> the</w:t>
        </w:r>
      </w:ins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gloomy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moliti</w:t>
      </w:r>
      <w:r>
        <w:rPr>
          <w:spacing w:val="-2"/>
          <w:w w:val="90"/>
        </w:rPr>
        <w:t>ons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del w:id="276" w:author="Chris Prickett" w:date="2017-02-13T00:26:00Z">
        <w:r w:rsidDel="008E4A32">
          <w:rPr>
            <w:spacing w:val="-4"/>
            <w:w w:val="90"/>
          </w:rPr>
          <w:delText>,</w:delText>
        </w:r>
      </w:del>
      <w:r>
        <w:rPr>
          <w:spacing w:val="-21"/>
          <w:w w:val="90"/>
        </w:rPr>
        <w:t xml:space="preserve"> </w:t>
      </w:r>
      <w:ins w:id="277" w:author="Chris Prickett" w:date="2017-02-13T00:26:00Z">
        <w:r w:rsidR="008E4A32">
          <w:rPr>
            <w:spacing w:val="-21"/>
            <w:w w:val="90"/>
          </w:rPr>
          <w:t xml:space="preserve">have </w:t>
        </w:r>
      </w:ins>
      <w:r>
        <w:rPr>
          <w:w w:val="90"/>
        </w:rPr>
        <w:t>all</w:t>
      </w:r>
      <w:r>
        <w:rPr>
          <w:spacing w:val="-22"/>
          <w:w w:val="90"/>
        </w:rPr>
        <w:t xml:space="preserve"> </w:t>
      </w:r>
      <w:del w:id="278" w:author="Chris Prickett" w:date="2017-02-13T00:26:00Z">
        <w:r w:rsidDel="008E4A32">
          <w:rPr>
            <w:w w:val="90"/>
          </w:rPr>
          <w:delText>these</w:delText>
        </w:r>
        <w:r w:rsidDel="008E4A32">
          <w:rPr>
            <w:spacing w:val="-23"/>
            <w:w w:val="90"/>
          </w:rPr>
          <w:delText xml:space="preserve"> </w:delText>
        </w:r>
        <w:r w:rsidDel="008E4A32">
          <w:rPr>
            <w:spacing w:val="-5"/>
            <w:w w:val="90"/>
          </w:rPr>
          <w:delText>ha</w:delText>
        </w:r>
        <w:r w:rsidDel="008E4A32">
          <w:rPr>
            <w:spacing w:val="-4"/>
            <w:w w:val="90"/>
          </w:rPr>
          <w:delText>v</w:delText>
        </w:r>
        <w:r w:rsidDel="008E4A32">
          <w:rPr>
            <w:spacing w:val="-5"/>
            <w:w w:val="90"/>
          </w:rPr>
          <w:delText>e</w:delText>
        </w:r>
        <w:r w:rsidDel="008E4A32">
          <w:rPr>
            <w:spacing w:val="-22"/>
            <w:w w:val="90"/>
          </w:rPr>
          <w:delText xml:space="preserve"> </w:delText>
        </w:r>
      </w:del>
      <w:r>
        <w:rPr>
          <w:spacing w:val="1"/>
          <w:w w:val="90"/>
        </w:rPr>
        <w:t>been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marked</w:t>
      </w:r>
      <w:r>
        <w:rPr>
          <w:spacing w:val="-22"/>
          <w:w w:val="90"/>
        </w:rPr>
        <w:t xml:space="preserve"> </w:t>
      </w:r>
      <w:ins w:id="279" w:author="Chris Prickett" w:date="2017-02-13T00:26:00Z">
        <w:r w:rsidR="008E4A32">
          <w:rPr>
            <w:w w:val="90"/>
          </w:rPr>
          <w:t>by</w:t>
        </w:r>
      </w:ins>
      <w:del w:id="280" w:author="Chris Prickett" w:date="2017-02-13T00:26:00Z">
        <w:r w:rsidDel="008E4A32">
          <w:rPr>
            <w:w w:val="90"/>
          </w:rPr>
          <w:delText>with</w:delText>
        </w:r>
      </w:del>
      <w:r>
        <w:rPr>
          <w:spacing w:val="67"/>
          <w:w w:val="90"/>
        </w:rPr>
        <w:t xml:space="preserve"> </w:t>
      </w:r>
      <w:r>
        <w:rPr>
          <w:w w:val="95"/>
        </w:rPr>
        <w:t>citizen</w:t>
      </w:r>
      <w:r>
        <w:rPr>
          <w:spacing w:val="-30"/>
          <w:w w:val="95"/>
        </w:rPr>
        <w:t xml:space="preserve"> </w:t>
      </w:r>
      <w:r>
        <w:rPr>
          <w:w w:val="95"/>
        </w:rPr>
        <w:t>protests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30"/>
          <w:w w:val="95"/>
        </w:rPr>
        <w:t xml:space="preserve"> </w:t>
      </w:r>
      <w:r>
        <w:rPr>
          <w:w w:val="95"/>
        </w:rPr>
        <w:t>symbolic</w:t>
      </w:r>
      <w:r>
        <w:rPr>
          <w:spacing w:val="-30"/>
          <w:w w:val="95"/>
        </w:rPr>
        <w:t xml:space="preserve"> </w:t>
      </w:r>
      <w:r>
        <w:rPr>
          <w:w w:val="95"/>
        </w:rPr>
        <w:t>public</w:t>
      </w:r>
      <w:r>
        <w:rPr>
          <w:spacing w:val="-30"/>
          <w:w w:val="95"/>
        </w:rPr>
        <w:t xml:space="preserve"> </w:t>
      </w:r>
      <w:r>
        <w:rPr>
          <w:w w:val="95"/>
        </w:rPr>
        <w:t>performances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ins w:id="281" w:author="Chris Prickett" w:date="2017-02-13T00:27:00Z">
        <w:r w:rsidR="008E4A32">
          <w:rPr>
            <w:w w:val="95"/>
          </w:rPr>
          <w:t>a</w:t>
        </w:r>
      </w:ins>
      <w:del w:id="282" w:author="Chris Prickett" w:date="2017-02-13T00:27:00Z">
        <w:r w:rsidDel="008E4A32">
          <w:rPr>
            <w:w w:val="95"/>
          </w:rPr>
          <w:delText>the</w:delText>
        </w:r>
      </w:del>
      <w:r>
        <w:rPr>
          <w:spacing w:val="-30"/>
          <w:w w:val="95"/>
        </w:rPr>
        <w:t xml:space="preserve"> </w:t>
      </w:r>
      <w:r>
        <w:rPr>
          <w:w w:val="95"/>
        </w:rPr>
        <w:t>range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critical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te</w:t>
      </w:r>
      <w:r>
        <w:rPr>
          <w:spacing w:val="-1"/>
          <w:w w:val="95"/>
        </w:rPr>
        <w:t>xt</w:t>
      </w:r>
      <w:ins w:id="283" w:author="Chris Prickett" w:date="2017-02-13T00:27:00Z">
        <w:r w:rsidR="008E4A32">
          <w:rPr>
            <w:spacing w:val="-1"/>
            <w:w w:val="95"/>
          </w:rPr>
          <w:t>s</w:t>
        </w:r>
      </w:ins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89"/>
        </w:rPr>
        <w:t xml:space="preserve"> </w:t>
      </w:r>
      <w:r>
        <w:rPr>
          <w:spacing w:val="1"/>
          <w:w w:val="95"/>
        </w:rPr>
        <w:t>local</w:t>
      </w:r>
      <w:r>
        <w:rPr>
          <w:spacing w:val="-1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international</w:t>
      </w:r>
      <w:r>
        <w:rPr>
          <w:spacing w:val="-18"/>
          <w:w w:val="95"/>
        </w:rPr>
        <w:t xml:space="preserve"> </w:t>
      </w:r>
      <w:r>
        <w:rPr>
          <w:w w:val="95"/>
        </w:rPr>
        <w:t>experts</w:t>
      </w:r>
      <w:r>
        <w:rPr>
          <w:spacing w:val="-1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17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40ABA1E4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136E747C" w14:textId="432F13F7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40"/>
          <w:w w:val="95"/>
        </w:rPr>
        <w:t xml:space="preserve"> </w:t>
      </w:r>
      <w:ins w:id="284" w:author="Chris Prickett" w:date="2017-02-13T00:28:00Z">
        <w:r w:rsidR="00660F98">
          <w:rPr>
            <w:w w:val="95"/>
          </w:rPr>
          <w:t xml:space="preserve">to </w:t>
        </w:r>
      </w:ins>
      <w:del w:id="285" w:author="Chris Prickett" w:date="2017-02-13T00:28:00Z">
        <w:r w:rsidDel="00660F98">
          <w:rPr>
            <w:w w:val="95"/>
          </w:rPr>
          <w:delText>for</w:delText>
        </w:r>
      </w:del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understand</w:t>
      </w:r>
      <w:del w:id="286" w:author="Chris Prickett" w:date="2017-02-13T00:29:00Z">
        <w:r w:rsidDel="00660F98">
          <w:rPr>
            <w:spacing w:val="-2"/>
            <w:w w:val="95"/>
          </w:rPr>
          <w:delText>ing</w:delText>
        </w:r>
      </w:del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how</w:t>
      </w:r>
      <w:r>
        <w:rPr>
          <w:spacing w:val="-40"/>
          <w:w w:val="95"/>
        </w:rPr>
        <w:t xml:space="preserve"> </w:t>
      </w:r>
      <w:r>
        <w:rPr>
          <w:w w:val="95"/>
        </w:rPr>
        <w:t>they</w:t>
      </w:r>
      <w:r>
        <w:rPr>
          <w:spacing w:val="-40"/>
          <w:w w:val="95"/>
        </w:rPr>
        <w:t xml:space="preserve"> </w:t>
      </w:r>
      <w:r>
        <w:rPr>
          <w:w w:val="95"/>
        </w:rPr>
        <w:t>set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righ</w:t>
      </w:r>
      <w:r>
        <w:rPr>
          <w:spacing w:val="-2"/>
          <w:w w:val="95"/>
        </w:rPr>
        <w:t>t</w:t>
      </w:r>
      <w:r>
        <w:rPr>
          <w:spacing w:val="-40"/>
          <w:w w:val="95"/>
        </w:rPr>
        <w:t xml:space="preserve"> </w:t>
      </w:r>
      <w:r>
        <w:rPr>
          <w:w w:val="95"/>
        </w:rPr>
        <w:t>actions</w:t>
      </w:r>
      <w:r>
        <w:rPr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righ</w:t>
      </w:r>
      <w:r>
        <w:rPr>
          <w:spacing w:val="-2"/>
          <w:w w:val="95"/>
        </w:rPr>
        <w:t>t</w:t>
      </w:r>
      <w:r>
        <w:rPr>
          <w:spacing w:val="-40"/>
          <w:w w:val="95"/>
        </w:rPr>
        <w:t xml:space="preserve"> </w:t>
      </w:r>
      <w:r>
        <w:rPr>
          <w:w w:val="95"/>
        </w:rPr>
        <w:t>place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time,</w:t>
      </w:r>
      <w:r>
        <w:rPr>
          <w:spacing w:val="49"/>
          <w:w w:val="89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crucial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mention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genesis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their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olvemen</w:t>
      </w:r>
      <w:r>
        <w:rPr>
          <w:spacing w:val="-3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-3"/>
          <w:w w:val="95"/>
        </w:rPr>
        <w:t xml:space="preserve"> </w:t>
      </w:r>
      <w:r>
        <w:rPr>
          <w:w w:val="95"/>
        </w:rPr>
        <w:t>Their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parental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w w:val="90"/>
        </w:rPr>
        <w:t>gani</w:t>
      </w:r>
      <w:ins w:id="287" w:author="Chris Prickett" w:date="2017-02-13T15:44:00Z">
        <w:r w:rsidR="001F223C">
          <w:rPr>
            <w:w w:val="90"/>
          </w:rPr>
          <w:t>s</w:t>
        </w:r>
      </w:ins>
      <w:del w:id="288" w:author="Chris Prickett" w:date="2017-02-13T15:44:00Z">
        <w:r w:rsidDel="001F223C">
          <w:rPr>
            <w:w w:val="90"/>
          </w:rPr>
          <w:delText>z</w:delText>
        </w:r>
      </w:del>
      <w:r>
        <w:rPr>
          <w:w w:val="90"/>
        </w:rPr>
        <w:t>ation</w:t>
      </w:r>
      <w:r>
        <w:rPr>
          <w:spacing w:val="-10"/>
          <w:w w:val="90"/>
        </w:rPr>
        <w:t xml:space="preserve"> </w:t>
      </w:r>
      <w:r>
        <w:rPr>
          <w:w w:val="90"/>
        </w:rPr>
        <w:t>”Ministry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ins w:id="289" w:author="Chris Prickett" w:date="2017-02-13T00:29:00Z">
        <w:r w:rsidR="00660F98">
          <w:rPr>
            <w:w w:val="90"/>
          </w:rPr>
          <w:t>S</w:t>
        </w:r>
      </w:ins>
      <w:del w:id="290" w:author="Chris Prickett" w:date="2017-02-13T00:29:00Z">
        <w:r w:rsidDel="00660F98">
          <w:rPr>
            <w:w w:val="90"/>
          </w:rPr>
          <w:delText>s</w:delText>
        </w:r>
      </w:del>
      <w:r>
        <w:rPr>
          <w:w w:val="90"/>
        </w:rPr>
        <w:t>pace”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0"/>
          <w:w w:val="90"/>
        </w:rPr>
        <w:t xml:space="preserve"> </w:t>
      </w:r>
      <w:r>
        <w:rPr>
          <w:w w:val="90"/>
        </w:rPr>
        <w:t>within</w:t>
      </w:r>
      <w:r>
        <w:rPr>
          <w:spacing w:val="-10"/>
          <w:w w:val="90"/>
        </w:rPr>
        <w:t xml:space="preserve"> </w:t>
      </w:r>
      <w:r>
        <w:rPr>
          <w:w w:val="90"/>
        </w:rPr>
        <w:t>Urban</w:t>
      </w:r>
      <w:r>
        <w:rPr>
          <w:spacing w:val="-10"/>
          <w:w w:val="90"/>
        </w:rPr>
        <w:t xml:space="preserve"> </w:t>
      </w:r>
      <w:r>
        <w:rPr>
          <w:w w:val="90"/>
        </w:rPr>
        <w:t>Incubator</w:t>
      </w:r>
      <w:r>
        <w:rPr>
          <w:spacing w:val="-9"/>
          <w:w w:val="90"/>
        </w:rPr>
        <w:t xml:space="preserve"> </w:t>
      </w:r>
      <w:r>
        <w:rPr>
          <w:w w:val="90"/>
        </w:rPr>
        <w:t>Belgrade</w:t>
      </w:r>
      <w:r>
        <w:rPr>
          <w:spacing w:val="26"/>
          <w:w w:val="88"/>
        </w:rPr>
        <w:t xml:space="preserve"> </w:t>
      </w:r>
      <w:r>
        <w:rPr>
          <w:w w:val="95"/>
        </w:rPr>
        <w:t>(UIB),</w:t>
      </w:r>
      <w:r>
        <w:rPr>
          <w:spacing w:val="-24"/>
          <w:w w:val="95"/>
        </w:rPr>
        <w:t xml:space="preserve"> </w:t>
      </w:r>
      <w:r>
        <w:rPr>
          <w:w w:val="95"/>
        </w:rPr>
        <w:t>through</w:t>
      </w:r>
      <w:r>
        <w:rPr>
          <w:spacing w:val="-24"/>
          <w:w w:val="95"/>
        </w:rPr>
        <w:t xml:space="preserve"> </w:t>
      </w:r>
      <w:ins w:id="291" w:author="Chris Prickett" w:date="2017-02-13T00:29:00Z">
        <w:r w:rsidR="00660F98">
          <w:rPr>
            <w:spacing w:val="-24"/>
            <w:w w:val="95"/>
          </w:rPr>
          <w:t xml:space="preserve">the </w:t>
        </w:r>
      </w:ins>
      <w:r>
        <w:rPr>
          <w:w w:val="95"/>
        </w:rPr>
        <w:t>Bureau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critical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commentator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project.</w:t>
      </w:r>
      <w:r>
        <w:rPr>
          <w:w w:val="95"/>
        </w:rPr>
        <w:t xml:space="preserve"> </w:t>
      </w:r>
      <w:r>
        <w:rPr>
          <w:spacing w:val="-3"/>
          <w:w w:val="95"/>
        </w:rPr>
        <w:t>Moreo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er,</w:t>
      </w:r>
      <w:r>
        <w:rPr>
          <w:spacing w:val="39"/>
          <w:w w:val="86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collectiv</w:t>
      </w:r>
      <w:r>
        <w:rPr>
          <w:spacing w:val="-2"/>
          <w:w w:val="90"/>
        </w:rPr>
        <w:t>e</w:t>
      </w:r>
      <w:r>
        <w:rPr>
          <w:spacing w:val="-21"/>
          <w:w w:val="90"/>
        </w:rPr>
        <w:t xml:space="preserve"> </w:t>
      </w:r>
      <w:r>
        <w:rPr>
          <w:w w:val="90"/>
        </w:rPr>
        <w:t>”Ministry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ins w:id="292" w:author="Chris Prickett" w:date="2017-02-13T00:29:00Z">
        <w:r w:rsidR="00660F98">
          <w:rPr>
            <w:w w:val="90"/>
          </w:rPr>
          <w:t>S</w:t>
        </w:r>
      </w:ins>
      <w:del w:id="293" w:author="Chris Prickett" w:date="2017-02-13T00:29:00Z">
        <w:r w:rsidDel="00660F98">
          <w:rPr>
            <w:w w:val="90"/>
          </w:rPr>
          <w:delText>s</w:delText>
        </w:r>
      </w:del>
      <w:r>
        <w:rPr>
          <w:w w:val="90"/>
        </w:rPr>
        <w:t>pace”</w:t>
      </w:r>
      <w:r>
        <w:rPr>
          <w:spacing w:val="-21"/>
          <w:w w:val="90"/>
        </w:rPr>
        <w:t xml:space="preserve"> </w:t>
      </w:r>
      <w:r>
        <w:rPr>
          <w:w w:val="90"/>
        </w:rPr>
        <w:t>has</w:t>
      </w:r>
      <w:r>
        <w:rPr>
          <w:spacing w:val="-21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21"/>
          <w:w w:val="90"/>
        </w:rPr>
        <w:t xml:space="preserve"> </w:t>
      </w:r>
      <w:r>
        <w:rPr>
          <w:w w:val="90"/>
        </w:rPr>
        <w:t>persistently</w:t>
      </w:r>
      <w:r>
        <w:rPr>
          <w:spacing w:val="-21"/>
          <w:w w:val="90"/>
        </w:rPr>
        <w:t xml:space="preserve"> </w:t>
      </w:r>
      <w:r>
        <w:rPr>
          <w:w w:val="90"/>
        </w:rPr>
        <w:t>pointing</w:t>
      </w:r>
      <w:r>
        <w:rPr>
          <w:spacing w:val="-21"/>
          <w:w w:val="90"/>
        </w:rPr>
        <w:t xml:space="preserve"> </w:t>
      </w:r>
      <w:r>
        <w:rPr>
          <w:w w:val="90"/>
        </w:rPr>
        <w:t>out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problems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urban</w:t>
      </w:r>
      <w:r>
        <w:rPr>
          <w:spacing w:val="26"/>
          <w:w w:val="85"/>
        </w:rPr>
        <w:t xml:space="preserve"> </w:t>
      </w:r>
      <w:r>
        <w:rPr>
          <w:spacing w:val="-3"/>
          <w:w w:val="90"/>
        </w:rPr>
        <w:t>p</w:t>
      </w:r>
      <w:r>
        <w:rPr>
          <w:spacing w:val="-2"/>
          <w:w w:val="90"/>
        </w:rPr>
        <w:t>olicy</w:t>
      </w:r>
      <w:r>
        <w:rPr>
          <w:spacing w:val="-3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managemen</w:t>
      </w:r>
      <w:r>
        <w:rPr>
          <w:spacing w:val="-1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civil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rights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ins w:id="294" w:author="Chris Prickett" w:date="2017-02-13T00:29:00Z">
        <w:r w:rsidR="00660F98">
          <w:rPr>
            <w:spacing w:val="-7"/>
            <w:w w:val="90"/>
          </w:rPr>
          <w:t xml:space="preserve">the </w:t>
        </w:r>
      </w:ins>
      <w:r>
        <w:rPr>
          <w:w w:val="90"/>
        </w:rPr>
        <w:t>Serbian</w:t>
      </w:r>
      <w:r>
        <w:rPr>
          <w:spacing w:val="-7"/>
          <w:w w:val="90"/>
        </w:rPr>
        <w:t xml:space="preserve"> </w:t>
      </w:r>
      <w:r>
        <w:rPr>
          <w:w w:val="90"/>
        </w:rPr>
        <w:t>Capital.</w:t>
      </w:r>
    </w:p>
    <w:p w14:paraId="0F77658F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727FCE60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After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scandalous</w:t>
      </w:r>
      <w:r>
        <w:rPr>
          <w:spacing w:val="-39"/>
          <w:w w:val="95"/>
        </w:rPr>
        <w:t xml:space="preserve"> </w:t>
      </w:r>
      <w:r>
        <w:rPr>
          <w:w w:val="95"/>
        </w:rPr>
        <w:t>demolition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April</w:t>
      </w:r>
      <w:r>
        <w:rPr>
          <w:spacing w:val="-38"/>
          <w:w w:val="95"/>
        </w:rPr>
        <w:t xml:space="preserve"> </w:t>
      </w:r>
      <w:r>
        <w:rPr>
          <w:w w:val="95"/>
        </w:rPr>
        <w:t>2016,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NDVBGD</w:t>
      </w:r>
      <w:r>
        <w:rPr>
          <w:spacing w:val="-38"/>
          <w:w w:val="95"/>
        </w:rPr>
        <w:t xml:space="preserve"> </w:t>
      </w:r>
      <w:r>
        <w:rPr>
          <w:w w:val="95"/>
        </w:rPr>
        <w:t>organized</w:t>
      </w:r>
      <w:r>
        <w:rPr>
          <w:spacing w:val="-38"/>
          <w:w w:val="95"/>
        </w:rPr>
        <w:t xml:space="preserve"> </w:t>
      </w:r>
      <w:r>
        <w:rPr>
          <w:w w:val="95"/>
        </w:rPr>
        <w:t>several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protes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up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20</w:t>
      </w:r>
      <w:ins w:id="295" w:author="Chris Prickett" w:date="2017-02-13T00:30:00Z">
        <w:r w:rsidR="00660F98">
          <w:rPr>
            <w:w w:val="95"/>
          </w:rPr>
          <w:t>,</w:t>
        </w:r>
      </w:ins>
      <w:r>
        <w:rPr>
          <w:w w:val="95"/>
        </w:rPr>
        <w:t>000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participants</w:t>
      </w:r>
      <w:r>
        <w:rPr>
          <w:spacing w:val="-27"/>
          <w:w w:val="95"/>
        </w:rPr>
        <w:t xml:space="preserve"> </w:t>
      </w:r>
      <w:r>
        <w:rPr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6"/>
          <w:w w:val="95"/>
        </w:rPr>
        <w:t xml:space="preserve"> </w:t>
      </w:r>
      <w:r>
        <w:rPr>
          <w:w w:val="95"/>
        </w:rPr>
        <w:t>point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w w:val="95"/>
        </w:rPr>
        <w:t>only</w:t>
      </w:r>
      <w:r>
        <w:rPr>
          <w:spacing w:val="-25"/>
          <w:w w:val="95"/>
        </w:rPr>
        <w:t xml:space="preserve"> </w:t>
      </w:r>
      <w:ins w:id="296" w:author="Chris Prickett" w:date="2017-02-13T00:30:00Z">
        <w:r w:rsidR="00660F98">
          <w:rPr>
            <w:w w:val="95"/>
          </w:rPr>
          <w:t>did</w:t>
        </w:r>
      </w:ins>
      <w:del w:id="297" w:author="Chris Prickett" w:date="2017-02-13T00:30:00Z">
        <w:r w:rsidDel="00660F98">
          <w:rPr>
            <w:w w:val="95"/>
          </w:rPr>
          <w:delText>that</w:delText>
        </w:r>
      </w:del>
      <w:r>
        <w:rPr>
          <w:spacing w:val="-27"/>
          <w:w w:val="95"/>
        </w:rPr>
        <w:t xml:space="preserve"> </w:t>
      </w:r>
      <w:r>
        <w:rPr>
          <w:w w:val="95"/>
        </w:rPr>
        <w:t>these</w:t>
      </w:r>
      <w:r>
        <w:rPr>
          <w:spacing w:val="-26"/>
          <w:w w:val="95"/>
        </w:rPr>
        <w:t xml:space="preserve"> </w:t>
      </w:r>
      <w:r>
        <w:rPr>
          <w:w w:val="95"/>
        </w:rPr>
        <w:t>actions</w:t>
      </w:r>
      <w:r>
        <w:rPr>
          <w:spacing w:val="27"/>
          <w:w w:val="86"/>
        </w:rPr>
        <w:t xml:space="preserve"> </w:t>
      </w:r>
      <w:ins w:id="298" w:author="Chris Prickett" w:date="2017-02-13T00:30:00Z">
        <w:r w:rsidR="00660F98">
          <w:rPr>
            <w:w w:val="95"/>
          </w:rPr>
          <w:t>make</w:t>
        </w:r>
      </w:ins>
      <w:del w:id="299" w:author="Chris Prickett" w:date="2017-02-13T00:30:00Z">
        <w:r w:rsidDel="00660F98">
          <w:rPr>
            <w:w w:val="95"/>
          </w:rPr>
          <w:delText>made</w:delText>
        </w:r>
      </w:del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flawed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ast-lane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approach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estors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internationally</w:t>
      </w:r>
      <w:r>
        <w:rPr>
          <w:spacing w:val="-17"/>
          <w:w w:val="95"/>
        </w:rPr>
        <w:t xml:space="preserve"> </w:t>
      </w:r>
      <w:r>
        <w:rPr>
          <w:w w:val="95"/>
        </w:rPr>
        <w:t>visible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;</w:t>
      </w:r>
      <w:r>
        <w:rPr>
          <w:spacing w:val="-11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),</w:t>
      </w:r>
      <w:r>
        <w:rPr>
          <w:spacing w:val="-14"/>
          <w:w w:val="95"/>
        </w:rPr>
        <w:t xml:space="preserve"> </w:t>
      </w:r>
      <w:r>
        <w:rPr>
          <w:w w:val="95"/>
        </w:rPr>
        <w:t>but</w:t>
      </w:r>
      <w:r>
        <w:rPr>
          <w:spacing w:val="-17"/>
          <w:w w:val="95"/>
        </w:rPr>
        <w:t xml:space="preserve"> </w:t>
      </w:r>
      <w:del w:id="300" w:author="Chris Prickett" w:date="2017-02-13T00:31:00Z">
        <w:r w:rsidDel="00660F98">
          <w:rPr>
            <w:w w:val="95"/>
          </w:rPr>
          <w:delText>also</w:delText>
        </w:r>
        <w:r w:rsidDel="00660F98">
          <w:rPr>
            <w:spacing w:val="55"/>
            <w:w w:val="84"/>
          </w:rPr>
          <w:delText xml:space="preserve"> </w:delText>
        </w:r>
      </w:del>
      <w:r>
        <w:rPr>
          <w:w w:val="95"/>
        </w:rPr>
        <w:t>these</w:t>
      </w:r>
      <w:r>
        <w:rPr>
          <w:spacing w:val="-23"/>
          <w:w w:val="95"/>
        </w:rPr>
        <w:t xml:space="preserve"> </w:t>
      </w:r>
      <w:r>
        <w:rPr>
          <w:w w:val="95"/>
        </w:rPr>
        <w:t>manifestations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civil</w:t>
      </w:r>
      <w:r>
        <w:rPr>
          <w:spacing w:val="-21"/>
          <w:w w:val="95"/>
        </w:rPr>
        <w:t xml:space="preserve"> </w:t>
      </w:r>
      <w:r>
        <w:rPr>
          <w:w w:val="95"/>
        </w:rPr>
        <w:t>disobedience</w:t>
      </w:r>
      <w:r>
        <w:rPr>
          <w:spacing w:val="-22"/>
          <w:w w:val="95"/>
        </w:rPr>
        <w:t xml:space="preserve"> </w:t>
      </w:r>
      <w:ins w:id="301" w:author="Chris Prickett" w:date="2017-02-13T00:30:00Z">
        <w:r w:rsidR="00660F98">
          <w:rPr>
            <w:spacing w:val="-22"/>
            <w:w w:val="95"/>
          </w:rPr>
          <w:t xml:space="preserve">also </w:t>
        </w:r>
      </w:ins>
      <w:r>
        <w:rPr>
          <w:w w:val="95"/>
        </w:rPr>
        <w:t>made</w:t>
      </w:r>
      <w:ins w:id="302" w:author="Chris Prickett" w:date="2017-02-13T00:30:00Z">
        <w:r w:rsidR="00660F98">
          <w:rPr>
            <w:w w:val="95"/>
          </w:rPr>
          <w:t xml:space="preserve"> the</w:t>
        </w:r>
      </w:ins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3"/>
          <w:w w:val="95"/>
        </w:rPr>
        <w:t xml:space="preserve"> </w:t>
      </w:r>
      <w:r>
        <w:rPr>
          <w:w w:val="95"/>
        </w:rPr>
        <w:t>population</w:t>
      </w:r>
      <w:r>
        <w:rPr>
          <w:spacing w:val="-22"/>
          <w:w w:val="95"/>
        </w:rPr>
        <w:t xml:space="preserve"> </w:t>
      </w:r>
      <w:r>
        <w:rPr>
          <w:w w:val="95"/>
        </w:rPr>
        <w:t>less</w:t>
      </w:r>
      <w:r>
        <w:rPr>
          <w:spacing w:val="-22"/>
          <w:w w:val="95"/>
        </w:rPr>
        <w:t xml:space="preserve"> </w:t>
      </w:r>
      <w:r>
        <w:rPr>
          <w:w w:val="95"/>
        </w:rPr>
        <w:t>afraid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protest</w:t>
      </w:r>
      <w:r>
        <w:rPr>
          <w:spacing w:val="24"/>
          <w:w w:val="88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express</w:t>
      </w:r>
      <w:r>
        <w:rPr>
          <w:spacing w:val="-33"/>
          <w:w w:val="95"/>
        </w:rPr>
        <w:t xml:space="preserve"> </w:t>
      </w:r>
      <w:r>
        <w:rPr>
          <w:w w:val="95"/>
        </w:rPr>
        <w:t>their</w:t>
      </w:r>
      <w:r>
        <w:rPr>
          <w:spacing w:val="-33"/>
          <w:w w:val="95"/>
        </w:rPr>
        <w:t xml:space="preserve"> </w:t>
      </w:r>
      <w:r>
        <w:rPr>
          <w:w w:val="95"/>
        </w:rPr>
        <w:t>concerns</w:t>
      </w:r>
      <w:r>
        <w:rPr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ins w:id="303" w:author="Chris Prickett" w:date="2017-02-13T00:31:00Z">
        <w:r w:rsidR="00660F98">
          <w:rPr>
            <w:spacing w:val="-33"/>
            <w:w w:val="95"/>
          </w:rPr>
          <w:t xml:space="preserve">the </w:t>
        </w:r>
      </w:ins>
      <w:r>
        <w:rPr>
          <w:w w:val="95"/>
        </w:rPr>
        <w:t>public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public</w:t>
      </w:r>
      <w:r>
        <w:rPr>
          <w:spacing w:val="-33"/>
          <w:w w:val="95"/>
        </w:rPr>
        <w:t xml:space="preserve"> </w:t>
      </w:r>
      <w:r>
        <w:rPr>
          <w:spacing w:val="3"/>
          <w:w w:val="95"/>
        </w:rPr>
        <w:t>good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slogan</w:t>
      </w:r>
      <w:r>
        <w:rPr>
          <w:spacing w:val="22"/>
          <w:w w:val="85"/>
        </w:rPr>
        <w:t xml:space="preserve"> </w:t>
      </w:r>
      <w:r>
        <w:rPr>
          <w:w w:val="95"/>
        </w:rPr>
        <w:t>”Whose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city?</w:t>
      </w:r>
      <w:r>
        <w:rPr>
          <w:spacing w:val="-20"/>
          <w:w w:val="95"/>
        </w:rPr>
        <w:t xml:space="preserve"> </w:t>
      </w:r>
      <w:r>
        <w:rPr>
          <w:w w:val="95"/>
        </w:rPr>
        <w:t>Our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y”</w:t>
      </w:r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),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32"/>
          <w:w w:val="95"/>
        </w:rPr>
        <w:t xml:space="preserve"> </w:t>
      </w:r>
      <w:r>
        <w:rPr>
          <w:w w:val="95"/>
        </w:rPr>
        <w:t>though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political</w:t>
      </w:r>
      <w:r>
        <w:rPr>
          <w:spacing w:val="-32"/>
          <w:w w:val="95"/>
        </w:rPr>
        <w:t xml:space="preserve"> </w:t>
      </w:r>
      <w:r>
        <w:rPr>
          <w:w w:val="95"/>
        </w:rPr>
        <w:t>phrase,</w:t>
      </w:r>
      <w:r>
        <w:rPr>
          <w:spacing w:val="-33"/>
          <w:w w:val="95"/>
        </w:rPr>
        <w:t xml:space="preserve"> </w:t>
      </w:r>
      <w:r>
        <w:rPr>
          <w:w w:val="95"/>
        </w:rPr>
        <w:t>express</w:t>
      </w:r>
      <w:ins w:id="304" w:author="Chris Prickett" w:date="2017-02-13T00:31:00Z">
        <w:r w:rsidR="00660F98">
          <w:rPr>
            <w:w w:val="95"/>
          </w:rPr>
          <w:t>es</w:t>
        </w:r>
      </w:ins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rise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conscious</w:t>
      </w:r>
      <w:del w:id="305" w:author="Chris Prickett" w:date="2017-02-13T00:31:00Z">
        <w:r w:rsidDel="00660F98">
          <w:rPr>
            <w:w w:val="95"/>
          </w:rPr>
          <w:delText>-</w:delText>
        </w:r>
        <w:r w:rsidDel="00660F98">
          <w:rPr>
            <w:spacing w:val="39"/>
            <w:w w:val="83"/>
          </w:rPr>
          <w:delText xml:space="preserve"> </w:delText>
        </w:r>
      </w:del>
      <w:r>
        <w:rPr>
          <w:w w:val="95"/>
        </w:rPr>
        <w:t>ness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about</w:t>
      </w:r>
      <w:r>
        <w:rPr>
          <w:spacing w:val="-25"/>
          <w:w w:val="95"/>
        </w:rPr>
        <w:t xml:space="preserve"> </w:t>
      </w:r>
      <w:r>
        <w:rPr>
          <w:w w:val="95"/>
        </w:rPr>
        <w:t>civic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rights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capacit</w:t>
      </w:r>
      <w:r>
        <w:rPr>
          <w:spacing w:val="-1"/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w w:val="95"/>
        </w:rPr>
        <w:t>understand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importance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participation</w:t>
      </w:r>
      <w:r>
        <w:rPr>
          <w:spacing w:val="30"/>
          <w:w w:val="89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transparency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urban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managemen</w:t>
      </w:r>
      <w:r>
        <w:rPr>
          <w:spacing w:val="-1"/>
          <w:w w:val="90"/>
        </w:rPr>
        <w:t>t</w:t>
      </w:r>
      <w:r>
        <w:rPr>
          <w:spacing w:val="-22"/>
          <w:w w:val="90"/>
        </w:rPr>
        <w:t xml:space="preserve"> </w:t>
      </w:r>
      <w:r>
        <w:rPr>
          <w:w w:val="90"/>
        </w:rPr>
        <w:t>after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decades</w:t>
      </w:r>
      <w:r>
        <w:rPr>
          <w:spacing w:val="-23"/>
          <w:w w:val="90"/>
        </w:rPr>
        <w:t xml:space="preserve"> </w:t>
      </w:r>
      <w:r>
        <w:rPr>
          <w:w w:val="90"/>
        </w:rPr>
        <w:t>long</w:t>
      </w:r>
      <w:r>
        <w:rPr>
          <w:spacing w:val="-23"/>
          <w:w w:val="90"/>
        </w:rPr>
        <w:t xml:space="preserve"> </w:t>
      </w:r>
      <w:r>
        <w:rPr>
          <w:w w:val="90"/>
        </w:rPr>
        <w:t>citizen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apath</w:t>
      </w:r>
      <w:r>
        <w:rPr>
          <w:spacing w:val="-1"/>
          <w:w w:val="90"/>
        </w:rPr>
        <w:t>y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 w:rsidR="00C4448F">
        <w:rPr>
          <w:w w:val="90"/>
        </w:rPr>
        <w:t>author</w:t>
      </w:r>
      <w:r>
        <w:rPr>
          <w:w w:val="90"/>
        </w:rPr>
        <w:t>itarian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gov</w:t>
      </w:r>
      <w:r>
        <w:rPr>
          <w:spacing w:val="-3"/>
          <w:w w:val="90"/>
        </w:rPr>
        <w:t>ernance</w:t>
      </w:r>
      <w:r>
        <w:rPr>
          <w:spacing w:val="-24"/>
          <w:w w:val="90"/>
        </w:rPr>
        <w:t xml:space="preserve"> </w:t>
      </w:r>
      <w:r>
        <w:rPr>
          <w:spacing w:val="1"/>
          <w:w w:val="90"/>
        </w:rPr>
        <w:t>model.</w:t>
      </w:r>
    </w:p>
    <w:p w14:paraId="2C1D3841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7803E75B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According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herein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presented</w:t>
      </w:r>
      <w:r>
        <w:rPr>
          <w:spacing w:val="-30"/>
          <w:w w:val="95"/>
        </w:rPr>
        <w:t xml:space="preserve"> </w:t>
      </w:r>
      <w:r>
        <w:rPr>
          <w:w w:val="95"/>
        </w:rPr>
        <w:t>state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affairs,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obvious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poten</w:t>
      </w:r>
      <w:r>
        <w:rPr>
          <w:w w:val="95"/>
        </w:rPr>
        <w:t>tials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highly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ariable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easily</w:t>
      </w:r>
      <w:r>
        <w:rPr>
          <w:spacing w:val="-29"/>
          <w:w w:val="95"/>
        </w:rPr>
        <w:t xml:space="preserve"> </w:t>
      </w:r>
      <w:r>
        <w:rPr>
          <w:w w:val="95"/>
        </w:rPr>
        <w:t>shifted</w:t>
      </w:r>
      <w:r>
        <w:rPr>
          <w:spacing w:val="-29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ins w:id="306" w:author="Chris Prickett" w:date="2017-02-13T00:31:00Z">
        <w:r w:rsidR="00660F98">
          <w:rPr>
            <w:spacing w:val="-29"/>
            <w:w w:val="95"/>
          </w:rPr>
          <w:t xml:space="preserve">the </w:t>
        </w:r>
      </w:ins>
      <w:r>
        <w:rPr>
          <w:w w:val="95"/>
        </w:rPr>
        <w:t>positive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abilit</w:t>
      </w:r>
      <w:r>
        <w:rPr>
          <w:spacing w:val="-1"/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transformation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45"/>
          <w:w w:val="85"/>
        </w:rPr>
        <w:t xml:space="preserve"> </w:t>
      </w:r>
      <w:r>
        <w:rPr>
          <w:w w:val="95"/>
        </w:rPr>
        <w:t>retrograde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dangerous</w:t>
      </w:r>
      <w:r>
        <w:rPr>
          <w:spacing w:val="-30"/>
          <w:w w:val="95"/>
        </w:rPr>
        <w:t xml:space="preserve"> </w:t>
      </w:r>
      <w:r>
        <w:rPr>
          <w:w w:val="95"/>
        </w:rPr>
        <w:t>urban</w:t>
      </w:r>
      <w:r>
        <w:rPr>
          <w:spacing w:val="-31"/>
          <w:w w:val="95"/>
        </w:rPr>
        <w:t xml:space="preserve"> </w:t>
      </w:r>
      <w:r>
        <w:rPr>
          <w:w w:val="95"/>
        </w:rPr>
        <w:t>conflicts.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et,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spacing w:val="-8"/>
          <w:w w:val="95"/>
        </w:rPr>
        <w:t>an</w:t>
      </w:r>
      <w:r>
        <w:rPr>
          <w:spacing w:val="-7"/>
          <w:w w:val="95"/>
        </w:rPr>
        <w:t>y</w:t>
      </w:r>
      <w:ins w:id="307" w:author="Chris Prickett" w:date="2017-02-13T00:32:00Z">
        <w:r w:rsidR="00660F98">
          <w:rPr>
            <w:spacing w:val="-7"/>
            <w:w w:val="95"/>
          </w:rPr>
          <w:t>thing</w:t>
        </w:r>
      </w:ins>
      <w:r>
        <w:rPr>
          <w:spacing w:val="-8"/>
          <w:w w:val="95"/>
        </w:rPr>
        <w:t>,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"/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ins w:id="308" w:author="Chris Prickett" w:date="2017-02-13T00:32:00Z">
        <w:r w:rsidR="00660F98">
          <w:rPr>
            <w:spacing w:val="-30"/>
            <w:w w:val="95"/>
          </w:rPr>
          <w:t xml:space="preserve">an </w:t>
        </w:r>
      </w:ins>
      <w:r>
        <w:rPr>
          <w:spacing w:val="-2"/>
          <w:w w:val="95"/>
        </w:rPr>
        <w:t>essential</w:t>
      </w:r>
      <w:r>
        <w:rPr>
          <w:spacing w:val="-31"/>
          <w:w w:val="95"/>
        </w:rPr>
        <w:t xml:space="preserve"> </w:t>
      </w:r>
      <w:r>
        <w:rPr>
          <w:w w:val="95"/>
        </w:rPr>
        <w:t>force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trans</w:t>
      </w:r>
      <w:del w:id="309" w:author="Chris Prickett" w:date="2017-02-13T00:32:00Z">
        <w:r w:rsidDel="00660F98">
          <w:rPr>
            <w:spacing w:val="-2"/>
            <w:w w:val="95"/>
          </w:rPr>
          <w:delText>-</w:delText>
        </w:r>
        <w:r w:rsidDel="00660F98">
          <w:rPr>
            <w:spacing w:val="31"/>
            <w:w w:val="82"/>
          </w:rPr>
          <w:delText xml:space="preserve"> </w:delText>
        </w:r>
      </w:del>
      <w:r>
        <w:rPr>
          <w:w w:val="90"/>
        </w:rPr>
        <w:t>forming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negativ</w:t>
      </w:r>
      <w:r>
        <w:rPr>
          <w:spacing w:val="-2"/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effects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ins w:id="310" w:author="Chris Prickett" w:date="2017-02-13T00:32:00Z">
        <w:r w:rsidR="00660F98">
          <w:rPr>
            <w:spacing w:val="-23"/>
            <w:w w:val="90"/>
          </w:rPr>
          <w:t xml:space="preserve">the </w:t>
        </w:r>
      </w:ins>
      <w:r>
        <w:rPr>
          <w:spacing w:val="-3"/>
          <w:w w:val="90"/>
        </w:rPr>
        <w:t>con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en</w:t>
      </w:r>
      <w:r>
        <w:rPr>
          <w:spacing w:val="-2"/>
          <w:w w:val="90"/>
        </w:rPr>
        <w:t>tional</w:t>
      </w:r>
      <w:r>
        <w:rPr>
          <w:spacing w:val="-23"/>
          <w:w w:val="90"/>
        </w:rPr>
        <w:t xml:space="preserve"> </w:t>
      </w:r>
      <w:r>
        <w:rPr>
          <w:w w:val="90"/>
        </w:rPr>
        <w:t>urbanisation</w:t>
      </w:r>
      <w:r>
        <w:rPr>
          <w:spacing w:val="-24"/>
          <w:w w:val="90"/>
        </w:rPr>
        <w:t xml:space="preserve"> </w:t>
      </w:r>
      <w:r>
        <w:rPr>
          <w:spacing w:val="1"/>
          <w:w w:val="90"/>
        </w:rPr>
        <w:t>model,</w:t>
      </w:r>
      <w:r>
        <w:rPr>
          <w:spacing w:val="-21"/>
          <w:w w:val="90"/>
        </w:rPr>
        <w:t xml:space="preserve"> </w:t>
      </w:r>
      <w:r>
        <w:rPr>
          <w:w w:val="90"/>
        </w:rPr>
        <w:t>accelerating</w:t>
      </w:r>
      <w:r>
        <w:rPr>
          <w:spacing w:val="-23"/>
          <w:w w:val="90"/>
        </w:rPr>
        <w:t xml:space="preserve"> </w:t>
      </w:r>
      <w:r>
        <w:rPr>
          <w:w w:val="90"/>
        </w:rPr>
        <w:t>globalization</w:t>
      </w:r>
      <w:r>
        <w:rPr>
          <w:spacing w:val="28"/>
          <w:w w:val="89"/>
        </w:rPr>
        <w:t xml:space="preserve"> </w:t>
      </w:r>
      <w:r>
        <w:rPr>
          <w:w w:val="90"/>
        </w:rPr>
        <w:t>influences,</w:t>
      </w:r>
      <w:r>
        <w:rPr>
          <w:spacing w:val="-36"/>
          <w:w w:val="90"/>
        </w:rPr>
        <w:t xml:space="preserve"> </w:t>
      </w:r>
      <w:r>
        <w:rPr>
          <w:w w:val="90"/>
        </w:rPr>
        <w:t>neoliberal</w:t>
      </w:r>
      <w:r>
        <w:rPr>
          <w:spacing w:val="-37"/>
          <w:w w:val="90"/>
        </w:rPr>
        <w:t xml:space="preserve"> </w:t>
      </w:r>
      <w:r>
        <w:rPr>
          <w:w w:val="90"/>
        </w:rPr>
        <w:t>trends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unsuitable</w:t>
      </w:r>
      <w:r>
        <w:rPr>
          <w:spacing w:val="-37"/>
          <w:w w:val="90"/>
        </w:rPr>
        <w:t xml:space="preserve"> </w:t>
      </w:r>
      <w:r>
        <w:rPr>
          <w:w w:val="90"/>
        </w:rPr>
        <w:t>urban</w:t>
      </w:r>
      <w:r>
        <w:rPr>
          <w:spacing w:val="-37"/>
          <w:w w:val="90"/>
        </w:rPr>
        <w:t xml:space="preserve"> </w:t>
      </w:r>
      <w:r>
        <w:rPr>
          <w:w w:val="90"/>
        </w:rPr>
        <w:t>patterns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textually</w:t>
      </w:r>
      <w:r>
        <w:rPr>
          <w:spacing w:val="-37"/>
          <w:w w:val="90"/>
        </w:rPr>
        <w:t xml:space="preserve"> </w:t>
      </w:r>
      <w:r>
        <w:rPr>
          <w:w w:val="90"/>
        </w:rPr>
        <w:t>appropriate</w:t>
      </w:r>
      <w:r>
        <w:rPr>
          <w:spacing w:val="26"/>
          <w:w w:val="88"/>
        </w:rPr>
        <w:t xml:space="preserve"> </w:t>
      </w:r>
      <w:r>
        <w:rPr>
          <w:spacing w:val="-1"/>
          <w:w w:val="85"/>
        </w:rPr>
        <w:t>developmental</w:t>
      </w:r>
      <w:r>
        <w:rPr>
          <w:w w:val="85"/>
        </w:rPr>
        <w:t xml:space="preserve"> </w:t>
      </w:r>
      <w:r>
        <w:rPr>
          <w:spacing w:val="7"/>
          <w:w w:val="85"/>
        </w:rPr>
        <w:t xml:space="preserve"> </w:t>
      </w:r>
      <w:r>
        <w:rPr>
          <w:w w:val="85"/>
        </w:rPr>
        <w:t>impetus.</w:t>
      </w:r>
    </w:p>
    <w:p w14:paraId="48CF94C8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25"/>
          <w:szCs w:val="25"/>
        </w:rPr>
      </w:pPr>
    </w:p>
    <w:p w14:paraId="5E8B86E9" w14:textId="77777777" w:rsidR="00B0559F" w:rsidRDefault="00E07B1F">
      <w:pPr>
        <w:pStyle w:val="Heading2"/>
        <w:numPr>
          <w:ilvl w:val="2"/>
          <w:numId w:val="4"/>
        </w:numPr>
        <w:tabs>
          <w:tab w:val="left" w:pos="1410"/>
        </w:tabs>
        <w:jc w:val="both"/>
        <w:rPr>
          <w:b w:val="0"/>
          <w:bCs w:val="0"/>
        </w:rPr>
      </w:pPr>
      <w:r>
        <w:t>The</w:t>
      </w:r>
      <w:r>
        <w:rPr>
          <w:spacing w:val="-30"/>
        </w:rPr>
        <w:t xml:space="preserve"> </w:t>
      </w:r>
      <w:r>
        <w:rPr>
          <w:spacing w:val="-2"/>
        </w:rPr>
        <w:t>Assem</w:t>
      </w:r>
      <w:r>
        <w:rPr>
          <w:spacing w:val="-1"/>
        </w:rPr>
        <w:t>bly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Relations</w:t>
      </w:r>
    </w:p>
    <w:p w14:paraId="29C372B6" w14:textId="77777777" w:rsidR="00B0559F" w:rsidRDefault="00B0559F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14:paraId="4A147055" w14:textId="2CA375DB" w:rsidR="00B0559F" w:rsidRDefault="00E07B1F">
      <w:pPr>
        <w:pStyle w:val="BodyText"/>
        <w:spacing w:line="327" w:lineRule="auto"/>
        <w:ind w:right="113" w:firstLine="0"/>
        <w:jc w:val="both"/>
      </w:pPr>
      <w:r>
        <w:rPr>
          <w:w w:val="90"/>
        </w:rPr>
        <w:t>Based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ergence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urban</w:t>
      </w:r>
      <w:r>
        <w:rPr>
          <w:spacing w:val="-17"/>
          <w:w w:val="90"/>
        </w:rPr>
        <w:t xml:space="preserve"> </w:t>
      </w:r>
      <w:r>
        <w:rPr>
          <w:w w:val="90"/>
        </w:rPr>
        <w:t>agency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tow</w:t>
      </w:r>
      <w:r>
        <w:rPr>
          <w:spacing w:val="-4"/>
          <w:w w:val="90"/>
        </w:rPr>
        <w:t>ard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</w:t>
      </w:r>
      <w:del w:id="311" w:author="Chris Prickett" w:date="2017-02-13T00:33:00Z">
        <w:r w:rsidDel="00660F98">
          <w:rPr>
            <w:spacing w:val="-1"/>
            <w:w w:val="90"/>
          </w:rPr>
          <w:delText>ual</w:delText>
        </w:r>
      </w:del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ted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ab</w:t>
      </w:r>
      <w:r>
        <w:rPr>
          <w:spacing w:val="-1"/>
          <w:w w:val="90"/>
        </w:rPr>
        <w:t>ov</w:t>
      </w:r>
      <w:r>
        <w:rPr>
          <w:spacing w:val="-2"/>
          <w:w w:val="90"/>
        </w:rPr>
        <w:t>e,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several</w:t>
      </w:r>
      <w:r>
        <w:rPr>
          <w:spacing w:val="43"/>
          <w:w w:val="86"/>
        </w:rPr>
        <w:t xml:space="preserve"> </w:t>
      </w:r>
      <w:r>
        <w:rPr>
          <w:w w:val="95"/>
        </w:rPr>
        <w:t>issues</w:t>
      </w:r>
      <w:r>
        <w:rPr>
          <w:spacing w:val="-29"/>
          <w:w w:val="95"/>
        </w:rPr>
        <w:t xml:space="preserve"> </w:t>
      </w:r>
      <w:r>
        <w:rPr>
          <w:w w:val="95"/>
        </w:rPr>
        <w:t>seem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stumbling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blocks</w:t>
      </w:r>
      <w:r>
        <w:rPr>
          <w:spacing w:val="-28"/>
          <w:w w:val="95"/>
        </w:rPr>
        <w:t xml:space="preserve"> </w:t>
      </w:r>
      <w:r>
        <w:rPr>
          <w:w w:val="95"/>
        </w:rPr>
        <w:t>throughout</w:t>
      </w:r>
      <w:r>
        <w:rPr>
          <w:spacing w:val="-29"/>
          <w:w w:val="95"/>
        </w:rPr>
        <w:t xml:space="preserve"> </w:t>
      </w: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la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ers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28"/>
          <w:w w:val="95"/>
        </w:rPr>
        <w:t xml:space="preserve"> </w:t>
      </w:r>
      <w:r>
        <w:rPr>
          <w:w w:val="95"/>
        </w:rPr>
        <w:t>decision</w:t>
      </w:r>
      <w:ins w:id="312" w:author="Chris Prickett" w:date="2017-02-13T15:42:00Z">
        <w:r w:rsidR="001F223C">
          <w:rPr>
            <w:spacing w:val="-28"/>
            <w:w w:val="95"/>
          </w:rPr>
          <w:t>-</w:t>
        </w:r>
      </w:ins>
      <w:del w:id="313" w:author="Chris Prickett" w:date="2017-02-13T15:42:00Z">
        <w:r w:rsidDel="001F223C">
          <w:rPr>
            <w:spacing w:val="-28"/>
            <w:w w:val="95"/>
          </w:rPr>
          <w:delText xml:space="preserve"> </w:delText>
        </w:r>
      </w:del>
      <w:r>
        <w:rPr>
          <w:w w:val="95"/>
        </w:rPr>
        <w:t>making</w:t>
      </w:r>
      <w:r>
        <w:rPr>
          <w:spacing w:val="35"/>
          <w:w w:val="86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14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):</w:t>
      </w:r>
    </w:p>
    <w:p w14:paraId="0D2639E9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  <w:spacing w:before="170"/>
        <w:ind w:hanging="218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lack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transparency;</w:t>
      </w:r>
    </w:p>
    <w:p w14:paraId="0E8848A2" w14:textId="77777777" w:rsidR="00B0559F" w:rsidRDefault="00B0559F">
      <w:p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1D57300B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  <w:spacing w:before="28"/>
      </w:pPr>
      <w:r>
        <w:rPr>
          <w:w w:val="90"/>
        </w:rPr>
        <w:lastRenderedPageBreak/>
        <w:t>correlation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betw</w:t>
      </w:r>
      <w:r>
        <w:rPr>
          <w:spacing w:val="-2"/>
          <w:w w:val="90"/>
        </w:rPr>
        <w:t>een</w:t>
      </w:r>
      <w:r>
        <w:rPr>
          <w:spacing w:val="-22"/>
          <w:w w:val="90"/>
        </w:rPr>
        <w:t xml:space="preserve"> </w:t>
      </w:r>
      <w:r>
        <w:rPr>
          <w:w w:val="90"/>
        </w:rPr>
        <w:t>political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economic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interest</w:t>
      </w:r>
      <w:r>
        <w:rPr>
          <w:spacing w:val="-21"/>
          <w:w w:val="90"/>
        </w:rPr>
        <w:t xml:space="preserve"> </w:t>
      </w:r>
      <w:r>
        <w:rPr>
          <w:w w:val="90"/>
        </w:rPr>
        <w:t>groups;</w:t>
      </w:r>
    </w:p>
    <w:p w14:paraId="34DACA86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489836D1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90"/>
        </w:rPr>
        <w:t>neglected</w:t>
      </w:r>
      <w:r>
        <w:rPr>
          <w:spacing w:val="-26"/>
          <w:w w:val="90"/>
        </w:rPr>
        <w:t xml:space="preserve"> </w:t>
      </w:r>
      <w:r>
        <w:rPr>
          <w:w w:val="90"/>
        </w:rPr>
        <w:t>estimation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real</w:t>
      </w:r>
      <w:r>
        <w:rPr>
          <w:spacing w:val="-26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spacing w:val="-1"/>
          <w:w w:val="90"/>
        </w:rPr>
        <w:t>feasibility;</w:t>
      </w:r>
    </w:p>
    <w:p w14:paraId="127BDC5A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34C115CE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spacing w:val="1"/>
          <w:w w:val="90"/>
        </w:rPr>
        <w:t>social</w:t>
      </w:r>
      <w:r>
        <w:rPr>
          <w:spacing w:val="-24"/>
          <w:w w:val="90"/>
        </w:rPr>
        <w:t xml:space="preserve"> </w:t>
      </w:r>
      <w:r>
        <w:rPr>
          <w:w w:val="90"/>
        </w:rPr>
        <w:t>polarization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unfair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ealth</w:t>
      </w:r>
      <w:r>
        <w:rPr>
          <w:spacing w:val="-24"/>
          <w:w w:val="90"/>
        </w:rPr>
        <w:t xml:space="preserve"> </w:t>
      </w:r>
      <w:r>
        <w:rPr>
          <w:w w:val="90"/>
        </w:rPr>
        <w:t>redistribution;</w:t>
      </w:r>
    </w:p>
    <w:p w14:paraId="6E6E40A5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16B2FEB8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90"/>
        </w:rPr>
        <w:t>total</w:t>
      </w:r>
      <w:r>
        <w:rPr>
          <w:spacing w:val="-31"/>
          <w:w w:val="90"/>
        </w:rPr>
        <w:t xml:space="preserve"> </w:t>
      </w:r>
      <w:r>
        <w:rPr>
          <w:w w:val="90"/>
        </w:rPr>
        <w:t>dependency</w:t>
      </w:r>
      <w:r>
        <w:rPr>
          <w:spacing w:val="-30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global</w:t>
      </w:r>
      <w:r>
        <w:rPr>
          <w:spacing w:val="-30"/>
          <w:w w:val="90"/>
        </w:rPr>
        <w:t xml:space="preserve"> </w:t>
      </w:r>
      <w:r>
        <w:rPr>
          <w:w w:val="90"/>
        </w:rPr>
        <w:t>trends/guidelines.</w:t>
      </w:r>
    </w:p>
    <w:p w14:paraId="6BE28739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28"/>
          <w:szCs w:val="28"/>
        </w:rPr>
      </w:pPr>
    </w:p>
    <w:p w14:paraId="6C6A8041" w14:textId="77777777" w:rsidR="00B0559F" w:rsidRDefault="00E07B1F">
      <w:pPr>
        <w:pStyle w:val="BodyText"/>
        <w:spacing w:line="327" w:lineRule="auto"/>
        <w:ind w:right="111"/>
      </w:pPr>
      <w:r>
        <w:rPr>
          <w:w w:val="90"/>
        </w:rPr>
        <w:t>These</w:t>
      </w:r>
      <w:r>
        <w:rPr>
          <w:spacing w:val="-14"/>
          <w:w w:val="90"/>
        </w:rPr>
        <w:t xml:space="preserve"> </w:t>
      </w:r>
      <w:r>
        <w:rPr>
          <w:w w:val="90"/>
        </w:rPr>
        <w:t>obstacles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surpass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further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characterize</w:t>
      </w:r>
      <w:r>
        <w:rPr>
          <w:spacing w:val="-13"/>
          <w:w w:val="90"/>
        </w:rPr>
        <w:t xml:space="preserve"> </w:t>
      </w:r>
      <w:ins w:id="314" w:author="Chris Prickett" w:date="2017-02-13T00:33:00Z">
        <w:r w:rsidR="00660F98">
          <w:rPr>
            <w:spacing w:val="-13"/>
            <w:w w:val="90"/>
          </w:rPr>
          <w:t xml:space="preserve">the </w:t>
        </w:r>
      </w:ins>
      <w:r>
        <w:rPr>
          <w:w w:val="90"/>
        </w:rPr>
        <w:t>urban</w:t>
      </w:r>
      <w:r>
        <w:rPr>
          <w:spacing w:val="33"/>
          <w:w w:val="85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21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Belgrad</w:t>
      </w:r>
      <w:r>
        <w:rPr>
          <w:spacing w:val="-2"/>
          <w:w w:val="90"/>
        </w:rPr>
        <w:t>e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Serbia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general.</w:t>
      </w:r>
    </w:p>
    <w:p w14:paraId="4CC722D7" w14:textId="77777777" w:rsidR="00B0559F" w:rsidRDefault="00B0559F">
      <w:pPr>
        <w:spacing w:before="6"/>
        <w:rPr>
          <w:rFonts w:ascii="Bookman Old Style" w:eastAsia="Bookman Old Style" w:hAnsi="Bookman Old Style" w:cs="Bookman Old Style"/>
        </w:rPr>
      </w:pPr>
    </w:p>
    <w:p w14:paraId="0E907B3C" w14:textId="77777777" w:rsidR="00B0559F" w:rsidRDefault="00E07B1F">
      <w:pPr>
        <w:pStyle w:val="BodyText"/>
        <w:spacing w:line="350" w:lineRule="atLeast"/>
        <w:ind w:right="111"/>
        <w:jc w:val="both"/>
      </w:pP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urban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Belgrade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rev</w:t>
      </w:r>
      <w:r>
        <w:rPr>
          <w:spacing w:val="-2"/>
          <w:w w:val="90"/>
        </w:rPr>
        <w:t>ealing</w:t>
      </w:r>
      <w:r>
        <w:rPr>
          <w:spacing w:val="-22"/>
          <w:w w:val="90"/>
        </w:rPr>
        <w:t xml:space="preserve"> </w:t>
      </w:r>
      <w:r>
        <w:rPr>
          <w:w w:val="90"/>
        </w:rPr>
        <w:t>routines,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challenges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traumas</w:t>
      </w:r>
      <w:r>
        <w:rPr>
          <w:spacing w:val="-22"/>
          <w:w w:val="90"/>
        </w:rPr>
        <w:t xml:space="preserve"> </w:t>
      </w:r>
      <w:r>
        <w:rPr>
          <w:spacing w:val="1"/>
          <w:w w:val="90"/>
        </w:rPr>
        <w:t>both</w:t>
      </w:r>
      <w:r>
        <w:rPr>
          <w:spacing w:val="37"/>
          <w:w w:val="89"/>
        </w:rPr>
        <w:t xml:space="preserve">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historical</w:t>
      </w:r>
      <w:r>
        <w:rPr>
          <w:spacing w:val="-42"/>
          <w:w w:val="95"/>
        </w:rPr>
        <w:t xml:space="preserve"> </w:t>
      </w:r>
      <w:r>
        <w:rPr>
          <w:w w:val="95"/>
        </w:rPr>
        <w:t>perspective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traits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culture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mentalit</w:t>
      </w:r>
      <w:r>
        <w:rPr>
          <w:spacing w:val="-2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rFonts w:ascii="PMingLiU"/>
          <w:color w:val="7F0000"/>
          <w:w w:val="95"/>
          <w:position w:val="8"/>
          <w:sz w:val="16"/>
        </w:rPr>
        <w:t>13</w:t>
      </w:r>
      <w:r>
        <w:rPr>
          <w:rFonts w:ascii="PMingLiU"/>
          <w:color w:val="7F0000"/>
          <w:spacing w:val="-11"/>
          <w:w w:val="95"/>
          <w:position w:val="8"/>
          <w:sz w:val="16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analyses</w:t>
      </w:r>
      <w:r>
        <w:rPr>
          <w:spacing w:val="27"/>
          <w:w w:val="84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condition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dynamics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these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antagonistic</w:t>
      </w:r>
      <w:r>
        <w:rPr>
          <w:spacing w:val="-20"/>
          <w:w w:val="95"/>
        </w:rPr>
        <w:t xml:space="preserve"> </w:t>
      </w:r>
      <w:r>
        <w:rPr>
          <w:w w:val="95"/>
        </w:rPr>
        <w:t>relations</w:t>
      </w:r>
      <w:r>
        <w:rPr>
          <w:spacing w:val="-20"/>
          <w:w w:val="95"/>
        </w:rPr>
        <w:t xml:space="preserve"> </w:t>
      </w:r>
      <w:r>
        <w:rPr>
          <w:w w:val="95"/>
        </w:rPr>
        <w:t>set</w:t>
      </w:r>
      <w:r>
        <w:rPr>
          <w:spacing w:val="-20"/>
          <w:w w:val="95"/>
        </w:rPr>
        <w:t xml:space="preserve"> </w:t>
      </w:r>
      <w:r>
        <w:rPr>
          <w:w w:val="95"/>
        </w:rPr>
        <w:t>forth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88"/>
        </w:rPr>
        <w:t xml:space="preserve"> </w:t>
      </w:r>
      <w:r>
        <w:rPr>
          <w:w w:val="95"/>
        </w:rPr>
        <w:t>complex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y</w:t>
      </w:r>
      <w:r>
        <w:rPr>
          <w:spacing w:val="-2"/>
          <w:w w:val="95"/>
        </w:rPr>
        <w:t>stem</w:t>
      </w:r>
      <w:r>
        <w:rPr>
          <w:spacing w:val="-41"/>
          <w:w w:val="95"/>
        </w:rPr>
        <w:t xml:space="preserve"> </w:t>
      </w:r>
      <w:r>
        <w:rPr>
          <w:w w:val="95"/>
        </w:rPr>
        <w:t>dynamics.</w:t>
      </w:r>
      <w:r>
        <w:rPr>
          <w:spacing w:val="-29"/>
          <w:w w:val="95"/>
        </w:rPr>
        <w:t xml:space="preserve"> </w:t>
      </w:r>
      <w:r>
        <w:rPr>
          <w:w w:val="95"/>
        </w:rPr>
        <w:t>While</w:t>
      </w:r>
      <w:r>
        <w:rPr>
          <w:spacing w:val="-41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essential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incorporate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transformative</w:t>
      </w:r>
      <w:r>
        <w:rPr>
          <w:spacing w:val="-41"/>
          <w:w w:val="95"/>
        </w:rPr>
        <w:t xml:space="preserve"> </w:t>
      </w:r>
      <w:r>
        <w:rPr>
          <w:w w:val="95"/>
        </w:rPr>
        <w:t>capac</w:t>
      </w:r>
      <w:r>
        <w:rPr>
          <w:spacing w:val="-2"/>
          <w:w w:val="90"/>
        </w:rPr>
        <w:t>ity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passive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elements,</w:t>
      </w:r>
      <w:r>
        <w:rPr>
          <w:spacing w:val="-9"/>
          <w:w w:val="90"/>
        </w:rPr>
        <w:t xml:space="preserve"> </w:t>
      </w:r>
      <w:r>
        <w:rPr>
          <w:w w:val="90"/>
        </w:rPr>
        <w:t>congregating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relations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maintenance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23"/>
          <w:w w:val="85"/>
        </w:rPr>
        <w:t xml:space="preserve"> </w:t>
      </w:r>
      <w:r>
        <w:rPr>
          <w:w w:val="90"/>
        </w:rPr>
        <w:t>system</w:t>
      </w:r>
      <w:r>
        <w:rPr>
          <w:spacing w:val="-10"/>
          <w:w w:val="90"/>
        </w:rPr>
        <w:t xml:space="preserve"> </w:t>
      </w:r>
      <w:r>
        <w:rPr>
          <w:w w:val="90"/>
        </w:rPr>
        <w:t>collisions</w:t>
      </w:r>
      <w:r>
        <w:rPr>
          <w:spacing w:val="-10"/>
          <w:w w:val="90"/>
        </w:rPr>
        <w:t xml:space="preserve"> </w:t>
      </w:r>
      <w:r>
        <w:rPr>
          <w:w w:val="90"/>
        </w:rPr>
        <w:t>sets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comprehensive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erla</w:t>
      </w:r>
      <w:r>
        <w:rPr>
          <w:spacing w:val="-3"/>
          <w:w w:val="90"/>
        </w:rPr>
        <w:t>y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procedural</w:t>
      </w:r>
      <w:r>
        <w:rPr>
          <w:spacing w:val="-9"/>
          <w:w w:val="90"/>
        </w:rPr>
        <w:t xml:space="preserve"> </w:t>
      </w:r>
      <w:r>
        <w:rPr>
          <w:w w:val="90"/>
        </w:rPr>
        <w:t>resilience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31"/>
          <w:w w:val="85"/>
        </w:rPr>
        <w:t xml:space="preserve"> </w:t>
      </w:r>
      <w:r>
        <w:rPr>
          <w:w w:val="90"/>
        </w:rPr>
        <w:t>urban</w:t>
      </w:r>
      <w:r>
        <w:rPr>
          <w:spacing w:val="-31"/>
          <w:w w:val="90"/>
        </w:rPr>
        <w:t xml:space="preserve"> </w:t>
      </w:r>
      <w:r>
        <w:rPr>
          <w:w w:val="90"/>
        </w:rPr>
        <w:t>scenarios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radical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terv</w:t>
      </w:r>
      <w:r>
        <w:rPr>
          <w:spacing w:val="-3"/>
          <w:w w:val="90"/>
        </w:rPr>
        <w:t>entions.</w:t>
      </w:r>
    </w:p>
    <w:p w14:paraId="57D45A34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08955995" w14:textId="77777777" w:rsidR="00B0559F" w:rsidRDefault="00E07B1F">
      <w:pPr>
        <w:pStyle w:val="BodyText"/>
        <w:spacing w:before="188"/>
        <w:ind w:left="926" w:firstLine="0"/>
      </w:pP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respect,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activ</w:t>
      </w:r>
      <w:r>
        <w:rPr>
          <w:spacing w:val="-2"/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12"/>
          <w:w w:val="90"/>
        </w:rPr>
        <w:t xml:space="preserve"> </w:t>
      </w:r>
      <w:r>
        <w:rPr>
          <w:w w:val="90"/>
        </w:rPr>
        <w:t>relations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2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categorized</w:t>
      </w:r>
      <w:r>
        <w:rPr>
          <w:spacing w:val="-12"/>
          <w:w w:val="90"/>
        </w:rPr>
        <w:t xml:space="preserve"> </w:t>
      </w:r>
      <w:r>
        <w:rPr>
          <w:w w:val="90"/>
        </w:rPr>
        <w:t>as:</w:t>
      </w:r>
    </w:p>
    <w:p w14:paraId="649A50B0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28"/>
          <w:szCs w:val="28"/>
        </w:rPr>
      </w:pPr>
    </w:p>
    <w:p w14:paraId="0F166C8C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85"/>
        </w:rPr>
        <w:t>urban</w:t>
      </w:r>
      <w:r>
        <w:rPr>
          <w:spacing w:val="22"/>
          <w:w w:val="85"/>
        </w:rPr>
        <w:t xml:space="preserve"> </w:t>
      </w:r>
      <w:r>
        <w:rPr>
          <w:w w:val="85"/>
        </w:rPr>
        <w:t>practices</w:t>
      </w:r>
    </w:p>
    <w:p w14:paraId="6A4EECF5" w14:textId="77777777" w:rsidR="00B0559F" w:rsidRDefault="00B0559F">
      <w:pPr>
        <w:spacing w:before="3"/>
        <w:rPr>
          <w:rFonts w:ascii="Bookman Old Style" w:eastAsia="Bookman Old Style" w:hAnsi="Bookman Old Style" w:cs="Bookman Old Style"/>
          <w:sz w:val="23"/>
          <w:szCs w:val="23"/>
        </w:rPr>
      </w:pPr>
    </w:p>
    <w:p w14:paraId="70E55263" w14:textId="77777777" w:rsidR="00B0559F" w:rsidRDefault="00E07B1F">
      <w:pPr>
        <w:pStyle w:val="BodyText"/>
        <w:numPr>
          <w:ilvl w:val="3"/>
          <w:numId w:val="4"/>
        </w:numPr>
        <w:tabs>
          <w:tab w:val="left" w:pos="1134"/>
        </w:tabs>
      </w:pPr>
      <w:r>
        <w:rPr>
          <w:w w:val="85"/>
        </w:rPr>
        <w:t>urban</w:t>
      </w:r>
      <w:r>
        <w:rPr>
          <w:spacing w:val="21"/>
          <w:w w:val="85"/>
        </w:rPr>
        <w:t xml:space="preserve"> </w:t>
      </w:r>
      <w:r>
        <w:rPr>
          <w:w w:val="85"/>
        </w:rPr>
        <w:t>conflicts</w:t>
      </w:r>
    </w:p>
    <w:p w14:paraId="28968292" w14:textId="77777777" w:rsidR="00B0559F" w:rsidRDefault="00B0559F">
      <w:pPr>
        <w:spacing w:before="6"/>
        <w:rPr>
          <w:rFonts w:ascii="Bookman Old Style" w:eastAsia="Bookman Old Style" w:hAnsi="Bookman Old Style" w:cs="Bookman Old Style"/>
          <w:sz w:val="34"/>
          <w:szCs w:val="34"/>
        </w:rPr>
      </w:pPr>
    </w:p>
    <w:p w14:paraId="311BF661" w14:textId="77777777" w:rsidR="00B0559F" w:rsidRDefault="00E07B1F">
      <w:pPr>
        <w:pStyle w:val="Heading3"/>
        <w:jc w:val="both"/>
        <w:rPr>
          <w:b w:val="0"/>
          <w:bCs w:val="0"/>
        </w:rPr>
      </w:pPr>
      <w:r>
        <w:rPr>
          <w:w w:val="95"/>
        </w:rPr>
        <w:t>Urban</w:t>
      </w:r>
      <w:r>
        <w:rPr>
          <w:spacing w:val="26"/>
          <w:w w:val="95"/>
        </w:rPr>
        <w:t xml:space="preserve"> </w:t>
      </w:r>
      <w:r>
        <w:rPr>
          <w:w w:val="95"/>
        </w:rPr>
        <w:t>practices</w:t>
      </w:r>
    </w:p>
    <w:p w14:paraId="18C7AAD4" w14:textId="77777777" w:rsidR="00B0559F" w:rsidRDefault="00B0559F">
      <w:pPr>
        <w:spacing w:before="10"/>
        <w:rPr>
          <w:rFonts w:ascii="Georgia" w:eastAsia="Georgia" w:hAnsi="Georgia" w:cs="Georgia"/>
          <w:b/>
          <w:bCs/>
          <w:sz w:val="20"/>
          <w:szCs w:val="20"/>
        </w:rPr>
      </w:pPr>
    </w:p>
    <w:p w14:paraId="3EF13459" w14:textId="77777777" w:rsidR="00B0559F" w:rsidRDefault="00E07B1F">
      <w:pPr>
        <w:pStyle w:val="BodyText"/>
        <w:spacing w:line="327" w:lineRule="auto"/>
        <w:ind w:right="112" w:firstLine="0"/>
        <w:jc w:val="both"/>
      </w:pPr>
      <w:r>
        <w:rPr>
          <w:spacing w:val="1"/>
          <w:w w:val="90"/>
        </w:rPr>
        <w:t>Social</w:t>
      </w:r>
      <w:r>
        <w:rPr>
          <w:spacing w:val="-5"/>
          <w:w w:val="90"/>
        </w:rPr>
        <w:t xml:space="preserve"> </w:t>
      </w:r>
      <w:r>
        <w:rPr>
          <w:w w:val="90"/>
        </w:rPr>
        <w:t>practices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embedded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ins w:id="315" w:author="Chris Prickett" w:date="2017-02-13T00:44:00Z">
        <w:r w:rsidR="00214505">
          <w:rPr>
            <w:w w:val="90"/>
          </w:rPr>
          <w:t xml:space="preserve"> the</w:t>
        </w:r>
      </w:ins>
      <w:r>
        <w:rPr>
          <w:spacing w:val="-4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text.</w:t>
      </w:r>
      <w:r>
        <w:rPr>
          <w:spacing w:val="25"/>
          <w:w w:val="90"/>
        </w:rPr>
        <w:t xml:space="preserve"> </w:t>
      </w:r>
      <w:r>
        <w:rPr>
          <w:w w:val="90"/>
        </w:rPr>
        <w:t>Therefore,</w:t>
      </w:r>
      <w:r>
        <w:rPr>
          <w:spacing w:val="-2"/>
          <w:w w:val="90"/>
        </w:rPr>
        <w:t xml:space="preserve"> </w:t>
      </w:r>
      <w:r>
        <w:rPr>
          <w:w w:val="90"/>
        </w:rPr>
        <w:t>situated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4"/>
          <w:w w:val="90"/>
        </w:rPr>
        <w:t xml:space="preserve"> </w:t>
      </w:r>
      <w:r>
        <w:rPr>
          <w:w w:val="90"/>
        </w:rPr>
        <w:t>practices</w:t>
      </w:r>
      <w:r>
        <w:rPr>
          <w:spacing w:val="-4"/>
          <w:w w:val="90"/>
        </w:rPr>
        <w:t xml:space="preserve"> </w:t>
      </w:r>
      <w:r>
        <w:rPr>
          <w:w w:val="90"/>
        </w:rPr>
        <w:t>gen</w:t>
      </w:r>
      <w:r>
        <w:rPr>
          <w:w w:val="95"/>
        </w:rPr>
        <w:t>erate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space</w:t>
      </w:r>
      <w:r>
        <w:rPr>
          <w:spacing w:val="-20"/>
          <w:w w:val="95"/>
        </w:rPr>
        <w:t xml:space="preserve"> </w:t>
      </w:r>
      <w:r>
        <w:rPr>
          <w:w w:val="95"/>
        </w:rPr>
        <w:t>production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its</w:t>
      </w:r>
      <w:r>
        <w:rPr>
          <w:spacing w:val="-20"/>
          <w:w w:val="95"/>
        </w:rPr>
        <w:t xml:space="preserve"> </w:t>
      </w:r>
      <w:r>
        <w:rPr>
          <w:w w:val="95"/>
        </w:rPr>
        <w:t>usage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17"/>
          <w:w w:val="95"/>
        </w:rPr>
        <w:t xml:space="preserve"> </w:t>
      </w:r>
      <w:r>
        <w:rPr>
          <w:w w:val="95"/>
        </w:rPr>
        <w:t>so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engines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urban</w:t>
      </w:r>
      <w:r>
        <w:rPr>
          <w:spacing w:val="-20"/>
          <w:w w:val="95"/>
        </w:rPr>
        <w:t xml:space="preserve"> </w:t>
      </w:r>
      <w:r>
        <w:rPr>
          <w:w w:val="95"/>
        </w:rPr>
        <w:t>system</w:t>
      </w:r>
      <w:r>
        <w:rPr>
          <w:spacing w:val="20"/>
          <w:w w:val="86"/>
        </w:rPr>
        <w:t xml:space="preserve"> </w:t>
      </w:r>
      <w:r>
        <w:rPr>
          <w:spacing w:val="-2"/>
          <w:w w:val="95"/>
        </w:rPr>
        <w:t>evolution.</w:t>
      </w:r>
    </w:p>
    <w:p w14:paraId="4672100D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Serbia</w:t>
      </w:r>
      <w:r>
        <w:rPr>
          <w:spacing w:val="-35"/>
          <w:w w:val="95"/>
        </w:rPr>
        <w:t xml:space="preserve"> </w:t>
      </w:r>
      <w:r>
        <w:rPr>
          <w:w w:val="95"/>
        </w:rPr>
        <w:t>what</w:t>
      </w:r>
      <w:r>
        <w:rPr>
          <w:spacing w:val="-35"/>
          <w:w w:val="95"/>
        </w:rPr>
        <w:t xml:space="preserve"> </w:t>
      </w:r>
      <w:r>
        <w:rPr>
          <w:w w:val="95"/>
        </w:rPr>
        <w:t>happens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ins w:id="316" w:author="Chris Prickett" w:date="2017-02-13T00:45:00Z">
        <w:r w:rsidR="00214505">
          <w:rPr>
            <w:w w:val="95"/>
          </w:rPr>
          <w:t xml:space="preserve"> the</w:t>
        </w:r>
      </w:ins>
      <w:r>
        <w:rPr>
          <w:spacing w:val="-36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contex</w:t>
      </w:r>
      <w:r>
        <w:rPr>
          <w:spacing w:val="-2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ery</w:t>
      </w:r>
      <w:r>
        <w:rPr>
          <w:spacing w:val="-35"/>
          <w:w w:val="95"/>
        </w:rPr>
        <w:t xml:space="preserve"> </w:t>
      </w:r>
      <w:r>
        <w:rPr>
          <w:w w:val="95"/>
        </w:rPr>
        <w:t>often</w:t>
      </w:r>
      <w:r>
        <w:rPr>
          <w:spacing w:val="-36"/>
          <w:w w:val="95"/>
        </w:rPr>
        <w:t xml:space="preserve"> </w:t>
      </w:r>
      <w:r>
        <w:rPr>
          <w:w w:val="95"/>
        </w:rPr>
        <w:t>deviates</w:t>
      </w:r>
      <w:r>
        <w:rPr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-35"/>
          <w:w w:val="95"/>
        </w:rPr>
        <w:t xml:space="preserve"> </w:t>
      </w:r>
      <w:r>
        <w:rPr>
          <w:w w:val="95"/>
        </w:rPr>
        <w:t>what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planned.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del w:id="317" w:author="Chris Prickett" w:date="2017-02-13T00:45:00Z">
        <w:r w:rsidDel="00214505">
          <w:rPr>
            <w:spacing w:val="29"/>
            <w:w w:val="85"/>
          </w:rPr>
          <w:delText xml:space="preserve"> </w:delText>
        </w:r>
        <w:r w:rsidDel="00214505">
          <w:rPr>
            <w:w w:val="90"/>
          </w:rPr>
          <w:delText>to</w:delText>
        </w:r>
        <w:r w:rsidDel="00214505">
          <w:rPr>
            <w:spacing w:val="-24"/>
            <w:w w:val="90"/>
          </w:rPr>
          <w:delText xml:space="preserve"> </w:delText>
        </w:r>
        <w:r w:rsidDel="00214505">
          <w:rPr>
            <w:spacing w:val="1"/>
            <w:w w:val="90"/>
          </w:rPr>
          <w:delText>speak</w:delText>
        </w:r>
      </w:del>
      <w:r>
        <w:rPr>
          <w:spacing w:val="1"/>
          <w:w w:val="90"/>
        </w:rPr>
        <w:t>,</w:t>
      </w:r>
      <w:r>
        <w:rPr>
          <w:spacing w:val="-22"/>
          <w:w w:val="90"/>
        </w:rPr>
        <w:t xml:space="preserve"> </w:t>
      </w:r>
      <w:ins w:id="318" w:author="Chris Prickett" w:date="2017-02-13T00:45:00Z">
        <w:r w:rsidR="00214505">
          <w:rPr>
            <w:w w:val="90"/>
          </w:rPr>
          <w:t>this tendency</w:t>
        </w:r>
      </w:ins>
      <w:del w:id="319" w:author="Chris Prickett" w:date="2017-02-13T00:45:00Z">
        <w:r w:rsidDel="00214505">
          <w:rPr>
            <w:w w:val="90"/>
          </w:rPr>
          <w:delText>it</w:delText>
        </w:r>
      </w:del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ma</w:t>
      </w:r>
      <w:r>
        <w:rPr>
          <w:spacing w:val="-3"/>
          <w:w w:val="90"/>
        </w:rPr>
        <w:t>y</w:t>
      </w:r>
      <w:r>
        <w:rPr>
          <w:spacing w:val="-25"/>
          <w:w w:val="90"/>
        </w:rPr>
        <w:t xml:space="preserve"> </w:t>
      </w:r>
      <w:r>
        <w:rPr>
          <w:w w:val="90"/>
        </w:rPr>
        <w:t>rather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>spoken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ins w:id="320" w:author="Chris Prickett" w:date="2017-02-13T00:46:00Z">
        <w:r w:rsidR="00214505">
          <w:rPr>
            <w:spacing w:val="-24"/>
            <w:w w:val="90"/>
          </w:rPr>
          <w:t xml:space="preserve">as </w:t>
        </w:r>
      </w:ins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practice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abandoning</w:t>
      </w:r>
      <w:r>
        <w:rPr>
          <w:spacing w:val="-23"/>
          <w:w w:val="90"/>
        </w:rPr>
        <w:t xml:space="preserve"> </w:t>
      </w:r>
      <w:r>
        <w:rPr>
          <w:w w:val="90"/>
        </w:rPr>
        <w:t>urban</w:t>
      </w:r>
      <w:r>
        <w:rPr>
          <w:spacing w:val="-24"/>
          <w:w w:val="90"/>
        </w:rPr>
        <w:t xml:space="preserve"> </w:t>
      </w:r>
      <w:r>
        <w:rPr>
          <w:w w:val="90"/>
        </w:rPr>
        <w:t>plans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discrepancy</w:t>
      </w:r>
      <w:r>
        <w:rPr>
          <w:spacing w:val="-33"/>
          <w:w w:val="90"/>
        </w:rPr>
        <w:t xml:space="preserve"> </w:t>
      </w:r>
      <w:r>
        <w:rPr>
          <w:spacing w:val="-1"/>
          <w:w w:val="90"/>
        </w:rPr>
        <w:t>betw</w:t>
      </w:r>
      <w:r>
        <w:rPr>
          <w:spacing w:val="-2"/>
          <w:w w:val="90"/>
        </w:rPr>
        <w:t>een</w:t>
      </w:r>
      <w:r>
        <w:rPr>
          <w:spacing w:val="-34"/>
          <w:w w:val="90"/>
        </w:rPr>
        <w:t xml:space="preserve"> </w:t>
      </w:r>
      <w:r>
        <w:rPr>
          <w:w w:val="90"/>
        </w:rPr>
        <w:t>plans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realizations</w:t>
      </w:r>
      <w:r>
        <w:rPr>
          <w:spacing w:val="-34"/>
          <w:w w:val="90"/>
        </w:rPr>
        <w:t xml:space="preserve"> </w:t>
      </w:r>
      <w:r>
        <w:rPr>
          <w:w w:val="90"/>
        </w:rPr>
        <w:t>than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serious</w:t>
      </w:r>
      <w:r>
        <w:rPr>
          <w:spacing w:val="-33"/>
          <w:w w:val="90"/>
        </w:rPr>
        <w:t xml:space="preserve"> </w:t>
      </w:r>
      <w:r>
        <w:rPr>
          <w:w w:val="90"/>
        </w:rPr>
        <w:t>strategies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parameters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economic</w:t>
      </w:r>
      <w:r>
        <w:rPr>
          <w:spacing w:val="21"/>
          <w:w w:val="86"/>
        </w:rPr>
        <w:t xml:space="preserve"> </w:t>
      </w:r>
      <w:r>
        <w:rPr>
          <w:spacing w:val="-1"/>
          <w:w w:val="90"/>
        </w:rPr>
        <w:t>dev</w:t>
      </w:r>
      <w:r>
        <w:rPr>
          <w:spacing w:val="-2"/>
          <w:w w:val="90"/>
        </w:rPr>
        <w:t>elopmen</w:t>
      </w:r>
      <w:r>
        <w:rPr>
          <w:spacing w:val="-1"/>
          <w:w w:val="90"/>
        </w:rPr>
        <w:t>t,</w:t>
      </w:r>
      <w:r>
        <w:rPr>
          <w:spacing w:val="-11"/>
          <w:w w:val="90"/>
        </w:rPr>
        <w:t xml:space="preserve"> </w:t>
      </w:r>
      <w:ins w:id="321" w:author="Chris Prickett" w:date="2017-02-13T00:46:00Z">
        <w:r w:rsidR="00214505">
          <w:rPr>
            <w:spacing w:val="-11"/>
            <w:w w:val="90"/>
          </w:rPr>
          <w:t xml:space="preserve">a </w:t>
        </w:r>
      </w:ins>
      <w:r>
        <w:rPr>
          <w:spacing w:val="-2"/>
          <w:w w:val="90"/>
        </w:rPr>
        <w:t>comprehensive</w:t>
      </w:r>
      <w:r>
        <w:rPr>
          <w:spacing w:val="-12"/>
          <w:w w:val="90"/>
        </w:rPr>
        <w:t xml:space="preserve"> </w:t>
      </w:r>
      <w:r>
        <w:rPr>
          <w:w w:val="90"/>
        </w:rPr>
        <w:t>socio-spatial</w:t>
      </w:r>
      <w:r>
        <w:rPr>
          <w:spacing w:val="-12"/>
          <w:w w:val="90"/>
        </w:rPr>
        <w:t xml:space="preserve"> </w:t>
      </w:r>
      <w:r>
        <w:rPr>
          <w:w w:val="90"/>
        </w:rPr>
        <w:t>analysis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feasibility</w:t>
      </w:r>
      <w:r>
        <w:rPr>
          <w:spacing w:val="-11"/>
          <w:w w:val="90"/>
        </w:rPr>
        <w:t xml:space="preserve"> </w:t>
      </w:r>
      <w:r>
        <w:rPr>
          <w:w w:val="90"/>
        </w:rPr>
        <w:t>studies.</w:t>
      </w:r>
      <w:r>
        <w:rPr>
          <w:spacing w:val="13"/>
          <w:w w:val="90"/>
        </w:rPr>
        <w:t xml:space="preserve"> </w:t>
      </w:r>
      <w:r>
        <w:rPr>
          <w:w w:val="90"/>
        </w:rPr>
        <w:t>Therefore,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41"/>
          <w:w w:val="88"/>
        </w:rPr>
        <w:t xml:space="preserve"> </w:t>
      </w:r>
      <w:r>
        <w:rPr>
          <w:spacing w:val="-2"/>
          <w:w w:val="90"/>
        </w:rPr>
        <w:t>approach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urban</w:t>
      </w:r>
      <w:r>
        <w:rPr>
          <w:spacing w:val="-15"/>
          <w:w w:val="90"/>
        </w:rPr>
        <w:t xml:space="preserve"> </w:t>
      </w:r>
      <w:r>
        <w:rPr>
          <w:w w:val="90"/>
        </w:rPr>
        <w:t>planning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do</w:t>
      </w:r>
      <w:r>
        <w:rPr>
          <w:spacing w:val="-2"/>
          <w:w w:val="90"/>
        </w:rPr>
        <w:t>cumen</w:t>
      </w:r>
      <w:r>
        <w:rPr>
          <w:spacing w:val="-1"/>
          <w:w w:val="90"/>
        </w:rPr>
        <w:t>tation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tec</w:t>
      </w:r>
      <w:r>
        <w:rPr>
          <w:spacing w:val="-2"/>
          <w:w w:val="90"/>
        </w:rPr>
        <w:t>hno</w:t>
      </w:r>
      <w:r>
        <w:rPr>
          <w:spacing w:val="-1"/>
          <w:w w:val="90"/>
        </w:rPr>
        <w:t>cratic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spacing w:val="1"/>
          <w:w w:val="90"/>
        </w:rPr>
        <w:t>loose</w:t>
      </w:r>
      <w:r>
        <w:rPr>
          <w:spacing w:val="-14"/>
          <w:w w:val="90"/>
        </w:rPr>
        <w:t xml:space="preserve"> </w:t>
      </w:r>
      <w:r>
        <w:rPr>
          <w:w w:val="90"/>
        </w:rPr>
        <w:t>links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ac</w:t>
      </w:r>
      <w:r>
        <w:rPr>
          <w:spacing w:val="-1"/>
          <w:w w:val="90"/>
        </w:rPr>
        <w:t>ti</w:t>
      </w:r>
      <w:r>
        <w:rPr>
          <w:spacing w:val="-2"/>
          <w:w w:val="90"/>
        </w:rPr>
        <w:t>ons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actual</w:t>
      </w:r>
      <w:r>
        <w:rPr>
          <w:spacing w:val="-16"/>
          <w:w w:val="90"/>
        </w:rPr>
        <w:t xml:space="preserve"> </w:t>
      </w:r>
      <w:r>
        <w:rPr>
          <w:w w:val="90"/>
        </w:rPr>
        <w:t>space.</w:t>
      </w:r>
    </w:p>
    <w:p w14:paraId="20DE94C5" w14:textId="77777777" w:rsidR="00B0559F" w:rsidRDefault="00E07B1F" w:rsidP="00AC3A42">
      <w:pPr>
        <w:pStyle w:val="BodyText"/>
        <w:spacing w:line="327" w:lineRule="auto"/>
        <w:ind w:right="111"/>
        <w:jc w:val="both"/>
      </w:pPr>
      <w:r>
        <w:rPr>
          <w:w w:val="95"/>
        </w:rPr>
        <w:t>Usually</w:t>
      </w:r>
      <w:r>
        <w:rPr>
          <w:spacing w:val="-37"/>
          <w:w w:val="95"/>
        </w:rPr>
        <w:t xml:space="preserve"> </w:t>
      </w:r>
      <w:r>
        <w:rPr>
          <w:w w:val="95"/>
        </w:rPr>
        <w:t>attributed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ins w:id="322" w:author="Chris Prickett" w:date="2017-02-13T00:46:00Z">
        <w:r w:rsidR="00214505">
          <w:rPr>
            <w:spacing w:val="-36"/>
            <w:w w:val="95"/>
          </w:rPr>
          <w:t xml:space="preserve">the </w:t>
        </w:r>
      </w:ins>
      <w:r>
        <w:rPr>
          <w:w w:val="95"/>
        </w:rPr>
        <w:t>socialist</w:t>
      </w:r>
      <w:r>
        <w:rPr>
          <w:spacing w:val="-37"/>
          <w:w w:val="95"/>
        </w:rPr>
        <w:t xml:space="preserve"> </w:t>
      </w:r>
      <w:r>
        <w:rPr>
          <w:w w:val="95"/>
        </w:rPr>
        <w:t>inheritance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planning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7"/>
          <w:w w:val="95"/>
        </w:rPr>
        <w:t xml:space="preserve"> </w:t>
      </w:r>
      <w:r>
        <w:rPr>
          <w:w w:val="95"/>
        </w:rPr>
        <w:t>praxis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aggra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ated</w:t>
      </w:r>
      <w:r>
        <w:rPr>
          <w:spacing w:val="21"/>
          <w:w w:val="89"/>
        </w:rPr>
        <w:t xml:space="preserve"> </w:t>
      </w:r>
      <w:ins w:id="323" w:author="Chris Prickett" w:date="2017-02-13T00:46:00Z">
        <w:r w:rsidR="00214505">
          <w:rPr>
            <w:w w:val="95"/>
          </w:rPr>
          <w:t>by</w:t>
        </w:r>
      </w:ins>
      <w:del w:id="324" w:author="Chris Prickett" w:date="2017-02-13T00:46:00Z">
        <w:r w:rsidDel="00214505">
          <w:rPr>
            <w:w w:val="95"/>
          </w:rPr>
          <w:delText>with</w:delText>
        </w:r>
      </w:del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dominance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political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part</w:t>
      </w:r>
      <w:r>
        <w:rPr>
          <w:spacing w:val="-2"/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estor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interests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(</w:t>
      </w:r>
      <w:r>
        <w:rPr>
          <w:color w:val="00AEEF"/>
          <w:spacing w:val="-2"/>
          <w:w w:val="95"/>
        </w:rPr>
        <w:t>W</w:t>
      </w:r>
      <w:r>
        <w:rPr>
          <w:color w:val="00AEEF"/>
          <w:spacing w:val="-3"/>
          <w:w w:val="95"/>
        </w:rPr>
        <w:t>orkshop</w:t>
      </w:r>
      <w:r>
        <w:rPr>
          <w:color w:val="00AEEF"/>
          <w:spacing w:val="-21"/>
          <w:w w:val="95"/>
        </w:rPr>
        <w:t xml:space="preserve"> </w:t>
      </w:r>
      <w:r>
        <w:rPr>
          <w:color w:val="00AEEF"/>
          <w:w w:val="95"/>
        </w:rPr>
        <w:t>1</w:t>
      </w:r>
      <w:r>
        <w:rPr>
          <w:w w:val="95"/>
        </w:rPr>
        <w:t>).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del w:id="325" w:author="Chris Prickett" w:date="2017-02-13T00:47:00Z">
        <w:r w:rsidDel="00214505">
          <w:rPr>
            <w:spacing w:val="-22"/>
            <w:w w:val="95"/>
          </w:rPr>
          <w:delText xml:space="preserve"> </w:delText>
        </w:r>
        <w:r w:rsidDel="00214505">
          <w:rPr>
            <w:w w:val="95"/>
          </w:rPr>
          <w:delText>the</w:delText>
        </w:r>
      </w:del>
      <w:r>
        <w:rPr>
          <w:spacing w:val="37"/>
          <w:w w:val="88"/>
        </w:rPr>
        <w:t xml:space="preserve"> </w:t>
      </w:r>
      <w:r>
        <w:rPr>
          <w:w w:val="90"/>
        </w:rPr>
        <w:t>post-socialist</w:t>
      </w:r>
      <w:r>
        <w:rPr>
          <w:spacing w:val="-14"/>
          <w:w w:val="90"/>
        </w:rPr>
        <w:t xml:space="preserve"> </w:t>
      </w:r>
      <w:r>
        <w:rPr>
          <w:w w:val="90"/>
        </w:rPr>
        <w:t>Serbia,</w:t>
      </w:r>
      <w:r>
        <w:rPr>
          <w:spacing w:val="-14"/>
          <w:w w:val="90"/>
        </w:rPr>
        <w:t xml:space="preserve"> </w:t>
      </w:r>
      <w:ins w:id="326" w:author="Chris Prickett" w:date="2017-02-13T00:47:00Z">
        <w:r w:rsidR="00214505">
          <w:rPr>
            <w:w w:val="90"/>
          </w:rPr>
          <w:t>the</w:t>
        </w:r>
      </w:ins>
      <w:del w:id="327" w:author="Chris Prickett" w:date="2017-02-13T00:47:00Z">
        <w:r w:rsidDel="00214505">
          <w:rPr>
            <w:w w:val="90"/>
          </w:rPr>
          <w:delText>its</w:delText>
        </w:r>
      </w:del>
      <w:r>
        <w:rPr>
          <w:spacing w:val="-14"/>
          <w:w w:val="90"/>
        </w:rPr>
        <w:t xml:space="preserve"> </w:t>
      </w:r>
      <w:r>
        <w:rPr>
          <w:w w:val="90"/>
        </w:rPr>
        <w:t>pluralist</w:t>
      </w:r>
      <w:r>
        <w:rPr>
          <w:spacing w:val="-14"/>
          <w:w w:val="90"/>
        </w:rPr>
        <w:t xml:space="preserve"> </w:t>
      </w:r>
      <w:r>
        <w:rPr>
          <w:w w:val="90"/>
        </w:rPr>
        <w:t>political</w:t>
      </w:r>
      <w:r>
        <w:rPr>
          <w:spacing w:val="-14"/>
          <w:w w:val="90"/>
        </w:rPr>
        <w:t xml:space="preserve"> </w:t>
      </w:r>
      <w:r>
        <w:rPr>
          <w:w w:val="90"/>
        </w:rPr>
        <w:t>life</w:t>
      </w:r>
      <w:r>
        <w:rPr>
          <w:spacing w:val="-14"/>
          <w:w w:val="90"/>
        </w:rPr>
        <w:t xml:space="preserve"> </w:t>
      </w:r>
      <w:ins w:id="328" w:author="Chris Prickett" w:date="2017-02-13T00:47:00Z">
        <w:r w:rsidR="00214505">
          <w:rPr>
            <w:spacing w:val="-3"/>
            <w:w w:val="90"/>
          </w:rPr>
          <w:t>made</w:t>
        </w:r>
      </w:ins>
      <w:del w:id="329" w:author="Chris Prickett" w:date="2017-02-13T00:47:00Z">
        <w:r w:rsidDel="00214505">
          <w:rPr>
            <w:spacing w:val="-3"/>
            <w:w w:val="90"/>
          </w:rPr>
          <w:delText>makes</w:delText>
        </w:r>
      </w:del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dominance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political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pow</w:t>
      </w:r>
      <w:r>
        <w:rPr>
          <w:w w:val="90"/>
        </w:rPr>
        <w:t>erful</w:t>
      </w:r>
      <w:r>
        <w:rPr>
          <w:spacing w:val="-14"/>
          <w:w w:val="90"/>
        </w:rPr>
        <w:t xml:space="preserve"> </w:t>
      </w:r>
      <w:r>
        <w:rPr>
          <w:w w:val="90"/>
        </w:rPr>
        <w:t>economic</w:t>
      </w:r>
      <w:r>
        <w:rPr>
          <w:spacing w:val="-14"/>
          <w:w w:val="90"/>
        </w:rPr>
        <w:t xml:space="preserve"> </w:t>
      </w:r>
      <w:r>
        <w:rPr>
          <w:w w:val="90"/>
        </w:rPr>
        <w:t>actors</w:t>
      </w:r>
      <w:r>
        <w:rPr>
          <w:spacing w:val="-14"/>
          <w:w w:val="90"/>
        </w:rPr>
        <w:t xml:space="preserve"> </w:t>
      </w:r>
      <w:r>
        <w:rPr>
          <w:w w:val="90"/>
        </w:rPr>
        <w:t>highly</w:t>
      </w:r>
      <w:r>
        <w:rPr>
          <w:spacing w:val="-14"/>
          <w:w w:val="90"/>
        </w:rPr>
        <w:t xml:space="preserve"> </w:t>
      </w:r>
      <w:r>
        <w:rPr>
          <w:w w:val="90"/>
        </w:rPr>
        <w:t>dependent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eryda</w:t>
      </w:r>
      <w:r>
        <w:rPr>
          <w:spacing w:val="-2"/>
          <w:w w:val="90"/>
        </w:rPr>
        <w:t>y</w:t>
      </w:r>
      <w:r>
        <w:rPr>
          <w:spacing w:val="-14"/>
          <w:w w:val="90"/>
        </w:rPr>
        <w:t xml:space="preserve"> </w:t>
      </w:r>
      <w:r>
        <w:rPr>
          <w:w w:val="90"/>
        </w:rPr>
        <w:t>politics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ins w:id="330" w:author="Chris Prickett" w:date="2017-02-13T00:47:00Z">
        <w:r w:rsidR="00214505">
          <w:rPr>
            <w:spacing w:val="-13"/>
            <w:w w:val="90"/>
          </w:rPr>
          <w:t xml:space="preserve">the </w:t>
        </w:r>
      </w:ins>
      <w:r>
        <w:rPr>
          <w:w w:val="90"/>
        </w:rPr>
        <w:t>shifts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political</w:t>
      </w:r>
      <w:r>
        <w:rPr>
          <w:spacing w:val="-13"/>
          <w:w w:val="90"/>
        </w:rPr>
        <w:t xml:space="preserve"> </w:t>
      </w:r>
      <w:r>
        <w:rPr>
          <w:w w:val="90"/>
        </w:rPr>
        <w:t>parties</w:t>
      </w:r>
      <w:r w:rsidR="00AC3A42">
        <w:rPr>
          <w:w w:val="90"/>
        </w:rPr>
        <w:t xml:space="preserve"> </w:t>
      </w:r>
      <w:r w:rsidR="00AC3A42" w:rsidRPr="00AC3A42">
        <w:rPr>
          <w:w w:val="90"/>
        </w:rPr>
        <w:t xml:space="preserve">in power. Consequently, </w:t>
      </w:r>
      <w:ins w:id="331" w:author="Chris Prickett" w:date="2017-02-13T00:48:00Z">
        <w:r w:rsidR="00214505">
          <w:rPr>
            <w:w w:val="90"/>
          </w:rPr>
          <w:t xml:space="preserve">the </w:t>
        </w:r>
      </w:ins>
      <w:r w:rsidR="00AC3A42" w:rsidRPr="00AC3A42">
        <w:rPr>
          <w:w w:val="90"/>
        </w:rPr>
        <w:t xml:space="preserve">activities of </w:t>
      </w:r>
      <w:ins w:id="332" w:author="Chris Prickett" w:date="2017-02-13T00:48:00Z">
        <w:r w:rsidR="00214505">
          <w:rPr>
            <w:w w:val="90"/>
          </w:rPr>
          <w:t xml:space="preserve">the </w:t>
        </w:r>
      </w:ins>
      <w:r w:rsidR="00AC3A42" w:rsidRPr="00AC3A42">
        <w:rPr>
          <w:w w:val="90"/>
        </w:rPr>
        <w:t>high planning</w:t>
      </w:r>
      <w:r w:rsidR="00AC3A42">
        <w:rPr>
          <w:w w:val="90"/>
        </w:rPr>
        <w:t xml:space="preserve"> </w:t>
      </w:r>
      <w:r w:rsidR="00AC3A42" w:rsidRPr="00AC3A42">
        <w:rPr>
          <w:w w:val="90"/>
        </w:rPr>
        <w:t>and decision-making authorities</w:t>
      </w:r>
      <w:r w:rsidR="00AC3A42">
        <w:rPr>
          <w:w w:val="90"/>
        </w:rPr>
        <w:t xml:space="preserve"> </w:t>
      </w:r>
      <w:r w:rsidR="00AC3A42" w:rsidRPr="00AC3A42">
        <w:rPr>
          <w:w w:val="90"/>
        </w:rPr>
        <w:t>rarely produce sustainable urban practices when brought down to the neighbourhood level.</w:t>
      </w:r>
    </w:p>
    <w:p w14:paraId="15FE1F70" w14:textId="77777777" w:rsidR="00B0559F" w:rsidRDefault="00722A2E">
      <w:pPr>
        <w:spacing w:before="27" w:line="284" w:lineRule="exact"/>
        <w:ind w:left="587" w:right="111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59873901">
          <v:group id="_x0000_s1056" style="position:absolute;left:0;text-align:left;margin-left:113.4pt;margin-top:2.25pt;width:170.1pt;height:.1pt;z-index:-13264;mso-position-horizontal-relative:page" coordorigin="2268,45" coordsize="3402,2">
            <v:shape id="_x0000_s1057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13</w:t>
      </w:r>
      <w:r w:rsidR="00E07B1F">
        <w:rPr>
          <w:rFonts w:ascii="Bookman Old Style"/>
          <w:spacing w:val="1"/>
          <w:w w:val="95"/>
          <w:sz w:val="18"/>
        </w:rPr>
        <w:t>Under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cultural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traits</w:t>
      </w:r>
      <w:r w:rsidR="00E07B1F">
        <w:rPr>
          <w:rFonts w:ascii="Bookman Old Style"/>
          <w:spacing w:val="-2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2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men</w:t>
      </w:r>
      <w:r w:rsidR="00E07B1F">
        <w:rPr>
          <w:rFonts w:ascii="Bookman Old Style"/>
          <w:spacing w:val="-3"/>
          <w:w w:val="95"/>
          <w:sz w:val="18"/>
        </w:rPr>
        <w:t>tality</w:t>
      </w:r>
      <w:r w:rsidR="00E07B1F">
        <w:rPr>
          <w:rFonts w:ascii="Bookman Old Style"/>
          <w:spacing w:val="-4"/>
          <w:w w:val="95"/>
          <w:sz w:val="18"/>
        </w:rPr>
        <w:t>,</w:t>
      </w:r>
      <w:r w:rsidR="00E07B1F">
        <w:rPr>
          <w:rFonts w:ascii="Bookman Old Style"/>
          <w:spacing w:val="1"/>
          <w:w w:val="95"/>
          <w:sz w:val="18"/>
        </w:rPr>
        <w:t xml:space="preserve"> </w:t>
      </w:r>
      <w:r w:rsidR="00E07B1F">
        <w:rPr>
          <w:rFonts w:ascii="Bookman Old Style"/>
          <w:color w:val="00AEEF"/>
          <w:w w:val="95"/>
          <w:sz w:val="18"/>
        </w:rPr>
        <w:t>Samardzic</w:t>
      </w:r>
      <w:r w:rsidR="00E07B1F">
        <w:rPr>
          <w:rFonts w:ascii="Bookman Old Style"/>
          <w:color w:val="00AEEF"/>
          <w:spacing w:val="-3"/>
          <w:w w:val="95"/>
          <w:sz w:val="18"/>
        </w:rPr>
        <w:t xml:space="preserve"> </w:t>
      </w:r>
      <w:r w:rsidR="00E07B1F">
        <w:rPr>
          <w:rFonts w:ascii="Bookman Old Style"/>
          <w:color w:val="00AEEF"/>
          <w:w w:val="95"/>
          <w:sz w:val="18"/>
        </w:rPr>
        <w:t>(2015)</w:t>
      </w:r>
      <w:r w:rsidR="00E07B1F">
        <w:rPr>
          <w:rFonts w:ascii="Bookman Old Style"/>
          <w:color w:val="00AEEF"/>
          <w:spacing w:val="-2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giv</w:t>
      </w:r>
      <w:r w:rsidR="00E07B1F">
        <w:rPr>
          <w:rFonts w:ascii="Bookman Old Style"/>
          <w:spacing w:val="-3"/>
          <w:w w:val="95"/>
          <w:sz w:val="18"/>
        </w:rPr>
        <w:t>es</w:t>
      </w:r>
      <w:r w:rsidR="00E07B1F">
        <w:rPr>
          <w:rFonts w:ascii="Bookman Old Style"/>
          <w:spacing w:val="-2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these</w:t>
      </w:r>
      <w:r w:rsidR="00E07B1F">
        <w:rPr>
          <w:rFonts w:ascii="Bookman Old Style"/>
          <w:spacing w:val="-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examples:</w:t>
      </w:r>
      <w:r w:rsidR="00E07B1F">
        <w:rPr>
          <w:rFonts w:ascii="Bookman Old Style"/>
          <w:spacing w:val="24"/>
          <w:w w:val="95"/>
          <w:sz w:val="18"/>
        </w:rPr>
        <w:t xml:space="preserve"> </w:t>
      </w:r>
      <w:r w:rsidR="00E07B1F">
        <w:rPr>
          <w:rFonts w:ascii="Bookman Old Style"/>
          <w:spacing w:val="-5"/>
          <w:w w:val="95"/>
          <w:sz w:val="18"/>
        </w:rPr>
        <w:t>po</w:t>
      </w:r>
      <w:r w:rsidR="00E07B1F">
        <w:rPr>
          <w:rFonts w:ascii="Bookman Old Style"/>
          <w:spacing w:val="-4"/>
          <w:w w:val="95"/>
          <w:sz w:val="18"/>
        </w:rPr>
        <w:t>v</w:t>
      </w:r>
      <w:r w:rsidR="00E07B1F">
        <w:rPr>
          <w:rFonts w:ascii="Bookman Old Style"/>
          <w:spacing w:val="-5"/>
          <w:w w:val="95"/>
          <w:sz w:val="18"/>
        </w:rPr>
        <w:t>ert</w:t>
      </w:r>
      <w:r w:rsidR="00E07B1F">
        <w:rPr>
          <w:rFonts w:ascii="Bookman Old Style"/>
          <w:spacing w:val="-4"/>
          <w:w w:val="95"/>
          <w:sz w:val="18"/>
        </w:rPr>
        <w:t>y</w:t>
      </w:r>
      <w:r w:rsidR="00E07B1F">
        <w:rPr>
          <w:rFonts w:ascii="Bookman Old Style"/>
          <w:spacing w:val="-5"/>
          <w:w w:val="95"/>
          <w:sz w:val="18"/>
        </w:rPr>
        <w:t>,</w:t>
      </w:r>
      <w:r w:rsidR="00E07B1F">
        <w:rPr>
          <w:rFonts w:ascii="Bookman Old Style"/>
          <w:spacing w:val="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sharp</w:t>
      </w:r>
      <w:r w:rsidR="00E07B1F">
        <w:rPr>
          <w:rFonts w:ascii="Bookman Old Style"/>
          <w:spacing w:val="-2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social,</w:t>
      </w:r>
      <w:r w:rsidR="00E07B1F">
        <w:rPr>
          <w:rFonts w:ascii="Bookman Old Style"/>
          <w:spacing w:val="36"/>
          <w:w w:val="89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cultural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ideological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differences,</w:t>
      </w:r>
      <w:r w:rsidR="00E07B1F">
        <w:rPr>
          <w:rFonts w:ascii="Bookman Old Style"/>
          <w:spacing w:val="-14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inheritance</w:t>
      </w:r>
      <w:r w:rsidR="00E07B1F">
        <w:rPr>
          <w:rFonts w:ascii="Bookman Old Style"/>
          <w:spacing w:val="-1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influence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of</w:t>
      </w:r>
      <w:r w:rsidR="00E07B1F">
        <w:rPr>
          <w:rFonts w:ascii="Bookman Old Style"/>
          <w:spacing w:val="-1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nationalism,</w:t>
      </w:r>
      <w:r w:rsidR="00E07B1F">
        <w:rPr>
          <w:rFonts w:ascii="Bookman Old Style"/>
          <w:spacing w:val="-1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socialism</w:t>
      </w:r>
      <w:r w:rsidR="00E07B1F">
        <w:rPr>
          <w:rFonts w:ascii="Bookman Old Style"/>
          <w:spacing w:val="-1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political</w:t>
      </w:r>
      <w:r w:rsidR="00E07B1F">
        <w:rPr>
          <w:rFonts w:ascii="Bookman Old Style"/>
          <w:spacing w:val="-17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religion,</w:t>
      </w:r>
      <w:r w:rsidR="00E07B1F">
        <w:rPr>
          <w:rFonts w:ascii="Bookman Old Style"/>
          <w:spacing w:val="20"/>
          <w:w w:val="90"/>
          <w:sz w:val="18"/>
        </w:rPr>
        <w:t xml:space="preserve"> </w:t>
      </w:r>
      <w:r w:rsidR="00E07B1F">
        <w:rPr>
          <w:rFonts w:ascii="Bookman Old Style"/>
          <w:spacing w:val="-1"/>
          <w:w w:val="90"/>
          <w:sz w:val="18"/>
        </w:rPr>
        <w:t>undeveloped,</w:t>
      </w:r>
      <w:r w:rsidR="00E07B1F">
        <w:rPr>
          <w:rFonts w:ascii="Bookman Old Style"/>
          <w:spacing w:val="11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inappropriately</w:t>
      </w:r>
      <w:r w:rsidR="00E07B1F">
        <w:rPr>
          <w:rFonts w:ascii="Bookman Old Style"/>
          <w:spacing w:val="13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or</w:t>
      </w:r>
      <w:r w:rsidR="00E07B1F">
        <w:rPr>
          <w:rFonts w:ascii="Bookman Old Style"/>
          <w:spacing w:val="12"/>
          <w:w w:val="90"/>
          <w:sz w:val="18"/>
        </w:rPr>
        <w:t xml:space="preserve"> </w:t>
      </w:r>
      <w:r w:rsidR="00E07B1F">
        <w:rPr>
          <w:rFonts w:ascii="Bookman Old Style"/>
          <w:spacing w:val="1"/>
          <w:w w:val="90"/>
          <w:sz w:val="18"/>
        </w:rPr>
        <w:t>po</w:t>
      </w:r>
      <w:r w:rsidR="00E07B1F">
        <w:rPr>
          <w:rFonts w:ascii="Bookman Old Style"/>
          <w:w w:val="90"/>
          <w:sz w:val="18"/>
        </w:rPr>
        <w:t>orly</w:t>
      </w:r>
      <w:r w:rsidR="00E07B1F">
        <w:rPr>
          <w:rFonts w:ascii="Bookman Old Style"/>
          <w:spacing w:val="12"/>
          <w:w w:val="90"/>
          <w:sz w:val="18"/>
        </w:rPr>
        <w:t xml:space="preserve"> </w:t>
      </w:r>
      <w:r w:rsidR="00E07B1F">
        <w:rPr>
          <w:rFonts w:ascii="Bookman Old Style"/>
          <w:spacing w:val="-1"/>
          <w:w w:val="90"/>
          <w:sz w:val="18"/>
        </w:rPr>
        <w:t>maintained</w:t>
      </w:r>
      <w:r w:rsidR="00E07B1F">
        <w:rPr>
          <w:rFonts w:ascii="Bookman Old Style"/>
          <w:spacing w:val="13"/>
          <w:w w:val="90"/>
          <w:sz w:val="18"/>
        </w:rPr>
        <w:t xml:space="preserve"> </w:t>
      </w:r>
      <w:r w:rsidR="00E07B1F">
        <w:rPr>
          <w:rFonts w:ascii="Bookman Old Style"/>
          <w:spacing w:val="-1"/>
          <w:w w:val="90"/>
          <w:sz w:val="18"/>
        </w:rPr>
        <w:t>developed</w:t>
      </w:r>
      <w:r w:rsidR="00E07B1F">
        <w:rPr>
          <w:rFonts w:ascii="Bookman Old Style"/>
          <w:spacing w:val="12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infrastructure.</w:t>
      </w:r>
    </w:p>
    <w:p w14:paraId="5108C54F" w14:textId="77777777" w:rsidR="00B0559F" w:rsidRDefault="00B0559F">
      <w:pPr>
        <w:spacing w:line="284" w:lineRule="exact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58863553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5"/>
          <w:w w:val="95"/>
        </w:rPr>
        <w:lastRenderedPageBreak/>
        <w:t>Y</w:t>
      </w:r>
      <w:r>
        <w:rPr>
          <w:spacing w:val="-6"/>
          <w:w w:val="95"/>
        </w:rPr>
        <w:t>et,</w:t>
      </w:r>
      <w:r>
        <w:rPr>
          <w:spacing w:val="-18"/>
          <w:w w:val="95"/>
        </w:rPr>
        <w:t xml:space="preserve"> </w:t>
      </w:r>
      <w:ins w:id="333" w:author="Chris Prickett" w:date="2017-02-13T00:49:00Z">
        <w:r w:rsidR="00214505">
          <w:rPr>
            <w:spacing w:val="-18"/>
            <w:w w:val="95"/>
          </w:rPr>
          <w:t xml:space="preserve">the </w:t>
        </w:r>
      </w:ins>
      <w:r>
        <w:rPr>
          <w:w w:val="95"/>
        </w:rPr>
        <w:t>social</w:t>
      </w:r>
      <w:r>
        <w:rPr>
          <w:spacing w:val="-20"/>
          <w:w w:val="95"/>
        </w:rPr>
        <w:t xml:space="preserve"> </w:t>
      </w:r>
      <w:r>
        <w:rPr>
          <w:w w:val="95"/>
        </w:rPr>
        <w:t>coherence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21"/>
          <w:w w:val="95"/>
        </w:rPr>
        <w:t xml:space="preserve"> </w:t>
      </w:r>
      <w:r>
        <w:rPr>
          <w:w w:val="95"/>
        </w:rPr>
        <w:t>neighbourhoods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Serbia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also</w:t>
      </w:r>
      <w:r>
        <w:rPr>
          <w:spacing w:val="-20"/>
          <w:w w:val="95"/>
        </w:rPr>
        <w:t xml:space="preserve"> </w:t>
      </w:r>
      <w:r>
        <w:rPr>
          <w:w w:val="95"/>
        </w:rPr>
        <w:t>inherited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88"/>
        </w:rPr>
        <w:t xml:space="preserve"> </w:t>
      </w:r>
      <w:r>
        <w:rPr>
          <w:w w:val="90"/>
        </w:rPr>
        <w:t>socialist</w:t>
      </w:r>
      <w:r>
        <w:rPr>
          <w:spacing w:val="-8"/>
          <w:w w:val="90"/>
        </w:rPr>
        <w:t xml:space="preserve"> </w:t>
      </w:r>
      <w:r>
        <w:rPr>
          <w:spacing w:val="1"/>
          <w:w w:val="90"/>
        </w:rPr>
        <w:t>period.</w:t>
      </w:r>
      <w:r>
        <w:rPr>
          <w:spacing w:val="20"/>
          <w:w w:val="90"/>
        </w:rPr>
        <w:t xml:space="preserve"> </w:t>
      </w:r>
      <w:r>
        <w:rPr>
          <w:w w:val="90"/>
        </w:rPr>
        <w:t>Still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</w:t>
      </w:r>
      <w:r>
        <w:rPr>
          <w:spacing w:val="-7"/>
          <w:w w:val="90"/>
        </w:rPr>
        <w:t xml:space="preserve"> </w:t>
      </w:r>
      <w:ins w:id="334" w:author="Chris Prickett" w:date="2017-02-13T00:49:00Z">
        <w:r w:rsidR="00214505">
          <w:rPr>
            <w:spacing w:val="-7"/>
            <w:w w:val="90"/>
          </w:rPr>
          <w:t xml:space="preserve">in </w:t>
        </w:r>
      </w:ins>
      <w:r>
        <w:rPr>
          <w:spacing w:val="-1"/>
          <w:w w:val="90"/>
        </w:rPr>
        <w:t>p</w:t>
      </w:r>
      <w:r>
        <w:rPr>
          <w:spacing w:val="-2"/>
          <w:w w:val="90"/>
        </w:rPr>
        <w:t>ublic</w:t>
      </w:r>
      <w:r>
        <w:rPr>
          <w:spacing w:val="-8"/>
          <w:w w:val="90"/>
        </w:rPr>
        <w:t xml:space="preserve"> </w:t>
      </w:r>
      <w:r>
        <w:rPr>
          <w:w w:val="90"/>
        </w:rPr>
        <w:t>land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wnership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ins w:id="335" w:author="Chris Prickett" w:date="2017-02-13T00:49:00Z">
        <w:r w:rsidR="00214505">
          <w:rPr>
            <w:spacing w:val="-8"/>
            <w:w w:val="90"/>
          </w:rPr>
          <w:t xml:space="preserve">the </w:t>
        </w:r>
      </w:ins>
      <w:r>
        <w:rPr>
          <w:spacing w:val="-2"/>
          <w:w w:val="90"/>
        </w:rPr>
        <w:t>significan</w:t>
      </w:r>
      <w:r>
        <w:rPr>
          <w:spacing w:val="-1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amoun</w:t>
      </w:r>
      <w:r>
        <w:rPr>
          <w:spacing w:val="-1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accessible</w:t>
      </w:r>
      <w:r>
        <w:rPr>
          <w:spacing w:val="47"/>
          <w:w w:val="84"/>
        </w:rPr>
        <w:t xml:space="preserve"> </w:t>
      </w:r>
      <w:r>
        <w:rPr>
          <w:spacing w:val="1"/>
          <w:w w:val="90"/>
        </w:rPr>
        <w:t>open</w:t>
      </w:r>
      <w:r>
        <w:rPr>
          <w:spacing w:val="-19"/>
          <w:w w:val="90"/>
        </w:rPr>
        <w:t xml:space="preserve"> </w:t>
      </w:r>
      <w:r>
        <w:rPr>
          <w:w w:val="90"/>
        </w:rPr>
        <w:t>spaces</w:t>
      </w:r>
      <w:r>
        <w:rPr>
          <w:spacing w:val="-18"/>
          <w:w w:val="90"/>
        </w:rPr>
        <w:t xml:space="preserve"> </w:t>
      </w:r>
      <w:r>
        <w:rPr>
          <w:w w:val="90"/>
        </w:rPr>
        <w:t>bind</w:t>
      </w:r>
      <w:r>
        <w:rPr>
          <w:spacing w:val="-18"/>
          <w:w w:val="90"/>
        </w:rPr>
        <w:t xml:space="preserve"> </w:t>
      </w:r>
      <w:r>
        <w:rPr>
          <w:w w:val="90"/>
        </w:rPr>
        <w:t>civic</w:t>
      </w:r>
      <w:r>
        <w:rPr>
          <w:spacing w:val="-17"/>
          <w:w w:val="90"/>
        </w:rPr>
        <w:t xml:space="preserve"> </w:t>
      </w:r>
      <w:r>
        <w:rPr>
          <w:w w:val="90"/>
        </w:rPr>
        <w:t>activities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space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(</w:t>
      </w:r>
      <w:r>
        <w:rPr>
          <w:color w:val="00AEEF"/>
          <w:spacing w:val="-2"/>
          <w:w w:val="90"/>
        </w:rPr>
        <w:t>W</w:t>
      </w:r>
      <w:r>
        <w:rPr>
          <w:color w:val="00AEEF"/>
          <w:spacing w:val="-3"/>
          <w:w w:val="90"/>
        </w:rPr>
        <w:t>orkshop</w:t>
      </w:r>
      <w:r>
        <w:rPr>
          <w:color w:val="00AEEF"/>
          <w:spacing w:val="-17"/>
          <w:w w:val="90"/>
        </w:rPr>
        <w:t xml:space="preserve"> </w:t>
      </w:r>
      <w:r>
        <w:rPr>
          <w:color w:val="00AEEF"/>
          <w:w w:val="90"/>
        </w:rPr>
        <w:t>3</w:t>
      </w:r>
      <w:r>
        <w:rPr>
          <w:w w:val="90"/>
        </w:rPr>
        <w:t>).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Nu</w:t>
      </w:r>
      <w:r>
        <w:rPr>
          <w:spacing w:val="-2"/>
          <w:w w:val="90"/>
        </w:rPr>
        <w:t>merous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empty</w:t>
      </w:r>
      <w:r>
        <w:rPr>
          <w:spacing w:val="-18"/>
          <w:w w:val="90"/>
        </w:rPr>
        <w:t xml:space="preserve"> </w:t>
      </w:r>
      <w:r>
        <w:rPr>
          <w:w w:val="90"/>
        </w:rPr>
        <w:t>plots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25"/>
          <w:w w:val="85"/>
        </w:rPr>
        <w:t xml:space="preserve"> </w:t>
      </w:r>
      <w:r>
        <w:rPr>
          <w:w w:val="90"/>
        </w:rPr>
        <w:t>abandoned</w:t>
      </w:r>
      <w:r>
        <w:rPr>
          <w:spacing w:val="-10"/>
          <w:w w:val="90"/>
        </w:rPr>
        <w:t xml:space="preserve"> </w:t>
      </w:r>
      <w:r>
        <w:rPr>
          <w:w w:val="90"/>
        </w:rPr>
        <w:t>buildings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0"/>
          <w:w w:val="90"/>
        </w:rPr>
        <w:t xml:space="preserve"> </w:t>
      </w:r>
      <w:del w:id="336" w:author="Chris Prickett" w:date="2017-02-13T00:50:00Z">
        <w:r w:rsidDel="00214505">
          <w:rPr>
            <w:w w:val="90"/>
          </w:rPr>
          <w:delText>made</w:delText>
        </w:r>
        <w:r w:rsidDel="00214505">
          <w:rPr>
            <w:spacing w:val="-10"/>
            <w:w w:val="90"/>
          </w:rPr>
          <w:delText xml:space="preserve"> </w:delText>
        </w:r>
      </w:del>
      <w:ins w:id="337" w:author="Chris Prickett" w:date="2017-02-13T00:50:00Z">
        <w:r w:rsidR="00214505">
          <w:rPr>
            <w:w w:val="90"/>
          </w:rPr>
          <w:t>have allowed an</w:t>
        </w:r>
        <w:r w:rsidR="00214505">
          <w:rPr>
            <w:spacing w:val="-10"/>
            <w:w w:val="90"/>
          </w:rPr>
          <w:t xml:space="preserve"> </w:t>
        </w:r>
      </w:ins>
      <w:r>
        <w:rPr>
          <w:w w:val="90"/>
        </w:rPr>
        <w:t>urban</w:t>
      </w:r>
      <w:r>
        <w:rPr>
          <w:spacing w:val="-11"/>
          <w:w w:val="90"/>
        </w:rPr>
        <w:t xml:space="preserve"> </w:t>
      </w:r>
      <w:r>
        <w:rPr>
          <w:w w:val="90"/>
        </w:rPr>
        <w:t>related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>ork</w:t>
      </w:r>
      <w:r>
        <w:rPr>
          <w:spacing w:val="-9"/>
          <w:w w:val="90"/>
        </w:rPr>
        <w:t xml:space="preserve"> </w:t>
      </w:r>
      <w:ins w:id="338" w:author="Chris Prickett" w:date="2017-02-13T00:50:00Z">
        <w:r w:rsidR="00214505">
          <w:rPr>
            <w:w w:val="90"/>
          </w:rPr>
          <w:t>for a rise in</w:t>
        </w:r>
      </w:ins>
      <w:del w:id="339" w:author="Chris Prickett" w:date="2017-02-13T00:50:00Z">
        <w:r w:rsidDel="00214505">
          <w:rPr>
            <w:w w:val="90"/>
          </w:rPr>
          <w:delText>of</w:delText>
        </w:r>
        <w:r w:rsidDel="00214505">
          <w:rPr>
            <w:spacing w:val="-11"/>
            <w:w w:val="90"/>
          </w:rPr>
          <w:delText xml:space="preserve"> </w:delText>
        </w:r>
        <w:r w:rsidDel="00214505">
          <w:rPr>
            <w:w w:val="90"/>
          </w:rPr>
          <w:delText>rising</w:delText>
        </w:r>
      </w:del>
      <w:r>
        <w:rPr>
          <w:spacing w:val="-10"/>
          <w:w w:val="90"/>
        </w:rPr>
        <w:t xml:space="preserve"> </w:t>
      </w:r>
      <w:r>
        <w:rPr>
          <w:w w:val="90"/>
        </w:rPr>
        <w:t>civic</w:t>
      </w:r>
      <w:r>
        <w:rPr>
          <w:spacing w:val="-10"/>
          <w:w w:val="90"/>
        </w:rPr>
        <w:t xml:space="preserve"> </w:t>
      </w:r>
      <w:r>
        <w:rPr>
          <w:w w:val="90"/>
        </w:rPr>
        <w:t>activities</w:t>
      </w:r>
      <w:r>
        <w:rPr>
          <w:spacing w:val="28"/>
          <w:w w:val="89"/>
        </w:rPr>
        <w:t xml:space="preserve"> </w:t>
      </w:r>
      <w:r>
        <w:rPr>
          <w:w w:val="90"/>
        </w:rPr>
        <w:t>(</w:t>
      </w:r>
      <w:r>
        <w:rPr>
          <w:color w:val="0000CC"/>
          <w:w w:val="90"/>
        </w:rPr>
        <w:t>Section</w:t>
      </w:r>
      <w:r>
        <w:rPr>
          <w:color w:val="0000CC"/>
          <w:spacing w:val="-18"/>
          <w:w w:val="90"/>
        </w:rPr>
        <w:t xml:space="preserve"> </w:t>
      </w:r>
      <w:r>
        <w:rPr>
          <w:color w:val="0000CC"/>
          <w:w w:val="90"/>
        </w:rPr>
        <w:t>4.2.3</w:t>
      </w:r>
      <w:r>
        <w:rPr>
          <w:w w:val="90"/>
        </w:rPr>
        <w:t>).</w:t>
      </w:r>
    </w:p>
    <w:p w14:paraId="2FB891E3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56C1780C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3"/>
          <w:w w:val="95"/>
        </w:rPr>
        <w:t>Moreo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distribution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these</w:t>
      </w:r>
      <w:r>
        <w:rPr>
          <w:spacing w:val="-29"/>
          <w:w w:val="95"/>
        </w:rPr>
        <w:t xml:space="preserve"> </w:t>
      </w:r>
      <w:r>
        <w:rPr>
          <w:w w:val="95"/>
        </w:rPr>
        <w:t>places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compactness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urban</w:t>
      </w:r>
      <w:r>
        <w:rPr>
          <w:spacing w:val="-30"/>
          <w:w w:val="95"/>
        </w:rPr>
        <w:t xml:space="preserve"> </w:t>
      </w:r>
      <w:r>
        <w:rPr>
          <w:w w:val="95"/>
        </w:rPr>
        <w:t>forms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85"/>
        </w:rPr>
        <w:t xml:space="preserve"> </w:t>
      </w:r>
      <w:r>
        <w:rPr>
          <w:w w:val="95"/>
        </w:rPr>
        <w:t>spaces</w:t>
      </w:r>
      <w:r>
        <w:rPr>
          <w:spacing w:val="-28"/>
          <w:w w:val="95"/>
        </w:rPr>
        <w:t xml:space="preserve"> </w:t>
      </w:r>
      <w:r>
        <w:rPr>
          <w:w w:val="95"/>
        </w:rPr>
        <w:t>spatialized</w:t>
      </w:r>
      <w:r>
        <w:rPr>
          <w:spacing w:val="-28"/>
          <w:w w:val="95"/>
        </w:rPr>
        <w:t xml:space="preserve"> </w:t>
      </w:r>
      <w:r>
        <w:rPr>
          <w:w w:val="95"/>
        </w:rPr>
        <w:t>these</w:t>
      </w:r>
      <w:r>
        <w:rPr>
          <w:spacing w:val="-27"/>
          <w:w w:val="95"/>
        </w:rPr>
        <w:t xml:space="preserve"> </w:t>
      </w:r>
      <w:r>
        <w:rPr>
          <w:w w:val="95"/>
        </w:rPr>
        <w:t>activities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7"/>
          <w:w w:val="95"/>
        </w:rPr>
        <w:t xml:space="preserve"> </w:t>
      </w:r>
      <w:r>
        <w:rPr>
          <w:w w:val="95"/>
        </w:rPr>
        <w:t>more</w:t>
      </w:r>
      <w:r>
        <w:rPr>
          <w:spacing w:val="-28"/>
          <w:w w:val="95"/>
        </w:rPr>
        <w:t xml:space="preserve"> </w:t>
      </w:r>
      <w:r>
        <w:rPr>
          <w:w w:val="95"/>
        </w:rPr>
        <w:t>than</w:t>
      </w:r>
      <w:r>
        <w:rPr>
          <w:spacing w:val="-28"/>
          <w:w w:val="95"/>
        </w:rPr>
        <w:t xml:space="preserve"> </w:t>
      </w:r>
      <w:r>
        <w:rPr>
          <w:w w:val="95"/>
        </w:rPr>
        <w:t>they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intended</w:t>
      </w:r>
      <w:r>
        <w:rPr>
          <w:spacing w:val="-28"/>
          <w:w w:val="95"/>
        </w:rPr>
        <w:t xml:space="preserve"> </w:t>
      </w:r>
      <w:r>
        <w:rPr>
          <w:w w:val="95"/>
        </w:rPr>
        <w:t>to.</w:t>
      </w:r>
      <w:r>
        <w:rPr>
          <w:spacing w:val="-4"/>
          <w:w w:val="95"/>
        </w:rPr>
        <w:t xml:space="preserve"> </w:t>
      </w:r>
      <w:r>
        <w:rPr>
          <w:w w:val="95"/>
        </w:rPr>
        <w:t>Mikser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festival,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89"/>
        </w:rPr>
        <w:t xml:space="preserve"> </w:t>
      </w:r>
      <w:r>
        <w:rPr>
          <w:w w:val="95"/>
        </w:rPr>
        <w:t>example,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45"/>
          <w:w w:val="95"/>
        </w:rPr>
        <w:t xml:space="preserve"> </w:t>
      </w:r>
      <w:r>
        <w:rPr>
          <w:w w:val="95"/>
        </w:rPr>
        <w:t>though</w:t>
      </w:r>
      <w:r>
        <w:rPr>
          <w:spacing w:val="-44"/>
          <w:w w:val="95"/>
        </w:rPr>
        <w:t xml:space="preserve"> </w:t>
      </w:r>
      <w:r>
        <w:rPr>
          <w:w w:val="95"/>
        </w:rPr>
        <w:t>its</w:t>
      </w:r>
      <w:r>
        <w:rPr>
          <w:spacing w:val="-44"/>
          <w:w w:val="95"/>
        </w:rPr>
        <w:t xml:space="preserve"> </w:t>
      </w:r>
      <w:r>
        <w:rPr>
          <w:w w:val="95"/>
        </w:rPr>
        <w:t>initial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relationship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5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44"/>
          <w:w w:val="95"/>
        </w:rPr>
        <w:t xml:space="preserve"> </w:t>
      </w:r>
      <w:r>
        <w:rPr>
          <w:w w:val="95"/>
        </w:rPr>
        <w:t>only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site</w:t>
      </w:r>
      <w:r>
        <w:rPr>
          <w:spacing w:val="-45"/>
          <w:w w:val="95"/>
        </w:rPr>
        <w:t xml:space="preserve"> </w:t>
      </w:r>
      <w:r>
        <w:rPr>
          <w:w w:val="95"/>
        </w:rPr>
        <w:t>specific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"/>
          <w:w w:val="95"/>
        </w:rPr>
        <w:t>t,</w:t>
      </w:r>
      <w:r>
        <w:rPr>
          <w:spacing w:val="51"/>
          <w:w w:val="94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its</w:t>
      </w:r>
      <w:r>
        <w:rPr>
          <w:spacing w:val="-42"/>
          <w:w w:val="95"/>
        </w:rPr>
        <w:t xml:space="preserve"> </w:t>
      </w:r>
      <w:r>
        <w:rPr>
          <w:w w:val="95"/>
        </w:rPr>
        <w:t>later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fes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al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ears</w:t>
      </w:r>
      <w:r>
        <w:rPr>
          <w:spacing w:val="-42"/>
          <w:w w:val="95"/>
        </w:rPr>
        <w:t xml:space="preserve"> </w:t>
      </w:r>
      <w:r>
        <w:rPr>
          <w:w w:val="95"/>
        </w:rPr>
        <w:t>incorporated</w:t>
      </w:r>
      <w:r>
        <w:rPr>
          <w:spacing w:val="-42"/>
          <w:w w:val="95"/>
        </w:rPr>
        <w:t xml:space="preserve"> </w:t>
      </w:r>
      <w:r>
        <w:rPr>
          <w:w w:val="95"/>
        </w:rPr>
        <w:t>more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more</w:t>
      </w:r>
      <w:r>
        <w:rPr>
          <w:spacing w:val="-43"/>
          <w:w w:val="95"/>
        </w:rPr>
        <w:t xml:space="preserve"> </w:t>
      </w:r>
      <w:r>
        <w:rPr>
          <w:w w:val="95"/>
        </w:rPr>
        <w:t>urban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2"/>
          <w:w w:val="95"/>
        </w:rPr>
        <w:t xml:space="preserve"> </w:t>
      </w:r>
      <w:r>
        <w:rPr>
          <w:w w:val="95"/>
        </w:rPr>
        <w:t>related</w:t>
      </w:r>
      <w:r>
        <w:rPr>
          <w:spacing w:val="-42"/>
          <w:w w:val="95"/>
        </w:rPr>
        <w:t xml:space="preserve"> </w:t>
      </w:r>
      <w:r>
        <w:rPr>
          <w:w w:val="95"/>
        </w:rPr>
        <w:t>activities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??</w:t>
      </w:r>
      <w:r>
        <w:rPr>
          <w:w w:val="95"/>
        </w:rPr>
        <w:t>).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3"/>
          <w:w w:val="95"/>
        </w:rPr>
        <w:t>urthermore,</w:t>
      </w:r>
      <w:r>
        <w:rPr>
          <w:spacing w:val="-28"/>
          <w:w w:val="95"/>
        </w:rPr>
        <w:t xml:space="preserve"> </w:t>
      </w:r>
      <w:r>
        <w:rPr>
          <w:w w:val="95"/>
        </w:rPr>
        <w:t>seen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w w:val="95"/>
        </w:rPr>
        <w:t>important</w:t>
      </w:r>
      <w:r>
        <w:rPr>
          <w:spacing w:val="-29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8"/>
          <w:w w:val="95"/>
        </w:rPr>
        <w:t xml:space="preserve"> </w:t>
      </w:r>
      <w:r>
        <w:rPr>
          <w:w w:val="95"/>
        </w:rPr>
        <w:t>actor,</w:t>
      </w:r>
      <w:r>
        <w:rPr>
          <w:spacing w:val="-28"/>
          <w:w w:val="95"/>
        </w:rPr>
        <w:t xml:space="preserve"> </w:t>
      </w:r>
      <w:r>
        <w:rPr>
          <w:w w:val="95"/>
        </w:rPr>
        <w:t>Mikser</w:t>
      </w:r>
      <w:r>
        <w:rPr>
          <w:spacing w:val="-28"/>
          <w:w w:val="95"/>
        </w:rPr>
        <w:t xml:space="preserve"> </w:t>
      </w:r>
      <w:r>
        <w:rPr>
          <w:w w:val="95"/>
        </w:rPr>
        <w:t>House</w:t>
      </w:r>
      <w:r>
        <w:rPr>
          <w:spacing w:val="-29"/>
          <w:w w:val="95"/>
        </w:rPr>
        <w:t xml:space="preserve"> </w:t>
      </w:r>
      <w:r>
        <w:rPr>
          <w:w w:val="95"/>
        </w:rPr>
        <w:t>staff</w:t>
      </w:r>
      <w:r>
        <w:rPr>
          <w:spacing w:val="-28"/>
          <w:w w:val="95"/>
        </w:rPr>
        <w:t xml:space="preserve"> </w:t>
      </w:r>
      <w:r>
        <w:rPr>
          <w:w w:val="95"/>
        </w:rPr>
        <w:t>testify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0"/>
        </w:rPr>
        <w:t xml:space="preserve"> </w:t>
      </w:r>
      <w:r>
        <w:rPr>
          <w:spacing w:val="1"/>
          <w:w w:val="90"/>
        </w:rPr>
        <w:t>locals</w:t>
      </w:r>
      <w:r>
        <w:rPr>
          <w:spacing w:val="-23"/>
          <w:w w:val="90"/>
        </w:rPr>
        <w:t xml:space="preserve"> </w:t>
      </w:r>
      <w:r>
        <w:rPr>
          <w:w w:val="90"/>
        </w:rPr>
        <w:t>often</w:t>
      </w:r>
      <w:r>
        <w:rPr>
          <w:spacing w:val="-23"/>
          <w:w w:val="90"/>
        </w:rPr>
        <w:t xml:space="preserve"> </w:t>
      </w:r>
      <w:r>
        <w:rPr>
          <w:w w:val="90"/>
        </w:rPr>
        <w:t>come</w:t>
      </w:r>
      <w:r>
        <w:rPr>
          <w:spacing w:val="-22"/>
          <w:w w:val="90"/>
        </w:rPr>
        <w:t xml:space="preserve"> </w:t>
      </w:r>
      <w:r>
        <w:rPr>
          <w:w w:val="90"/>
        </w:rPr>
        <w:t>there</w:t>
      </w:r>
      <w:r>
        <w:rPr>
          <w:spacing w:val="-23"/>
          <w:w w:val="90"/>
        </w:rPr>
        <w:t xml:space="preserve"> </w:t>
      </w:r>
      <w:r>
        <w:rPr>
          <w:w w:val="90"/>
        </w:rPr>
        <w:t>for</w:t>
      </w:r>
      <w:r>
        <w:rPr>
          <w:spacing w:val="-23"/>
          <w:w w:val="90"/>
        </w:rPr>
        <w:t xml:space="preserve"> </w:t>
      </w:r>
      <w:del w:id="340" w:author="Chris Prickett" w:date="2017-02-13T00:51:00Z">
        <w:r w:rsidDel="00214505">
          <w:rPr>
            <w:w w:val="90"/>
          </w:rPr>
          <w:delText>an</w:delText>
        </w:r>
        <w:r w:rsidDel="00214505">
          <w:rPr>
            <w:spacing w:val="-23"/>
            <w:w w:val="90"/>
          </w:rPr>
          <w:delText xml:space="preserve"> </w:delText>
        </w:r>
      </w:del>
      <w:r>
        <w:rPr>
          <w:w w:val="90"/>
        </w:rPr>
        <w:t>advice</w:t>
      </w:r>
      <w:r>
        <w:rPr>
          <w:spacing w:val="-22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express</w:t>
      </w:r>
      <w:r>
        <w:rPr>
          <w:spacing w:val="-23"/>
          <w:w w:val="90"/>
        </w:rPr>
        <w:t xml:space="preserve"> </w:t>
      </w:r>
      <w:r>
        <w:rPr>
          <w:w w:val="90"/>
        </w:rPr>
        <w:t>their</w:t>
      </w:r>
      <w:r>
        <w:rPr>
          <w:spacing w:val="-23"/>
          <w:w w:val="90"/>
        </w:rPr>
        <w:t xml:space="preserve"> </w:t>
      </w:r>
      <w:r>
        <w:rPr>
          <w:w w:val="90"/>
        </w:rPr>
        <w:t>doubts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fears</w:t>
      </w:r>
      <w:r>
        <w:rPr>
          <w:spacing w:val="-23"/>
          <w:w w:val="90"/>
        </w:rPr>
        <w:t xml:space="preserve"> </w:t>
      </w:r>
      <w:r>
        <w:rPr>
          <w:spacing w:val="1"/>
          <w:w w:val="90"/>
        </w:rPr>
        <w:t>abou</w:t>
      </w:r>
      <w:r>
        <w:rPr>
          <w:w w:val="90"/>
        </w:rPr>
        <w:t>t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21"/>
          <w:w w:val="101"/>
        </w:rPr>
        <w:t xml:space="preserve"> </w:t>
      </w:r>
      <w:r>
        <w:rPr>
          <w:w w:val="95"/>
        </w:rPr>
        <w:t>spatial</w:t>
      </w:r>
      <w:r>
        <w:rPr>
          <w:spacing w:val="-40"/>
          <w:w w:val="95"/>
        </w:rPr>
        <w:t xml:space="preserve"> </w:t>
      </w:r>
      <w:r>
        <w:rPr>
          <w:w w:val="95"/>
        </w:rPr>
        <w:t>transformations</w:t>
      </w:r>
      <w:r>
        <w:rPr>
          <w:spacing w:val="-39"/>
          <w:w w:val="95"/>
        </w:rPr>
        <w:t xml:space="preserve"> </w:t>
      </w:r>
      <w:r>
        <w:rPr>
          <w:w w:val="95"/>
        </w:rPr>
        <w:t>coming</w:t>
      </w:r>
      <w:r>
        <w:rPr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BWP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interventions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9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</w:p>
    <w:p w14:paraId="5727423E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18253538" w14:textId="29AB2D1F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other</w:t>
      </w:r>
      <w:r>
        <w:rPr>
          <w:spacing w:val="-13"/>
          <w:w w:val="90"/>
        </w:rPr>
        <w:t xml:space="preserve"> </w:t>
      </w:r>
      <w:r>
        <w:rPr>
          <w:w w:val="90"/>
        </w:rPr>
        <w:t>hand,</w:t>
      </w:r>
      <w:r>
        <w:rPr>
          <w:spacing w:val="-11"/>
          <w:w w:val="90"/>
        </w:rPr>
        <w:t xml:space="preserve"> </w:t>
      </w:r>
      <w:r>
        <w:rPr>
          <w:w w:val="90"/>
        </w:rPr>
        <w:t>during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2"/>
          <w:w w:val="90"/>
        </w:rPr>
        <w:t>period</w:t>
      </w:r>
      <w:r>
        <w:rPr>
          <w:spacing w:val="-13"/>
          <w:w w:val="90"/>
        </w:rPr>
        <w:t xml:space="preserve"> </w:t>
      </w:r>
      <w:r>
        <w:rPr>
          <w:w w:val="90"/>
        </w:rPr>
        <w:t>2008-2015</w:t>
      </w:r>
      <w:ins w:id="341" w:author="Chris Prickett" w:date="2017-02-13T00:52:00Z">
        <w:r w:rsidR="004E3187">
          <w:rPr>
            <w:w w:val="90"/>
          </w:rPr>
          <w:t>, the</w:t>
        </w:r>
      </w:ins>
      <w:r>
        <w:rPr>
          <w:spacing w:val="-13"/>
          <w:w w:val="90"/>
        </w:rPr>
        <w:t xml:space="preserve"> </w:t>
      </w:r>
      <w:r>
        <w:rPr>
          <w:w w:val="90"/>
        </w:rPr>
        <w:t>design,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communication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28"/>
          <w:w w:val="84"/>
        </w:rPr>
        <w:t xml:space="preserve"> </w:t>
      </w:r>
      <w:r>
        <w:rPr>
          <w:w w:val="95"/>
        </w:rPr>
        <w:t>industry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main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drivers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urban</w:t>
      </w:r>
      <w:r>
        <w:rPr>
          <w:spacing w:val="-13"/>
          <w:w w:val="95"/>
        </w:rPr>
        <w:t xml:space="preserve"> </w:t>
      </w:r>
      <w:r>
        <w:rPr>
          <w:w w:val="95"/>
        </w:rPr>
        <w:t>revitalization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global</w:t>
      </w:r>
      <w:r>
        <w:rPr>
          <w:spacing w:val="-13"/>
          <w:w w:val="95"/>
        </w:rPr>
        <w:t xml:space="preserve"> </w:t>
      </w:r>
      <w:r>
        <w:rPr>
          <w:w w:val="95"/>
        </w:rPr>
        <w:t>trend</w:t>
      </w:r>
      <w:r>
        <w:rPr>
          <w:spacing w:val="21"/>
          <w:w w:val="88"/>
        </w:rPr>
        <w:t xml:space="preserve"> </w:t>
      </w:r>
      <w:r>
        <w:rPr>
          <w:w w:val="95"/>
        </w:rPr>
        <w:t>created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6"/>
          <w:w w:val="95"/>
        </w:rPr>
        <w:t xml:space="preserve"> </w:t>
      </w:r>
      <w:r>
        <w:rPr>
          <w:w w:val="95"/>
        </w:rPr>
        <w:t>impact</w:t>
      </w:r>
      <w:r>
        <w:rPr>
          <w:spacing w:val="-26"/>
          <w:w w:val="95"/>
        </w:rPr>
        <w:t xml:space="preserve"> </w:t>
      </w:r>
      <w:r>
        <w:rPr>
          <w:w w:val="95"/>
        </w:rPr>
        <w:t>through</w:t>
      </w:r>
      <w:r>
        <w:rPr>
          <w:spacing w:val="-26"/>
          <w:w w:val="95"/>
        </w:rPr>
        <w:t xml:space="preserve"> </w:t>
      </w:r>
      <w:r>
        <w:rPr>
          <w:w w:val="95"/>
        </w:rPr>
        <w:t>micro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interventions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entures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urban</w:t>
      </w:r>
      <w:r>
        <w:rPr>
          <w:spacing w:val="-26"/>
          <w:w w:val="95"/>
        </w:rPr>
        <w:t xml:space="preserve"> </w:t>
      </w:r>
      <w:r>
        <w:rPr>
          <w:w w:val="95"/>
        </w:rPr>
        <w:t>space.</w:t>
      </w:r>
      <w:r>
        <w:rPr>
          <w:spacing w:val="27"/>
          <w:w w:val="84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4"/>
          <w:w w:val="90"/>
        </w:rPr>
        <w:t xml:space="preserve"> </w:t>
      </w:r>
      <w:r>
        <w:rPr>
          <w:w w:val="90"/>
        </w:rPr>
        <w:t>though</w:t>
      </w:r>
      <w:r>
        <w:rPr>
          <w:spacing w:val="-4"/>
          <w:w w:val="90"/>
        </w:rPr>
        <w:t xml:space="preserve"> </w:t>
      </w:r>
      <w:r>
        <w:rPr>
          <w:w w:val="90"/>
        </w:rPr>
        <w:t>informal</w:t>
      </w:r>
      <w:r>
        <w:rPr>
          <w:spacing w:val="-3"/>
          <w:w w:val="90"/>
        </w:rPr>
        <w:t xml:space="preserve"> </w:t>
      </w:r>
      <w:r>
        <w:rPr>
          <w:w w:val="90"/>
        </w:rPr>
        <w:t>liaisons</w:t>
      </w:r>
      <w:r>
        <w:rPr>
          <w:spacing w:val="-4"/>
          <w:w w:val="90"/>
        </w:rPr>
        <w:t xml:space="preserve"> </w:t>
      </w:r>
      <w:r>
        <w:rPr>
          <w:w w:val="90"/>
        </w:rPr>
        <w:t>among</w:t>
      </w:r>
      <w:r>
        <w:rPr>
          <w:spacing w:val="-4"/>
          <w:w w:val="90"/>
        </w:rPr>
        <w:t xml:space="preserve"> </w:t>
      </w:r>
      <w:r>
        <w:rPr>
          <w:w w:val="90"/>
        </w:rPr>
        <w:t>urban</w:t>
      </w:r>
      <w:r>
        <w:rPr>
          <w:spacing w:val="-3"/>
          <w:w w:val="90"/>
        </w:rPr>
        <w:t xml:space="preserve"> </w:t>
      </w:r>
      <w:r>
        <w:rPr>
          <w:w w:val="90"/>
        </w:rPr>
        <w:t>actors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stakeholders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4"/>
          <w:w w:val="90"/>
        </w:rPr>
        <w:t xml:space="preserve"> </w:t>
      </w:r>
      <w:r>
        <w:rPr>
          <w:w w:val="90"/>
        </w:rPr>
        <w:t>set</w:t>
      </w:r>
      <w:r>
        <w:rPr>
          <w:spacing w:val="-4"/>
          <w:w w:val="90"/>
        </w:rPr>
        <w:t xml:space="preserve"> </w:t>
      </w:r>
      <w:r>
        <w:rPr>
          <w:w w:val="90"/>
        </w:rPr>
        <w:t>off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locally</w:t>
      </w:r>
      <w:r>
        <w:rPr>
          <w:spacing w:val="-3"/>
          <w:w w:val="90"/>
        </w:rPr>
        <w:t>,</w:t>
      </w:r>
      <w:r>
        <w:rPr>
          <w:spacing w:val="31"/>
          <w:w w:val="85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supreme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authority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national</w:t>
      </w:r>
      <w:r>
        <w:rPr>
          <w:spacing w:val="-15"/>
          <w:w w:val="90"/>
        </w:rPr>
        <w:t xml:space="preserve"> </w:t>
      </w:r>
      <w:r>
        <w:rPr>
          <w:w w:val="90"/>
        </w:rPr>
        <w:t>formal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informal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organ</w:t>
      </w:r>
      <w:r>
        <w:rPr>
          <w:spacing w:val="-1"/>
          <w:w w:val="90"/>
        </w:rPr>
        <w:t>i</w:t>
      </w:r>
      <w:ins w:id="342" w:author="Chris Prickett" w:date="2017-02-13T15:44:00Z">
        <w:r w:rsidR="001F223C">
          <w:rPr>
            <w:spacing w:val="-1"/>
            <w:w w:val="90"/>
          </w:rPr>
          <w:t>s</w:t>
        </w:r>
      </w:ins>
      <w:del w:id="343" w:author="Chris Prickett" w:date="2017-02-13T15:44:00Z">
        <w:r w:rsidDel="001F223C">
          <w:rPr>
            <w:spacing w:val="-1"/>
            <w:w w:val="90"/>
          </w:rPr>
          <w:delText>z</w:delText>
        </w:r>
      </w:del>
      <w:r>
        <w:rPr>
          <w:spacing w:val="-1"/>
          <w:w w:val="90"/>
        </w:rPr>
        <w:t>at</w:t>
      </w:r>
      <w:r>
        <w:rPr>
          <w:spacing w:val="-2"/>
          <w:w w:val="90"/>
        </w:rPr>
        <w:t>ions</w:t>
      </w:r>
      <w:r>
        <w:rPr>
          <w:spacing w:val="49"/>
          <w:w w:val="83"/>
        </w:rPr>
        <w:t xml:space="preserve"> </w:t>
      </w:r>
      <w:r>
        <w:rPr>
          <w:w w:val="95"/>
        </w:rPr>
        <w:t>(NGOs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collectives)</w:t>
      </w:r>
      <w:r>
        <w:rPr>
          <w:spacing w:val="-38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39"/>
          <w:w w:val="95"/>
        </w:rPr>
        <w:t xml:space="preserve"> </w:t>
      </w:r>
      <w:r>
        <w:rPr>
          <w:color w:val="0000CC"/>
          <w:w w:val="95"/>
        </w:rPr>
        <w:t>4.2.3</w:t>
      </w:r>
      <w:r>
        <w:rPr>
          <w:w w:val="95"/>
        </w:rPr>
        <w:t>).</w:t>
      </w:r>
    </w:p>
    <w:p w14:paraId="66776003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0CAB358D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These</w:t>
      </w:r>
      <w:r>
        <w:rPr>
          <w:spacing w:val="-22"/>
          <w:w w:val="95"/>
        </w:rPr>
        <w:t xml:space="preserve"> </w:t>
      </w:r>
      <w:r>
        <w:rPr>
          <w:w w:val="95"/>
        </w:rPr>
        <w:t>new</w:t>
      </w:r>
      <w:r>
        <w:rPr>
          <w:spacing w:val="-23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22"/>
          <w:w w:val="95"/>
        </w:rPr>
        <w:t xml:space="preserve"> </w:t>
      </w:r>
      <w:r>
        <w:rPr>
          <w:w w:val="95"/>
        </w:rPr>
        <w:t>arose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result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ins w:id="344" w:author="Chris Prickett" w:date="2017-02-13T00:53:00Z">
        <w:r w:rsidR="004E3187">
          <w:rPr>
            <w:spacing w:val="-23"/>
            <w:w w:val="95"/>
          </w:rPr>
          <w:t xml:space="preserve">the </w:t>
        </w:r>
      </w:ins>
      <w:r>
        <w:rPr>
          <w:w w:val="95"/>
        </w:rPr>
        <w:t>transitional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marketization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societ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,</w:t>
      </w:r>
      <w:r>
        <w:rPr>
          <w:spacing w:val="27"/>
          <w:w w:val="85"/>
        </w:rPr>
        <w:t xml:space="preserve"> </w:t>
      </w:r>
      <w:r>
        <w:rPr>
          <w:w w:val="90"/>
        </w:rPr>
        <w:t>increased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interest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ins w:id="345" w:author="Chris Prickett" w:date="2017-02-13T00:53:00Z">
        <w:r w:rsidR="004E3187">
          <w:rPr>
            <w:spacing w:val="-12"/>
            <w:w w:val="90"/>
          </w:rPr>
          <w:t xml:space="preserve">the </w:t>
        </w:r>
      </w:ins>
      <w:r>
        <w:rPr>
          <w:w w:val="90"/>
        </w:rPr>
        <w:t>service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econom</w:t>
      </w:r>
      <w:r>
        <w:rPr>
          <w:spacing w:val="-1"/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ins w:id="346" w:author="Chris Prickett" w:date="2017-02-13T00:53:00Z">
        <w:r w:rsidR="004E3187">
          <w:rPr>
            <w:spacing w:val="-11"/>
            <w:w w:val="90"/>
          </w:rPr>
          <w:t xml:space="preserve">the </w:t>
        </w:r>
      </w:ins>
      <w:r>
        <w:rPr>
          <w:w w:val="90"/>
        </w:rPr>
        <w:t>spur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consumerism.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dominance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</w:t>
      </w:r>
      <w:r>
        <w:rPr>
          <w:w w:val="90"/>
        </w:rPr>
        <w:t>national</w:t>
      </w:r>
      <w:r>
        <w:rPr>
          <w:spacing w:val="2"/>
          <w:w w:val="90"/>
        </w:rPr>
        <w:t xml:space="preserve"> </w:t>
      </w:r>
      <w:r>
        <w:rPr>
          <w:w w:val="90"/>
        </w:rPr>
        <w:t>actors,</w:t>
      </w:r>
      <w:r>
        <w:rPr>
          <w:spacing w:val="7"/>
          <w:w w:val="90"/>
        </w:rPr>
        <w:t xml:space="preserve"> </w:t>
      </w:r>
      <w:r>
        <w:rPr>
          <w:w w:val="90"/>
        </w:rPr>
        <w:t>new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class,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y</w:t>
      </w:r>
      <w:r>
        <w:rPr>
          <w:spacing w:val="-3"/>
          <w:w w:val="90"/>
        </w:rPr>
        <w:t>oung</w:t>
      </w:r>
      <w:r>
        <w:rPr>
          <w:spacing w:val="4"/>
          <w:w w:val="90"/>
        </w:rPr>
        <w:t xml:space="preserve"> </w:t>
      </w:r>
      <w:r>
        <w:rPr>
          <w:w w:val="90"/>
        </w:rPr>
        <w:t>cultural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entrepreneurs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3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2"/>
          <w:w w:val="90"/>
        </w:rPr>
        <w:t xml:space="preserve"> </w:t>
      </w:r>
      <w:r>
        <w:rPr>
          <w:w w:val="90"/>
        </w:rPr>
        <w:t>hype</w:t>
      </w:r>
      <w:r>
        <w:rPr>
          <w:spacing w:val="3"/>
          <w:w w:val="90"/>
        </w:rPr>
        <w:t xml:space="preserve"> </w:t>
      </w:r>
      <w:r>
        <w:rPr>
          <w:w w:val="90"/>
        </w:rPr>
        <w:t>design</w:t>
      </w:r>
      <w:r>
        <w:rPr>
          <w:spacing w:val="33"/>
          <w:w w:val="88"/>
        </w:rPr>
        <w:t xml:space="preserve"> </w:t>
      </w:r>
      <w:r>
        <w:rPr>
          <w:w w:val="90"/>
        </w:rPr>
        <w:t>activities</w:t>
      </w:r>
      <w:r>
        <w:rPr>
          <w:spacing w:val="-17"/>
          <w:w w:val="90"/>
        </w:rPr>
        <w:t xml:space="preserve"> </w:t>
      </w:r>
      <w:ins w:id="347" w:author="Chris Prickett" w:date="2017-02-13T00:53:00Z">
        <w:r w:rsidR="004E3187">
          <w:rPr>
            <w:spacing w:val="-2"/>
            <w:w w:val="90"/>
          </w:rPr>
          <w:t>created</w:t>
        </w:r>
      </w:ins>
      <w:del w:id="348" w:author="Chris Prickett" w:date="2017-02-13T00:53:00Z">
        <w:r w:rsidDel="004E3187">
          <w:rPr>
            <w:spacing w:val="-2"/>
            <w:w w:val="90"/>
          </w:rPr>
          <w:delText>made</w:delText>
        </w:r>
      </w:del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strong,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yet</w:t>
      </w:r>
      <w:r>
        <w:rPr>
          <w:spacing w:val="-17"/>
          <w:w w:val="90"/>
        </w:rPr>
        <w:t xml:space="preserve"> </w:t>
      </w:r>
      <w:r>
        <w:rPr>
          <w:w w:val="90"/>
        </w:rPr>
        <w:t>uninstitutionalized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informal</w:t>
      </w:r>
      <w:r>
        <w:rPr>
          <w:spacing w:val="-18"/>
          <w:w w:val="90"/>
        </w:rPr>
        <w:t xml:space="preserve"> </w:t>
      </w:r>
      <w:r>
        <w:rPr>
          <w:w w:val="90"/>
        </w:rPr>
        <w:t>cultural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artistic</w:t>
      </w:r>
      <w:r>
        <w:rPr>
          <w:spacing w:val="-17"/>
          <w:w w:val="90"/>
        </w:rPr>
        <w:t xml:space="preserve"> </w:t>
      </w:r>
      <w:r>
        <w:rPr>
          <w:w w:val="90"/>
        </w:rPr>
        <w:t>base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23"/>
          <w:w w:val="85"/>
        </w:rPr>
        <w:t xml:space="preserve"> </w:t>
      </w:r>
      <w:r>
        <w:rPr>
          <w:w w:val="95"/>
        </w:rPr>
        <w:t>Belgrade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(</w:t>
      </w:r>
      <w:r>
        <w:rPr>
          <w:color w:val="00AEEF"/>
          <w:spacing w:val="-3"/>
          <w:w w:val="95"/>
        </w:rPr>
        <w:t>W</w:t>
      </w:r>
      <w:r>
        <w:rPr>
          <w:color w:val="00AEEF"/>
          <w:spacing w:val="-4"/>
          <w:w w:val="95"/>
        </w:rPr>
        <w:t>orkshop</w:t>
      </w:r>
      <w:r>
        <w:rPr>
          <w:color w:val="00AEEF"/>
          <w:spacing w:val="-32"/>
          <w:w w:val="95"/>
        </w:rPr>
        <w:t xml:space="preserve"> </w:t>
      </w:r>
      <w:r>
        <w:rPr>
          <w:color w:val="00AEEF"/>
          <w:w w:val="95"/>
        </w:rPr>
        <w:t>2</w:t>
      </w:r>
      <w:r>
        <w:rPr>
          <w:w w:val="95"/>
        </w:rPr>
        <w:t>).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32"/>
          <w:w w:val="95"/>
        </w:rPr>
        <w:t xml:space="preserve"> </w:t>
      </w:r>
      <w:del w:id="349" w:author="Chris Prickett" w:date="2017-02-13T00:54:00Z">
        <w:r w:rsidDel="004E3187">
          <w:rPr>
            <w:w w:val="95"/>
          </w:rPr>
          <w:delText>as</w:delText>
        </w:r>
        <w:r w:rsidDel="004E3187">
          <w:rPr>
            <w:spacing w:val="-32"/>
            <w:w w:val="95"/>
          </w:rPr>
          <w:delText xml:space="preserve"> </w:delText>
        </w:r>
      </w:del>
      <w:ins w:id="350" w:author="Chris Prickett" w:date="2017-02-13T00:54:00Z">
        <w:r w:rsidR="004E3187">
          <w:rPr>
            <w:w w:val="95"/>
          </w:rPr>
          <w:t>although</w:t>
        </w:r>
        <w:r w:rsidR="004E3187">
          <w:rPr>
            <w:spacing w:val="-32"/>
            <w:w w:val="95"/>
          </w:rPr>
          <w:t xml:space="preserve"> </w:t>
        </w:r>
      </w:ins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widely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known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2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del w:id="351" w:author="Chris Prickett" w:date="2017-02-13T00:54:00Z">
        <w:r w:rsidDel="004E3187">
          <w:rPr>
            <w:w w:val="95"/>
          </w:rPr>
          <w:delText>the</w:delText>
        </w:r>
        <w:r w:rsidDel="004E3187">
          <w:rPr>
            <w:spacing w:val="37"/>
            <w:w w:val="88"/>
          </w:rPr>
          <w:delText xml:space="preserve"> </w:delText>
        </w:r>
      </w:del>
      <w:r>
        <w:rPr>
          <w:spacing w:val="-3"/>
          <w:w w:val="95"/>
        </w:rPr>
        <w:t>key</w:t>
      </w:r>
      <w:r>
        <w:rPr>
          <w:spacing w:val="-27"/>
          <w:w w:val="95"/>
        </w:rPr>
        <w:t xml:space="preserve"> </w:t>
      </w:r>
      <w:r>
        <w:rPr>
          <w:w w:val="95"/>
        </w:rPr>
        <w:t>triggers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gentrification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27"/>
          <w:w w:val="95"/>
        </w:rPr>
        <w:t xml:space="preserve"> </w:t>
      </w:r>
      <w:ins w:id="352" w:author="Chris Prickett" w:date="2017-02-13T00:54:00Z">
        <w:r w:rsidR="004E3187">
          <w:rPr>
            <w:w w:val="95"/>
          </w:rPr>
          <w:t>this</w:t>
        </w:r>
      </w:ins>
      <w:del w:id="353" w:author="Chris Prickett" w:date="2017-02-13T00:54:00Z">
        <w:r w:rsidDel="004E3187">
          <w:rPr>
            <w:w w:val="95"/>
          </w:rPr>
          <w:delText>it</w:delText>
        </w:r>
      </w:del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general</w:t>
      </w:r>
      <w:r>
        <w:rPr>
          <w:spacing w:val="-1"/>
          <w:w w:val="95"/>
        </w:rPr>
        <w:t>ly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case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55"/>
          <w:w w:val="91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Namely</w:t>
      </w:r>
      <w:r>
        <w:rPr>
          <w:spacing w:val="-4"/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esidence</w:t>
      </w:r>
      <w:r>
        <w:rPr>
          <w:spacing w:val="-8"/>
          <w:w w:val="90"/>
        </w:rPr>
        <w:t xml:space="preserve"> </w:t>
      </w:r>
      <w:r>
        <w:rPr>
          <w:w w:val="90"/>
        </w:rPr>
        <w:t>structure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9"/>
          <w:w w:val="90"/>
        </w:rPr>
        <w:t xml:space="preserve"> </w:t>
      </w:r>
      <w:r>
        <w:rPr>
          <w:w w:val="90"/>
        </w:rPr>
        <w:t>has</w:t>
      </w:r>
      <w:r>
        <w:rPr>
          <w:spacing w:val="-9"/>
          <w:w w:val="90"/>
        </w:rPr>
        <w:t xml:space="preserve"> </w:t>
      </w:r>
      <w:r>
        <w:rPr>
          <w:w w:val="90"/>
        </w:rPr>
        <w:t>not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significan</w:t>
      </w:r>
      <w:r>
        <w:rPr>
          <w:spacing w:val="-1"/>
          <w:w w:val="90"/>
        </w:rPr>
        <w:t>tly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changed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uring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57"/>
          <w:w w:val="88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ears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intensive</w:t>
      </w:r>
      <w:r>
        <w:rPr>
          <w:spacing w:val="-31"/>
          <w:w w:val="95"/>
        </w:rPr>
        <w:t xml:space="preserve"> </w:t>
      </w:r>
      <w:r>
        <w:rPr>
          <w:w w:val="95"/>
        </w:rPr>
        <w:t>cultural</w:t>
      </w:r>
      <w:r>
        <w:rPr>
          <w:spacing w:val="-31"/>
          <w:w w:val="95"/>
        </w:rPr>
        <w:t xml:space="preserve"> </w:t>
      </w:r>
      <w:r>
        <w:rPr>
          <w:w w:val="95"/>
        </w:rPr>
        <w:t>activities,</w:t>
      </w:r>
      <w:r>
        <w:rPr>
          <w:spacing w:val="-30"/>
          <w:w w:val="95"/>
        </w:rPr>
        <w:t xml:space="preserve"> </w:t>
      </w:r>
      <w:r>
        <w:rPr>
          <w:w w:val="95"/>
        </w:rPr>
        <w:t>neither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rents,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still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same</w:t>
      </w:r>
      <w:r>
        <w:rPr>
          <w:spacing w:val="37"/>
          <w:w w:val="84"/>
        </w:rPr>
        <w:t xml:space="preserve"> </w:t>
      </w:r>
      <w:r>
        <w:rPr>
          <w:w w:val="95"/>
        </w:rPr>
        <w:t>price</w:t>
      </w:r>
      <w:r>
        <w:rPr>
          <w:spacing w:val="-20"/>
          <w:w w:val="95"/>
        </w:rPr>
        <w:t xml:space="preserve"> </w:t>
      </w:r>
      <w:r>
        <w:rPr>
          <w:w w:val="95"/>
        </w:rPr>
        <w:t>register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before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9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important</w:t>
      </w:r>
      <w:r>
        <w:rPr>
          <w:spacing w:val="-20"/>
          <w:w w:val="95"/>
        </w:rPr>
        <w:t xml:space="preserve"> </w:t>
      </w:r>
      <w:r>
        <w:rPr>
          <w:w w:val="95"/>
        </w:rPr>
        <w:t>circumstance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fa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0"/>
        </w:rPr>
        <w:t xml:space="preserve"> </w:t>
      </w:r>
      <w:r>
        <w:rPr>
          <w:w w:val="95"/>
        </w:rPr>
        <w:t>90%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building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stock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owned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inhabitants,</w:t>
      </w:r>
      <w:r>
        <w:rPr>
          <w:spacing w:val="-12"/>
          <w:w w:val="95"/>
        </w:rPr>
        <w:t xml:space="preserve"> </w:t>
      </w:r>
      <w:r>
        <w:rPr>
          <w:w w:val="95"/>
        </w:rPr>
        <w:t>so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they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3"/>
        </w:rPr>
        <w:t xml:space="preserve"> </w:t>
      </w:r>
      <w:r>
        <w:rPr>
          <w:w w:val="95"/>
        </w:rPr>
        <w:t>decide</w:t>
      </w:r>
      <w:r>
        <w:rPr>
          <w:spacing w:val="-38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selling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apartments</w:t>
      </w:r>
      <w:r>
        <w:rPr>
          <w:spacing w:val="-3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3"/>
          <w:w w:val="95"/>
        </w:rPr>
        <w:t>urthermore,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real-estate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market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policy</w:t>
      </w:r>
      <w:r>
        <w:rPr>
          <w:spacing w:val="21"/>
          <w:w w:val="90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urban</w:t>
      </w:r>
      <w:r>
        <w:rPr>
          <w:spacing w:val="-22"/>
          <w:w w:val="95"/>
        </w:rPr>
        <w:t xml:space="preserve"> </w:t>
      </w:r>
      <w:r>
        <w:rPr>
          <w:w w:val="95"/>
        </w:rPr>
        <w:t>services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-22"/>
          <w:w w:val="95"/>
        </w:rPr>
        <w:t xml:space="preserve"> </w:t>
      </w:r>
      <w:r>
        <w:rPr>
          <w:w w:val="95"/>
        </w:rPr>
        <w:t>regulated</w:t>
      </w:r>
      <w:r>
        <w:rPr>
          <w:spacing w:val="-21"/>
          <w:w w:val="95"/>
        </w:rPr>
        <w:t xml:space="preserve"> </w:t>
      </w:r>
      <w:r>
        <w:rPr>
          <w:w w:val="95"/>
        </w:rPr>
        <w:t>so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difficult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expec</w:t>
      </w:r>
      <w:r>
        <w:rPr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88"/>
        </w:rPr>
        <w:t xml:space="preserve"> </w:t>
      </w:r>
      <w:r>
        <w:rPr>
          <w:w w:val="95"/>
        </w:rPr>
        <w:t>prices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susceptible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36"/>
          <w:w w:val="95"/>
        </w:rPr>
        <w:t xml:space="preserve"> </w:t>
      </w:r>
      <w:r>
        <w:rPr>
          <w:w w:val="95"/>
        </w:rPr>
        <w:t>trends.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Finally,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legal</w:t>
      </w:r>
      <w:r>
        <w:rPr>
          <w:spacing w:val="-37"/>
          <w:w w:val="95"/>
        </w:rPr>
        <w:t xml:space="preserve"> </w:t>
      </w:r>
      <w:r>
        <w:rPr>
          <w:w w:val="95"/>
        </w:rPr>
        <w:t>process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89"/>
        </w:rPr>
        <w:t xml:space="preserve"> </w:t>
      </w:r>
      <w:r>
        <w:rPr>
          <w:w w:val="90"/>
        </w:rPr>
        <w:t>obtaining</w:t>
      </w:r>
      <w:r>
        <w:rPr>
          <w:spacing w:val="-13"/>
          <w:w w:val="90"/>
        </w:rPr>
        <w:t xml:space="preserve"> </w:t>
      </w:r>
      <w:r>
        <w:rPr>
          <w:w w:val="90"/>
        </w:rPr>
        <w:t>construction</w:t>
      </w:r>
      <w:r>
        <w:rPr>
          <w:spacing w:val="-13"/>
          <w:w w:val="90"/>
        </w:rPr>
        <w:t xml:space="preserve"> </w:t>
      </w:r>
      <w:r>
        <w:rPr>
          <w:w w:val="90"/>
        </w:rPr>
        <w:t>permits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3"/>
          <w:w w:val="90"/>
        </w:rPr>
        <w:t xml:space="preserve"> </w:t>
      </w:r>
      <w:r>
        <w:rPr>
          <w:w w:val="90"/>
        </w:rPr>
        <w:t>cumbersome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complex,</w:t>
      </w:r>
      <w:r>
        <w:rPr>
          <w:spacing w:val="-12"/>
          <w:w w:val="90"/>
        </w:rPr>
        <w:t xml:space="preserve"> </w:t>
      </w:r>
      <w:ins w:id="354" w:author="Chris Prickett" w:date="2017-02-13T00:56:00Z">
        <w:r w:rsidR="004E3187">
          <w:rPr>
            <w:spacing w:val="-12"/>
            <w:w w:val="90"/>
          </w:rPr>
          <w:t xml:space="preserve">so </w:t>
        </w:r>
      </w:ins>
      <w:r>
        <w:rPr>
          <w:w w:val="90"/>
        </w:rPr>
        <w:t>that</w:t>
      </w:r>
      <w:r>
        <w:rPr>
          <w:spacing w:val="-14"/>
          <w:w w:val="90"/>
        </w:rPr>
        <w:t xml:space="preserve"> </w:t>
      </w:r>
      <w:ins w:id="355" w:author="Chris Prickett" w:date="2017-02-13T00:56:00Z">
        <w:r w:rsidR="004E3187">
          <w:rPr>
            <w:spacing w:val="-2"/>
            <w:w w:val="90"/>
          </w:rPr>
          <w:t>even</w:t>
        </w:r>
      </w:ins>
      <w:del w:id="356" w:author="Chris Prickett" w:date="2017-02-13T00:56:00Z">
        <w:r w:rsidDel="004E3187">
          <w:rPr>
            <w:spacing w:val="-3"/>
            <w:w w:val="90"/>
          </w:rPr>
          <w:delText>an</w:delText>
        </w:r>
        <w:r w:rsidDel="004E3187">
          <w:rPr>
            <w:spacing w:val="-2"/>
            <w:w w:val="90"/>
          </w:rPr>
          <w:delText>y</w:delText>
        </w:r>
      </w:del>
      <w:r>
        <w:rPr>
          <w:spacing w:val="-12"/>
          <w:w w:val="90"/>
        </w:rPr>
        <w:t xml:space="preserve"> </w:t>
      </w:r>
      <w:r>
        <w:rPr>
          <w:w w:val="90"/>
        </w:rPr>
        <w:t>small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changes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26"/>
          <w:w w:val="85"/>
        </w:rPr>
        <w:t xml:space="preserve"> </w:t>
      </w:r>
      <w:r>
        <w:rPr>
          <w:w w:val="95"/>
        </w:rPr>
        <w:t>adaptations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well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39"/>
          <w:w w:val="95"/>
        </w:rPr>
        <w:t xml:space="preserve"> </w:t>
      </w:r>
      <w:r>
        <w:rPr>
          <w:w w:val="95"/>
        </w:rPr>
        <w:t>coming</w:t>
      </w:r>
      <w:r>
        <w:rPr>
          <w:spacing w:val="-40"/>
          <w:w w:val="95"/>
        </w:rPr>
        <w:t xml:space="preserve"> </w:t>
      </w:r>
      <w:r>
        <w:rPr>
          <w:w w:val="95"/>
        </w:rPr>
        <w:t>outside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circle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authorities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those</w:t>
      </w:r>
      <w:r>
        <w:rPr>
          <w:spacing w:val="-40"/>
          <w:w w:val="95"/>
        </w:rPr>
        <w:t xml:space="preserve"> </w:t>
      </w:r>
      <w:r>
        <w:rPr>
          <w:w w:val="95"/>
        </w:rPr>
        <w:t>close</w:t>
      </w:r>
      <w:r>
        <w:rPr>
          <w:spacing w:val="25"/>
          <w:w w:val="84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them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unlikely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happen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ibid.</w:t>
      </w:r>
      <w:r>
        <w:rPr>
          <w:w w:val="95"/>
        </w:rPr>
        <w:t>).</w:t>
      </w:r>
    </w:p>
    <w:p w14:paraId="1F320943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5D9A1B2A" w14:textId="77777777" w:rsidR="00B0559F" w:rsidRDefault="00E07B1F" w:rsidP="00E07B1F">
      <w:pPr>
        <w:pStyle w:val="BodyText"/>
        <w:spacing w:before="28" w:line="327" w:lineRule="auto"/>
        <w:ind w:right="111"/>
        <w:jc w:val="both"/>
      </w:pPr>
      <w:r>
        <w:rPr>
          <w:spacing w:val="-5"/>
          <w:w w:val="95"/>
        </w:rPr>
        <w:lastRenderedPageBreak/>
        <w:t>Y</w:t>
      </w:r>
      <w:r>
        <w:rPr>
          <w:spacing w:val="-6"/>
          <w:w w:val="95"/>
        </w:rPr>
        <w:t>et</w:t>
      </w:r>
      <w:del w:id="357" w:author="Chris Prickett" w:date="2017-02-13T01:03:00Z">
        <w:r w:rsidDel="00543F58">
          <w:rPr>
            <w:spacing w:val="-6"/>
            <w:w w:val="95"/>
          </w:rPr>
          <w:delText>,</w:delText>
        </w:r>
      </w:del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change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residential</w:t>
      </w:r>
      <w:r>
        <w:rPr>
          <w:spacing w:val="-39"/>
          <w:w w:val="95"/>
        </w:rPr>
        <w:t xml:space="preserve"> </w:t>
      </w:r>
      <w:r>
        <w:rPr>
          <w:w w:val="95"/>
        </w:rPr>
        <w:t>structure</w:t>
      </w:r>
      <w:r>
        <w:rPr>
          <w:spacing w:val="-39"/>
          <w:w w:val="95"/>
        </w:rPr>
        <w:t xml:space="preserve"> </w:t>
      </w:r>
      <w:ins w:id="358" w:author="Chris Prickett" w:date="2017-02-13T01:03:00Z">
        <w:r w:rsidR="00543F58">
          <w:rPr>
            <w:spacing w:val="-39"/>
            <w:w w:val="95"/>
          </w:rPr>
          <w:t xml:space="preserve">actually </w:t>
        </w:r>
      </w:ins>
      <w:r>
        <w:rPr>
          <w:w w:val="95"/>
        </w:rPr>
        <w:t>happened</w:t>
      </w:r>
      <w:del w:id="359" w:author="Chris Prickett" w:date="2017-02-13T01:03:00Z">
        <w:r w:rsidDel="00543F58">
          <w:rPr>
            <w:spacing w:val="-39"/>
            <w:w w:val="95"/>
          </w:rPr>
          <w:delText xml:space="preserve"> </w:delText>
        </w:r>
        <w:r w:rsidDel="00543F58">
          <w:rPr>
            <w:w w:val="95"/>
          </w:rPr>
          <w:delText>actually</w:delText>
        </w:r>
      </w:del>
      <w:r>
        <w:rPr>
          <w:spacing w:val="-38"/>
          <w:w w:val="95"/>
        </w:rPr>
        <w:t xml:space="preserve"> </w:t>
      </w:r>
      <w:r>
        <w:rPr>
          <w:w w:val="95"/>
        </w:rPr>
        <w:t>later</w:t>
      </w:r>
      <w:ins w:id="360" w:author="Chris Prickett" w:date="2017-02-13T01:03:00Z">
        <w:r w:rsidR="00543F58">
          <w:rPr>
            <w:w w:val="95"/>
          </w:rPr>
          <w:t xml:space="preserve">, </w:t>
        </w:r>
      </w:ins>
      <w:del w:id="361" w:author="Chris Prickett" w:date="2017-02-13T01:03:00Z">
        <w:r w:rsidDel="00543F58">
          <w:rPr>
            <w:spacing w:val="-39"/>
            <w:w w:val="95"/>
          </w:rPr>
          <w:delText xml:space="preserve"> </w:delText>
        </w:r>
        <w:r w:rsidDel="00543F58">
          <w:rPr>
            <w:w w:val="95"/>
          </w:rPr>
          <w:delText>on</w:delText>
        </w:r>
      </w:del>
      <w:r>
        <w:rPr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advancemen</w:t>
      </w:r>
      <w:r>
        <w:rPr>
          <w:spacing w:val="-2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BWP</w:t>
      </w:r>
      <w:r>
        <w:rPr>
          <w:spacing w:val="-6"/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their</w:t>
      </w:r>
      <w:r>
        <w:rPr>
          <w:spacing w:val="-36"/>
          <w:w w:val="95"/>
        </w:rPr>
        <w:t xml:space="preserve"> </w:t>
      </w:r>
      <w:r>
        <w:rPr>
          <w:w w:val="95"/>
        </w:rPr>
        <w:t>relocation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programmes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forceful</w:t>
      </w:r>
      <w:r>
        <w:rPr>
          <w:spacing w:val="-36"/>
          <w:w w:val="95"/>
        </w:rPr>
        <w:t xml:space="preserve"> </w:t>
      </w:r>
      <w:r>
        <w:rPr>
          <w:w w:val="95"/>
        </w:rPr>
        <w:t>evictions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ins w:id="362" w:author="Chris Prickett" w:date="2017-02-13T01:03:00Z">
        <w:r w:rsidR="00543F58">
          <w:rPr>
            <w:w w:val="95"/>
          </w:rPr>
          <w:t xml:space="preserve"> the</w:t>
        </w:r>
      </w:ins>
      <w:r>
        <w:rPr>
          <w:spacing w:val="-36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6"/>
          <w:w w:val="95"/>
        </w:rPr>
        <w:t xml:space="preserve"> </w:t>
      </w:r>
      <w:r>
        <w:rPr>
          <w:w w:val="95"/>
        </w:rPr>
        <w:t>population</w:t>
      </w:r>
      <w:r>
        <w:rPr>
          <w:spacing w:val="49"/>
          <w:w w:val="87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case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ins w:id="363" w:author="Chris Prickett" w:date="2017-02-13T01:03:00Z">
        <w:r w:rsidR="00543F58">
          <w:rPr>
            <w:spacing w:val="-14"/>
            <w:w w:val="90"/>
          </w:rPr>
          <w:t xml:space="preserve">the </w:t>
        </w:r>
      </w:ins>
      <w:r>
        <w:rPr>
          <w:w w:val="90"/>
        </w:rPr>
        <w:t>Belgrade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aterfron</w:t>
      </w:r>
      <w:r>
        <w:rPr>
          <w:spacing w:val="-3"/>
          <w:w w:val="90"/>
        </w:rPr>
        <w:t>t</w:t>
      </w:r>
      <w:r>
        <w:rPr>
          <w:spacing w:val="-15"/>
          <w:w w:val="90"/>
        </w:rPr>
        <w:t xml:space="preserve"> </w:t>
      </w:r>
      <w:r>
        <w:rPr>
          <w:spacing w:val="1"/>
          <w:w w:val="90"/>
        </w:rPr>
        <w:t>mega-project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its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blatant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focus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residen</w:t>
      </w:r>
      <w:r>
        <w:rPr>
          <w:spacing w:val="-1"/>
          <w:w w:val="90"/>
        </w:rPr>
        <w:t>tial</w:t>
      </w:r>
      <w:r>
        <w:rPr>
          <w:spacing w:val="-15"/>
          <w:w w:val="90"/>
        </w:rPr>
        <w:t xml:space="preserve"> </w:t>
      </w:r>
      <w:r>
        <w:rPr>
          <w:w w:val="90"/>
        </w:rPr>
        <w:t>and commercial</w:t>
      </w:r>
      <w:del w:id="364" w:author="Chris Prickett" w:date="2017-02-13T01:04:00Z">
        <w:r w:rsidDel="00543F58">
          <w:rPr>
            <w:w w:val="90"/>
          </w:rPr>
          <w:delText>ly</w:delText>
        </w:r>
      </w:del>
      <w:r>
        <w:rPr>
          <w:spacing w:val="-20"/>
          <w:w w:val="90"/>
        </w:rPr>
        <w:t xml:space="preserve"> </w:t>
      </w:r>
      <w:r>
        <w:rPr>
          <w:w w:val="90"/>
        </w:rPr>
        <w:t>purposes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exclusiv</w:t>
      </w:r>
      <w:r>
        <w:rPr>
          <w:spacing w:val="-1"/>
          <w:w w:val="90"/>
        </w:rPr>
        <w:t>ely</w:t>
      </w:r>
      <w:r>
        <w:rPr>
          <w:spacing w:val="-20"/>
          <w:w w:val="90"/>
        </w:rPr>
        <w:t xml:space="preserve"> </w:t>
      </w:r>
      <w:r>
        <w:rPr>
          <w:rFonts w:ascii="PMingLiU"/>
          <w:color w:val="7F0000"/>
          <w:w w:val="90"/>
          <w:position w:val="8"/>
          <w:sz w:val="16"/>
        </w:rPr>
        <w:t>14</w:t>
      </w:r>
      <w:r>
        <w:rPr>
          <w:rFonts w:ascii="PMingLiU"/>
          <w:color w:val="7F0000"/>
          <w:spacing w:val="12"/>
          <w:w w:val="90"/>
          <w:position w:val="8"/>
          <w:sz w:val="16"/>
        </w:rPr>
        <w:t xml:space="preserve"> </w:t>
      </w:r>
      <w:del w:id="365" w:author="Chris Prickett" w:date="2017-02-13T01:04:00Z">
        <w:r w:rsidDel="00543F58">
          <w:rPr>
            <w:w w:val="90"/>
          </w:rPr>
          <w:delText>r</w:delText>
        </w:r>
      </w:del>
      <w:ins w:id="366" w:author="Chris Prickett" w:date="2017-02-13T01:04:00Z">
        <w:r w:rsidR="00543F58">
          <w:rPr>
            <w:w w:val="90"/>
          </w:rPr>
          <w:t>also r</w:t>
        </w:r>
      </w:ins>
      <w:r>
        <w:rPr>
          <w:w w:val="90"/>
        </w:rPr>
        <w:t>esults</w:t>
      </w:r>
      <w:del w:id="367" w:author="Chris Prickett" w:date="2017-02-13T01:04:00Z">
        <w:r w:rsidDel="00543F58">
          <w:rPr>
            <w:spacing w:val="-20"/>
            <w:w w:val="90"/>
          </w:rPr>
          <w:delText xml:space="preserve"> </w:delText>
        </w:r>
        <w:r w:rsidDel="00543F58">
          <w:rPr>
            <w:w w:val="90"/>
          </w:rPr>
          <w:delText>also</w:delText>
        </w:r>
      </w:del>
      <w:r>
        <w:rPr>
          <w:spacing w:val="-20"/>
          <w:w w:val="90"/>
        </w:rPr>
        <w:t xml:space="preserve"> </w:t>
      </w:r>
      <w:r>
        <w:rPr>
          <w:w w:val="90"/>
        </w:rPr>
        <w:t>from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lo</w:t>
      </w:r>
      <w:r>
        <w:rPr>
          <w:spacing w:val="-3"/>
          <w:w w:val="90"/>
        </w:rPr>
        <w:t>w</w:t>
      </w:r>
      <w:r>
        <w:rPr>
          <w:spacing w:val="-19"/>
          <w:w w:val="90"/>
        </w:rPr>
        <w:t xml:space="preserve"> </w:t>
      </w:r>
      <w:r>
        <w:rPr>
          <w:w w:val="90"/>
        </w:rPr>
        <w:t>suburbanization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trends </w:t>
      </w:r>
      <w:r>
        <w:t>in</w:t>
      </w:r>
      <w:r>
        <w:rPr>
          <w:spacing w:val="-42"/>
        </w:rPr>
        <w:t xml:space="preserve"> </w:t>
      </w:r>
      <w:r>
        <w:t>Belgrade</w:t>
      </w:r>
      <w:r>
        <w:rPr>
          <w:spacing w:val="-41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there</w:t>
      </w:r>
      <w:r>
        <w:rPr>
          <w:spacing w:val="-41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rPr>
          <w:spacing w:val="-3"/>
        </w:rPr>
        <w:t>plen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rPr>
          <w:spacing w:val="-2"/>
        </w:rPr>
        <w:t>attractive</w:t>
      </w:r>
      <w:r>
        <w:rPr>
          <w:spacing w:val="-41"/>
        </w:rPr>
        <w:t xml:space="preserve"> </w:t>
      </w:r>
      <w:r>
        <w:t>areas</w:t>
      </w:r>
      <w:r>
        <w:rPr>
          <w:spacing w:val="-4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rPr>
          <w:spacing w:val="-2"/>
        </w:rPr>
        <w:t>vicinity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spacing w:val="-3"/>
        </w:rPr>
        <w:t>city</w:t>
      </w:r>
      <w:r>
        <w:rPr>
          <w:spacing w:val="-41"/>
        </w:rPr>
        <w:t xml:space="preserve"> </w:t>
      </w:r>
      <w:r>
        <w:rPr>
          <w:spacing w:val="-2"/>
        </w:rPr>
        <w:t>center</w:t>
      </w:r>
      <w:r>
        <w:rPr>
          <w:spacing w:val="-41"/>
        </w:rPr>
        <w:t xml:space="preserve"> </w:t>
      </w:r>
      <w:r>
        <w:t>that</w:t>
      </w:r>
      <w:r>
        <w:rPr>
          <w:spacing w:val="29"/>
          <w:w w:val="90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empt</w:t>
      </w:r>
      <w:r>
        <w:rPr>
          <w:spacing w:val="-2"/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deteriorating</w:t>
      </w:r>
      <w:r>
        <w:rPr>
          <w:spacing w:val="-37"/>
          <w:w w:val="95"/>
        </w:rPr>
        <w:t xml:space="preserve"> </w:t>
      </w:r>
      <w:r>
        <w:rPr>
          <w:w w:val="95"/>
        </w:rPr>
        <w:t>land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ailable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7C111390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36287E70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19"/>
          <w:w w:val="90"/>
        </w:rPr>
        <w:t xml:space="preserve"> </w:t>
      </w:r>
      <w:r>
        <w:rPr>
          <w:w w:val="90"/>
        </w:rPr>
        <w:t>more</w:t>
      </w:r>
      <w:r>
        <w:rPr>
          <w:spacing w:val="-19"/>
          <w:w w:val="90"/>
        </w:rPr>
        <w:t xml:space="preserve"> </w:t>
      </w:r>
      <w:r>
        <w:rPr>
          <w:w w:val="90"/>
        </w:rPr>
        <w:t>so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transport</w:t>
      </w:r>
      <w:r>
        <w:rPr>
          <w:spacing w:val="-19"/>
          <w:w w:val="90"/>
        </w:rPr>
        <w:t xml:space="preserve"> </w:t>
      </w:r>
      <w:r>
        <w:rPr>
          <w:w w:val="90"/>
        </w:rPr>
        <w:t>system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Belgrade</w:t>
      </w:r>
      <w:r>
        <w:rPr>
          <w:spacing w:val="-18"/>
          <w:w w:val="90"/>
        </w:rPr>
        <w:t xml:space="preserve"> </w:t>
      </w:r>
      <w:r>
        <w:rPr>
          <w:w w:val="90"/>
        </w:rPr>
        <w:t>seems</w:t>
      </w:r>
      <w:r>
        <w:rPr>
          <w:spacing w:val="-19"/>
          <w:w w:val="90"/>
        </w:rPr>
        <w:t xml:space="preserve"> </w:t>
      </w:r>
      <w:r>
        <w:rPr>
          <w:w w:val="90"/>
        </w:rPr>
        <w:t>old-fashioned,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inefficien</w:t>
      </w:r>
      <w:r>
        <w:rPr>
          <w:spacing w:val="-1"/>
          <w:w w:val="90"/>
        </w:rPr>
        <w:t>t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23"/>
          <w:w w:val="85"/>
        </w:rPr>
        <w:t xml:space="preserve"> </w:t>
      </w:r>
      <w:r>
        <w:rPr>
          <w:spacing w:val="-2"/>
          <w:w w:val="95"/>
        </w:rPr>
        <w:t>centralized</w:t>
      </w:r>
      <w:r>
        <w:rPr>
          <w:spacing w:val="-19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best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accessibilit</w:t>
      </w:r>
      <w:r>
        <w:rPr>
          <w:spacing w:val="-1"/>
          <w:w w:val="95"/>
        </w:rPr>
        <w:t>y</w:t>
      </w:r>
      <w:r>
        <w:rPr>
          <w:spacing w:val="-18"/>
          <w:w w:val="95"/>
        </w:rPr>
        <w:t xml:space="preserve"> </w:t>
      </w:r>
      <w:ins w:id="368" w:author="Chris Prickett" w:date="2017-02-13T01:05:00Z">
        <w:r w:rsidR="00543F58">
          <w:rPr>
            <w:spacing w:val="-18"/>
            <w:w w:val="95"/>
          </w:rPr>
          <w:t xml:space="preserve">mainly </w:t>
        </w:r>
      </w:ins>
      <w:r>
        <w:rPr>
          <w:spacing w:val="-2"/>
          <w:w w:val="95"/>
        </w:rPr>
        <w:t>characterizes</w:t>
      </w:r>
      <w:del w:id="369" w:author="Chris Prickett" w:date="2017-02-13T01:05:00Z">
        <w:r w:rsidDel="00543F58">
          <w:rPr>
            <w:spacing w:val="-18"/>
            <w:w w:val="95"/>
          </w:rPr>
          <w:delText xml:space="preserve"> </w:delText>
        </w:r>
        <w:r w:rsidDel="00543F58">
          <w:rPr>
            <w:w w:val="95"/>
          </w:rPr>
          <w:delText>mainly</w:delText>
        </w:r>
      </w:del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central</w:t>
      </w:r>
      <w:r>
        <w:rPr>
          <w:spacing w:val="-19"/>
          <w:w w:val="95"/>
        </w:rPr>
        <w:t xml:space="preserve"> </w:t>
      </w:r>
      <w:r>
        <w:rPr>
          <w:w w:val="95"/>
        </w:rPr>
        <w:t>urban</w:t>
      </w:r>
      <w:r>
        <w:rPr>
          <w:spacing w:val="-18"/>
          <w:w w:val="95"/>
        </w:rPr>
        <w:t xml:space="preserve"> </w:t>
      </w:r>
      <w:r>
        <w:rPr>
          <w:w w:val="95"/>
        </w:rPr>
        <w:t>locations</w:t>
      </w:r>
      <w:r>
        <w:rPr>
          <w:spacing w:val="53"/>
          <w:w w:val="86"/>
        </w:rPr>
        <w:t xml:space="preserve"> </w:t>
      </w:r>
      <w:r>
        <w:rPr>
          <w:w w:val="95"/>
        </w:rPr>
        <w:t>(</w:t>
      </w:r>
      <w:ins w:id="370" w:author="Chris Prickett" w:date="2017-02-13T01:05:00Z">
        <w:r w:rsidR="00543F58">
          <w:rPr>
            <w:w w:val="95"/>
          </w:rPr>
          <w:t xml:space="preserve">the </w:t>
        </w:r>
      </w:ins>
      <w:r>
        <w:rPr>
          <w:w w:val="95"/>
        </w:rPr>
        <w:t>historical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center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w w:val="95"/>
        </w:rPr>
        <w:t>Belgrade).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There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ore,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significan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change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land</w:t>
      </w:r>
      <w:r>
        <w:rPr>
          <w:spacing w:val="-14"/>
          <w:w w:val="95"/>
        </w:rPr>
        <w:t xml:space="preserve"> </w:t>
      </w:r>
      <w:r>
        <w:rPr>
          <w:w w:val="95"/>
        </w:rPr>
        <w:t>use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39"/>
          <w:w w:val="81"/>
        </w:rPr>
        <w:t xml:space="preserve"> </w:t>
      </w:r>
      <w:r>
        <w:rPr>
          <w:w w:val="95"/>
        </w:rPr>
        <w:t>grounded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upon</w:t>
      </w:r>
      <w:r>
        <w:rPr>
          <w:spacing w:val="-29"/>
          <w:w w:val="95"/>
        </w:rPr>
        <w:t xml:space="preserve"> </w:t>
      </w:r>
      <w:r>
        <w:rPr>
          <w:w w:val="95"/>
        </w:rPr>
        <w:t>re</w:t>
      </w:r>
      <w:ins w:id="371" w:author="Chris Prickett" w:date="2017-02-13T01:05:00Z">
        <w:r w:rsidR="00543F58">
          <w:rPr>
            <w:w w:val="95"/>
          </w:rPr>
          <w:t>-</w:t>
        </w:r>
      </w:ins>
      <w:r>
        <w:rPr>
          <w:w w:val="95"/>
        </w:rPr>
        <w:t>conceptualized</w:t>
      </w:r>
      <w:r>
        <w:rPr>
          <w:spacing w:val="-29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27"/>
          <w:w w:val="95"/>
        </w:rPr>
        <w:t xml:space="preserve"> </w:t>
      </w:r>
      <w:r>
        <w:rPr>
          <w:w w:val="95"/>
        </w:rPr>
        <w:t>patterns,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core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87"/>
        </w:rPr>
        <w:t xml:space="preserve"> </w:t>
      </w:r>
      <w:r>
        <w:rPr>
          <w:w w:val="90"/>
        </w:rPr>
        <w:t>urban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strategy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Belgrade</w:t>
      </w:r>
      <w:r>
        <w:rPr>
          <w:spacing w:val="-8"/>
          <w:w w:val="90"/>
        </w:rPr>
        <w:t xml:space="preserve"> </w:t>
      </w:r>
      <w:r>
        <w:rPr>
          <w:w w:val="90"/>
        </w:rPr>
        <w:t>2016-2020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Interview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</w:t>
      </w:r>
    </w:p>
    <w:p w14:paraId="4A8763BB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709DCFE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regard,</w:t>
      </w:r>
      <w:r>
        <w:rPr>
          <w:spacing w:val="-20"/>
          <w:w w:val="95"/>
        </w:rPr>
        <w:t xml:space="preserve"> </w:t>
      </w:r>
      <w:ins w:id="372" w:author="Chris Prickett" w:date="2017-02-13T01:05:00Z">
        <w:r w:rsidR="00543F58">
          <w:rPr>
            <w:spacing w:val="-20"/>
            <w:w w:val="95"/>
          </w:rPr>
          <w:t xml:space="preserve">the </w:t>
        </w:r>
      </w:ins>
      <w:r>
        <w:rPr>
          <w:spacing w:val="-3"/>
          <w:w w:val="95"/>
        </w:rPr>
        <w:t>developmen</w:t>
      </w:r>
      <w:r>
        <w:rPr>
          <w:spacing w:val="-2"/>
          <w:w w:val="95"/>
        </w:rPr>
        <w:t>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sustainable</w:t>
      </w:r>
      <w:r>
        <w:rPr>
          <w:spacing w:val="-23"/>
          <w:w w:val="95"/>
        </w:rPr>
        <w:t xml:space="preserve"> </w:t>
      </w:r>
      <w:r>
        <w:rPr>
          <w:w w:val="95"/>
        </w:rPr>
        <w:t>transport,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walking</w:t>
      </w:r>
      <w:r>
        <w:rPr>
          <w:spacing w:val="-23"/>
          <w:w w:val="95"/>
        </w:rPr>
        <w:t xml:space="preserve"> </w:t>
      </w:r>
      <w:r>
        <w:rPr>
          <w:w w:val="95"/>
        </w:rPr>
        <w:t>paths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especially</w:t>
      </w:r>
      <w:r>
        <w:rPr>
          <w:spacing w:val="55"/>
          <w:w w:val="89"/>
        </w:rPr>
        <w:t xml:space="preserve"> </w:t>
      </w:r>
      <w:r>
        <w:rPr>
          <w:w w:val="95"/>
        </w:rPr>
        <w:t>cycling,</w:t>
      </w:r>
      <w:r>
        <w:rPr>
          <w:spacing w:val="-35"/>
          <w:w w:val="95"/>
        </w:rPr>
        <w:t xml:space="preserve"> </w:t>
      </w:r>
      <w:r>
        <w:rPr>
          <w:w w:val="95"/>
        </w:rPr>
        <w:t>came</w:t>
      </w:r>
      <w:r>
        <w:rPr>
          <w:spacing w:val="-34"/>
          <w:w w:val="95"/>
        </w:rPr>
        <w:t xml:space="preserve"> </w:t>
      </w:r>
      <w:r>
        <w:rPr>
          <w:w w:val="95"/>
        </w:rPr>
        <w:t>up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erall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priorit</w:t>
      </w:r>
      <w:r>
        <w:rPr>
          <w:spacing w:val="-1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consisten</w:t>
      </w:r>
      <w:r>
        <w:rPr>
          <w:spacing w:val="-1"/>
          <w:w w:val="95"/>
        </w:rPr>
        <w:t>t</w:t>
      </w:r>
      <w:r>
        <w:rPr>
          <w:spacing w:val="-34"/>
          <w:w w:val="95"/>
        </w:rPr>
        <w:t xml:space="preserve"> </w:t>
      </w:r>
      <w:r>
        <w:rPr>
          <w:w w:val="95"/>
        </w:rPr>
        <w:t>urban</w:t>
      </w:r>
      <w:r>
        <w:rPr>
          <w:spacing w:val="-35"/>
          <w:w w:val="95"/>
        </w:rPr>
        <w:t xml:space="preserve"> </w:t>
      </w:r>
      <w:r>
        <w:rPr>
          <w:w w:val="95"/>
        </w:rPr>
        <w:t>practice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being</w:t>
      </w:r>
      <w:r>
        <w:rPr>
          <w:spacing w:val="-35"/>
          <w:w w:val="95"/>
        </w:rPr>
        <w:t xml:space="preserve"> </w:t>
      </w:r>
      <w:ins w:id="373" w:author="Chris Prickett" w:date="2017-02-13T01:06:00Z">
        <w:r w:rsidR="00543F58">
          <w:rPr>
            <w:w w:val="95"/>
          </w:rPr>
          <w:t>raised,</w:t>
        </w:r>
      </w:ins>
      <w:del w:id="374" w:author="Chris Prickett" w:date="2017-02-13T01:06:00Z">
        <w:r w:rsidDel="00543F58">
          <w:rPr>
            <w:w w:val="95"/>
          </w:rPr>
          <w:delText>rising</w:delText>
        </w:r>
      </w:del>
      <w:r>
        <w:rPr>
          <w:spacing w:val="29"/>
          <w:w w:val="86"/>
        </w:rPr>
        <w:t xml:space="preserve"> </w:t>
      </w:r>
      <w:r>
        <w:rPr>
          <w:w w:val="90"/>
        </w:rPr>
        <w:t>regardless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circumstances.</w:t>
      </w:r>
      <w:r>
        <w:rPr>
          <w:spacing w:val="4"/>
          <w:w w:val="90"/>
        </w:rPr>
        <w:t xml:space="preserve"> </w:t>
      </w:r>
      <w:r>
        <w:rPr>
          <w:w w:val="90"/>
        </w:rPr>
        <w:t>While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rising</w:t>
      </w:r>
      <w:r>
        <w:rPr>
          <w:spacing w:val="-25"/>
          <w:w w:val="90"/>
        </w:rPr>
        <w:t xml:space="preserve"> </w:t>
      </w:r>
      <w:r>
        <w:rPr>
          <w:w w:val="90"/>
        </w:rPr>
        <w:t>civic</w:t>
      </w:r>
      <w:r>
        <w:rPr>
          <w:spacing w:val="-25"/>
          <w:w w:val="90"/>
        </w:rPr>
        <w:t xml:space="preserve"> </w:t>
      </w:r>
      <w:r>
        <w:rPr>
          <w:w w:val="90"/>
        </w:rPr>
        <w:t>protests</w:t>
      </w:r>
      <w:r>
        <w:rPr>
          <w:spacing w:val="-25"/>
          <w:w w:val="90"/>
        </w:rPr>
        <w:t xml:space="preserve"> </w:t>
      </w:r>
      <w:r>
        <w:rPr>
          <w:w w:val="90"/>
        </w:rPr>
        <w:t>against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BWP</w:t>
      </w:r>
      <w:r>
        <w:rPr>
          <w:spacing w:val="-24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widely ignored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authorities,</w:t>
      </w:r>
      <w:del w:id="375" w:author="Chris Prickett" w:date="2017-02-13T01:06:00Z">
        <w:r w:rsidDel="00543F58">
          <w:rPr>
            <w:spacing w:val="-5"/>
            <w:w w:val="90"/>
          </w:rPr>
          <w:delText xml:space="preserve"> </w:delText>
        </w:r>
        <w:r w:rsidDel="00543F58">
          <w:rPr>
            <w:w w:val="90"/>
          </w:rPr>
          <w:delText>the</w:delText>
        </w:r>
      </w:del>
      <w:r>
        <w:rPr>
          <w:spacing w:val="-6"/>
          <w:w w:val="90"/>
        </w:rPr>
        <w:t xml:space="preserve"> </w:t>
      </w:r>
      <w:r>
        <w:rPr>
          <w:w w:val="90"/>
        </w:rPr>
        <w:t>similar</w:t>
      </w:r>
      <w:r>
        <w:rPr>
          <w:spacing w:val="-5"/>
          <w:w w:val="90"/>
        </w:rPr>
        <w:t xml:space="preserve"> </w:t>
      </w:r>
      <w:r>
        <w:rPr>
          <w:w w:val="90"/>
        </w:rPr>
        <w:t>activities</w:t>
      </w:r>
      <w:r>
        <w:rPr>
          <w:spacing w:val="-5"/>
          <w:w w:val="90"/>
        </w:rPr>
        <w:t xml:space="preserve"> </w:t>
      </w:r>
      <w:r>
        <w:rPr>
          <w:w w:val="90"/>
        </w:rPr>
        <w:t>coming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biking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communit</w:t>
      </w:r>
      <w:r>
        <w:rPr>
          <w:spacing w:val="-2"/>
          <w:w w:val="90"/>
        </w:rPr>
        <w:t>y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27"/>
          <w:w w:val="85"/>
        </w:rPr>
        <w:t xml:space="preserve"> </w:t>
      </w:r>
      <w:r>
        <w:rPr>
          <w:spacing w:val="-3"/>
          <w:w w:val="95"/>
        </w:rPr>
        <w:t>taken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</w:t>
      </w:r>
      <w:ins w:id="376" w:author="Chris Prickett" w:date="2017-02-13T01:06:00Z">
        <w:r w:rsidR="00543F58">
          <w:rPr>
            <w:spacing w:val="-1"/>
            <w:w w:val="95"/>
          </w:rPr>
          <w:t xml:space="preserve"> and</w:t>
        </w:r>
      </w:ins>
      <w:del w:id="377" w:author="Chris Prickett" w:date="2017-02-13T01:06:00Z">
        <w:r w:rsidDel="00543F58">
          <w:rPr>
            <w:spacing w:val="-1"/>
            <w:w w:val="95"/>
          </w:rPr>
          <w:delText>,</w:delText>
        </w:r>
      </w:del>
      <w:r>
        <w:rPr>
          <w:spacing w:val="-20"/>
          <w:w w:val="95"/>
        </w:rPr>
        <w:t xml:space="preserve"> </w:t>
      </w:r>
      <w:r>
        <w:rPr>
          <w:w w:val="95"/>
        </w:rPr>
        <w:t>their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oices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heard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official</w:t>
      </w:r>
      <w:r>
        <w:rPr>
          <w:spacing w:val="-23"/>
          <w:w w:val="95"/>
        </w:rPr>
        <w:t xml:space="preserve"> </w:t>
      </w:r>
      <w:r>
        <w:rPr>
          <w:w w:val="95"/>
        </w:rPr>
        <w:t>meetings</w:t>
      </w:r>
      <w:r>
        <w:rPr>
          <w:spacing w:val="-23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5"/>
          <w:w w:val="95"/>
        </w:rPr>
        <w:t xml:space="preserve"> </w:t>
      </w:r>
      <w:r>
        <w:rPr>
          <w:w w:val="95"/>
        </w:rPr>
        <w:t>Their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requirements</w:t>
      </w:r>
      <w:r>
        <w:rPr>
          <w:spacing w:val="25"/>
          <w:w w:val="86"/>
        </w:rPr>
        <w:t xml:space="preserve"> </w:t>
      </w:r>
      <w:r>
        <w:rPr>
          <w:spacing w:val="-3"/>
          <w:w w:val="95"/>
        </w:rPr>
        <w:t>were</w:t>
      </w:r>
      <w:r>
        <w:rPr>
          <w:spacing w:val="-25"/>
          <w:w w:val="95"/>
        </w:rPr>
        <w:t xml:space="preserve"> </w:t>
      </w:r>
      <w:r>
        <w:rPr>
          <w:w w:val="95"/>
        </w:rPr>
        <w:t>met</w:t>
      </w:r>
      <w:r>
        <w:rPr>
          <w:spacing w:val="-24"/>
          <w:w w:val="95"/>
        </w:rPr>
        <w:t xml:space="preserve"> </w:t>
      </w:r>
      <w:r>
        <w:rPr>
          <w:w w:val="95"/>
        </w:rPr>
        <w:t>regarding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temporary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bike</w:t>
      </w:r>
      <w:r>
        <w:rPr>
          <w:spacing w:val="-25"/>
          <w:w w:val="95"/>
        </w:rPr>
        <w:t xml:space="preserve"> </w:t>
      </w:r>
      <w:r>
        <w:rPr>
          <w:w w:val="95"/>
        </w:rPr>
        <w:t>lines</w:t>
      </w:r>
      <w:r>
        <w:rPr>
          <w:spacing w:val="-24"/>
          <w:w w:val="95"/>
        </w:rPr>
        <w:t xml:space="preserve"> </w:t>
      </w:r>
      <w:r>
        <w:rPr>
          <w:w w:val="95"/>
        </w:rPr>
        <w:t>while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occupied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41"/>
          <w:w w:val="90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BWP</w:t>
      </w:r>
      <w:r>
        <w:rPr>
          <w:spacing w:val="-19"/>
          <w:w w:val="95"/>
        </w:rPr>
        <w:t xml:space="preserve"> </w:t>
      </w:r>
      <w:r>
        <w:rPr>
          <w:w w:val="95"/>
        </w:rPr>
        <w:t>construction</w:t>
      </w:r>
      <w:r>
        <w:rPr>
          <w:spacing w:val="-19"/>
          <w:w w:val="95"/>
        </w:rPr>
        <w:t xml:space="preserve"> </w:t>
      </w:r>
      <w:r>
        <w:rPr>
          <w:w w:val="95"/>
        </w:rPr>
        <w:t>site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606FD0DE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Generally</w:t>
      </w:r>
      <w:r>
        <w:rPr>
          <w:spacing w:val="-39"/>
          <w:w w:val="95"/>
        </w:rPr>
        <w:t xml:space="preserve"> </w:t>
      </w:r>
      <w:r>
        <w:rPr>
          <w:w w:val="95"/>
        </w:rPr>
        <w:t>speaking,</w:t>
      </w:r>
      <w:r>
        <w:rPr>
          <w:spacing w:val="-38"/>
          <w:w w:val="95"/>
        </w:rPr>
        <w:t xml:space="preserve"> </w:t>
      </w:r>
      <w:r>
        <w:rPr>
          <w:w w:val="95"/>
        </w:rPr>
        <w:t>urban</w:t>
      </w:r>
      <w:r>
        <w:rPr>
          <w:spacing w:val="-39"/>
          <w:w w:val="95"/>
        </w:rPr>
        <w:t xml:space="preserve"> </w:t>
      </w:r>
      <w:r>
        <w:rPr>
          <w:spacing w:val="1"/>
          <w:w w:val="95"/>
        </w:rPr>
        <w:t>policy</w:t>
      </w:r>
      <w:r>
        <w:rPr>
          <w:spacing w:val="-39"/>
          <w:w w:val="95"/>
        </w:rPr>
        <w:t xml:space="preserve"> </w:t>
      </w:r>
      <w:r>
        <w:rPr>
          <w:w w:val="95"/>
        </w:rPr>
        <w:t>agendas</w:t>
      </w:r>
      <w:r>
        <w:rPr>
          <w:spacing w:val="-38"/>
          <w:w w:val="95"/>
        </w:rPr>
        <w:t xml:space="preserve"> </w:t>
      </w:r>
      <w:ins w:id="378" w:author="Chris Prickett" w:date="2017-02-13T01:07:00Z">
        <w:r w:rsidR="00543F58">
          <w:rPr>
            <w:w w:val="95"/>
          </w:rPr>
          <w:t>on</w:t>
        </w:r>
      </w:ins>
      <w:del w:id="379" w:author="Chris Prickett" w:date="2017-02-13T01:07:00Z">
        <w:r w:rsidDel="00543F58">
          <w:rPr>
            <w:w w:val="95"/>
          </w:rPr>
          <w:delText>at</w:delText>
        </w:r>
      </w:del>
      <w:r>
        <w:rPr>
          <w:spacing w:val="-39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side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del w:id="380" w:author="Chris Prickett" w:date="2017-02-13T01:07:00Z">
        <w:r w:rsidDel="00543F58">
          <w:rPr>
            <w:spacing w:val="-39"/>
            <w:w w:val="95"/>
          </w:rPr>
          <w:delText xml:space="preserve"> </w:delText>
        </w:r>
        <w:r w:rsidDel="00543F58">
          <w:rPr>
            <w:w w:val="95"/>
          </w:rPr>
          <w:delText>the</w:delText>
        </w:r>
      </w:del>
      <w:r>
        <w:rPr>
          <w:spacing w:val="-39"/>
          <w:w w:val="95"/>
        </w:rPr>
        <w:t xml:space="preserve"> </w:t>
      </w:r>
      <w:r>
        <w:rPr>
          <w:w w:val="95"/>
        </w:rPr>
        <w:t>localized</w:t>
      </w:r>
      <w:r>
        <w:rPr>
          <w:spacing w:val="-38"/>
          <w:w w:val="95"/>
        </w:rPr>
        <w:t xml:space="preserve"> </w:t>
      </w:r>
      <w:r>
        <w:rPr>
          <w:w w:val="95"/>
        </w:rPr>
        <w:t>civic</w:t>
      </w:r>
      <w:r>
        <w:rPr>
          <w:spacing w:val="-39"/>
          <w:w w:val="95"/>
        </w:rPr>
        <w:t xml:space="preserve"> </w:t>
      </w:r>
      <w:r>
        <w:rPr>
          <w:w w:val="95"/>
        </w:rPr>
        <w:t>engage</w:t>
      </w:r>
      <w:r>
        <w:rPr>
          <w:spacing w:val="-3"/>
          <w:w w:val="90"/>
        </w:rPr>
        <w:t>men</w:t>
      </w:r>
      <w:r>
        <w:rPr>
          <w:spacing w:val="-2"/>
          <w:w w:val="90"/>
        </w:rPr>
        <w:t>t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other</w:t>
      </w:r>
      <w:r>
        <w:rPr>
          <w:spacing w:val="-16"/>
          <w:w w:val="90"/>
        </w:rPr>
        <w:t xml:space="preserve"> </w:t>
      </w:r>
      <w:ins w:id="381" w:author="Chris Prickett" w:date="2017-02-13T01:07:00Z">
        <w:r w:rsidR="00543F58">
          <w:rPr>
            <w:spacing w:val="-16"/>
            <w:w w:val="90"/>
          </w:rPr>
          <w:t xml:space="preserve">have </w:t>
        </w:r>
      </w:ins>
      <w:r>
        <w:rPr>
          <w:w w:val="90"/>
        </w:rPr>
        <w:t>produce</w:t>
      </w:r>
      <w:ins w:id="382" w:author="Chris Prickett" w:date="2017-02-13T01:07:00Z">
        <w:r w:rsidR="00543F58">
          <w:rPr>
            <w:w w:val="90"/>
          </w:rPr>
          <w:t>d</w:t>
        </w:r>
      </w:ins>
      <w:r>
        <w:rPr>
          <w:spacing w:val="-16"/>
          <w:w w:val="90"/>
        </w:rPr>
        <w:t xml:space="preserve"> </w:t>
      </w:r>
      <w:ins w:id="383" w:author="Chris Prickett" w:date="2017-02-13T01:07:00Z">
        <w:r w:rsidR="00543F58">
          <w:rPr>
            <w:spacing w:val="-16"/>
            <w:w w:val="90"/>
          </w:rPr>
          <w:t xml:space="preserve">a </w:t>
        </w:r>
      </w:ins>
      <w:r>
        <w:rPr>
          <w:w w:val="90"/>
        </w:rPr>
        <w:t>certain</w:t>
      </w:r>
      <w:r>
        <w:rPr>
          <w:spacing w:val="-16"/>
          <w:w w:val="90"/>
        </w:rPr>
        <w:t xml:space="preserve"> </w:t>
      </w:r>
      <w:r>
        <w:rPr>
          <w:w w:val="90"/>
        </w:rPr>
        <w:t>consistency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socio-spatial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terv</w:t>
      </w:r>
      <w:r>
        <w:rPr>
          <w:spacing w:val="-3"/>
          <w:w w:val="90"/>
        </w:rPr>
        <w:t>entions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amala.</w:t>
      </w:r>
      <w:r>
        <w:rPr>
          <w:spacing w:val="57"/>
          <w:w w:val="86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transparency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all</w:t>
      </w:r>
      <w:r>
        <w:rPr>
          <w:spacing w:val="-27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-29"/>
          <w:w w:val="95"/>
        </w:rPr>
        <w:t xml:space="preserve"> </w:t>
      </w:r>
      <w:r>
        <w:rPr>
          <w:w w:val="95"/>
        </w:rPr>
        <w:t>procedures,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inaccessibilit</w:t>
      </w:r>
      <w:r>
        <w:rPr>
          <w:spacing w:val="-1"/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0"/>
        </w:rPr>
        <w:t xml:space="preserve"> </w:t>
      </w:r>
      <w:r>
        <w:rPr>
          <w:w w:val="90"/>
        </w:rPr>
        <w:t>all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7"/>
          <w:w w:val="90"/>
        </w:rPr>
        <w:t xml:space="preserve"> </w:t>
      </w:r>
      <w:r>
        <w:rPr>
          <w:w w:val="90"/>
        </w:rPr>
        <w:t>documentation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biased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provisory</w:t>
      </w:r>
      <w:r>
        <w:rPr>
          <w:spacing w:val="-8"/>
          <w:w w:val="90"/>
        </w:rPr>
        <w:t xml:space="preserve"> </w:t>
      </w:r>
      <w:r>
        <w:rPr>
          <w:w w:val="90"/>
        </w:rPr>
        <w:t>participatory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mechanisms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29"/>
          <w:w w:val="85"/>
        </w:rPr>
        <w:t xml:space="preserve"> </w:t>
      </w:r>
      <w:r>
        <w:rPr>
          <w:spacing w:val="-2"/>
          <w:w w:val="90"/>
        </w:rPr>
        <w:t>instruments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estro</w:t>
      </w:r>
      <w:r>
        <w:rPr>
          <w:spacing w:val="-1"/>
          <w:w w:val="90"/>
        </w:rPr>
        <w:t>y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</w:t>
      </w:r>
      <w:r>
        <w:rPr>
          <w:spacing w:val="-2"/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12"/>
          <w:w w:val="90"/>
        </w:rPr>
        <w:t xml:space="preserve"> </w:t>
      </w:r>
      <w:r>
        <w:rPr>
          <w:w w:val="90"/>
        </w:rPr>
        <w:t>positive</w:t>
      </w:r>
      <w:r>
        <w:rPr>
          <w:spacing w:val="-12"/>
          <w:w w:val="90"/>
        </w:rPr>
        <w:t xml:space="preserve"> </w:t>
      </w:r>
      <w:r>
        <w:rPr>
          <w:w w:val="90"/>
        </w:rPr>
        <w:t>effects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transform</w:t>
      </w:r>
      <w:r>
        <w:rPr>
          <w:spacing w:val="-12"/>
          <w:w w:val="90"/>
        </w:rPr>
        <w:t xml:space="preserve"> </w:t>
      </w:r>
      <w:r>
        <w:rPr>
          <w:w w:val="90"/>
        </w:rPr>
        <w:t>practices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conflicts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</w:p>
    <w:p w14:paraId="3CACB143" w14:textId="77777777" w:rsidR="00B0559F" w:rsidRDefault="00B0559F">
      <w:pPr>
        <w:spacing w:before="8"/>
        <w:rPr>
          <w:rFonts w:ascii="Bookman Old Style" w:eastAsia="Bookman Old Style" w:hAnsi="Bookman Old Style" w:cs="Bookman Old Style"/>
          <w:sz w:val="26"/>
          <w:szCs w:val="26"/>
        </w:rPr>
      </w:pPr>
    </w:p>
    <w:p w14:paraId="48191E4C" w14:textId="77777777" w:rsidR="00B0559F" w:rsidRDefault="00E07B1F">
      <w:pPr>
        <w:pStyle w:val="Heading3"/>
        <w:jc w:val="both"/>
        <w:rPr>
          <w:b w:val="0"/>
          <w:bCs w:val="0"/>
        </w:rPr>
      </w:pPr>
      <w:r>
        <w:rPr>
          <w:w w:val="95"/>
        </w:rPr>
        <w:t>Urban</w:t>
      </w:r>
      <w:r>
        <w:rPr>
          <w:spacing w:val="8"/>
          <w:w w:val="95"/>
        </w:rPr>
        <w:t xml:space="preserve"> </w:t>
      </w:r>
      <w:r>
        <w:rPr>
          <w:w w:val="95"/>
        </w:rPr>
        <w:t>conflicts</w:t>
      </w:r>
    </w:p>
    <w:p w14:paraId="06AC23FA" w14:textId="77777777" w:rsidR="00B0559F" w:rsidRDefault="00B0559F">
      <w:pPr>
        <w:spacing w:before="10"/>
        <w:rPr>
          <w:rFonts w:ascii="Georgia" w:eastAsia="Georgia" w:hAnsi="Georgia" w:cs="Georgia"/>
          <w:b/>
          <w:bCs/>
          <w:sz w:val="20"/>
          <w:szCs w:val="20"/>
        </w:rPr>
      </w:pPr>
    </w:p>
    <w:p w14:paraId="14ECE38C" w14:textId="77777777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5"/>
        </w:rPr>
        <w:t>Cities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entail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31"/>
          <w:w w:val="95"/>
        </w:rPr>
        <w:t xml:space="preserve"> </w:t>
      </w:r>
      <w:r>
        <w:rPr>
          <w:w w:val="95"/>
        </w:rPr>
        <w:t>conflicts.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dynamics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spatial</w:t>
      </w:r>
      <w:r>
        <w:rPr>
          <w:spacing w:val="-31"/>
          <w:w w:val="95"/>
        </w:rPr>
        <w:t xml:space="preserve"> </w:t>
      </w:r>
      <w:r>
        <w:rPr>
          <w:w w:val="95"/>
        </w:rPr>
        <w:t>distributions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relations</w:t>
      </w:r>
      <w:r>
        <w:rPr>
          <w:spacing w:val="33"/>
          <w:w w:val="83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cities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una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oidably</w:t>
      </w:r>
      <w:r>
        <w:rPr>
          <w:spacing w:val="-29"/>
          <w:w w:val="95"/>
        </w:rPr>
        <w:t xml:space="preserve"> </w:t>
      </w:r>
      <w:r>
        <w:rPr>
          <w:w w:val="95"/>
        </w:rPr>
        <w:t>produce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conflictive</w:t>
      </w:r>
      <w:r>
        <w:rPr>
          <w:spacing w:val="-30"/>
          <w:w w:val="95"/>
        </w:rPr>
        <w:t xml:space="preserve"> </w:t>
      </w:r>
      <w:r>
        <w:rPr>
          <w:w w:val="95"/>
        </w:rPr>
        <w:t>urban</w:t>
      </w:r>
      <w:r>
        <w:rPr>
          <w:spacing w:val="-29"/>
          <w:w w:val="95"/>
        </w:rPr>
        <w:t xml:space="preserve"> </w:t>
      </w:r>
      <w:r>
        <w:rPr>
          <w:w w:val="95"/>
        </w:rPr>
        <w:t>issues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0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30"/>
          <w:w w:val="95"/>
        </w:rPr>
        <w:t xml:space="preserve"> </w:t>
      </w:r>
      <w:r>
        <w:rPr>
          <w:w w:val="95"/>
        </w:rPr>
        <w:t>Though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task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49"/>
          <w:w w:val="90"/>
        </w:rPr>
        <w:t xml:space="preserve"> </w:t>
      </w:r>
      <w:r>
        <w:rPr>
          <w:spacing w:val="3"/>
          <w:w w:val="90"/>
        </w:rPr>
        <w:t>good</w:t>
      </w:r>
      <w:r>
        <w:rPr>
          <w:spacing w:val="-13"/>
          <w:w w:val="90"/>
        </w:rPr>
        <w:t xml:space="preserve"> </w:t>
      </w:r>
      <w:r>
        <w:rPr>
          <w:w w:val="90"/>
        </w:rPr>
        <w:t>urban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managemen</w:t>
      </w:r>
      <w:r>
        <w:rPr>
          <w:spacing w:val="-1"/>
          <w:w w:val="90"/>
        </w:rPr>
        <w:t>t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reduce</w:t>
      </w:r>
      <w:del w:id="384" w:author="Chris Prickett" w:date="2017-02-13T01:08:00Z">
        <w:r w:rsidDel="00543F58">
          <w:rPr>
            <w:spacing w:val="-2"/>
            <w:w w:val="90"/>
          </w:rPr>
          <w:delText>d</w:delText>
        </w:r>
      </w:del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hem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minimum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ensure</w:t>
      </w:r>
      <w:ins w:id="385" w:author="Chris Prickett" w:date="2017-02-13T01:08:00Z">
        <w:r w:rsidR="00543F58">
          <w:rPr>
            <w:w w:val="90"/>
          </w:rPr>
          <w:t xml:space="preserve"> a</w:t>
        </w:r>
      </w:ins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harmonious</w:t>
      </w:r>
      <w:r>
        <w:rPr>
          <w:spacing w:val="-12"/>
          <w:w w:val="90"/>
        </w:rPr>
        <w:t xml:space="preserve"> </w:t>
      </w:r>
      <w:r>
        <w:rPr>
          <w:w w:val="90"/>
        </w:rPr>
        <w:t>ur</w:t>
      </w:r>
      <w:r>
        <w:rPr>
          <w:w w:val="95"/>
        </w:rPr>
        <w:t>ban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all</w:t>
      </w:r>
      <w:r>
        <w:rPr>
          <w:spacing w:val="-25"/>
          <w:w w:val="95"/>
        </w:rPr>
        <w:t xml:space="preserve"> </w:t>
      </w:r>
      <w:r>
        <w:rPr>
          <w:w w:val="95"/>
        </w:rPr>
        <w:t>citizens</w:t>
      </w:r>
      <w:ins w:id="386" w:author="Chris Prickett" w:date="2017-02-13T01:08:00Z">
        <w:r w:rsidR="00543F58">
          <w:rPr>
            <w:w w:val="95"/>
          </w:rPr>
          <w:t>, i</w:t>
        </w:r>
      </w:ins>
      <w:del w:id="387" w:author="Chris Prickett" w:date="2017-02-13T01:08:00Z">
        <w:r w:rsidDel="00543F58">
          <w:rPr>
            <w:w w:val="95"/>
          </w:rPr>
          <w:delText>.</w:delText>
        </w:r>
        <w:r w:rsidDel="00543F58">
          <w:rPr>
            <w:spacing w:val="3"/>
            <w:w w:val="95"/>
          </w:rPr>
          <w:delText xml:space="preserve"> </w:delText>
        </w:r>
        <w:r w:rsidDel="00543F58">
          <w:rPr>
            <w:w w:val="95"/>
          </w:rPr>
          <w:delText>I</w:delText>
        </w:r>
      </w:del>
      <w:r>
        <w:rPr>
          <w:w w:val="95"/>
        </w:rPr>
        <w:t>n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>realit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tensions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antagonistic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interests</w:t>
      </w:r>
      <w:r>
        <w:rPr>
          <w:spacing w:val="55"/>
          <w:w w:val="85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po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</w:t>
      </w:r>
      <w:r>
        <w:rPr>
          <w:spacing w:val="-4"/>
          <w:w w:val="90"/>
        </w:rPr>
        <w:t xml:space="preserve"> </w:t>
      </w:r>
      <w:r>
        <w:rPr>
          <w:spacing w:val="1"/>
          <w:w w:val="90"/>
        </w:rPr>
        <w:t>poles</w:t>
      </w:r>
      <w:r>
        <w:rPr>
          <w:spacing w:val="-4"/>
          <w:w w:val="90"/>
        </w:rPr>
        <w:t xml:space="preserve"> </w:t>
      </w:r>
      <w:r>
        <w:rPr>
          <w:w w:val="90"/>
        </w:rPr>
        <w:t>collide</w:t>
      </w:r>
      <w:r>
        <w:rPr>
          <w:spacing w:val="-4"/>
          <w:w w:val="90"/>
        </w:rPr>
        <w:t xml:space="preserve"> </w:t>
      </w:r>
      <w:r>
        <w:rPr>
          <w:w w:val="90"/>
        </w:rPr>
        <w:t>within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morphology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urban</w:t>
      </w:r>
      <w:r>
        <w:rPr>
          <w:spacing w:val="-4"/>
          <w:w w:val="90"/>
        </w:rPr>
        <w:t xml:space="preserve"> </w:t>
      </w:r>
      <w:r>
        <w:rPr>
          <w:w w:val="90"/>
        </w:rPr>
        <w:t>decision-making.</w:t>
      </w:r>
      <w:r>
        <w:rPr>
          <w:spacing w:val="2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escalated</w:t>
      </w:r>
      <w:r>
        <w:rPr>
          <w:spacing w:val="23"/>
          <w:w w:val="86"/>
        </w:rPr>
        <w:t xml:space="preserve"> </w:t>
      </w:r>
      <w:r>
        <w:rPr>
          <w:w w:val="90"/>
        </w:rPr>
        <w:t>urban</w:t>
      </w:r>
      <w:r>
        <w:rPr>
          <w:spacing w:val="-13"/>
          <w:w w:val="90"/>
        </w:rPr>
        <w:t xml:space="preserve"> </w:t>
      </w:r>
      <w:r>
        <w:rPr>
          <w:w w:val="90"/>
        </w:rPr>
        <w:t>conflicts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l</w:t>
      </w:r>
      <w:r>
        <w:rPr>
          <w:spacing w:val="-2"/>
          <w:w w:val="90"/>
        </w:rPr>
        <w:t>ead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sh</w:t>
      </w:r>
      <w:r>
        <w:rPr>
          <w:spacing w:val="-1"/>
          <w:w w:val="90"/>
        </w:rPr>
        <w:t>ifting</w:t>
      </w:r>
      <w:r>
        <w:rPr>
          <w:spacing w:val="-13"/>
          <w:w w:val="90"/>
        </w:rPr>
        <w:t xml:space="preserve"> </w:t>
      </w:r>
      <w:r>
        <w:rPr>
          <w:w w:val="90"/>
        </w:rPr>
        <w:t>points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urban</w:t>
      </w:r>
      <w:r>
        <w:rPr>
          <w:spacing w:val="-13"/>
          <w:w w:val="90"/>
        </w:rPr>
        <w:t xml:space="preserve"> </w:t>
      </w:r>
      <w:r>
        <w:rPr>
          <w:w w:val="90"/>
        </w:rPr>
        <w:t>system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dev</w:t>
      </w:r>
      <w:r>
        <w:rPr>
          <w:spacing w:val="-2"/>
          <w:w w:val="90"/>
        </w:rPr>
        <w:t>elopmen</w:t>
      </w:r>
      <w:r>
        <w:rPr>
          <w:spacing w:val="-1"/>
          <w:w w:val="90"/>
        </w:rPr>
        <w:t>t.</w:t>
      </w:r>
    </w:p>
    <w:p w14:paraId="5EE22E66" w14:textId="77777777" w:rsidR="00B0559F" w:rsidRDefault="00543F58" w:rsidP="00E07B1F">
      <w:pPr>
        <w:pStyle w:val="BodyText"/>
        <w:spacing w:line="327" w:lineRule="auto"/>
        <w:ind w:right="111"/>
        <w:jc w:val="both"/>
      </w:pPr>
      <w:ins w:id="388" w:author="Chris Prickett" w:date="2017-02-13T01:09:00Z">
        <w:r>
          <w:rPr>
            <w:w w:val="90"/>
          </w:rPr>
          <w:t>The s</w:t>
        </w:r>
      </w:ins>
      <w:del w:id="389" w:author="Chris Prickett" w:date="2017-02-13T01:09:00Z">
        <w:r w:rsidR="00E07B1F" w:rsidDel="00543F58">
          <w:rPr>
            <w:w w:val="90"/>
          </w:rPr>
          <w:delText>S</w:delText>
        </w:r>
      </w:del>
      <w:r w:rsidR="00E07B1F">
        <w:rPr>
          <w:w w:val="90"/>
        </w:rPr>
        <w:t>ocio-spatial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patterns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post-socialist</w:t>
      </w:r>
      <w:r w:rsidR="00E07B1F">
        <w:rPr>
          <w:spacing w:val="-17"/>
          <w:w w:val="90"/>
        </w:rPr>
        <w:t xml:space="preserve"> </w:t>
      </w:r>
      <w:r w:rsidR="00E07B1F">
        <w:rPr>
          <w:spacing w:val="-2"/>
          <w:w w:val="90"/>
        </w:rPr>
        <w:t>dev</w:t>
      </w:r>
      <w:r w:rsidR="00E07B1F">
        <w:rPr>
          <w:spacing w:val="-3"/>
          <w:w w:val="90"/>
        </w:rPr>
        <w:t>elopmen</w:t>
      </w:r>
      <w:r w:rsidR="00E07B1F">
        <w:rPr>
          <w:spacing w:val="-2"/>
          <w:w w:val="90"/>
        </w:rPr>
        <w:t>t</w:t>
      </w:r>
      <w:r w:rsidR="00E07B1F">
        <w:rPr>
          <w:spacing w:val="-18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transition</w:t>
      </w:r>
      <w:r w:rsidR="00E07B1F">
        <w:rPr>
          <w:spacing w:val="-17"/>
          <w:w w:val="90"/>
        </w:rPr>
        <w:t xml:space="preserve"> </w:t>
      </w:r>
      <w:r w:rsidR="00E07B1F">
        <w:rPr>
          <w:spacing w:val="-2"/>
          <w:w w:val="90"/>
        </w:rPr>
        <w:t>en</w:t>
      </w:r>
      <w:r w:rsidR="00E07B1F">
        <w:rPr>
          <w:spacing w:val="-1"/>
          <w:w w:val="90"/>
        </w:rPr>
        <w:t>tail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majority</w:t>
      </w:r>
      <w:r w:rsidR="00E07B1F">
        <w:rPr>
          <w:spacing w:val="66"/>
          <w:w w:val="96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3"/>
          <w:w w:val="95"/>
        </w:rPr>
        <w:t xml:space="preserve"> </w:t>
      </w:r>
      <w:r w:rsidR="00E07B1F">
        <w:rPr>
          <w:spacing w:val="-2"/>
          <w:w w:val="95"/>
        </w:rPr>
        <w:t>curren</w:t>
      </w:r>
      <w:r w:rsidR="00E07B1F">
        <w:rPr>
          <w:spacing w:val="-1"/>
          <w:w w:val="95"/>
        </w:rPr>
        <w:t>t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32"/>
          <w:w w:val="95"/>
        </w:rPr>
        <w:t xml:space="preserve"> </w:t>
      </w:r>
      <w:r w:rsidR="00E07B1F">
        <w:rPr>
          <w:spacing w:val="-2"/>
          <w:w w:val="95"/>
        </w:rPr>
        <w:t>conflicts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Serbia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color w:val="0000CC"/>
          <w:w w:val="95"/>
        </w:rPr>
        <w:t>Section</w:t>
      </w:r>
      <w:r w:rsidR="00E07B1F">
        <w:rPr>
          <w:color w:val="0000CC"/>
          <w:spacing w:val="-32"/>
          <w:w w:val="95"/>
        </w:rPr>
        <w:t xml:space="preserve"> </w:t>
      </w:r>
      <w:r w:rsidR="00E07B1F">
        <w:rPr>
          <w:color w:val="0000CC"/>
          <w:w w:val="95"/>
        </w:rPr>
        <w:t>2.3.1</w:t>
      </w:r>
      <w:r w:rsidR="00E07B1F">
        <w:rPr>
          <w:w w:val="95"/>
        </w:rPr>
        <w:t>).</w:t>
      </w:r>
      <w:r w:rsidR="00E07B1F">
        <w:rPr>
          <w:spacing w:val="-12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socialist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system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instated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a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cer</w:t>
      </w:r>
      <w:r w:rsidR="00E07B1F">
        <w:rPr>
          <w:w w:val="90"/>
        </w:rPr>
        <w:t>tain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vision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urban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3"/>
          <w:w w:val="90"/>
        </w:rPr>
        <w:t xml:space="preserve"> </w:t>
      </w:r>
      <w:r w:rsidR="00E07B1F">
        <w:rPr>
          <w:spacing w:val="-1"/>
          <w:w w:val="90"/>
        </w:rPr>
        <w:t>institutionalized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a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range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practices</w:t>
      </w:r>
      <w:r w:rsidR="00E07B1F">
        <w:rPr>
          <w:spacing w:val="-13"/>
          <w:w w:val="90"/>
        </w:rPr>
        <w:t xml:space="preserve"> </w:t>
      </w:r>
      <w:r w:rsidR="00E07B1F">
        <w:rPr>
          <w:spacing w:val="-3"/>
          <w:w w:val="90"/>
        </w:rPr>
        <w:t>tow</w:t>
      </w:r>
      <w:r w:rsidR="00E07B1F">
        <w:rPr>
          <w:spacing w:val="-4"/>
          <w:w w:val="90"/>
        </w:rPr>
        <w:t>ard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its</w:t>
      </w:r>
      <w:r w:rsidR="00E07B1F">
        <w:rPr>
          <w:spacing w:val="-13"/>
          <w:w w:val="90"/>
        </w:rPr>
        <w:t xml:space="preserve"> </w:t>
      </w:r>
      <w:r w:rsidR="00E07B1F">
        <w:rPr>
          <w:spacing w:val="-3"/>
          <w:w w:val="90"/>
        </w:rPr>
        <w:t>ac</w:t>
      </w:r>
      <w:r w:rsidR="00E07B1F">
        <w:rPr>
          <w:spacing w:val="-2"/>
          <w:w w:val="90"/>
        </w:rPr>
        <w:t>hiev</w:t>
      </w:r>
      <w:r w:rsidR="00E07B1F">
        <w:rPr>
          <w:spacing w:val="-3"/>
          <w:w w:val="90"/>
        </w:rPr>
        <w:t>emen</w:t>
      </w:r>
      <w:r w:rsidR="00E07B1F">
        <w:rPr>
          <w:spacing w:val="-2"/>
          <w:w w:val="90"/>
        </w:rPr>
        <w:t>t.</w:t>
      </w:r>
      <w:r w:rsidR="00E07B1F">
        <w:rPr>
          <w:spacing w:val="53"/>
          <w:w w:val="94"/>
        </w:rPr>
        <w:t xml:space="preserve"> </w:t>
      </w:r>
      <w:r w:rsidR="00E07B1F">
        <w:rPr>
          <w:w w:val="90"/>
        </w:rPr>
        <w:t>So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far</w:t>
      </w:r>
      <w:ins w:id="390" w:author="Chris Prickett" w:date="2017-02-13T01:09:00Z">
        <w:r>
          <w:rPr>
            <w:w w:val="90"/>
          </w:rPr>
          <w:t>,</w:t>
        </w:r>
      </w:ins>
      <w:del w:id="391" w:author="Chris Prickett" w:date="2017-02-13T01:09:00Z">
        <w:r w:rsidR="00E07B1F" w:rsidDel="00543F58">
          <w:rPr>
            <w:w w:val="90"/>
          </w:rPr>
          <w:delText>.</w:delText>
        </w:r>
      </w:del>
      <w:r w:rsidR="00E07B1F">
        <w:rPr>
          <w:spacing w:val="8"/>
          <w:w w:val="90"/>
        </w:rPr>
        <w:t xml:space="preserve"> </w:t>
      </w:r>
      <w:r w:rsidR="00E07B1F">
        <w:rPr>
          <w:spacing w:val="-1"/>
          <w:w w:val="90"/>
        </w:rPr>
        <w:t>institution</w:t>
      </w:r>
      <w:r w:rsidR="00E07B1F">
        <w:rPr>
          <w:spacing w:val="-2"/>
          <w:w w:val="90"/>
        </w:rPr>
        <w:t>al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2"/>
          <w:w w:val="90"/>
        </w:rPr>
        <w:t xml:space="preserve"> </w:t>
      </w:r>
      <w:r w:rsidR="00E07B1F">
        <w:rPr>
          <w:spacing w:val="-1"/>
          <w:w w:val="90"/>
        </w:rPr>
        <w:t>legislativ</w:t>
      </w:r>
      <w:r w:rsidR="00E07B1F">
        <w:rPr>
          <w:spacing w:val="-2"/>
          <w:w w:val="90"/>
        </w:rPr>
        <w:t>e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reforms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2"/>
          <w:w w:val="90"/>
        </w:rPr>
        <w:t xml:space="preserve"> </w:t>
      </w:r>
      <w:r w:rsidR="00E07B1F">
        <w:rPr>
          <w:spacing w:val="1"/>
          <w:w w:val="90"/>
        </w:rPr>
        <w:t>ad-hoc</w:t>
      </w:r>
      <w:r w:rsidR="00E07B1F">
        <w:rPr>
          <w:spacing w:val="-12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terv</w:t>
      </w:r>
      <w:r w:rsidR="00E07B1F">
        <w:rPr>
          <w:spacing w:val="-3"/>
          <w:w w:val="90"/>
        </w:rPr>
        <w:t>entions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11"/>
          <w:w w:val="90"/>
        </w:rPr>
        <w:t xml:space="preserve"> </w:t>
      </w:r>
      <w:r w:rsidR="00E07B1F">
        <w:rPr>
          <w:spacing w:val="-3"/>
          <w:w w:val="90"/>
        </w:rPr>
        <w:t>recen</w:t>
      </w:r>
      <w:r w:rsidR="00E07B1F">
        <w:rPr>
          <w:spacing w:val="-2"/>
          <w:w w:val="90"/>
        </w:rPr>
        <w:t>t</w:t>
      </w:r>
      <w:r w:rsidR="00E07B1F">
        <w:rPr>
          <w:spacing w:val="-11"/>
          <w:w w:val="90"/>
        </w:rPr>
        <w:t xml:space="preserve"> </w:t>
      </w:r>
      <w:r w:rsidR="00E07B1F">
        <w:rPr>
          <w:spacing w:val="-2"/>
          <w:w w:val="90"/>
        </w:rPr>
        <w:t>y</w:t>
      </w:r>
      <w:r w:rsidR="00E07B1F">
        <w:rPr>
          <w:spacing w:val="-3"/>
          <w:w w:val="90"/>
        </w:rPr>
        <w:t>ears</w:t>
      </w:r>
      <w:r w:rsidR="00E07B1F">
        <w:rPr>
          <w:spacing w:val="-12"/>
          <w:w w:val="90"/>
        </w:rPr>
        <w:t xml:space="preserve"> </w:t>
      </w:r>
      <w:ins w:id="392" w:author="Chris Prickett" w:date="2017-02-13T01:10:00Z">
        <w:r>
          <w:rPr>
            <w:spacing w:val="-12"/>
            <w:w w:val="90"/>
          </w:rPr>
          <w:t xml:space="preserve">have </w:t>
        </w:r>
      </w:ins>
      <w:r w:rsidR="00E07B1F">
        <w:rPr>
          <w:w w:val="90"/>
        </w:rPr>
        <w:t>con</w:t>
      </w:r>
      <w:r w:rsidR="00E07B1F" w:rsidRPr="00E07B1F">
        <w:rPr>
          <w:w w:val="90"/>
        </w:rPr>
        <w:t>tributed to the dissolution of the old system,</w:t>
      </w:r>
      <w:r w:rsidR="00E07B1F">
        <w:rPr>
          <w:w w:val="90"/>
        </w:rPr>
        <w:t xml:space="preserve"> </w:t>
      </w:r>
      <w:r w:rsidR="00E07B1F" w:rsidRPr="00E07B1F">
        <w:rPr>
          <w:w w:val="90"/>
        </w:rPr>
        <w:t>but with poor legitimacy</w:t>
      </w:r>
    </w:p>
    <w:p w14:paraId="261AF644" w14:textId="77777777" w:rsidR="00B0559F" w:rsidRDefault="00722A2E">
      <w:pPr>
        <w:spacing w:before="27" w:line="284" w:lineRule="exact"/>
        <w:ind w:left="587" w:right="111" w:firstLine="175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33A2C2D7">
          <v:group id="_x0000_s1054" style="position:absolute;left:0;text-align:left;margin-left:113.4pt;margin-top:2.25pt;width:170.1pt;height:.1pt;z-index:-13240;mso-position-horizontal-relative:page" coordorigin="2268,45" coordsize="3402,2">
            <v:shape id="_x0000_s1055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14</w:t>
      </w:r>
      <w:r w:rsidR="00E07B1F">
        <w:rPr>
          <w:rFonts w:ascii="Bookman Old Style"/>
          <w:w w:val="95"/>
          <w:sz w:val="18"/>
        </w:rPr>
        <w:t>According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Belgrade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W</w:t>
      </w:r>
      <w:r w:rsidR="00E07B1F">
        <w:rPr>
          <w:rFonts w:ascii="Bookman Old Style"/>
          <w:spacing w:val="-4"/>
          <w:w w:val="95"/>
          <w:sz w:val="18"/>
        </w:rPr>
        <w:t>aterfron</w:t>
      </w:r>
      <w:r w:rsidR="00E07B1F">
        <w:rPr>
          <w:rFonts w:ascii="Bookman Old Style"/>
          <w:spacing w:val="-3"/>
          <w:w w:val="95"/>
          <w:sz w:val="18"/>
        </w:rPr>
        <w:t>t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Spatial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Plan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for</w:t>
      </w:r>
      <w:r w:rsidR="00E07B1F">
        <w:rPr>
          <w:rFonts w:ascii="Bookman Old Style"/>
          <w:spacing w:val="-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Special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Purpose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Area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(BWSPSP)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less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than</w:t>
      </w:r>
      <w:r w:rsidR="00E07B1F">
        <w:rPr>
          <w:rFonts w:ascii="Bookman Old Style"/>
          <w:spacing w:val="-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2%</w:t>
      </w:r>
      <w:r w:rsidR="00E07B1F">
        <w:rPr>
          <w:rFonts w:ascii="Bookman Old Style"/>
          <w:spacing w:val="54"/>
          <w:w w:val="89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lastRenderedPageBreak/>
        <w:t>of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total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area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is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allocated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public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non-commercial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urban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functions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</w:t>
      </w:r>
      <w:r w:rsidR="00E07B1F">
        <w:rPr>
          <w:rFonts w:ascii="Century Gothic"/>
          <w:b/>
          <w:w w:val="95"/>
          <w:sz w:val="18"/>
        </w:rPr>
        <w:t>?</w:t>
      </w:r>
      <w:r w:rsidR="00E07B1F">
        <w:rPr>
          <w:rFonts w:ascii="Bookman Old Style"/>
          <w:w w:val="95"/>
          <w:sz w:val="18"/>
        </w:rPr>
        <w:t>).</w:t>
      </w:r>
    </w:p>
    <w:p w14:paraId="7366682A" w14:textId="77777777" w:rsidR="00B0559F" w:rsidRDefault="00B0559F">
      <w:pPr>
        <w:spacing w:line="284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3AB70ED1" w14:textId="77777777" w:rsidR="00B0559F" w:rsidRDefault="00543F58">
      <w:pPr>
        <w:pStyle w:val="BodyText"/>
        <w:spacing w:before="28" w:line="327" w:lineRule="auto"/>
        <w:ind w:right="111" w:firstLine="0"/>
        <w:jc w:val="both"/>
      </w:pPr>
      <w:ins w:id="393" w:author="Chris Prickett" w:date="2017-02-13T01:10:00Z">
        <w:r>
          <w:rPr>
            <w:w w:val="90"/>
          </w:rPr>
          <w:lastRenderedPageBreak/>
          <w:t>for the</w:t>
        </w:r>
      </w:ins>
      <w:del w:id="394" w:author="Chris Prickett" w:date="2017-02-13T01:10:00Z">
        <w:r w:rsidR="00E07B1F" w:rsidDel="00543F58">
          <w:rPr>
            <w:w w:val="90"/>
          </w:rPr>
          <w:delText>of</w:delText>
        </w:r>
      </w:del>
      <w:r w:rsidR="00E07B1F">
        <w:rPr>
          <w:spacing w:val="-18"/>
          <w:w w:val="90"/>
        </w:rPr>
        <w:t xml:space="preserve"> </w:t>
      </w:r>
      <w:r w:rsidR="00E07B1F">
        <w:rPr>
          <w:w w:val="90"/>
        </w:rPr>
        <w:t>proposed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reforms</w:t>
      </w:r>
      <w:r w:rsidR="00E07B1F">
        <w:rPr>
          <w:spacing w:val="27"/>
          <w:w w:val="86"/>
        </w:rPr>
        <w:t xml:space="preserve"> </w:t>
      </w:r>
      <w:r w:rsidR="00E07B1F">
        <w:rPr>
          <w:w w:val="95"/>
        </w:rPr>
        <w:t>(</w:t>
      </w:r>
      <w:r w:rsidR="00E07B1F">
        <w:rPr>
          <w:rFonts w:ascii="Georgia" w:eastAsia="Georgia" w:hAnsi="Georgia" w:cs="Georgia"/>
          <w:b/>
          <w:bCs/>
          <w:w w:val="95"/>
        </w:rPr>
        <w:t>?</w:t>
      </w:r>
      <w:r w:rsidR="00E07B1F">
        <w:rPr>
          <w:w w:val="95"/>
        </w:rPr>
        <w:t>;</w:t>
      </w:r>
      <w:r w:rsidR="00E07B1F">
        <w:rPr>
          <w:spacing w:val="-41"/>
          <w:w w:val="95"/>
        </w:rPr>
        <w:t xml:space="preserve"> </w:t>
      </w:r>
      <w:r w:rsidR="00E07B1F">
        <w:rPr>
          <w:rFonts w:ascii="Georgia" w:eastAsia="Georgia" w:hAnsi="Georgia" w:cs="Georgia"/>
          <w:b/>
          <w:bCs/>
          <w:w w:val="95"/>
        </w:rPr>
        <w:t>?</w:t>
      </w:r>
      <w:r w:rsidR="00E07B1F">
        <w:rPr>
          <w:w w:val="95"/>
        </w:rPr>
        <w:t>.</w:t>
      </w:r>
      <w:r w:rsidR="00E07B1F">
        <w:rPr>
          <w:spacing w:val="-31"/>
          <w:w w:val="95"/>
        </w:rPr>
        <w:t xml:space="preserve"> </w:t>
      </w:r>
      <w:r w:rsidR="00E07B1F">
        <w:rPr>
          <w:w w:val="95"/>
        </w:rPr>
        <w:t>Therefore,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it</w:t>
      </w:r>
      <w:r w:rsidR="00E07B1F">
        <w:rPr>
          <w:spacing w:val="-41"/>
          <w:w w:val="95"/>
        </w:rPr>
        <w:t xml:space="preserve"> </w:t>
      </w:r>
      <w:r w:rsidR="00E07B1F">
        <w:rPr>
          <w:spacing w:val="-4"/>
          <w:w w:val="95"/>
        </w:rPr>
        <w:t>ma</w:t>
      </w:r>
      <w:r w:rsidR="00E07B1F">
        <w:rPr>
          <w:spacing w:val="-3"/>
          <w:w w:val="95"/>
        </w:rPr>
        <w:t>y</w:t>
      </w:r>
      <w:r w:rsidR="00E07B1F">
        <w:rPr>
          <w:spacing w:val="-41"/>
          <w:w w:val="95"/>
        </w:rPr>
        <w:t xml:space="preserve"> </w:t>
      </w:r>
      <w:r w:rsidR="00E07B1F">
        <w:rPr>
          <w:spacing w:val="3"/>
          <w:w w:val="95"/>
        </w:rPr>
        <w:t>be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concluded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that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hyperproduction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41"/>
          <w:w w:val="95"/>
        </w:rPr>
        <w:t xml:space="preserve"> </w:t>
      </w:r>
      <w:r w:rsidR="00E07B1F">
        <w:rPr>
          <w:spacing w:val="-2"/>
          <w:w w:val="95"/>
        </w:rPr>
        <w:t>curren</w:t>
      </w:r>
      <w:r w:rsidR="00E07B1F">
        <w:rPr>
          <w:spacing w:val="-1"/>
          <w:w w:val="95"/>
        </w:rPr>
        <w:t>t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conflicts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stems</w:t>
      </w:r>
      <w:r w:rsidR="00E07B1F">
        <w:rPr>
          <w:spacing w:val="29"/>
          <w:w w:val="84"/>
        </w:rPr>
        <w:t xml:space="preserve"> </w:t>
      </w:r>
      <w:r w:rsidR="00E07B1F">
        <w:rPr>
          <w:w w:val="95"/>
        </w:rPr>
        <w:t>from</w:t>
      </w:r>
      <w:r w:rsidR="00E07B1F">
        <w:rPr>
          <w:spacing w:val="-23"/>
          <w:w w:val="95"/>
        </w:rPr>
        <w:t xml:space="preserve"> </w:t>
      </w:r>
      <w:r w:rsidR="00E07B1F">
        <w:rPr>
          <w:spacing w:val="-2"/>
          <w:w w:val="95"/>
        </w:rPr>
        <w:t>keeping</w:t>
      </w:r>
      <w:r w:rsidR="00E07B1F">
        <w:rPr>
          <w:spacing w:val="-22"/>
          <w:w w:val="95"/>
        </w:rPr>
        <w:t xml:space="preserve"> </w:t>
      </w:r>
      <w:r w:rsidR="00E07B1F">
        <w:rPr>
          <w:w w:val="95"/>
        </w:rPr>
        <w:t>”the</w:t>
      </w:r>
      <w:r w:rsidR="00E07B1F">
        <w:rPr>
          <w:spacing w:val="-22"/>
          <w:w w:val="95"/>
        </w:rPr>
        <w:t xml:space="preserve"> </w:t>
      </w:r>
      <w:r w:rsidR="00E07B1F">
        <w:rPr>
          <w:spacing w:val="-3"/>
          <w:w w:val="95"/>
        </w:rPr>
        <w:t>worst</w:t>
      </w:r>
      <w:r w:rsidR="00E07B1F">
        <w:rPr>
          <w:spacing w:val="-22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22"/>
          <w:w w:val="95"/>
        </w:rPr>
        <w:t xml:space="preserve"> </w:t>
      </w:r>
      <w:r w:rsidR="00E07B1F">
        <w:rPr>
          <w:spacing w:val="1"/>
          <w:w w:val="95"/>
        </w:rPr>
        <w:t>both</w:t>
      </w:r>
      <w:r w:rsidR="00E07B1F">
        <w:rPr>
          <w:spacing w:val="-22"/>
          <w:w w:val="95"/>
        </w:rPr>
        <w:t xml:space="preserve"> </w:t>
      </w:r>
      <w:r w:rsidR="00E07B1F">
        <w:rPr>
          <w:spacing w:val="-2"/>
          <w:w w:val="95"/>
        </w:rPr>
        <w:t>worlds”.</w:t>
      </w:r>
      <w:r w:rsidR="00E07B1F">
        <w:rPr>
          <w:spacing w:val="4"/>
          <w:w w:val="95"/>
        </w:rPr>
        <w:t xml:space="preserve"> </w:t>
      </w:r>
      <w:r w:rsidR="00E07B1F">
        <w:rPr>
          <w:spacing w:val="-4"/>
          <w:w w:val="95"/>
        </w:rPr>
        <w:t>Sa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amala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with</w:t>
      </w:r>
      <w:r w:rsidR="00E07B1F">
        <w:rPr>
          <w:spacing w:val="-22"/>
          <w:w w:val="95"/>
        </w:rPr>
        <w:t xml:space="preserve"> </w:t>
      </w:r>
      <w:r w:rsidR="00E07B1F">
        <w:rPr>
          <w:w w:val="95"/>
        </w:rPr>
        <w:t>its</w:t>
      </w:r>
      <w:r w:rsidR="00E07B1F">
        <w:rPr>
          <w:spacing w:val="-22"/>
          <w:w w:val="95"/>
        </w:rPr>
        <w:t xml:space="preserve"> </w:t>
      </w:r>
      <w:r w:rsidR="00E07B1F">
        <w:rPr>
          <w:spacing w:val="-2"/>
          <w:w w:val="95"/>
        </w:rPr>
        <w:t>accentuated</w:t>
      </w:r>
      <w:r w:rsidR="00E07B1F">
        <w:rPr>
          <w:spacing w:val="-22"/>
          <w:w w:val="95"/>
        </w:rPr>
        <w:t xml:space="preserve"> </w:t>
      </w:r>
      <w:r w:rsidR="00E07B1F">
        <w:rPr>
          <w:spacing w:val="-2"/>
          <w:w w:val="95"/>
        </w:rPr>
        <w:t>antagonism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43"/>
          <w:w w:val="90"/>
        </w:rPr>
        <w:t xml:space="preserve"> </w:t>
      </w:r>
      <w:r w:rsidR="00E07B1F">
        <w:rPr>
          <w:spacing w:val="-2"/>
          <w:w w:val="90"/>
        </w:rPr>
        <w:t>interests</w:t>
      </w:r>
      <w:r w:rsidR="00E07B1F">
        <w:rPr>
          <w:spacing w:val="-36"/>
          <w:w w:val="90"/>
        </w:rPr>
        <w:t xml:space="preserve"> </w:t>
      </w:r>
      <w:r w:rsidR="00E07B1F">
        <w:rPr>
          <w:spacing w:val="-2"/>
          <w:w w:val="90"/>
        </w:rPr>
        <w:t>und</w:t>
      </w:r>
      <w:r w:rsidR="00E07B1F">
        <w:rPr>
          <w:spacing w:val="-1"/>
          <w:w w:val="90"/>
        </w:rPr>
        <w:t>oubtedly</w:t>
      </w:r>
      <w:r w:rsidR="00E07B1F">
        <w:rPr>
          <w:spacing w:val="-34"/>
          <w:w w:val="90"/>
        </w:rPr>
        <w:t xml:space="preserve"> </w:t>
      </w:r>
      <w:r w:rsidR="00E07B1F">
        <w:rPr>
          <w:w w:val="90"/>
        </w:rPr>
        <w:t>reflect</w:t>
      </w:r>
      <w:ins w:id="395" w:author="Chris Prickett" w:date="2017-02-13T01:11:00Z">
        <w:r>
          <w:rPr>
            <w:w w:val="90"/>
          </w:rPr>
          <w:t>s</w:t>
        </w:r>
      </w:ins>
      <w:r w:rsidR="00E07B1F">
        <w:rPr>
          <w:spacing w:val="-36"/>
          <w:w w:val="90"/>
        </w:rPr>
        <w:t xml:space="preserve"> </w:t>
      </w:r>
      <w:del w:id="396" w:author="Chris Prickett" w:date="2017-02-13T01:11:00Z">
        <w:r w:rsidR="00E07B1F" w:rsidDel="00543F58">
          <w:rPr>
            <w:w w:val="90"/>
          </w:rPr>
          <w:delText>the</w:delText>
        </w:r>
        <w:r w:rsidR="00E07B1F" w:rsidDel="00543F58">
          <w:rPr>
            <w:spacing w:val="-35"/>
            <w:w w:val="90"/>
          </w:rPr>
          <w:delText xml:space="preserve"> </w:delText>
        </w:r>
        <w:r w:rsidR="00E07B1F" w:rsidDel="00543F58">
          <w:rPr>
            <w:spacing w:val="-2"/>
            <w:w w:val="90"/>
          </w:rPr>
          <w:delText>men</w:delText>
        </w:r>
        <w:r w:rsidR="00E07B1F" w:rsidDel="00543F58">
          <w:rPr>
            <w:spacing w:val="-1"/>
            <w:w w:val="90"/>
          </w:rPr>
          <w:delText>tioned</w:delText>
        </w:r>
      </w:del>
      <w:ins w:id="397" w:author="Chris Prickett" w:date="2017-02-13T01:11:00Z">
        <w:r>
          <w:rPr>
            <w:w w:val="90"/>
          </w:rPr>
          <w:t>these</w:t>
        </w:r>
      </w:ins>
      <w:r w:rsidR="00E07B1F">
        <w:rPr>
          <w:spacing w:val="-35"/>
          <w:w w:val="90"/>
        </w:rPr>
        <w:t xml:space="preserve"> </w:t>
      </w:r>
      <w:r w:rsidR="00E07B1F">
        <w:rPr>
          <w:w w:val="90"/>
        </w:rPr>
        <w:t>circumstances.</w:t>
      </w:r>
    </w:p>
    <w:p w14:paraId="1BC02FA2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36F02D2C" w14:textId="06850BC6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w w:val="95"/>
        </w:rPr>
        <w:t>course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events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7"/>
          <w:w w:val="95"/>
        </w:rPr>
        <w:t xml:space="preserve"> </w:t>
      </w:r>
      <w:del w:id="398" w:author="Chris Prickett" w:date="2017-02-13T01:11:00Z">
        <w:r w:rsidDel="00543F58">
          <w:rPr>
            <w:spacing w:val="-4"/>
            <w:w w:val="95"/>
          </w:rPr>
          <w:delText>pro</w:delText>
        </w:r>
        <w:r w:rsidDel="00543F58">
          <w:rPr>
            <w:spacing w:val="-3"/>
            <w:w w:val="95"/>
          </w:rPr>
          <w:delText>v</w:delText>
        </w:r>
        <w:r w:rsidDel="00543F58">
          <w:rPr>
            <w:spacing w:val="-4"/>
            <w:w w:val="95"/>
          </w:rPr>
          <w:delText>e</w:delText>
        </w:r>
        <w:r w:rsidDel="00543F58">
          <w:rPr>
            <w:spacing w:val="-38"/>
            <w:w w:val="95"/>
          </w:rPr>
          <w:delText xml:space="preserve"> </w:delText>
        </w:r>
        <w:r w:rsidDel="00543F58">
          <w:rPr>
            <w:w w:val="95"/>
          </w:rPr>
          <w:delText>the</w:delText>
        </w:r>
        <w:r w:rsidDel="00543F58">
          <w:rPr>
            <w:spacing w:val="-37"/>
            <w:w w:val="95"/>
          </w:rPr>
          <w:delText xml:space="preserve"> </w:delText>
        </w:r>
        <w:r w:rsidDel="00543F58">
          <w:rPr>
            <w:spacing w:val="-2"/>
            <w:w w:val="95"/>
          </w:rPr>
          <w:delText>domination</w:delText>
        </w:r>
      </w:del>
      <w:ins w:id="399" w:author="Chris Prickett" w:date="2017-02-13T01:11:00Z">
        <w:r w:rsidR="00543F58">
          <w:rPr>
            <w:spacing w:val="-4"/>
            <w:w w:val="95"/>
          </w:rPr>
          <w:t>show the dominance</w:t>
        </w:r>
      </w:ins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ins w:id="400" w:author="Chris Prickett" w:date="2017-02-13T01:11:00Z">
        <w:r w:rsidR="00543F58">
          <w:rPr>
            <w:w w:val="95"/>
          </w:rPr>
          <w:t xml:space="preserve"> an</w:t>
        </w:r>
      </w:ins>
      <w:r>
        <w:rPr>
          <w:spacing w:val="-29"/>
          <w:w w:val="95"/>
        </w:rPr>
        <w:t xml:space="preserve"> </w:t>
      </w:r>
      <w:r>
        <w:rPr>
          <w:rFonts w:ascii="Georgia"/>
          <w:b/>
          <w:spacing w:val="-2"/>
          <w:w w:val="95"/>
        </w:rPr>
        <w:t>an</w:t>
      </w:r>
      <w:r>
        <w:rPr>
          <w:rFonts w:ascii="Georgia"/>
          <w:b/>
          <w:spacing w:val="-1"/>
          <w:w w:val="95"/>
        </w:rPr>
        <w:t>ti-planning</w:t>
      </w:r>
      <w:r>
        <w:rPr>
          <w:rFonts w:ascii="Georgia"/>
          <w:b/>
          <w:spacing w:val="-19"/>
          <w:w w:val="95"/>
        </w:rPr>
        <w:t xml:space="preserve"> </w:t>
      </w:r>
      <w:r>
        <w:rPr>
          <w:rFonts w:ascii="Georgia"/>
          <w:b/>
          <w:w w:val="95"/>
        </w:rPr>
        <w:t>concept</w:t>
      </w:r>
      <w:r>
        <w:rPr>
          <w:rFonts w:ascii="Georgia"/>
          <w:b/>
          <w:spacing w:val="-12"/>
          <w:w w:val="95"/>
        </w:rPr>
        <w:t xml:space="preserve"> </w:t>
      </w:r>
      <w:r>
        <w:rPr>
          <w:rFonts w:ascii="Georgia"/>
          <w:b/>
          <w:w w:val="95"/>
        </w:rPr>
        <w:t>and</w:t>
      </w:r>
      <w:r>
        <w:rPr>
          <w:rFonts w:ascii="Georgia"/>
          <w:b/>
          <w:spacing w:val="-11"/>
          <w:w w:val="95"/>
        </w:rPr>
        <w:t xml:space="preserve"> </w:t>
      </w:r>
      <w:r>
        <w:rPr>
          <w:rFonts w:ascii="Georgia"/>
          <w:b/>
          <w:w w:val="95"/>
        </w:rPr>
        <w:t>unsustainable</w:t>
      </w:r>
      <w:r>
        <w:rPr>
          <w:rFonts w:ascii="Georgia"/>
          <w:b/>
          <w:spacing w:val="-11"/>
          <w:w w:val="95"/>
        </w:rPr>
        <w:t xml:space="preserve"> </w:t>
      </w:r>
      <w:r>
        <w:rPr>
          <w:rFonts w:ascii="Georgia"/>
          <w:b/>
          <w:spacing w:val="-2"/>
          <w:w w:val="95"/>
        </w:rPr>
        <w:t>dev</w:t>
      </w:r>
      <w:r>
        <w:rPr>
          <w:rFonts w:ascii="Georgia"/>
          <w:b/>
          <w:spacing w:val="-3"/>
          <w:w w:val="95"/>
        </w:rPr>
        <w:t>elopmen</w:t>
      </w:r>
      <w:r>
        <w:rPr>
          <w:rFonts w:ascii="Georgia"/>
          <w:b/>
          <w:spacing w:val="-2"/>
          <w:w w:val="95"/>
        </w:rPr>
        <w:t>t</w:t>
      </w:r>
      <w:r>
        <w:rPr>
          <w:rFonts w:ascii="Georgia"/>
          <w:b/>
          <w:spacing w:val="-12"/>
          <w:w w:val="95"/>
        </w:rPr>
        <w:t xml:space="preserve"> </w:t>
      </w:r>
      <w:r>
        <w:rPr>
          <w:rFonts w:ascii="Georgia"/>
          <w:b/>
          <w:w w:val="95"/>
        </w:rPr>
        <w:t>patterns</w:t>
      </w:r>
      <w:r>
        <w:rPr>
          <w:rFonts w:ascii="Georgia"/>
          <w:b/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dealing</w:t>
      </w:r>
      <w:r>
        <w:rPr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high</w:t>
      </w:r>
      <w:ins w:id="401" w:author="Chris Prickett" w:date="2017-02-13T01:11:00Z">
        <w:r w:rsidR="00543F58">
          <w:rPr>
            <w:w w:val="95"/>
          </w:rPr>
          <w:t>ly</w:t>
        </w:r>
      </w:ins>
      <w:r>
        <w:rPr>
          <w:spacing w:val="-31"/>
          <w:w w:val="95"/>
        </w:rPr>
        <w:t xml:space="preserve"> </w:t>
      </w:r>
      <w:r>
        <w:rPr>
          <w:w w:val="95"/>
        </w:rPr>
        <w:t>profitable</w:t>
      </w:r>
      <w:r>
        <w:rPr>
          <w:spacing w:val="28"/>
          <w:w w:val="89"/>
        </w:rPr>
        <w:t xml:space="preserve"> </w:t>
      </w:r>
      <w:r>
        <w:rPr>
          <w:w w:val="90"/>
        </w:rPr>
        <w:t>land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3"/>
          <w:w w:val="90"/>
        </w:rPr>
        <w:t xml:space="preserve"> </w:t>
      </w:r>
      <w:r>
        <w:rPr>
          <w:w w:val="90"/>
        </w:rPr>
        <w:t>capital.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non-institutionally</w:t>
      </w:r>
      <w:r>
        <w:rPr>
          <w:spacing w:val="-12"/>
          <w:w w:val="90"/>
        </w:rPr>
        <w:t xml:space="preserve"> </w:t>
      </w:r>
      <w:r>
        <w:rPr>
          <w:w w:val="90"/>
        </w:rPr>
        <w:t>managed</w:t>
      </w:r>
      <w:r>
        <w:rPr>
          <w:spacing w:val="-12"/>
          <w:w w:val="90"/>
        </w:rPr>
        <w:t xml:space="preserve"> </w:t>
      </w:r>
      <w:r>
        <w:rPr>
          <w:w w:val="90"/>
        </w:rPr>
        <w:t>cultural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civic</w:t>
      </w:r>
      <w:r>
        <w:rPr>
          <w:spacing w:val="-11"/>
          <w:w w:val="90"/>
        </w:rPr>
        <w:t xml:space="preserve"> </w:t>
      </w:r>
      <w:r>
        <w:rPr>
          <w:w w:val="90"/>
        </w:rPr>
        <w:t>activities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Sa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a</w:t>
      </w:r>
      <w:del w:id="402" w:author="Chris Prickett" w:date="2017-02-13T01:12:00Z">
        <w:r w:rsidDel="00543F58">
          <w:rPr>
            <w:spacing w:val="-5"/>
            <w:w w:val="90"/>
          </w:rPr>
          <w:delText>-</w:delText>
        </w:r>
        <w:r w:rsidDel="00543F58">
          <w:rPr>
            <w:spacing w:val="23"/>
            <w:w w:val="84"/>
          </w:rPr>
          <w:delText xml:space="preserve"> </w:delText>
        </w:r>
      </w:del>
      <w:r>
        <w:rPr>
          <w:w w:val="95"/>
        </w:rPr>
        <w:t>mala</w:t>
      </w:r>
      <w:r>
        <w:rPr>
          <w:spacing w:val="-27"/>
          <w:w w:val="95"/>
        </w:rPr>
        <w:t xml:space="preserve"> </w:t>
      </w:r>
      <w:r>
        <w:rPr>
          <w:w w:val="95"/>
        </w:rPr>
        <w:t>informally</w:t>
      </w:r>
      <w:r>
        <w:rPr>
          <w:spacing w:val="-27"/>
          <w:w w:val="95"/>
        </w:rPr>
        <w:t xml:space="preserve"> </w:t>
      </w:r>
      <w:r>
        <w:rPr>
          <w:w w:val="95"/>
        </w:rPr>
        <w:t>built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base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what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7"/>
          <w:w w:val="95"/>
        </w:rPr>
        <w:t xml:space="preserve"> </w:t>
      </w:r>
      <w:r>
        <w:rPr>
          <w:w w:val="95"/>
        </w:rPr>
        <w:t>suggested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General</w:t>
      </w:r>
      <w:r>
        <w:rPr>
          <w:spacing w:val="-26"/>
          <w:w w:val="95"/>
        </w:rPr>
        <w:t xml:space="preserve"> </w:t>
      </w:r>
      <w:r>
        <w:rPr>
          <w:w w:val="95"/>
        </w:rPr>
        <w:t>Plan</w:t>
      </w:r>
      <w:r>
        <w:rPr>
          <w:spacing w:val="-27"/>
          <w:w w:val="95"/>
        </w:rPr>
        <w:t xml:space="preserve"> </w:t>
      </w:r>
      <w:r>
        <w:rPr>
          <w:w w:val="95"/>
        </w:rPr>
        <w:t>2021</w:t>
      </w:r>
      <w:r>
        <w:rPr>
          <w:spacing w:val="-26"/>
          <w:w w:val="95"/>
        </w:rPr>
        <w:t xml:space="preserve"> </w:t>
      </w:r>
      <w:r>
        <w:rPr>
          <w:w w:val="95"/>
        </w:rPr>
        <w:t>(2009)</w:t>
      </w:r>
      <w:ins w:id="403" w:author="Chris Prickett" w:date="2017-02-13T01:12:00Z">
        <w:r w:rsidR="00543F58">
          <w:rPr>
            <w:w w:val="95"/>
          </w:rPr>
          <w:t>,</w:t>
        </w:r>
      </w:ins>
      <w:r>
        <w:rPr>
          <w:spacing w:val="22"/>
          <w:w w:val="89"/>
        </w:rPr>
        <w:t xml:space="preserve"> </w:t>
      </w:r>
      <w:r>
        <w:rPr>
          <w:w w:val="90"/>
        </w:rPr>
        <w:t>insisting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importance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culture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promote</w:t>
      </w:r>
      <w:r>
        <w:rPr>
          <w:spacing w:val="-17"/>
          <w:w w:val="90"/>
        </w:rPr>
        <w:t xml:space="preserve"> </w:t>
      </w:r>
      <w:ins w:id="404" w:author="Chris Prickett" w:date="2017-02-13T01:12:00Z">
        <w:r w:rsidR="00543F58">
          <w:rPr>
            <w:spacing w:val="-17"/>
            <w:w w:val="90"/>
          </w:rPr>
          <w:t xml:space="preserve">the </w:t>
        </w:r>
      </w:ins>
      <w:r>
        <w:rPr>
          <w:spacing w:val="-1"/>
          <w:w w:val="90"/>
        </w:rPr>
        <w:t>attractiv</w:t>
      </w:r>
      <w:r>
        <w:rPr>
          <w:spacing w:val="-2"/>
          <w:w w:val="90"/>
        </w:rPr>
        <w:t>eness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areas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 w:rsidR="00C4448F">
        <w:rPr>
          <w:w w:val="90"/>
        </w:rPr>
        <w:t>plan</w:t>
      </w:r>
      <w:r>
        <w:rPr>
          <w:w w:val="95"/>
        </w:rPr>
        <w:t>ning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organi</w:t>
      </w:r>
      <w:ins w:id="405" w:author="Chris Prickett" w:date="2017-02-13T15:44:00Z">
        <w:r w:rsidR="001F223C">
          <w:rPr>
            <w:w w:val="95"/>
          </w:rPr>
          <w:t>s</w:t>
        </w:r>
      </w:ins>
      <w:del w:id="406" w:author="Chris Prickett" w:date="2017-02-13T15:44:00Z">
        <w:r w:rsidDel="001F223C">
          <w:rPr>
            <w:w w:val="95"/>
          </w:rPr>
          <w:delText>z</w:delText>
        </w:r>
      </w:del>
      <w:r>
        <w:rPr>
          <w:w w:val="95"/>
        </w:rPr>
        <w:t>ational</w:t>
      </w:r>
      <w:r>
        <w:rPr>
          <w:spacing w:val="-16"/>
          <w:w w:val="95"/>
        </w:rPr>
        <w:t xml:space="preserve"> </w:t>
      </w:r>
      <w:r>
        <w:rPr>
          <w:w w:val="95"/>
        </w:rPr>
        <w:t>solutions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obvious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ins w:id="407" w:author="Chris Prickett" w:date="2017-02-13T01:12:00Z">
        <w:r w:rsidR="00543F58">
          <w:rPr>
            <w:spacing w:val="-16"/>
            <w:w w:val="95"/>
          </w:rPr>
          <w:t xml:space="preserve">the </w:t>
        </w:r>
      </w:ins>
      <w:r>
        <w:rPr>
          <w:spacing w:val="1"/>
          <w:w w:val="95"/>
        </w:rPr>
        <w:t>social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physical</w:t>
      </w:r>
      <w:r>
        <w:rPr>
          <w:spacing w:val="25"/>
          <w:w w:val="86"/>
        </w:rPr>
        <w:t xml:space="preserve"> </w:t>
      </w:r>
      <w:r>
        <w:rPr>
          <w:w w:val="95"/>
        </w:rPr>
        <w:t>structure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recognized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partly</w:t>
      </w:r>
      <w:r>
        <w:rPr>
          <w:spacing w:val="-25"/>
          <w:w w:val="95"/>
        </w:rPr>
        <w:t xml:space="preserve"> </w:t>
      </w:r>
      <w:r>
        <w:rPr>
          <w:w w:val="95"/>
        </w:rPr>
        <w:t>dealt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through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25"/>
          <w:w w:val="95"/>
        </w:rPr>
        <w:t xml:space="preserve"> </w:t>
      </w:r>
      <w:r>
        <w:rPr>
          <w:w w:val="95"/>
        </w:rPr>
        <w:t>Incubator</w:t>
      </w:r>
      <w:r>
        <w:rPr>
          <w:spacing w:val="-24"/>
          <w:w w:val="95"/>
        </w:rPr>
        <w:t xml:space="preserve"> </w:t>
      </w:r>
      <w:r>
        <w:rPr>
          <w:w w:val="95"/>
        </w:rPr>
        <w:t>Belgrade</w:t>
      </w:r>
      <w:r>
        <w:rPr>
          <w:spacing w:val="24"/>
          <w:w w:val="88"/>
        </w:rPr>
        <w:t xml:space="preserve"> </w:t>
      </w:r>
      <w:r>
        <w:rPr>
          <w:w w:val="95"/>
        </w:rPr>
        <w:t>(UIB)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Model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project.</w:t>
      </w:r>
    </w:p>
    <w:p w14:paraId="3701CA3A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5AB7D35C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3D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representation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1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41"/>
          <w:w w:val="95"/>
        </w:rPr>
        <w:t xml:space="preserve"> </w:t>
      </w:r>
      <w:r>
        <w:rPr>
          <w:w w:val="95"/>
        </w:rPr>
        <w:t>incorporated</w:t>
      </w:r>
      <w:r>
        <w:rPr>
          <w:spacing w:val="-41"/>
          <w:w w:val="95"/>
        </w:rPr>
        <w:t xml:space="preserve"> </w:t>
      </w:r>
      <w:r>
        <w:rPr>
          <w:w w:val="95"/>
        </w:rPr>
        <w:t>soft</w:t>
      </w:r>
      <w:r>
        <w:rPr>
          <w:spacing w:val="-40"/>
          <w:w w:val="95"/>
        </w:rPr>
        <w:t xml:space="preserve"> </w:t>
      </w:r>
      <w:r>
        <w:rPr>
          <w:w w:val="95"/>
        </w:rPr>
        <w:t>data</w:t>
      </w:r>
      <w:r>
        <w:rPr>
          <w:spacing w:val="-41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29"/>
          <w:w w:val="95"/>
        </w:rPr>
        <w:t xml:space="preserve"> </w:t>
      </w:r>
      <w:r>
        <w:rPr>
          <w:w w:val="95"/>
        </w:rPr>
        <w:t>All</w:t>
      </w:r>
      <w:r>
        <w:rPr>
          <w:spacing w:val="55"/>
          <w:w w:val="101"/>
        </w:rPr>
        <w:t xml:space="preserve"> </w:t>
      </w:r>
      <w:r>
        <w:rPr>
          <w:w w:val="90"/>
        </w:rPr>
        <w:t>urban</w:t>
      </w:r>
      <w:r>
        <w:rPr>
          <w:spacing w:val="3"/>
          <w:w w:val="90"/>
        </w:rPr>
        <w:t xml:space="preserve"> </w:t>
      </w:r>
      <w:r>
        <w:rPr>
          <w:w w:val="90"/>
        </w:rPr>
        <w:t>spaces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urban</w:t>
      </w:r>
      <w:r>
        <w:rPr>
          <w:spacing w:val="3"/>
          <w:w w:val="90"/>
        </w:rPr>
        <w:t xml:space="preserve"> </w:t>
      </w:r>
      <w:r>
        <w:rPr>
          <w:w w:val="90"/>
        </w:rPr>
        <w:t>structures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tracked</w:t>
      </w:r>
      <w:r>
        <w:rPr>
          <w:spacing w:val="3"/>
          <w:w w:val="90"/>
        </w:rPr>
        <w:t xml:space="preserve"> </w:t>
      </w:r>
      <w:r>
        <w:rPr>
          <w:w w:val="90"/>
        </w:rPr>
        <w:t>through</w:t>
      </w:r>
      <w:r>
        <w:rPr>
          <w:spacing w:val="3"/>
          <w:w w:val="90"/>
        </w:rPr>
        <w:t xml:space="preserve"> </w:t>
      </w:r>
      <w:r>
        <w:rPr>
          <w:w w:val="90"/>
        </w:rPr>
        <w:t>”passports”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27"/>
          <w:w w:val="90"/>
        </w:rPr>
        <w:t xml:space="preserve"> </w:t>
      </w:r>
      <w:r>
        <w:rPr>
          <w:w w:val="95"/>
        </w:rPr>
        <w:t>comprised</w:t>
      </w:r>
      <w:r>
        <w:rPr>
          <w:spacing w:val="-17"/>
          <w:w w:val="95"/>
        </w:rPr>
        <w:t xml:space="preserve"> </w:t>
      </w:r>
      <w:r>
        <w:rPr>
          <w:w w:val="95"/>
        </w:rPr>
        <w:t>objective</w:t>
      </w:r>
      <w:r>
        <w:rPr>
          <w:spacing w:val="-17"/>
          <w:w w:val="95"/>
        </w:rPr>
        <w:t xml:space="preserve"> </w:t>
      </w:r>
      <w:r>
        <w:rPr>
          <w:w w:val="95"/>
        </w:rPr>
        <w:t>facts</w:t>
      </w:r>
      <w:r>
        <w:rPr>
          <w:spacing w:val="-17"/>
          <w:w w:val="95"/>
        </w:rPr>
        <w:t xml:space="preserve"> </w:t>
      </w:r>
      <w:r>
        <w:rPr>
          <w:w w:val="95"/>
        </w:rPr>
        <w:t>(i.e.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heigh</w:t>
      </w:r>
      <w:r>
        <w:rPr>
          <w:spacing w:val="-2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building,</w:t>
      </w:r>
      <w:r>
        <w:rPr>
          <w:spacing w:val="-14"/>
          <w:w w:val="95"/>
        </w:rPr>
        <w:t xml:space="preserve"> </w:t>
      </w:r>
      <w:r>
        <w:rPr>
          <w:w w:val="95"/>
        </w:rPr>
        <w:t>type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roof,</w:t>
      </w:r>
      <w:r>
        <w:rPr>
          <w:spacing w:val="-14"/>
          <w:w w:val="95"/>
        </w:rPr>
        <w:t xml:space="preserve"> </w:t>
      </w:r>
      <w:r>
        <w:rPr>
          <w:w w:val="95"/>
        </w:rPr>
        <w:t>fa</w:t>
      </w:r>
      <w:r w:rsidR="00C4448F">
        <w:rPr>
          <w:w w:val="95"/>
        </w:rPr>
        <w:t>ç</w:t>
      </w:r>
      <w:r>
        <w:rPr>
          <w:w w:val="95"/>
        </w:rPr>
        <w:t>ade,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units,</w:t>
      </w:r>
      <w:r>
        <w:rPr>
          <w:spacing w:val="34"/>
          <w:w w:val="84"/>
        </w:rPr>
        <w:t xml:space="preserve"> </w:t>
      </w:r>
      <w:r>
        <w:rPr>
          <w:w w:val="95"/>
        </w:rPr>
        <w:t>age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building)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subjective</w:t>
      </w:r>
      <w:r>
        <w:rPr>
          <w:spacing w:val="-36"/>
          <w:w w:val="95"/>
        </w:rPr>
        <w:t xml:space="preserve"> </w:t>
      </w:r>
      <w:r>
        <w:rPr>
          <w:w w:val="95"/>
        </w:rPr>
        <w:t>references</w:t>
      </w:r>
      <w:r>
        <w:rPr>
          <w:spacing w:val="-37"/>
          <w:w w:val="95"/>
        </w:rPr>
        <w:t xml:space="preserve"> </w:t>
      </w:r>
      <w:r>
        <w:rPr>
          <w:w w:val="95"/>
        </w:rPr>
        <w:t>(the</w:t>
      </w:r>
      <w:r>
        <w:rPr>
          <w:spacing w:val="-36"/>
          <w:w w:val="95"/>
        </w:rPr>
        <w:t xml:space="preserve"> </w:t>
      </w:r>
      <w:r>
        <w:rPr>
          <w:w w:val="95"/>
        </w:rPr>
        <w:t>historical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la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ers,</w:t>
      </w:r>
      <w:r>
        <w:rPr>
          <w:spacing w:val="-35"/>
          <w:w w:val="95"/>
        </w:rPr>
        <w:t xml:space="preserve"> </w:t>
      </w:r>
      <w:r>
        <w:rPr>
          <w:w w:val="95"/>
        </w:rPr>
        <w:t>social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uc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ure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85"/>
        </w:rPr>
        <w:t xml:space="preserve"> </w:t>
      </w:r>
      <w:r>
        <w:rPr>
          <w:w w:val="95"/>
        </w:rPr>
        <w:t>general</w:t>
      </w:r>
      <w:r>
        <w:rPr>
          <w:spacing w:val="-33"/>
          <w:w w:val="95"/>
        </w:rPr>
        <w:t xml:space="preserve"> </w:t>
      </w:r>
      <w:r>
        <w:rPr>
          <w:w w:val="95"/>
        </w:rPr>
        <w:t>impression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structures)</w:t>
      </w:r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15"/>
          <w:w w:val="95"/>
        </w:rPr>
        <w:t xml:space="preserve"> </w:t>
      </w:r>
      <w:r>
        <w:rPr>
          <w:w w:val="95"/>
        </w:rPr>
        <w:t>All</w:t>
      </w:r>
      <w:r>
        <w:rPr>
          <w:spacing w:val="-33"/>
          <w:w w:val="95"/>
        </w:rPr>
        <w:t xml:space="preserve"> </w:t>
      </w:r>
      <w:r>
        <w:rPr>
          <w:w w:val="95"/>
        </w:rPr>
        <w:t>these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non-go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ernmental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reviv</w:t>
      </w:r>
      <w:r>
        <w:rPr>
          <w:spacing w:val="-2"/>
          <w:w w:val="95"/>
        </w:rPr>
        <w:t>ed</w:t>
      </w:r>
      <w:r>
        <w:rPr>
          <w:spacing w:val="37"/>
          <w:w w:val="86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image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forgotten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urban</w:t>
      </w:r>
      <w:r>
        <w:rPr>
          <w:spacing w:val="-20"/>
          <w:w w:val="95"/>
        </w:rPr>
        <w:t xml:space="preserve"> </w:t>
      </w:r>
      <w:r>
        <w:rPr>
          <w:w w:val="95"/>
        </w:rPr>
        <w:t>heritage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produced</w:t>
      </w:r>
      <w:r>
        <w:rPr>
          <w:spacing w:val="-21"/>
          <w:w w:val="95"/>
        </w:rPr>
        <w:t xml:space="preserve"> </w:t>
      </w:r>
      <w:r>
        <w:rPr>
          <w:w w:val="95"/>
        </w:rPr>
        <w:t>its</w:t>
      </w:r>
      <w:r>
        <w:rPr>
          <w:spacing w:val="35"/>
          <w:w w:val="87"/>
        </w:rPr>
        <w:t xml:space="preserve"> </w:t>
      </w:r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recogn</w:t>
      </w:r>
      <w:r>
        <w:rPr>
          <w:spacing w:val="-1"/>
          <w:w w:val="90"/>
        </w:rPr>
        <w:t>iz</w:t>
      </w:r>
      <w:r>
        <w:rPr>
          <w:spacing w:val="-2"/>
          <w:w w:val="90"/>
        </w:rPr>
        <w:t>able</w:t>
      </w:r>
      <w:r>
        <w:rPr>
          <w:spacing w:val="-5"/>
          <w:w w:val="90"/>
        </w:rPr>
        <w:t xml:space="preserve"> </w:t>
      </w:r>
      <w:r>
        <w:rPr>
          <w:w w:val="90"/>
        </w:rPr>
        <w:t>cultural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iden</w:t>
      </w:r>
      <w:r>
        <w:rPr>
          <w:spacing w:val="-2"/>
          <w:w w:val="90"/>
        </w:rPr>
        <w:t>tity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6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</w:t>
      </w:r>
    </w:p>
    <w:p w14:paraId="5934446A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5318819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reactivation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2"/>
          <w:w w:val="95"/>
        </w:rPr>
        <w:t xml:space="preserve"> </w:t>
      </w:r>
      <w:r>
        <w:rPr>
          <w:w w:val="95"/>
        </w:rPr>
        <w:t>spaces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filling</w:t>
      </w:r>
      <w:r>
        <w:rPr>
          <w:spacing w:val="-32"/>
          <w:w w:val="95"/>
        </w:rPr>
        <w:t xml:space="preserve"> </w:t>
      </w:r>
      <w:r>
        <w:rPr>
          <w:w w:val="95"/>
        </w:rPr>
        <w:t>them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new</w:t>
      </w:r>
      <w:r>
        <w:rPr>
          <w:spacing w:val="-32"/>
          <w:w w:val="95"/>
        </w:rPr>
        <w:t xml:space="preserve"> </w:t>
      </w:r>
      <w:r>
        <w:rPr>
          <w:w w:val="95"/>
        </w:rPr>
        <w:t>functions</w:t>
      </w:r>
      <w:r>
        <w:rPr>
          <w:spacing w:val="-33"/>
          <w:w w:val="95"/>
        </w:rPr>
        <w:t xml:space="preserve"> </w:t>
      </w:r>
      <w:ins w:id="408" w:author="Chris Prickett" w:date="2017-02-13T01:13:00Z">
        <w:r w:rsidR="00C93DE8">
          <w:rPr>
            <w:spacing w:val="-33"/>
            <w:w w:val="95"/>
          </w:rPr>
          <w:t xml:space="preserve">also </w:t>
        </w:r>
      </w:ins>
      <w:r>
        <w:rPr>
          <w:w w:val="95"/>
        </w:rPr>
        <w:t>reflected</w:t>
      </w:r>
      <w:del w:id="409" w:author="Chris Prickett" w:date="2017-02-13T01:13:00Z">
        <w:r w:rsidDel="00C93DE8">
          <w:rPr>
            <w:spacing w:val="43"/>
            <w:w w:val="87"/>
          </w:rPr>
          <w:delText xml:space="preserve"> </w:delText>
        </w:r>
        <w:r w:rsidDel="00C93DE8">
          <w:rPr>
            <w:w w:val="90"/>
          </w:rPr>
          <w:delText>also</w:delText>
        </w:r>
      </w:del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domination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free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mark</w:t>
      </w:r>
      <w:r>
        <w:rPr>
          <w:spacing w:val="-1"/>
          <w:w w:val="90"/>
        </w:rPr>
        <w:t>et</w:t>
      </w:r>
      <w:r>
        <w:rPr>
          <w:spacing w:val="-17"/>
          <w:w w:val="90"/>
        </w:rPr>
        <w:t xml:space="preserve"> </w:t>
      </w:r>
      <w:r>
        <w:rPr>
          <w:w w:val="90"/>
        </w:rPr>
        <w:t>ideology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generating</w:t>
      </w:r>
      <w:r>
        <w:rPr>
          <w:spacing w:val="-17"/>
          <w:w w:val="90"/>
        </w:rPr>
        <w:t xml:space="preserve"> </w:t>
      </w:r>
      <w:r>
        <w:rPr>
          <w:w w:val="90"/>
        </w:rPr>
        <w:t>socio-spatial</w:t>
      </w:r>
      <w:r>
        <w:rPr>
          <w:spacing w:val="-17"/>
          <w:w w:val="90"/>
        </w:rPr>
        <w:t xml:space="preserve"> </w:t>
      </w:r>
      <w:r>
        <w:rPr>
          <w:w w:val="90"/>
        </w:rPr>
        <w:t>configurations</w:t>
      </w:r>
      <w:r>
        <w:rPr>
          <w:spacing w:val="-17"/>
          <w:w w:val="90"/>
        </w:rPr>
        <w:t xml:space="preserve"> </w:t>
      </w:r>
      <w:r>
        <w:rPr>
          <w:w w:val="90"/>
        </w:rPr>
        <w:t>(</w:t>
      </w:r>
      <w:r>
        <w:rPr>
          <w:rFonts w:ascii="Georgia" w:eastAsia="Georgia" w:hAnsi="Georgia" w:cs="Georgia"/>
          <w:b/>
          <w:bCs/>
          <w:w w:val="90"/>
        </w:rPr>
        <w:t>?</w:t>
      </w:r>
      <w:r>
        <w:rPr>
          <w:w w:val="90"/>
        </w:rPr>
        <w:t>).</w:t>
      </w:r>
      <w:r>
        <w:rPr>
          <w:spacing w:val="26"/>
          <w:w w:val="106"/>
        </w:rPr>
        <w:t xml:space="preserve"> </w:t>
      </w:r>
      <w:r>
        <w:rPr>
          <w:spacing w:val="-4"/>
          <w:w w:val="95"/>
        </w:rPr>
        <w:t>At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beginning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having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bulk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ins w:id="410" w:author="Chris Prickett" w:date="2017-02-13T01:13:00Z">
        <w:r w:rsidR="00C93DE8">
          <w:rPr>
            <w:spacing w:val="-41"/>
            <w:w w:val="95"/>
          </w:rPr>
          <w:t xml:space="preserve">the </w:t>
        </w:r>
      </w:ins>
      <w:r>
        <w:rPr>
          <w:spacing w:val="-2"/>
          <w:w w:val="95"/>
        </w:rPr>
        <w:t>coun</w:t>
      </w:r>
      <w:r>
        <w:rPr>
          <w:spacing w:val="-1"/>
          <w:w w:val="95"/>
        </w:rPr>
        <w:t>try’s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human</w:t>
      </w:r>
      <w:r>
        <w:rPr>
          <w:spacing w:val="-40"/>
          <w:w w:val="95"/>
        </w:rPr>
        <w:t xml:space="preserve"> </w:t>
      </w:r>
      <w:r>
        <w:rPr>
          <w:w w:val="95"/>
        </w:rPr>
        <w:t>capital</w:t>
      </w:r>
      <w:r>
        <w:rPr>
          <w:spacing w:val="-41"/>
          <w:w w:val="95"/>
        </w:rPr>
        <w:t xml:space="preserve"> </w:t>
      </w:r>
      <w:r>
        <w:rPr>
          <w:w w:val="95"/>
        </w:rPr>
        <w:t>coming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staying</w:t>
      </w:r>
      <w:r>
        <w:rPr>
          <w:spacing w:val="47"/>
          <w:w w:val="90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w w:val="95"/>
        </w:rPr>
        <w:t>seen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36"/>
          <w:w w:val="95"/>
        </w:rPr>
        <w:t xml:space="preserve"> </w:t>
      </w:r>
      <w:r>
        <w:rPr>
          <w:w w:val="95"/>
        </w:rPr>
        <w:t>potential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revival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revitalization.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realit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,</w:t>
      </w:r>
      <w:r>
        <w:rPr>
          <w:spacing w:val="29"/>
          <w:w w:val="8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soon</w:t>
      </w:r>
      <w:r>
        <w:rPr>
          <w:spacing w:val="-26"/>
          <w:w w:val="95"/>
        </w:rPr>
        <w:t xml:space="preserve"> </w:t>
      </w:r>
      <w:r>
        <w:rPr>
          <w:w w:val="95"/>
        </w:rPr>
        <w:t>turned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heart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mainstream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world</w:t>
      </w:r>
      <w:r>
        <w:rPr>
          <w:spacing w:val="-26"/>
          <w:w w:val="95"/>
        </w:rPr>
        <w:t xml:space="preserve"> </w:t>
      </w:r>
      <w:r>
        <w:rPr>
          <w:w w:val="95"/>
        </w:rPr>
        <w:t>culture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urban</w:t>
      </w:r>
      <w:r>
        <w:rPr>
          <w:spacing w:val="-27"/>
          <w:w w:val="95"/>
        </w:rPr>
        <w:t xml:space="preserve"> </w:t>
      </w:r>
      <w:r>
        <w:rPr>
          <w:w w:val="95"/>
        </w:rPr>
        <w:t>trends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85"/>
        </w:rPr>
        <w:t xml:space="preserve"> </w:t>
      </w:r>
      <w:r>
        <w:rPr>
          <w:w w:val="95"/>
        </w:rPr>
        <w:t>Serbia.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Spaces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alternative</w:t>
      </w:r>
      <w:r>
        <w:rPr>
          <w:spacing w:val="-28"/>
          <w:w w:val="95"/>
        </w:rPr>
        <w:t xml:space="preserve"> </w:t>
      </w:r>
      <w:r>
        <w:rPr>
          <w:w w:val="95"/>
        </w:rPr>
        <w:t>culture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w w:val="95"/>
        </w:rPr>
        <w:t>neither</w:t>
      </w:r>
      <w:r>
        <w:rPr>
          <w:spacing w:val="-28"/>
          <w:w w:val="95"/>
        </w:rPr>
        <w:t xml:space="preserve"> </w:t>
      </w:r>
      <w:r>
        <w:rPr>
          <w:w w:val="95"/>
        </w:rPr>
        <w:t>further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nor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div</w:t>
      </w:r>
      <w:r>
        <w:rPr>
          <w:spacing w:val="-2"/>
          <w:w w:val="95"/>
        </w:rPr>
        <w:t>ersified,</w:t>
      </w:r>
      <w:r>
        <w:rPr>
          <w:spacing w:val="-25"/>
          <w:w w:val="95"/>
        </w:rPr>
        <w:t xml:space="preserve"> </w:t>
      </w:r>
      <w:r>
        <w:rPr>
          <w:w w:val="95"/>
        </w:rPr>
        <w:t>but</w:t>
      </w:r>
      <w:r>
        <w:rPr>
          <w:spacing w:val="37"/>
          <w:w w:val="88"/>
        </w:rPr>
        <w:t xml:space="preserve"> </w:t>
      </w:r>
      <w:r>
        <w:rPr>
          <w:spacing w:val="-2"/>
          <w:w w:val="90"/>
        </w:rPr>
        <w:t>insisten</w:t>
      </w:r>
      <w:r>
        <w:rPr>
          <w:spacing w:val="-1"/>
          <w:w w:val="90"/>
        </w:rPr>
        <w:t>tly</w:t>
      </w:r>
      <w:r>
        <w:rPr>
          <w:spacing w:val="-25"/>
          <w:w w:val="90"/>
        </w:rPr>
        <w:t xml:space="preserve"> </w:t>
      </w:r>
      <w:r>
        <w:rPr>
          <w:w w:val="90"/>
        </w:rPr>
        <w:t>more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more</w:t>
      </w:r>
      <w:r>
        <w:rPr>
          <w:spacing w:val="-25"/>
          <w:w w:val="90"/>
        </w:rPr>
        <w:t xml:space="preserve"> </w:t>
      </w:r>
      <w:r>
        <w:rPr>
          <w:w w:val="90"/>
        </w:rPr>
        <w:t>surrounded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24"/>
          <w:w w:val="90"/>
        </w:rPr>
        <w:t xml:space="preserve"> </w:t>
      </w:r>
      <w:r>
        <w:rPr>
          <w:w w:val="90"/>
        </w:rPr>
        <w:t>hipster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hubs,</w:t>
      </w:r>
      <w:r>
        <w:rPr>
          <w:spacing w:val="-24"/>
          <w:w w:val="90"/>
        </w:rPr>
        <w:t xml:space="preserve"> </w:t>
      </w:r>
      <w:r>
        <w:rPr>
          <w:w w:val="90"/>
        </w:rPr>
        <w:t>services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gathering</w:t>
      </w:r>
      <w:r>
        <w:rPr>
          <w:spacing w:val="-24"/>
          <w:w w:val="90"/>
        </w:rPr>
        <w:t xml:space="preserve"> </w:t>
      </w:r>
      <w:r>
        <w:rPr>
          <w:w w:val="90"/>
        </w:rPr>
        <w:t>places,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28"/>
          <w:w w:val="85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8"/>
          <w:w w:val="90"/>
        </w:rPr>
        <w:t xml:space="preserve"> </w:t>
      </w:r>
      <w:r>
        <w:rPr>
          <w:w w:val="90"/>
        </w:rPr>
        <w:t>more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w w:val="90"/>
        </w:rPr>
        <w:t>fancy</w:t>
      </w:r>
      <w:r>
        <w:rPr>
          <w:spacing w:val="-7"/>
          <w:w w:val="90"/>
        </w:rPr>
        <w:t xml:space="preserve"> </w:t>
      </w:r>
      <w:r>
        <w:rPr>
          <w:w w:val="90"/>
        </w:rPr>
        <w:t>clubs,</w:t>
      </w:r>
      <w:r>
        <w:rPr>
          <w:spacing w:val="-6"/>
          <w:w w:val="90"/>
        </w:rPr>
        <w:t xml:space="preserve"> </w:t>
      </w:r>
      <w:r>
        <w:rPr>
          <w:w w:val="90"/>
        </w:rPr>
        <w:t>caf</w:t>
      </w:r>
      <w:r w:rsidR="00C4448F">
        <w:rPr>
          <w:w w:val="90"/>
        </w:rPr>
        <w:t>é</w:t>
      </w:r>
      <w:r>
        <w:rPr>
          <w:w w:val="90"/>
        </w:rPr>
        <w:t>s,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restaurants.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general,</w:t>
      </w:r>
      <w:r>
        <w:rPr>
          <w:spacing w:val="-6"/>
          <w:w w:val="90"/>
        </w:rPr>
        <w:t xml:space="preserve"> </w:t>
      </w:r>
      <w:r>
        <w:rPr>
          <w:rFonts w:ascii="Georgia" w:eastAsia="Georgia" w:hAnsi="Georgia" w:cs="Georgia"/>
          <w:b/>
          <w:bCs/>
          <w:spacing w:val="-1"/>
          <w:w w:val="90"/>
        </w:rPr>
        <w:t>marketization</w:t>
      </w:r>
      <w:r>
        <w:rPr>
          <w:rFonts w:ascii="Georgia" w:eastAsia="Georgia" w:hAnsi="Georgia" w:cs="Georgia"/>
          <w:b/>
          <w:bCs/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rFonts w:ascii="Georgia" w:eastAsia="Georgia" w:hAnsi="Georgia" w:cs="Georgia"/>
          <w:b/>
          <w:bCs/>
          <w:w w:val="90"/>
        </w:rPr>
        <w:t>globalization</w:t>
      </w:r>
      <w:r>
        <w:rPr>
          <w:rFonts w:ascii="Georgia" w:eastAsia="Georgia" w:hAnsi="Georgia" w:cs="Georgia"/>
          <w:b/>
          <w:bCs/>
          <w:spacing w:val="5"/>
          <w:w w:val="90"/>
        </w:rPr>
        <w:t xml:space="preserve"> </w:t>
      </w:r>
      <w:r>
        <w:rPr>
          <w:w w:val="90"/>
        </w:rPr>
        <w:t>patterns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8"/>
          <w:w w:val="90"/>
        </w:rPr>
        <w:t xml:space="preserve"> </w:t>
      </w:r>
      <w:ins w:id="411" w:author="Chris Prickett" w:date="2017-02-13T01:14:00Z">
        <w:r w:rsidR="00C93DE8">
          <w:rPr>
            <w:spacing w:val="-8"/>
            <w:w w:val="90"/>
          </w:rPr>
          <w:t xml:space="preserve">also </w:t>
        </w:r>
      </w:ins>
      <w:r>
        <w:rPr>
          <w:spacing w:val="1"/>
          <w:w w:val="90"/>
        </w:rPr>
        <w:t>became</w:t>
      </w:r>
      <w:del w:id="412" w:author="Chris Prickett" w:date="2017-02-13T01:14:00Z">
        <w:r w:rsidDel="00C93DE8">
          <w:rPr>
            <w:spacing w:val="-8"/>
            <w:w w:val="90"/>
          </w:rPr>
          <w:delText xml:space="preserve"> </w:delText>
        </w:r>
        <w:r w:rsidDel="00C93DE8">
          <w:rPr>
            <w:w w:val="90"/>
          </w:rPr>
          <w:delText>also</w:delText>
        </w:r>
      </w:del>
      <w:r>
        <w:rPr>
          <w:spacing w:val="-8"/>
          <w:w w:val="90"/>
        </w:rPr>
        <w:t xml:space="preserve"> </w:t>
      </w:r>
      <w:r>
        <w:rPr>
          <w:w w:val="90"/>
        </w:rPr>
        <w:t>rendered</w:t>
      </w:r>
      <w:r>
        <w:rPr>
          <w:spacing w:val="-8"/>
          <w:w w:val="90"/>
        </w:rPr>
        <w:t xml:space="preserve"> </w:t>
      </w:r>
      <w:r>
        <w:rPr>
          <w:w w:val="90"/>
        </w:rPr>
        <w:t>from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”quasi”</w:t>
      </w:r>
      <w:r>
        <w:rPr>
          <w:spacing w:val="-8"/>
          <w:w w:val="90"/>
        </w:rPr>
        <w:t xml:space="preserve"> </w:t>
      </w:r>
      <w:r>
        <w:rPr>
          <w:w w:val="90"/>
        </w:rPr>
        <w:t>ground</w:t>
      </w:r>
      <w:r>
        <w:rPr>
          <w:spacing w:val="-8"/>
          <w:w w:val="90"/>
        </w:rPr>
        <w:t xml:space="preserve"> </w:t>
      </w:r>
      <w:r>
        <w:rPr>
          <w:w w:val="90"/>
        </w:rPr>
        <w:t>up.</w:t>
      </w:r>
    </w:p>
    <w:p w14:paraId="183F0F03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462F9718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particular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interest-based</w:t>
      </w:r>
      <w:r>
        <w:rPr>
          <w:spacing w:val="-20"/>
          <w:w w:val="90"/>
        </w:rPr>
        <w:t xml:space="preserve"> </w:t>
      </w:r>
      <w:r>
        <w:rPr>
          <w:w w:val="90"/>
        </w:rPr>
        <w:t>(popular</w:t>
      </w:r>
      <w:r>
        <w:rPr>
          <w:spacing w:val="-20"/>
          <w:w w:val="90"/>
        </w:rPr>
        <w:t xml:space="preserve"> </w:t>
      </w:r>
      <w:r>
        <w:rPr>
          <w:w w:val="90"/>
        </w:rPr>
        <w:t>art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culture)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net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ork</w:t>
      </w:r>
      <w:r>
        <w:rPr>
          <w:spacing w:val="-20"/>
          <w:w w:val="90"/>
        </w:rPr>
        <w:t xml:space="preserve"> </w:t>
      </w:r>
      <w:r>
        <w:rPr>
          <w:w w:val="90"/>
        </w:rPr>
        <w:t>generated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held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1"/>
          <w:w w:val="90"/>
        </w:rPr>
        <w:t>bonds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19"/>
          <w:w w:val="90"/>
        </w:rPr>
        <w:t xml:space="preserve"> </w:t>
      </w:r>
      <w:r>
        <w:rPr>
          <w:w w:val="90"/>
        </w:rPr>
        <w:t>surpassed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spatialized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iden</w:t>
      </w:r>
      <w:r>
        <w:rPr>
          <w:spacing w:val="-2"/>
          <w:w w:val="90"/>
        </w:rPr>
        <w:t>tity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these</w:t>
      </w:r>
      <w:r>
        <w:rPr>
          <w:spacing w:val="-19"/>
          <w:w w:val="90"/>
        </w:rPr>
        <w:t xml:space="preserve"> </w:t>
      </w:r>
      <w:r>
        <w:rPr>
          <w:w w:val="90"/>
        </w:rPr>
        <w:t>activities</w:t>
      </w:r>
      <w:r>
        <w:rPr>
          <w:spacing w:val="26"/>
          <w:w w:val="89"/>
        </w:rPr>
        <w:t xml:space="preserve"> </w:t>
      </w:r>
      <w:r>
        <w:rPr>
          <w:spacing w:val="-2"/>
          <w:w w:val="95"/>
        </w:rPr>
        <w:t>represented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image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22"/>
          <w:w w:val="95"/>
        </w:rPr>
        <w:t xml:space="preserve"> </w:t>
      </w:r>
      <w:r>
        <w:rPr>
          <w:spacing w:val="-2"/>
          <w:w w:val="95"/>
        </w:rPr>
        <w:t>Recen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ins w:id="413" w:author="Chris Prickett" w:date="2017-02-13T01:15:00Z">
        <w:r w:rsidR="00C93DE8">
          <w:rPr>
            <w:spacing w:val="-2"/>
            <w:w w:val="95"/>
          </w:rPr>
          <w:t>unfoldings</w:t>
        </w:r>
      </w:ins>
      <w:del w:id="414" w:author="Chris Prickett" w:date="2017-02-13T01:15:00Z">
        <w:r w:rsidDel="00C93DE8">
          <w:rPr>
            <w:spacing w:val="-2"/>
            <w:w w:val="95"/>
          </w:rPr>
          <w:delText>unfolds</w:delText>
        </w:r>
      </w:del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situation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show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61"/>
          <w:w w:val="83"/>
        </w:rPr>
        <w:t xml:space="preserve"> </w:t>
      </w:r>
      <w:r>
        <w:rPr>
          <w:w w:val="90"/>
        </w:rPr>
        <w:t>though</w:t>
      </w:r>
      <w:r>
        <w:rPr>
          <w:spacing w:val="-18"/>
          <w:w w:val="90"/>
        </w:rPr>
        <w:t xml:space="preserve"> </w:t>
      </w:r>
      <w:r>
        <w:rPr>
          <w:w w:val="90"/>
        </w:rPr>
        <w:t>they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eak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confron</w:t>
      </w:r>
      <w:r>
        <w:rPr>
          <w:spacing w:val="-1"/>
          <w:w w:val="90"/>
        </w:rPr>
        <w:t>tation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pow</w:t>
      </w:r>
      <w:r>
        <w:rPr>
          <w:spacing w:val="-2"/>
          <w:w w:val="90"/>
        </w:rPr>
        <w:t>erful</w:t>
      </w:r>
      <w:r>
        <w:rPr>
          <w:spacing w:val="-17"/>
          <w:w w:val="90"/>
        </w:rPr>
        <w:t xml:space="preserve"> </w:t>
      </w:r>
      <w:r>
        <w:rPr>
          <w:w w:val="90"/>
        </w:rPr>
        <w:t>economic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interests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6"/>
          <w:w w:val="90"/>
        </w:rPr>
        <w:t xml:space="preserve"> </w:t>
      </w:r>
      <w:r>
        <w:rPr>
          <w:w w:val="90"/>
        </w:rPr>
        <w:t>author</w:t>
      </w:r>
      <w:del w:id="415" w:author="Chris Prickett" w:date="2017-02-13T01:15:00Z">
        <w:r w:rsidDel="00C93DE8">
          <w:rPr>
            <w:w w:val="90"/>
          </w:rPr>
          <w:delText>-</w:delText>
        </w:r>
        <w:r w:rsidDel="00C93DE8">
          <w:rPr>
            <w:spacing w:val="29"/>
            <w:w w:val="86"/>
          </w:rPr>
          <w:delText xml:space="preserve"> </w:delText>
        </w:r>
      </w:del>
      <w:r>
        <w:rPr>
          <w:w w:val="95"/>
        </w:rPr>
        <w:t>ities,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able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keep</w:t>
      </w:r>
      <w:r>
        <w:rPr>
          <w:spacing w:val="-30"/>
          <w:w w:val="9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audience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actors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mo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them</w:t>
      </w:r>
      <w:r>
        <w:rPr>
          <w:spacing w:val="-31"/>
          <w:w w:val="95"/>
        </w:rPr>
        <w:t xml:space="preserve"> </w:t>
      </w:r>
      <w:r>
        <w:rPr>
          <w:w w:val="95"/>
        </w:rPr>
        <w:t>around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30"/>
          <w:w w:val="106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ins w:id="416" w:author="Chris Prickett" w:date="2017-02-13T01:15:00Z">
        <w:r w:rsidR="00C93DE8">
          <w:rPr>
            <w:spacing w:val="-4"/>
            <w:w w:val="95"/>
          </w:rPr>
          <w:t>other hand</w:t>
        </w:r>
      </w:ins>
      <w:del w:id="417" w:author="Chris Prickett" w:date="2017-02-13T01:15:00Z">
        <w:r w:rsidDel="00C93DE8">
          <w:rPr>
            <w:spacing w:val="-4"/>
            <w:w w:val="95"/>
          </w:rPr>
          <w:delText>contrary</w:delText>
        </w:r>
      </w:del>
      <w:r>
        <w:rPr>
          <w:spacing w:val="-4"/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actual</w:t>
      </w:r>
      <w:r>
        <w:rPr>
          <w:spacing w:val="-36"/>
          <w:w w:val="95"/>
        </w:rPr>
        <w:t xml:space="preserve"> </w:t>
      </w:r>
      <w:r>
        <w:rPr>
          <w:w w:val="95"/>
        </w:rPr>
        <w:t>cultural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policy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Serbia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Belgrade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w w:val="95"/>
        </w:rPr>
        <w:t>rather</w:t>
      </w:r>
      <w:r>
        <w:rPr>
          <w:spacing w:val="-36"/>
          <w:w w:val="95"/>
        </w:rPr>
        <w:t xml:space="preserve"> </w:t>
      </w:r>
      <w:r>
        <w:rPr>
          <w:w w:val="95"/>
        </w:rPr>
        <w:t>reduced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3"/>
        </w:rPr>
        <w:t xml:space="preserve"> </w:t>
      </w:r>
      <w:r>
        <w:rPr>
          <w:rFonts w:ascii="Georgia"/>
          <w:b/>
          <w:spacing w:val="-2"/>
          <w:w w:val="95"/>
        </w:rPr>
        <w:t>city</w:t>
      </w:r>
      <w:r>
        <w:rPr>
          <w:rFonts w:ascii="Georgia"/>
          <w:b/>
          <w:spacing w:val="-9"/>
          <w:w w:val="95"/>
        </w:rPr>
        <w:t xml:space="preserve"> </w:t>
      </w:r>
      <w:r>
        <w:rPr>
          <w:rFonts w:ascii="Georgia"/>
          <w:b/>
          <w:spacing w:val="-1"/>
          <w:w w:val="95"/>
        </w:rPr>
        <w:t>marketing</w:t>
      </w:r>
      <w:r>
        <w:rPr>
          <w:rFonts w:ascii="Georgia"/>
          <w:b/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28"/>
          <w:w w:val="95"/>
        </w:rPr>
        <w:t xml:space="preserve"> </w:t>
      </w:r>
      <w:r>
        <w:rPr>
          <w:w w:val="95"/>
        </w:rPr>
        <w:t>without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erall</w:t>
      </w:r>
      <w:r>
        <w:rPr>
          <w:spacing w:val="-28"/>
          <w:w w:val="95"/>
        </w:rPr>
        <w:t xml:space="preserve"> </w:t>
      </w:r>
      <w:r>
        <w:rPr>
          <w:w w:val="95"/>
        </w:rPr>
        <w:t>cultural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policy</w:t>
      </w:r>
      <w:r>
        <w:rPr>
          <w:spacing w:val="-27"/>
          <w:w w:val="95"/>
        </w:rPr>
        <w:t xml:space="preserve"> </w:t>
      </w:r>
      <w:del w:id="418" w:author="Chris Prickett" w:date="2017-02-13T01:15:00Z">
        <w:r w:rsidDel="00C93DE8">
          <w:rPr>
            <w:w w:val="95"/>
          </w:rPr>
          <w:delText>and</w:delText>
        </w:r>
        <w:r w:rsidDel="00C93DE8">
          <w:rPr>
            <w:spacing w:val="-28"/>
            <w:w w:val="95"/>
          </w:rPr>
          <w:delText xml:space="preserve"> </w:delText>
        </w:r>
        <w:r w:rsidDel="00C93DE8">
          <w:rPr>
            <w:w w:val="95"/>
          </w:rPr>
          <w:delText>the</w:delText>
        </w:r>
      </w:del>
      <w:ins w:id="419" w:author="Chris Prickett" w:date="2017-02-13T01:15:00Z">
        <w:r w:rsidR="00C93DE8">
          <w:rPr>
            <w:w w:val="95"/>
          </w:rPr>
          <w:t>or a</w:t>
        </w:r>
      </w:ins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law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culture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cultural</w:t>
      </w:r>
      <w:r>
        <w:rPr>
          <w:spacing w:val="27"/>
          <w:w w:val="86"/>
        </w:rPr>
        <w:t xml:space="preserve"> </w:t>
      </w:r>
      <w:r>
        <w:rPr>
          <w:w w:val="95"/>
        </w:rPr>
        <w:t>activities</w:t>
      </w:r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2AC4459E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46AF8654" w14:textId="77777777" w:rsidR="00B0559F" w:rsidRDefault="00E07B1F" w:rsidP="003240D2">
      <w:pPr>
        <w:pStyle w:val="BodyText"/>
        <w:spacing w:before="28" w:line="327" w:lineRule="auto"/>
        <w:ind w:right="111"/>
        <w:jc w:val="both"/>
      </w:pPr>
      <w:r>
        <w:rPr>
          <w:spacing w:val="-1"/>
          <w:w w:val="90"/>
        </w:rPr>
        <w:lastRenderedPageBreak/>
        <w:t>Nev</w:t>
      </w:r>
      <w:r>
        <w:rPr>
          <w:spacing w:val="-2"/>
          <w:w w:val="90"/>
        </w:rPr>
        <w:t>ertheless,</w:t>
      </w:r>
      <w:r>
        <w:rPr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still</w:t>
      </w:r>
      <w:r>
        <w:rPr>
          <w:spacing w:val="-8"/>
          <w:w w:val="90"/>
        </w:rPr>
        <w:t xml:space="preserve"> </w:t>
      </w:r>
      <w:r>
        <w:rPr>
          <w:w w:val="90"/>
        </w:rPr>
        <w:t>some</w:t>
      </w:r>
      <w:r>
        <w:rPr>
          <w:spacing w:val="-9"/>
          <w:w w:val="90"/>
        </w:rPr>
        <w:t xml:space="preserve"> </w:t>
      </w:r>
      <w:r>
        <w:rPr>
          <w:w w:val="90"/>
        </w:rPr>
        <w:t>traces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professional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impro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up-</w:t>
      </w:r>
      <w:r>
        <w:rPr>
          <w:spacing w:val="25"/>
          <w:w w:val="84"/>
        </w:rPr>
        <w:t xml:space="preserve"> </w:t>
      </w:r>
      <w:r>
        <w:rPr>
          <w:w w:val="90"/>
        </w:rPr>
        <w:t>date</w:t>
      </w:r>
      <w:r>
        <w:rPr>
          <w:spacing w:val="-15"/>
          <w:w w:val="90"/>
        </w:rPr>
        <w:t xml:space="preserve"> </w:t>
      </w:r>
      <w:r>
        <w:rPr>
          <w:w w:val="90"/>
        </w:rPr>
        <w:t>urban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planning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approaches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Belgrade,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15"/>
          <w:w w:val="90"/>
        </w:rPr>
        <w:t xml:space="preserve"> </w:t>
      </w:r>
      <w:r>
        <w:rPr>
          <w:w w:val="90"/>
        </w:rPr>
        <w:t>though</w:t>
      </w:r>
      <w:r>
        <w:rPr>
          <w:spacing w:val="-15"/>
          <w:w w:val="90"/>
        </w:rPr>
        <w:t xml:space="preserve"> </w:t>
      </w:r>
      <w:r>
        <w:rPr>
          <w:w w:val="90"/>
        </w:rPr>
        <w:t>usually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gloomy</w:t>
      </w:r>
      <w:r>
        <w:rPr>
          <w:spacing w:val="-15"/>
          <w:w w:val="90"/>
        </w:rPr>
        <w:t xml:space="preserve"> </w:t>
      </w:r>
      <w:r>
        <w:rPr>
          <w:w w:val="90"/>
        </w:rPr>
        <w:t>prospects</w:t>
      </w:r>
      <w:r>
        <w:rPr>
          <w:spacing w:val="49"/>
          <w:w w:val="85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4"/>
          <w:w w:val="90"/>
        </w:rPr>
        <w:t xml:space="preserve"> </w:t>
      </w:r>
      <w:r>
        <w:rPr>
          <w:w w:val="90"/>
        </w:rPr>
        <w:t>realized.</w:t>
      </w:r>
      <w:r>
        <w:rPr>
          <w:spacing w:val="5"/>
          <w:w w:val="90"/>
        </w:rPr>
        <w:t xml:space="preserve"> </w:t>
      </w:r>
      <w:ins w:id="420" w:author="Chris Prickett" w:date="2017-02-13T01:16:00Z">
        <w:r w:rsidR="00C93DE8">
          <w:rPr>
            <w:spacing w:val="5"/>
            <w:w w:val="90"/>
          </w:rPr>
          <w:t xml:space="preserve">The </w:t>
        </w:r>
      </w:ins>
      <w:r>
        <w:rPr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w w:val="90"/>
        </w:rPr>
        <w:t>Planning</w:t>
      </w:r>
      <w:r>
        <w:rPr>
          <w:spacing w:val="-14"/>
          <w:w w:val="90"/>
        </w:rPr>
        <w:t xml:space="preserve"> </w:t>
      </w:r>
      <w:r>
        <w:rPr>
          <w:w w:val="90"/>
        </w:rPr>
        <w:t>Institute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2012</w:t>
      </w:r>
      <w:r>
        <w:rPr>
          <w:spacing w:val="-14"/>
          <w:w w:val="90"/>
        </w:rPr>
        <w:t xml:space="preserve"> </w:t>
      </w:r>
      <w:r>
        <w:rPr>
          <w:w w:val="90"/>
        </w:rPr>
        <w:t>established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project</w:t>
      </w:r>
      <w:r>
        <w:rPr>
          <w:spacing w:val="-14"/>
          <w:w w:val="90"/>
        </w:rPr>
        <w:t xml:space="preserve"> </w:t>
      </w:r>
      <w:del w:id="421" w:author="Chris Prickett" w:date="2017-02-13T01:16:00Z">
        <w:r w:rsidDel="00C93DE8">
          <w:rPr>
            <w:w w:val="90"/>
          </w:rPr>
          <w:delText>on</w:delText>
        </w:r>
        <w:r w:rsidDel="00C93DE8">
          <w:rPr>
            <w:spacing w:val="-14"/>
            <w:w w:val="90"/>
          </w:rPr>
          <w:delText xml:space="preserve"> </w:delText>
        </w:r>
        <w:r w:rsidDel="00C93DE8">
          <w:rPr>
            <w:w w:val="90"/>
          </w:rPr>
          <w:delText>making</w:delText>
        </w:r>
      </w:del>
      <w:ins w:id="422" w:author="Chris Prickett" w:date="2017-02-13T01:16:00Z">
        <w:r w:rsidR="00C93DE8">
          <w:rPr>
            <w:w w:val="90"/>
          </w:rPr>
          <w:t>to create</w:t>
        </w:r>
      </w:ins>
      <w:r>
        <w:rPr>
          <w:spacing w:val="-15"/>
          <w:w w:val="90"/>
        </w:rPr>
        <w:t xml:space="preserve"> </w:t>
      </w:r>
      <w:r>
        <w:rPr>
          <w:w w:val="90"/>
        </w:rPr>
        <w:t>an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inte</w:t>
      </w:r>
      <w:r>
        <w:rPr>
          <w:w w:val="90"/>
        </w:rPr>
        <w:t>grated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14"/>
          <w:w w:val="90"/>
        </w:rPr>
        <w:t xml:space="preserve"> </w:t>
      </w:r>
      <w:r>
        <w:rPr>
          <w:w w:val="90"/>
        </w:rPr>
        <w:t>plan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which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ould</w:t>
      </w:r>
      <w:r>
        <w:rPr>
          <w:spacing w:val="-14"/>
          <w:w w:val="90"/>
        </w:rPr>
        <w:t xml:space="preserve"> </w:t>
      </w:r>
      <w:r>
        <w:rPr>
          <w:w w:val="90"/>
        </w:rPr>
        <w:t>rely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previous</w:t>
      </w:r>
      <w:r>
        <w:rPr>
          <w:spacing w:val="-15"/>
          <w:w w:val="90"/>
        </w:rPr>
        <w:t xml:space="preserve"> </w:t>
      </w:r>
      <w:r>
        <w:rPr>
          <w:w w:val="90"/>
        </w:rPr>
        <w:t>studies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57"/>
          <w:w w:val="88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area</w:t>
      </w:r>
      <w:r>
        <w:rPr>
          <w:spacing w:val="-29"/>
          <w:w w:val="95"/>
        </w:rPr>
        <w:t xml:space="preserve"> </w:t>
      </w:r>
      <w:r>
        <w:rPr>
          <w:w w:val="95"/>
        </w:rPr>
        <w:t>(2007)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amphiteatre</w:t>
      </w:r>
      <w:r>
        <w:rPr>
          <w:spacing w:val="-28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29"/>
          <w:w w:val="95"/>
        </w:rPr>
        <w:t xml:space="preserve"> </w:t>
      </w:r>
      <w:r>
        <w:rPr>
          <w:w w:val="95"/>
        </w:rPr>
        <w:t>relied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ins w:id="423" w:author="Chris Prickett" w:date="2017-02-13T01:17:00Z">
        <w:r w:rsidR="00C93DE8">
          <w:rPr>
            <w:w w:val="95"/>
          </w:rPr>
          <w:t>an</w:t>
        </w:r>
      </w:ins>
      <w:del w:id="424" w:author="Chris Prickett" w:date="2017-02-13T01:17:00Z">
        <w:r w:rsidDel="00C93DE8">
          <w:rPr>
            <w:w w:val="95"/>
          </w:rPr>
          <w:delText>the</w:delText>
        </w:r>
      </w:del>
      <w:r>
        <w:rPr>
          <w:spacing w:val="-29"/>
          <w:w w:val="95"/>
        </w:rPr>
        <w:t xml:space="preserve"> </w:t>
      </w:r>
      <w:del w:id="425" w:author="Chris Prickett" w:date="2017-02-13T01:17:00Z">
        <w:r w:rsidDel="00C93DE8">
          <w:rPr>
            <w:w w:val="95"/>
          </w:rPr>
          <w:delText>ac-</w:delText>
        </w:r>
        <w:r w:rsidDel="00C93DE8">
          <w:rPr>
            <w:spacing w:val="29"/>
            <w:w w:val="84"/>
          </w:rPr>
          <w:delText xml:space="preserve"> </w:delText>
        </w:r>
        <w:r w:rsidDel="00C93DE8">
          <w:rPr>
            <w:spacing w:val="-3"/>
            <w:w w:val="90"/>
          </w:rPr>
          <w:delText>coun</w:delText>
        </w:r>
        <w:r w:rsidDel="00C93DE8">
          <w:rPr>
            <w:spacing w:val="-2"/>
            <w:w w:val="90"/>
          </w:rPr>
          <w:delText>t</w:delText>
        </w:r>
        <w:r w:rsidDel="00C93DE8">
          <w:rPr>
            <w:spacing w:val="-12"/>
            <w:w w:val="90"/>
          </w:rPr>
          <w:delText xml:space="preserve"> </w:delText>
        </w:r>
        <w:r w:rsidDel="00C93DE8">
          <w:rPr>
            <w:w w:val="90"/>
          </w:rPr>
          <w:delText>of</w:delText>
        </w:r>
        <w:r w:rsidDel="00C93DE8">
          <w:rPr>
            <w:spacing w:val="-11"/>
            <w:w w:val="90"/>
          </w:rPr>
          <w:delText xml:space="preserve"> </w:delText>
        </w:r>
        <w:r w:rsidDel="00C93DE8">
          <w:rPr>
            <w:w w:val="90"/>
          </w:rPr>
          <w:delText>the</w:delText>
        </w:r>
        <w:r w:rsidDel="00C93DE8">
          <w:rPr>
            <w:spacing w:val="-12"/>
            <w:w w:val="90"/>
          </w:rPr>
          <w:delText xml:space="preserve"> </w:delText>
        </w:r>
      </w:del>
      <w:r>
        <w:rPr>
          <w:w w:val="90"/>
        </w:rPr>
        <w:t>up-to-date</w:t>
      </w:r>
      <w:ins w:id="426" w:author="Chris Prickett" w:date="2017-02-13T01:17:00Z">
        <w:r w:rsidR="00C93DE8">
          <w:rPr>
            <w:w w:val="90"/>
          </w:rPr>
          <w:t xml:space="preserve"> account of the</w:t>
        </w:r>
      </w:ins>
      <w:r>
        <w:rPr>
          <w:spacing w:val="-11"/>
          <w:w w:val="90"/>
        </w:rPr>
        <w:t xml:space="preserve"> </w:t>
      </w:r>
      <w:r>
        <w:rPr>
          <w:w w:val="90"/>
        </w:rPr>
        <w:t>activities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11"/>
          <w:w w:val="90"/>
        </w:rPr>
        <w:t xml:space="preserve"> </w:t>
      </w:r>
      <w:r>
        <w:rPr>
          <w:w w:val="90"/>
        </w:rPr>
        <w:t>its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brownfield</w:t>
      </w:r>
      <w:r>
        <w:rPr>
          <w:spacing w:val="-11"/>
          <w:w w:val="90"/>
        </w:rPr>
        <w:t xml:space="preserve"> </w:t>
      </w:r>
      <w:r>
        <w:rPr>
          <w:w w:val="90"/>
        </w:rPr>
        <w:t>capacities,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del w:id="427" w:author="Chris Prickett" w:date="2017-02-13T01:18:00Z">
        <w:r w:rsidDel="00C93DE8">
          <w:rPr>
            <w:w w:val="90"/>
          </w:rPr>
          <w:delText>it</w:delText>
        </w:r>
        <w:r w:rsidDel="00C93DE8">
          <w:rPr>
            <w:spacing w:val="-11"/>
            <w:w w:val="90"/>
          </w:rPr>
          <w:delText xml:space="preserve"> </w:delText>
        </w:r>
      </w:del>
      <w:r>
        <w:rPr>
          <w:w w:val="90"/>
        </w:rPr>
        <w:t>addressed</w:t>
      </w:r>
      <w:r>
        <w:rPr>
          <w:spacing w:val="29"/>
          <w:w w:val="84"/>
        </w:rPr>
        <w:t xml:space="preserve"> </w:t>
      </w:r>
      <w:r>
        <w:rPr>
          <w:w w:val="95"/>
        </w:rPr>
        <w:t>global</w:t>
      </w:r>
      <w:r>
        <w:rPr>
          <w:spacing w:val="-30"/>
          <w:w w:val="95"/>
        </w:rPr>
        <w:t xml:space="preserve"> </w:t>
      </w:r>
      <w:r>
        <w:rPr>
          <w:w w:val="95"/>
        </w:rPr>
        <w:t>sustainable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developmen</w:t>
      </w:r>
      <w:r>
        <w:rPr>
          <w:spacing w:val="-1"/>
          <w:w w:val="95"/>
        </w:rPr>
        <w:t>t,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industry,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climate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change</w:t>
      </w:r>
      <w:r>
        <w:rPr>
          <w:spacing w:val="-30"/>
          <w:w w:val="95"/>
        </w:rPr>
        <w:t xml:space="preserve"> </w:t>
      </w:r>
      <w:r>
        <w:rPr>
          <w:w w:val="95"/>
        </w:rPr>
        <w:t>trends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31"/>
          <w:w w:val="91"/>
        </w:rPr>
        <w:t xml:space="preserve"> </w:t>
      </w:r>
      <w:r>
        <w:rPr>
          <w:spacing w:val="-1"/>
          <w:w w:val="90"/>
        </w:rPr>
        <w:t>forw</w:t>
      </w:r>
      <w:r>
        <w:rPr>
          <w:spacing w:val="-2"/>
          <w:w w:val="90"/>
        </w:rPr>
        <w:t>ard-thinking</w:t>
      </w:r>
      <w:r>
        <w:rPr>
          <w:spacing w:val="5"/>
          <w:w w:val="90"/>
        </w:rPr>
        <w:t xml:space="preserve"> </w:t>
      </w:r>
      <w:r>
        <w:rPr>
          <w:spacing w:val="1"/>
          <w:w w:val="90"/>
        </w:rPr>
        <w:t>project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result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professionals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experts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ins w:id="428" w:author="Chris Prickett" w:date="2017-02-13T01:18:00Z">
        <w:r w:rsidR="00C93DE8">
          <w:rPr>
            <w:w w:val="90"/>
          </w:rPr>
          <w:t xml:space="preserve"> the</w:t>
        </w:r>
      </w:ins>
      <w:r>
        <w:rPr>
          <w:spacing w:val="4"/>
          <w:w w:val="90"/>
        </w:rPr>
        <w:t xml:space="preserve"> </w:t>
      </w:r>
      <w:r>
        <w:rPr>
          <w:w w:val="90"/>
        </w:rPr>
        <w:t>Urban</w:t>
      </w:r>
      <w:r>
        <w:rPr>
          <w:spacing w:val="4"/>
          <w:w w:val="90"/>
        </w:rPr>
        <w:t xml:space="preserve"> </w:t>
      </w:r>
      <w:r>
        <w:rPr>
          <w:w w:val="90"/>
        </w:rPr>
        <w:t>Planning</w:t>
      </w:r>
      <w:r>
        <w:rPr>
          <w:spacing w:val="40"/>
          <w:w w:val="89"/>
        </w:rPr>
        <w:t xml:space="preserve"> </w:t>
      </w:r>
      <w:r>
        <w:rPr>
          <w:w w:val="90"/>
        </w:rPr>
        <w:t>Institute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their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non-go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ernmen</w:t>
      </w:r>
      <w:r>
        <w:rPr>
          <w:spacing w:val="-2"/>
          <w:w w:val="90"/>
        </w:rPr>
        <w:t>tal</w:t>
      </w:r>
      <w:r>
        <w:rPr>
          <w:spacing w:val="-24"/>
          <w:w w:val="90"/>
        </w:rPr>
        <w:t xml:space="preserve"> </w:t>
      </w:r>
      <w:r>
        <w:rPr>
          <w:w w:val="90"/>
        </w:rPr>
        <w:t>partners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”Amb</w:t>
      </w:r>
      <w:r>
        <w:rPr>
          <w:spacing w:val="-2"/>
          <w:w w:val="90"/>
        </w:rPr>
        <w:t>ero</w:t>
      </w:r>
      <w:r>
        <w:rPr>
          <w:spacing w:val="-23"/>
          <w:w w:val="90"/>
        </w:rPr>
        <w:t xml:space="preserve"> </w:t>
      </w:r>
      <w:r>
        <w:rPr>
          <w:w w:val="90"/>
        </w:rPr>
        <w:t>Serbia”</w:t>
      </w:r>
      <w:r>
        <w:rPr>
          <w:spacing w:val="-24"/>
          <w:w w:val="90"/>
        </w:rPr>
        <w:t xml:space="preserve"> </w:t>
      </w:r>
      <w:r>
        <w:rPr>
          <w:w w:val="90"/>
        </w:rPr>
        <w:t>(Service</w:t>
      </w:r>
      <w:r>
        <w:rPr>
          <w:spacing w:val="-24"/>
          <w:w w:val="90"/>
        </w:rPr>
        <w:t xml:space="preserve"> </w:t>
      </w:r>
      <w:r>
        <w:rPr>
          <w:w w:val="90"/>
        </w:rPr>
        <w:t>for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Str</w:t>
      </w:r>
      <w:r>
        <w:rPr>
          <w:spacing w:val="-2"/>
          <w:w w:val="90"/>
        </w:rPr>
        <w:t>engthening</w:t>
      </w:r>
      <w:r>
        <w:rPr>
          <w:spacing w:val="63"/>
          <w:w w:val="87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1"/>
          <w:w w:val="95"/>
        </w:rPr>
        <w:t xml:space="preserve"> </w:t>
      </w:r>
      <w:r>
        <w:rPr>
          <w:w w:val="95"/>
        </w:rPr>
        <w:t>land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Serbia)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”GIZ</w:t>
      </w:r>
      <w:r>
        <w:rPr>
          <w:spacing w:val="-31"/>
          <w:w w:val="95"/>
        </w:rPr>
        <w:t xml:space="preserve"> </w:t>
      </w:r>
      <w:r>
        <w:rPr>
          <w:w w:val="95"/>
        </w:rPr>
        <w:t>Serbia”</w:t>
      </w:r>
      <w:r>
        <w:rPr>
          <w:spacing w:val="-30"/>
          <w:w w:val="95"/>
        </w:rPr>
        <w:t xml:space="preserve"> </w:t>
      </w:r>
      <w:ins w:id="429" w:author="Chris Prickett" w:date="2017-02-13T01:18:00Z">
        <w:r w:rsidR="00C93DE8">
          <w:rPr>
            <w:spacing w:val="-30"/>
            <w:w w:val="95"/>
          </w:rPr>
          <w:t xml:space="preserve">the </w:t>
        </w:r>
      </w:ins>
      <w:r>
        <w:rPr>
          <w:spacing w:val="-2"/>
          <w:w w:val="95"/>
        </w:rPr>
        <w:t>Serbian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branch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GIZ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(Deutsche</w:t>
      </w:r>
      <w:r>
        <w:rPr>
          <w:spacing w:val="33"/>
          <w:w w:val="83"/>
        </w:rPr>
        <w:t xml:space="preserve"> </w:t>
      </w:r>
      <w:r>
        <w:rPr>
          <w:spacing w:val="-2"/>
          <w:w w:val="90"/>
        </w:rPr>
        <w:t>Gesellsc</w:t>
      </w:r>
      <w:r>
        <w:rPr>
          <w:spacing w:val="-1"/>
          <w:w w:val="90"/>
        </w:rPr>
        <w:t>haft</w:t>
      </w:r>
      <w:r>
        <w:rPr>
          <w:spacing w:val="-13"/>
          <w:w w:val="90"/>
        </w:rPr>
        <w:t xml:space="preserve"> </w:t>
      </w:r>
      <w:r>
        <w:rPr>
          <w:w w:val="90"/>
        </w:rPr>
        <w:t>fr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Internationale</w:t>
      </w:r>
      <w:r>
        <w:rPr>
          <w:spacing w:val="-13"/>
          <w:w w:val="90"/>
        </w:rPr>
        <w:t xml:space="preserve"> </w:t>
      </w:r>
      <w:r>
        <w:rPr>
          <w:w w:val="90"/>
        </w:rPr>
        <w:t>Zusammenarbeit),</w:t>
      </w:r>
      <w:r>
        <w:rPr>
          <w:spacing w:val="-11"/>
          <w:w w:val="90"/>
        </w:rPr>
        <w:t xml:space="preserve"> </w:t>
      </w:r>
      <w:ins w:id="430" w:author="Chris Prickett" w:date="2017-02-13T01:19:00Z">
        <w:r w:rsidR="00C93DE8">
          <w:rPr>
            <w:w w:val="90"/>
          </w:rPr>
          <w:t>which</w:t>
        </w:r>
      </w:ins>
      <w:del w:id="431" w:author="Chris Prickett" w:date="2017-02-13T01:19:00Z">
        <w:r w:rsidDel="00C93DE8">
          <w:rPr>
            <w:w w:val="90"/>
          </w:rPr>
          <w:delText>who</w:delText>
        </w:r>
      </w:del>
      <w:r>
        <w:rPr>
          <w:spacing w:val="-12"/>
          <w:w w:val="90"/>
        </w:rPr>
        <w:t xml:space="preserve"> </w:t>
      </w:r>
      <w:r>
        <w:rPr>
          <w:w w:val="90"/>
        </w:rPr>
        <w:t>tried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keep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track</w:t>
      </w:r>
      <w:del w:id="432" w:author="Chris Prickett" w:date="2017-02-13T01:19:00Z">
        <w:r w:rsidDel="00C93DE8">
          <w:rPr>
            <w:spacing w:val="-3"/>
            <w:w w:val="90"/>
          </w:rPr>
          <w:delText>s</w:delText>
        </w:r>
      </w:del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what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going</w:t>
      </w:r>
      <w:r>
        <w:rPr>
          <w:spacing w:val="51"/>
          <w:w w:val="88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Unfortunately,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regular</w:t>
      </w:r>
      <w:r>
        <w:rPr>
          <w:spacing w:val="-30"/>
          <w:w w:val="95"/>
        </w:rPr>
        <w:t xml:space="preserve"> </w:t>
      </w:r>
      <w:r>
        <w:rPr>
          <w:w w:val="95"/>
        </w:rPr>
        <w:t>practice,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procedures,</w:t>
      </w:r>
      <w:r>
        <w:rPr>
          <w:spacing w:val="-29"/>
          <w:w w:val="95"/>
        </w:rPr>
        <w:t xml:space="preserve"> </w:t>
      </w:r>
      <w:r>
        <w:rPr>
          <w:w w:val="95"/>
        </w:rPr>
        <w:t>strate</w:t>
      </w:r>
      <w:del w:id="433" w:author="Chris Prickett" w:date="2017-02-13T01:19:00Z">
        <w:r w:rsidDel="00C93DE8">
          <w:rPr>
            <w:w w:val="95"/>
          </w:rPr>
          <w:delText>-</w:delText>
        </w:r>
        <w:r w:rsidDel="00C93DE8">
          <w:rPr>
            <w:spacing w:val="35"/>
            <w:w w:val="87"/>
          </w:rPr>
          <w:delText xml:space="preserve"> </w:delText>
        </w:r>
      </w:del>
      <w:r>
        <w:rPr>
          <w:w w:val="90"/>
        </w:rPr>
        <w:t>gies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plans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Serbia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more</w:t>
      </w:r>
      <w:r>
        <w:rPr>
          <w:spacing w:val="-19"/>
          <w:w w:val="90"/>
        </w:rPr>
        <w:t xml:space="preserve"> </w:t>
      </w:r>
      <w:r>
        <w:rPr>
          <w:w w:val="90"/>
        </w:rPr>
        <w:t>often</w:t>
      </w:r>
      <w:r>
        <w:rPr>
          <w:spacing w:val="-19"/>
          <w:w w:val="90"/>
        </w:rPr>
        <w:t xml:space="preserve"> </w:t>
      </w:r>
      <w:r>
        <w:rPr>
          <w:w w:val="90"/>
        </w:rPr>
        <w:t>than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detac</w:t>
      </w:r>
      <w:r>
        <w:rPr>
          <w:spacing w:val="-2"/>
          <w:w w:val="90"/>
        </w:rPr>
        <w:t>hed</w:t>
      </w:r>
      <w:r>
        <w:rPr>
          <w:spacing w:val="-19"/>
          <w:w w:val="90"/>
        </w:rPr>
        <w:t xml:space="preserve"> </w:t>
      </w:r>
      <w:r>
        <w:rPr>
          <w:w w:val="90"/>
        </w:rPr>
        <w:t>from</w:t>
      </w:r>
      <w:r>
        <w:rPr>
          <w:spacing w:val="-19"/>
          <w:w w:val="90"/>
        </w:rPr>
        <w:t xml:space="preserve"> </w:t>
      </w:r>
      <w:r>
        <w:rPr>
          <w:w w:val="90"/>
        </w:rPr>
        <w:t>actual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ace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Interview</w:t>
      </w:r>
      <w:r>
        <w:rPr>
          <w:color w:val="00AEEF"/>
          <w:spacing w:val="-19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</w:p>
    <w:p w14:paraId="56C12CBD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Generally</w:t>
      </w:r>
      <w:r>
        <w:rPr>
          <w:spacing w:val="-3"/>
          <w:w w:val="90"/>
        </w:rPr>
        <w:t xml:space="preserve"> </w:t>
      </w:r>
      <w:r>
        <w:rPr>
          <w:w w:val="90"/>
        </w:rPr>
        <w:t>speaking,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regulatory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 xml:space="preserve">ork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Serbia</w:t>
      </w:r>
      <w:r>
        <w:rPr>
          <w:spacing w:val="-2"/>
          <w:w w:val="90"/>
        </w:rPr>
        <w:t xml:space="preserve"> </w:t>
      </w:r>
      <w:r>
        <w:rPr>
          <w:w w:val="90"/>
        </w:rPr>
        <w:t>supports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rFonts w:ascii="Georgia"/>
          <w:b/>
          <w:spacing w:val="-1"/>
          <w:w w:val="90"/>
        </w:rPr>
        <w:t>administrative</w:t>
      </w:r>
      <w:r>
        <w:rPr>
          <w:rFonts w:ascii="Georgia"/>
          <w:b/>
          <w:spacing w:val="44"/>
          <w:w w:val="91"/>
        </w:rPr>
        <w:t xml:space="preserve"> </w:t>
      </w:r>
      <w:r>
        <w:rPr>
          <w:rFonts w:ascii="Georgia"/>
          <w:b/>
          <w:spacing w:val="-1"/>
          <w:w w:val="95"/>
        </w:rPr>
        <w:t>approach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w w:val="95"/>
        </w:rPr>
        <w:t>to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w w:val="95"/>
        </w:rPr>
        <w:t>urban-land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spacing w:val="-1"/>
          <w:w w:val="95"/>
        </w:rPr>
        <w:t>management</w:t>
      </w:r>
      <w:r>
        <w:rPr>
          <w:rFonts w:ascii="Georgia"/>
          <w:b/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becomes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inefficien</w:t>
      </w:r>
      <w:r>
        <w:rPr>
          <w:spacing w:val="-1"/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market</w:t>
      </w:r>
      <w:r>
        <w:rPr>
          <w:spacing w:val="5"/>
          <w:w w:val="95"/>
        </w:rPr>
        <w:t xml:space="preserve"> </w:t>
      </w:r>
      <w:r>
        <w:rPr>
          <w:w w:val="95"/>
        </w:rPr>
        <w:t>rules</w:t>
      </w:r>
      <w:r>
        <w:rPr>
          <w:spacing w:val="29"/>
          <w:w w:val="83"/>
        </w:rPr>
        <w:t xml:space="preserve"> </w:t>
      </w:r>
      <w:r>
        <w:rPr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work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post-socialist</w:t>
      </w:r>
      <w:r>
        <w:rPr>
          <w:spacing w:val="-21"/>
          <w:w w:val="95"/>
        </w:rPr>
        <w:t xml:space="preserve"> </w:t>
      </w:r>
      <w:r>
        <w:rPr>
          <w:w w:val="95"/>
        </w:rPr>
        <w:t>urban</w:t>
      </w:r>
      <w:r>
        <w:rPr>
          <w:spacing w:val="-22"/>
          <w:w w:val="95"/>
        </w:rPr>
        <w:t xml:space="preserve"> </w:t>
      </w:r>
      <w:r>
        <w:rPr>
          <w:w w:val="95"/>
        </w:rPr>
        <w:t>practice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2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impro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ements</w:t>
      </w:r>
      <w:r>
        <w:rPr>
          <w:spacing w:val="53"/>
          <w:w w:val="86"/>
        </w:rPr>
        <w:t xml:space="preserve"> </w:t>
      </w:r>
      <w:ins w:id="434" w:author="Chris Prickett" w:date="2017-02-13T01:20:00Z">
        <w:r w:rsidR="00C93DE8">
          <w:rPr>
            <w:spacing w:val="53"/>
            <w:w w:val="86"/>
          </w:rPr>
          <w:t xml:space="preserve">have </w:t>
        </w:r>
      </w:ins>
      <w:r>
        <w:rPr>
          <w:w w:val="90"/>
        </w:rPr>
        <w:t>mainly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ende</w:t>
      </w:r>
      <w:r>
        <w:rPr>
          <w:spacing w:val="-1"/>
          <w:w w:val="90"/>
        </w:rPr>
        <w:t>d</w:t>
      </w:r>
      <w:r>
        <w:rPr>
          <w:spacing w:val="-4"/>
          <w:w w:val="90"/>
        </w:rPr>
        <w:t xml:space="preserve"> </w:t>
      </w:r>
      <w:ins w:id="435" w:author="Chris Prickett" w:date="2017-02-13T01:20:00Z">
        <w:r w:rsidR="00C93DE8">
          <w:rPr>
            <w:spacing w:val="-3"/>
            <w:w w:val="90"/>
          </w:rPr>
          <w:t>with</w:t>
        </w:r>
      </w:ins>
      <w:del w:id="436" w:author="Chris Prickett" w:date="2017-02-13T01:20:00Z">
        <w:r w:rsidDel="00C93DE8">
          <w:rPr>
            <w:spacing w:val="-4"/>
            <w:w w:val="90"/>
          </w:rPr>
          <w:delText>b</w:delText>
        </w:r>
        <w:r w:rsidDel="00C93DE8">
          <w:rPr>
            <w:spacing w:val="-3"/>
            <w:w w:val="90"/>
          </w:rPr>
          <w:delText>y</w:delText>
        </w:r>
      </w:del>
      <w:r>
        <w:rPr>
          <w:spacing w:val="-4"/>
          <w:w w:val="90"/>
        </w:rPr>
        <w:t xml:space="preserve"> </w:t>
      </w:r>
      <w:r>
        <w:rPr>
          <w:w w:val="90"/>
        </w:rPr>
        <w:t>rushed-in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decen</w:t>
      </w:r>
      <w:r>
        <w:rPr>
          <w:spacing w:val="-1"/>
          <w:w w:val="90"/>
        </w:rPr>
        <w:t>tralization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problematic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horizon</w:t>
      </w:r>
      <w:r>
        <w:rPr>
          <w:spacing w:val="-1"/>
          <w:w w:val="90"/>
        </w:rPr>
        <w:t>tal</w:t>
      </w:r>
      <w:r>
        <w:rPr>
          <w:spacing w:val="-4"/>
          <w:w w:val="90"/>
        </w:rPr>
        <w:t xml:space="preserve"> </w:t>
      </w:r>
      <w:r>
        <w:rPr>
          <w:w w:val="90"/>
        </w:rPr>
        <w:t>coordination</w:t>
      </w:r>
      <w:r>
        <w:rPr>
          <w:spacing w:val="-4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47"/>
          <w:w w:val="106"/>
        </w:rPr>
        <w:t xml:space="preserve"> </w:t>
      </w:r>
      <w:r>
        <w:rPr>
          <w:spacing w:val="-4"/>
          <w:w w:val="90"/>
        </w:rPr>
        <w:t>T</w:t>
      </w:r>
      <w:r>
        <w:rPr>
          <w:spacing w:val="-5"/>
          <w:w w:val="90"/>
        </w:rPr>
        <w:t>op-down</w:t>
      </w:r>
      <w:r>
        <w:rPr>
          <w:spacing w:val="-24"/>
          <w:w w:val="90"/>
        </w:rPr>
        <w:t xml:space="preserve"> </w:t>
      </w:r>
      <w:r>
        <w:rPr>
          <w:w w:val="90"/>
        </w:rPr>
        <w:t>regulatory</w:t>
      </w:r>
      <w:r>
        <w:rPr>
          <w:spacing w:val="-23"/>
          <w:w w:val="90"/>
        </w:rPr>
        <w:t xml:space="preserve"> </w:t>
      </w:r>
      <w:r>
        <w:rPr>
          <w:w w:val="90"/>
        </w:rPr>
        <w:t>structures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individuals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these</w:t>
      </w:r>
      <w:r>
        <w:rPr>
          <w:spacing w:val="-23"/>
          <w:w w:val="90"/>
        </w:rPr>
        <w:t xml:space="preserve"> </w:t>
      </w:r>
      <w:r>
        <w:rPr>
          <w:w w:val="90"/>
        </w:rPr>
        <w:t>institutions</w:t>
      </w:r>
      <w:r>
        <w:rPr>
          <w:spacing w:val="-24"/>
          <w:w w:val="90"/>
        </w:rPr>
        <w:t xml:space="preserve"> </w:t>
      </w:r>
      <w:r>
        <w:rPr>
          <w:w w:val="90"/>
        </w:rPr>
        <w:t>tend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keep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po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25"/>
          <w:w w:val="8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hands</w:t>
      </w:r>
      <w:r>
        <w:rPr>
          <w:spacing w:val="-3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31"/>
          <w:w w:val="95"/>
        </w:rPr>
        <w:t xml:space="preserve"> </w:t>
      </w:r>
      <w:r>
        <w:rPr>
          <w:w w:val="95"/>
        </w:rPr>
        <w:t>while</w:t>
      </w:r>
      <w:r>
        <w:rPr>
          <w:spacing w:val="-30"/>
          <w:w w:val="95"/>
        </w:rPr>
        <w:t xml:space="preserve"> </w:t>
      </w:r>
      <w:r>
        <w:rPr>
          <w:w w:val="95"/>
        </w:rPr>
        <w:t>there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general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political</w:t>
      </w:r>
      <w:r>
        <w:rPr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institutional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expert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capacity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solve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issue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missing</w:t>
      </w:r>
      <w:r>
        <w:rPr>
          <w:spacing w:val="-22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inefficien</w:t>
      </w:r>
      <w:r>
        <w:rPr>
          <w:spacing w:val="-1"/>
          <w:w w:val="90"/>
        </w:rPr>
        <w:t>t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regulatory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mechanisms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institutions</w:t>
      </w:r>
      <w:r>
        <w:rPr>
          <w:spacing w:val="47"/>
          <w:w w:val="87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manner,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4"/>
          <w:w w:val="95"/>
        </w:rPr>
        <w:t xml:space="preserve"> </w:t>
      </w:r>
      <w:r>
        <w:rPr>
          <w:w w:val="95"/>
        </w:rPr>
        <w:t>cultural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entures,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interven</w:t>
      </w:r>
      <w:r>
        <w:rPr>
          <w:spacing w:val="-2"/>
          <w:w w:val="95"/>
        </w:rPr>
        <w:t>ti</w:t>
      </w:r>
      <w:r>
        <w:rPr>
          <w:spacing w:val="-3"/>
          <w:w w:val="95"/>
        </w:rPr>
        <w:t>ons,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policies</w:t>
      </w:r>
      <w:r>
        <w:rPr>
          <w:spacing w:val="-24"/>
          <w:w w:val="95"/>
        </w:rPr>
        <w:t xml:space="preserve"> </w:t>
      </w:r>
      <w:r>
        <w:rPr>
          <w:w w:val="95"/>
        </w:rPr>
        <w:t>when</w:t>
      </w:r>
      <w:r>
        <w:rPr>
          <w:spacing w:val="-24"/>
          <w:w w:val="95"/>
        </w:rPr>
        <w:t xml:space="preserve"> </w:t>
      </w:r>
      <w:r>
        <w:rPr>
          <w:w w:val="95"/>
        </w:rPr>
        <w:t>they</w:t>
      </w:r>
      <w:r>
        <w:rPr>
          <w:spacing w:val="-24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51"/>
          <w:w w:val="84"/>
        </w:rPr>
        <w:t xml:space="preserve"> </w:t>
      </w:r>
      <w:r>
        <w:rPr>
          <w:w w:val="90"/>
        </w:rPr>
        <w:t>repercussions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ins w:id="437" w:author="Chris Prickett" w:date="2017-02-13T01:23:00Z">
        <w:r w:rsidR="0005448D">
          <w:rPr>
            <w:spacing w:val="-29"/>
            <w:w w:val="90"/>
          </w:rPr>
          <w:t xml:space="preserve">the </w:t>
        </w:r>
      </w:ins>
      <w:r>
        <w:rPr>
          <w:w w:val="90"/>
        </w:rPr>
        <w:t>urban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>econom</w:t>
      </w:r>
      <w:r>
        <w:rPr>
          <w:spacing w:val="-1"/>
          <w:w w:val="90"/>
        </w:rPr>
        <w:t>y</w:t>
      </w:r>
      <w:r>
        <w:rPr>
          <w:spacing w:val="-29"/>
          <w:w w:val="90"/>
        </w:rPr>
        <w:t xml:space="preserve"> </w:t>
      </w:r>
      <w:r>
        <w:rPr>
          <w:spacing w:val="1"/>
          <w:w w:val="90"/>
        </w:rPr>
        <w:t>become</w:t>
      </w:r>
      <w:r>
        <w:rPr>
          <w:spacing w:val="-29"/>
          <w:w w:val="90"/>
        </w:rPr>
        <w:t xml:space="preserve"> </w:t>
      </w:r>
      <w:r>
        <w:rPr>
          <w:w w:val="90"/>
        </w:rPr>
        <w:t>politically</w:t>
      </w:r>
      <w:r>
        <w:rPr>
          <w:spacing w:val="-28"/>
          <w:w w:val="90"/>
        </w:rPr>
        <w:t xml:space="preserve"> </w:t>
      </w:r>
      <w:r>
        <w:rPr>
          <w:w w:val="90"/>
        </w:rPr>
        <w:t>biased.</w:t>
      </w:r>
    </w:p>
    <w:p w14:paraId="4BDE41E6" w14:textId="1560FA86" w:rsidR="00B0559F" w:rsidRDefault="0005448D">
      <w:pPr>
        <w:pStyle w:val="BodyText"/>
        <w:spacing w:line="327" w:lineRule="auto"/>
        <w:ind w:right="111"/>
        <w:jc w:val="both"/>
      </w:pPr>
      <w:ins w:id="438" w:author="Chris Prickett" w:date="2017-02-13T01:23:00Z">
        <w:r>
          <w:rPr>
            <w:w w:val="95"/>
          </w:rPr>
          <w:t>The p</w:t>
        </w:r>
      </w:ins>
      <w:del w:id="439" w:author="Chris Prickett" w:date="2017-02-13T01:23:00Z">
        <w:r w:rsidR="00E07B1F" w:rsidDel="0005448D">
          <w:rPr>
            <w:w w:val="95"/>
          </w:rPr>
          <w:delText>P</w:delText>
        </w:r>
      </w:del>
      <w:r w:rsidR="00E07B1F">
        <w:rPr>
          <w:w w:val="95"/>
        </w:rPr>
        <w:t>rolonged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regulatory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gap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terms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9"/>
          <w:w w:val="95"/>
        </w:rPr>
        <w:t xml:space="preserve"> </w:t>
      </w:r>
      <w:ins w:id="440" w:author="Chris Prickett" w:date="2017-02-13T01:23:00Z">
        <w:r>
          <w:rPr>
            <w:spacing w:val="-39"/>
            <w:w w:val="95"/>
          </w:rPr>
          <w:t xml:space="preserve">the </w:t>
        </w:r>
      </w:ins>
      <w:ins w:id="441" w:author="Chris Prickett" w:date="2017-02-13T01:28:00Z">
        <w:r>
          <w:rPr>
            <w:spacing w:val="-39"/>
            <w:w w:val="95"/>
          </w:rPr>
          <w:t xml:space="preserve"> </w:t>
        </w:r>
      </w:ins>
      <w:ins w:id="442" w:author="Chris Prickett" w:date="2017-02-13T01:23:00Z">
        <w:r>
          <w:rPr>
            <w:spacing w:val="-39"/>
            <w:w w:val="95"/>
          </w:rPr>
          <w:t xml:space="preserve">instruments </w:t>
        </w:r>
      </w:ins>
      <w:ins w:id="443" w:author="Chris Prickett" w:date="2017-02-13T01:28:00Z">
        <w:r>
          <w:rPr>
            <w:spacing w:val="-39"/>
            <w:w w:val="95"/>
          </w:rPr>
          <w:t xml:space="preserve"> </w:t>
        </w:r>
      </w:ins>
      <w:ins w:id="444" w:author="Chris Prickett" w:date="2017-02-13T01:23:00Z">
        <w:r>
          <w:rPr>
            <w:spacing w:val="-39"/>
            <w:w w:val="95"/>
          </w:rPr>
          <w:t xml:space="preserve">of </w:t>
        </w:r>
      </w:ins>
      <w:ins w:id="445" w:author="Chris Prickett" w:date="2017-02-13T01:29:00Z">
        <w:r>
          <w:rPr>
            <w:spacing w:val="-39"/>
            <w:w w:val="95"/>
          </w:rPr>
          <w:t xml:space="preserve"> </w:t>
        </w:r>
      </w:ins>
      <w:ins w:id="446" w:author="Chris Prickett" w:date="2017-02-13T01:23:00Z">
        <w:r>
          <w:rPr>
            <w:spacing w:val="-39"/>
            <w:w w:val="95"/>
          </w:rPr>
          <w:t xml:space="preserve">the </w:t>
        </w:r>
      </w:ins>
      <w:ins w:id="447" w:author="Chris Prickett" w:date="2017-02-13T01:28:00Z">
        <w:r>
          <w:rPr>
            <w:spacing w:val="-39"/>
            <w:w w:val="95"/>
          </w:rPr>
          <w:t xml:space="preserve"> </w:t>
        </w:r>
      </w:ins>
      <w:r w:rsidR="00E07B1F">
        <w:rPr>
          <w:w w:val="95"/>
        </w:rPr>
        <w:t>urban</w:t>
      </w:r>
      <w:r w:rsidR="00E07B1F">
        <w:rPr>
          <w:spacing w:val="-40"/>
          <w:w w:val="95"/>
        </w:rPr>
        <w:t xml:space="preserve"> </w:t>
      </w:r>
      <w:r w:rsidR="00E07B1F">
        <w:rPr>
          <w:spacing w:val="-2"/>
          <w:w w:val="95"/>
        </w:rPr>
        <w:t>econom</w:t>
      </w:r>
      <w:r w:rsidR="00E07B1F">
        <w:rPr>
          <w:spacing w:val="-1"/>
          <w:w w:val="95"/>
        </w:rPr>
        <w:t>y</w:t>
      </w:r>
      <w:del w:id="448" w:author="Chris Prickett" w:date="2017-02-13T01:23:00Z">
        <w:r w:rsidR="00E07B1F" w:rsidDel="0005448D">
          <w:rPr>
            <w:spacing w:val="-40"/>
            <w:w w:val="95"/>
          </w:rPr>
          <w:delText xml:space="preserve"> </w:delText>
        </w:r>
        <w:r w:rsidR="00E07B1F" w:rsidDel="0005448D">
          <w:rPr>
            <w:spacing w:val="-2"/>
            <w:w w:val="95"/>
          </w:rPr>
          <w:delText>instruments</w:delText>
        </w:r>
      </w:del>
      <w:r w:rsidR="00E07B1F">
        <w:rPr>
          <w:spacing w:val="-2"/>
          <w:w w:val="95"/>
        </w:rPr>
        <w:t>,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real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estate</w:t>
      </w:r>
      <w:r w:rsidR="00E07B1F">
        <w:rPr>
          <w:spacing w:val="-40"/>
          <w:w w:val="95"/>
        </w:rPr>
        <w:t xml:space="preserve"> </w:t>
      </w:r>
      <w:r w:rsidR="00E07B1F">
        <w:rPr>
          <w:spacing w:val="-3"/>
          <w:w w:val="95"/>
        </w:rPr>
        <w:t>in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est</w:t>
      </w:r>
      <w:r w:rsidR="00E07B1F">
        <w:rPr>
          <w:spacing w:val="-2"/>
          <w:w w:val="90"/>
        </w:rPr>
        <w:t>ments,</w:t>
      </w:r>
      <w:r w:rsidR="00E07B1F">
        <w:rPr>
          <w:spacing w:val="-7"/>
          <w:w w:val="90"/>
        </w:rPr>
        <w:t xml:space="preserve"> </w:t>
      </w:r>
      <w:r w:rsidR="00E07B1F">
        <w:rPr>
          <w:spacing w:val="-2"/>
          <w:w w:val="90"/>
        </w:rPr>
        <w:t>urban</w:t>
      </w:r>
      <w:r w:rsidR="00E07B1F">
        <w:rPr>
          <w:spacing w:val="-8"/>
          <w:w w:val="90"/>
        </w:rPr>
        <w:t xml:space="preserve"> </w:t>
      </w:r>
      <w:r w:rsidR="00E07B1F">
        <w:rPr>
          <w:spacing w:val="-2"/>
          <w:w w:val="90"/>
        </w:rPr>
        <w:t>dev</w:t>
      </w:r>
      <w:r w:rsidR="00E07B1F">
        <w:rPr>
          <w:spacing w:val="-3"/>
          <w:w w:val="90"/>
        </w:rPr>
        <w:t>elopmen</w:t>
      </w:r>
      <w:r w:rsidR="00E07B1F">
        <w:rPr>
          <w:spacing w:val="-2"/>
          <w:w w:val="90"/>
        </w:rPr>
        <w:t>t</w:t>
      </w:r>
      <w:r w:rsidR="00E07B1F">
        <w:rPr>
          <w:spacing w:val="-9"/>
          <w:w w:val="90"/>
        </w:rPr>
        <w:t xml:space="preserve"> </w:t>
      </w:r>
      <w:r w:rsidR="00E07B1F">
        <w:rPr>
          <w:spacing w:val="-2"/>
          <w:w w:val="90"/>
        </w:rPr>
        <w:t>mechanisms</w:t>
      </w:r>
      <w:r w:rsidR="00E07B1F">
        <w:rPr>
          <w:spacing w:val="-8"/>
          <w:w w:val="90"/>
        </w:rPr>
        <w:t xml:space="preserve"> </w:t>
      </w:r>
      <w:r w:rsidR="00E07B1F">
        <w:rPr>
          <w:spacing w:val="-2"/>
          <w:w w:val="90"/>
        </w:rPr>
        <w:t>w</w:t>
      </w:r>
      <w:r w:rsidR="00E07B1F">
        <w:rPr>
          <w:spacing w:val="-3"/>
          <w:w w:val="90"/>
        </w:rPr>
        <w:t>ere</w:t>
      </w:r>
      <w:r w:rsidR="00E07B1F">
        <w:rPr>
          <w:spacing w:val="-8"/>
          <w:w w:val="90"/>
        </w:rPr>
        <w:t xml:space="preserve"> </w:t>
      </w:r>
      <w:r w:rsidR="00E07B1F">
        <w:rPr>
          <w:spacing w:val="-2"/>
          <w:w w:val="90"/>
        </w:rPr>
        <w:t>ev</w:t>
      </w:r>
      <w:r w:rsidR="00E07B1F">
        <w:rPr>
          <w:spacing w:val="-3"/>
          <w:w w:val="90"/>
        </w:rPr>
        <w:t>en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further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deepened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9"/>
          <w:w w:val="90"/>
        </w:rPr>
        <w:t xml:space="preserve"> </w:t>
      </w:r>
      <w:r w:rsidR="00E07B1F">
        <w:rPr>
          <w:spacing w:val="1"/>
          <w:w w:val="90"/>
        </w:rPr>
        <w:t>local</w:t>
      </w:r>
      <w:r w:rsidR="00E07B1F">
        <w:rPr>
          <w:spacing w:val="-8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texts</w:t>
      </w:r>
      <w:r w:rsidR="00E07B1F">
        <w:rPr>
          <w:spacing w:val="57"/>
          <w:w w:val="89"/>
        </w:rPr>
        <w:t xml:space="preserve"> </w:t>
      </w:r>
      <w:r w:rsidR="00E07B1F">
        <w:rPr>
          <w:w w:val="95"/>
        </w:rPr>
        <w:t>of</w:t>
      </w:r>
      <w:r w:rsidR="00E07B1F">
        <w:rPr>
          <w:spacing w:val="-21"/>
          <w:w w:val="95"/>
        </w:rPr>
        <w:t xml:space="preserve"> </w:t>
      </w:r>
      <w:r w:rsidR="00E07B1F">
        <w:rPr>
          <w:w w:val="95"/>
        </w:rPr>
        <w:t>SEE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(South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Eastern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Europe)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with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global</w:t>
      </w:r>
      <w:r w:rsidR="00E07B1F">
        <w:rPr>
          <w:spacing w:val="-21"/>
          <w:w w:val="95"/>
        </w:rPr>
        <w:t xml:space="preserve"> </w:t>
      </w:r>
      <w:r w:rsidR="00E07B1F">
        <w:rPr>
          <w:w w:val="95"/>
        </w:rPr>
        <w:t>economic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crisis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color w:val="00AEEF"/>
          <w:w w:val="95"/>
        </w:rPr>
        <w:t>ibid.</w:t>
      </w:r>
      <w:r w:rsidR="00E07B1F">
        <w:rPr>
          <w:w w:val="95"/>
        </w:rPr>
        <w:t>).</w:t>
      </w:r>
      <w:r w:rsidR="00E07B1F">
        <w:rPr>
          <w:spacing w:val="4"/>
          <w:w w:val="95"/>
        </w:rPr>
        <w:t xml:space="preserve"> </w:t>
      </w:r>
      <w:r w:rsidR="00E07B1F">
        <w:rPr>
          <w:w w:val="95"/>
        </w:rPr>
        <w:t>No</w:t>
      </w:r>
      <w:r w:rsidR="00E07B1F">
        <w:rPr>
          <w:spacing w:val="-20"/>
          <w:w w:val="95"/>
        </w:rPr>
        <w:t xml:space="preserve"> </w:t>
      </w:r>
      <w:r w:rsidR="00E07B1F">
        <w:rPr>
          <w:spacing w:val="-2"/>
          <w:w w:val="95"/>
        </w:rPr>
        <w:t>wonder</w:t>
      </w:r>
      <w:r w:rsidR="00E07B1F">
        <w:rPr>
          <w:spacing w:val="-20"/>
          <w:w w:val="95"/>
        </w:rPr>
        <w:t xml:space="preserve"> </w:t>
      </w:r>
      <w:r w:rsidR="00E07B1F">
        <w:rPr>
          <w:w w:val="95"/>
        </w:rPr>
        <w:t>that</w:t>
      </w:r>
      <w:r w:rsidR="00E07B1F">
        <w:rPr>
          <w:spacing w:val="26"/>
          <w:w w:val="90"/>
        </w:rPr>
        <w:t xml:space="preserve"> </w:t>
      </w:r>
      <w:r w:rsidR="00E07B1F">
        <w:rPr>
          <w:spacing w:val="-3"/>
          <w:w w:val="90"/>
        </w:rPr>
        <w:t>such</w:t>
      </w:r>
      <w:r w:rsidR="00E07B1F">
        <w:rPr>
          <w:spacing w:val="-20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textual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conditions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put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forth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appetites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of</w:t>
      </w:r>
      <w:del w:id="449" w:author="Chris Prickett" w:date="2017-02-13T01:24:00Z">
        <w:r w:rsidR="00E07B1F" w:rsidDel="0005448D">
          <w:rPr>
            <w:spacing w:val="-19"/>
            <w:w w:val="90"/>
          </w:rPr>
          <w:delText xml:space="preserve"> </w:delText>
        </w:r>
        <w:r w:rsidR="00E07B1F" w:rsidDel="0005448D">
          <w:rPr>
            <w:w w:val="90"/>
          </w:rPr>
          <w:delText>the</w:delText>
        </w:r>
      </w:del>
      <w:r w:rsidR="00E07B1F">
        <w:rPr>
          <w:spacing w:val="-19"/>
          <w:w w:val="90"/>
        </w:rPr>
        <w:t xml:space="preserve"> </w:t>
      </w:r>
      <w:r w:rsidR="00E07B1F">
        <w:rPr>
          <w:spacing w:val="-2"/>
          <w:w w:val="90"/>
        </w:rPr>
        <w:t>private</w:t>
      </w:r>
      <w:r w:rsidR="00E07B1F">
        <w:rPr>
          <w:spacing w:val="-19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estors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as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fast-lane,</w:t>
      </w:r>
      <w:r w:rsidR="00E07B1F">
        <w:rPr>
          <w:spacing w:val="41"/>
          <w:w w:val="86"/>
        </w:rPr>
        <w:t xml:space="preserve"> </w:t>
      </w:r>
      <w:r w:rsidR="00E07B1F">
        <w:rPr>
          <w:w w:val="90"/>
        </w:rPr>
        <w:t>short-term</w:t>
      </w:r>
      <w:r w:rsidR="00E07B1F">
        <w:rPr>
          <w:spacing w:val="-37"/>
          <w:w w:val="90"/>
        </w:rPr>
        <w:t xml:space="preserve"> </w:t>
      </w:r>
      <w:r w:rsidR="00E07B1F">
        <w:rPr>
          <w:spacing w:val="-2"/>
          <w:w w:val="90"/>
        </w:rPr>
        <w:t>approaches</w:t>
      </w:r>
      <w:r w:rsidR="00E07B1F">
        <w:rPr>
          <w:spacing w:val="-37"/>
          <w:w w:val="90"/>
        </w:rPr>
        <w:t xml:space="preserve"> </w:t>
      </w:r>
      <w:r w:rsidR="00E07B1F">
        <w:rPr>
          <w:w w:val="90"/>
        </w:rPr>
        <w:t>to</w:t>
      </w:r>
      <w:r w:rsidR="00E07B1F">
        <w:rPr>
          <w:spacing w:val="-36"/>
          <w:w w:val="90"/>
        </w:rPr>
        <w:t xml:space="preserve"> </w:t>
      </w:r>
      <w:r w:rsidR="00E07B1F">
        <w:rPr>
          <w:w w:val="90"/>
        </w:rPr>
        <w:t>dealing</w:t>
      </w:r>
      <w:r w:rsidR="00E07B1F">
        <w:rPr>
          <w:spacing w:val="-37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37"/>
          <w:w w:val="90"/>
        </w:rPr>
        <w:t xml:space="preserve"> </w:t>
      </w:r>
      <w:ins w:id="450" w:author="Chris Prickett" w:date="2017-02-13T01:24:00Z">
        <w:r>
          <w:rPr>
            <w:spacing w:val="-37"/>
            <w:w w:val="90"/>
          </w:rPr>
          <w:t xml:space="preserve">the </w:t>
        </w:r>
      </w:ins>
      <w:r w:rsidR="00E07B1F">
        <w:rPr>
          <w:w w:val="90"/>
        </w:rPr>
        <w:t>disastrous</w:t>
      </w:r>
      <w:r w:rsidR="00E07B1F">
        <w:rPr>
          <w:spacing w:val="-36"/>
          <w:w w:val="90"/>
        </w:rPr>
        <w:t xml:space="preserve"> </w:t>
      </w:r>
      <w:r w:rsidR="00E07B1F">
        <w:rPr>
          <w:w w:val="90"/>
        </w:rPr>
        <w:t>consequences</w:t>
      </w:r>
      <w:r w:rsidR="00E07B1F">
        <w:rPr>
          <w:spacing w:val="-37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37"/>
          <w:w w:val="90"/>
        </w:rPr>
        <w:t xml:space="preserve"> </w:t>
      </w:r>
      <w:r w:rsidR="00E07B1F">
        <w:rPr>
          <w:w w:val="90"/>
        </w:rPr>
        <w:t>transition:</w:t>
      </w:r>
      <w:r w:rsidR="00E07B1F">
        <w:rPr>
          <w:spacing w:val="-21"/>
          <w:w w:val="90"/>
        </w:rPr>
        <w:t xml:space="preserve"> </w:t>
      </w:r>
      <w:r w:rsidR="00E07B1F">
        <w:rPr>
          <w:spacing w:val="-4"/>
          <w:w w:val="90"/>
        </w:rPr>
        <w:t>lo</w:t>
      </w:r>
      <w:r w:rsidR="00E07B1F">
        <w:rPr>
          <w:spacing w:val="-3"/>
          <w:w w:val="90"/>
        </w:rPr>
        <w:t>w</w:t>
      </w:r>
      <w:r w:rsidR="00E07B1F">
        <w:rPr>
          <w:spacing w:val="-37"/>
          <w:w w:val="90"/>
        </w:rPr>
        <w:t xml:space="preserve"> </w:t>
      </w:r>
      <w:r w:rsidR="00E07B1F">
        <w:rPr>
          <w:w w:val="90"/>
        </w:rPr>
        <w:t>economic</w:t>
      </w:r>
      <w:r w:rsidR="00E07B1F">
        <w:rPr>
          <w:spacing w:val="25"/>
          <w:w w:val="86"/>
        </w:rPr>
        <w:t xml:space="preserve"> </w:t>
      </w:r>
      <w:r w:rsidR="00E07B1F">
        <w:rPr>
          <w:spacing w:val="-2"/>
          <w:w w:val="95"/>
        </w:rPr>
        <w:t>growth,</w:t>
      </w:r>
      <w:r w:rsidR="00E07B1F">
        <w:rPr>
          <w:spacing w:val="-22"/>
          <w:w w:val="95"/>
        </w:rPr>
        <w:t xml:space="preserve"> </w:t>
      </w:r>
      <w:r w:rsidR="00E07B1F">
        <w:rPr>
          <w:spacing w:val="-2"/>
          <w:w w:val="95"/>
        </w:rPr>
        <w:t>high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public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debt,</w:t>
      </w:r>
      <w:r w:rsidR="00E07B1F">
        <w:rPr>
          <w:spacing w:val="-22"/>
          <w:w w:val="95"/>
        </w:rPr>
        <w:t xml:space="preserve"> </w:t>
      </w:r>
      <w:r w:rsidR="00E07B1F">
        <w:rPr>
          <w:w w:val="95"/>
        </w:rPr>
        <w:t>high</w:t>
      </w:r>
      <w:r w:rsidR="00E07B1F">
        <w:rPr>
          <w:spacing w:val="-24"/>
          <w:w w:val="95"/>
        </w:rPr>
        <w:t xml:space="preserve"> </w:t>
      </w:r>
      <w:r w:rsidR="00E07B1F">
        <w:rPr>
          <w:spacing w:val="-3"/>
          <w:w w:val="95"/>
        </w:rPr>
        <w:t>unemploymen</w:t>
      </w:r>
      <w:r w:rsidR="00E07B1F">
        <w:rPr>
          <w:spacing w:val="-2"/>
          <w:w w:val="95"/>
        </w:rPr>
        <w:t>t,</w:t>
      </w:r>
      <w:r w:rsidR="00E07B1F">
        <w:rPr>
          <w:spacing w:val="-22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rise</w:t>
      </w:r>
      <w:r w:rsidR="00E07B1F">
        <w:rPr>
          <w:spacing w:val="-23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23"/>
          <w:w w:val="95"/>
        </w:rPr>
        <w:t xml:space="preserve"> </w:t>
      </w:r>
      <w:r w:rsidR="00E07B1F">
        <w:rPr>
          <w:spacing w:val="-3"/>
          <w:w w:val="95"/>
        </w:rPr>
        <w:t>po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ert</w:t>
      </w:r>
      <w:r w:rsidR="00E07B1F">
        <w:rPr>
          <w:spacing w:val="-2"/>
          <w:w w:val="95"/>
        </w:rPr>
        <w:t>y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rFonts w:ascii="Georgia" w:eastAsia="Georgia" w:hAnsi="Georgia" w:cs="Georgia"/>
          <w:b/>
          <w:bCs/>
          <w:w w:val="95"/>
        </w:rPr>
        <w:t>?</w:t>
      </w:r>
      <w:r w:rsidR="00E07B1F">
        <w:rPr>
          <w:w w:val="95"/>
        </w:rPr>
        <w:t>).</w:t>
      </w:r>
      <w:r w:rsidR="00E07B1F">
        <w:rPr>
          <w:spacing w:val="-1"/>
          <w:w w:val="95"/>
        </w:rPr>
        <w:t xml:space="preserve"> </w:t>
      </w:r>
      <w:r w:rsidR="00E07B1F">
        <w:rPr>
          <w:spacing w:val="1"/>
          <w:w w:val="95"/>
        </w:rPr>
        <w:t>Megaproject</w:t>
      </w:r>
      <w:r w:rsidR="00E07B1F">
        <w:rPr>
          <w:spacing w:val="33"/>
          <w:w w:val="91"/>
        </w:rPr>
        <w:t xml:space="preserve"> </w:t>
      </w:r>
      <w:r w:rsidR="00E07B1F">
        <w:rPr>
          <w:spacing w:val="-3"/>
          <w:w w:val="95"/>
        </w:rPr>
        <w:t>developmen</w:t>
      </w:r>
      <w:r w:rsidR="00E07B1F">
        <w:rPr>
          <w:spacing w:val="-2"/>
          <w:w w:val="95"/>
        </w:rPr>
        <w:t>t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9"/>
          <w:w w:val="95"/>
        </w:rPr>
        <w:t xml:space="preserve"> 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er</w:t>
      </w:r>
      <w:r w:rsidR="00E07B1F">
        <w:rPr>
          <w:spacing w:val="-2"/>
          <w:w w:val="95"/>
        </w:rPr>
        <w:t>y</w:t>
      </w:r>
      <w:r w:rsidR="00E07B1F">
        <w:rPr>
          <w:spacing w:val="-38"/>
          <w:w w:val="95"/>
        </w:rPr>
        <w:t xml:space="preserve"> </w:t>
      </w:r>
      <w:r w:rsidR="00E07B1F">
        <w:rPr>
          <w:spacing w:val="-2"/>
          <w:w w:val="95"/>
        </w:rPr>
        <w:t>attractive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location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at</w:t>
      </w:r>
      <w:ins w:id="451" w:author="Chris Prickett" w:date="2017-02-13T01:31:00Z">
        <w:r w:rsidR="00B4223E">
          <w:rPr>
            <w:w w:val="95"/>
          </w:rPr>
          <w:t xml:space="preserve"> the</w:t>
        </w:r>
      </w:ins>
      <w:r w:rsidR="00E07B1F">
        <w:rPr>
          <w:spacing w:val="-39"/>
          <w:w w:val="95"/>
        </w:rPr>
        <w:t xml:space="preserve"> </w:t>
      </w:r>
      <w:r w:rsidR="00E07B1F">
        <w:rPr>
          <w:spacing w:val="-6"/>
          <w:w w:val="95"/>
        </w:rPr>
        <w:t>Sa</w:t>
      </w:r>
      <w:r w:rsidR="00E07B1F">
        <w:rPr>
          <w:spacing w:val="-5"/>
          <w:w w:val="95"/>
        </w:rPr>
        <w:t>v</w:t>
      </w:r>
      <w:r w:rsidR="00E07B1F">
        <w:rPr>
          <w:spacing w:val="-6"/>
          <w:w w:val="95"/>
        </w:rPr>
        <w:t>a</w:t>
      </w:r>
      <w:r w:rsidR="00E07B1F">
        <w:rPr>
          <w:spacing w:val="-38"/>
          <w:w w:val="95"/>
        </w:rPr>
        <w:t xml:space="preserve"> </w:t>
      </w:r>
      <w:r w:rsidR="00E07B1F">
        <w:rPr>
          <w:spacing w:val="-3"/>
          <w:w w:val="95"/>
        </w:rPr>
        <w:t>waterfron</w:t>
      </w:r>
      <w:r w:rsidR="00E07B1F">
        <w:rPr>
          <w:spacing w:val="-2"/>
          <w:w w:val="95"/>
        </w:rPr>
        <w:t>t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that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relied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9"/>
          <w:w w:val="95"/>
        </w:rPr>
        <w:t xml:space="preserve"> </w:t>
      </w:r>
      <w:r w:rsidR="00E07B1F">
        <w:rPr>
          <w:spacing w:val="-3"/>
          <w:w w:val="95"/>
        </w:rPr>
        <w:t>go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ernmen</w:t>
      </w:r>
      <w:r w:rsidR="00E07B1F">
        <w:rPr>
          <w:spacing w:val="-2"/>
          <w:w w:val="95"/>
        </w:rPr>
        <w:t>t</w:t>
      </w:r>
      <w:r w:rsidR="00E07B1F">
        <w:rPr>
          <w:spacing w:val="61"/>
          <w:w w:val="101"/>
        </w:rPr>
        <w:t xml:space="preserve"> </w:t>
      </w:r>
      <w:r w:rsidR="00E07B1F">
        <w:rPr>
          <w:spacing w:val="-3"/>
          <w:w w:val="95"/>
        </w:rPr>
        <w:t>interventions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9"/>
          <w:w w:val="95"/>
        </w:rPr>
        <w:t xml:space="preserve"> </w:t>
      </w:r>
      <w:r w:rsidR="00E07B1F">
        <w:rPr>
          <w:spacing w:val="-4"/>
          <w:w w:val="95"/>
        </w:rPr>
        <w:t>was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dependent</w:t>
      </w:r>
      <w:r w:rsidR="00E07B1F">
        <w:rPr>
          <w:spacing w:val="-38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external</w:t>
      </w:r>
      <w:r w:rsidR="00E07B1F">
        <w:rPr>
          <w:spacing w:val="-39"/>
          <w:w w:val="95"/>
        </w:rPr>
        <w:t xml:space="preserve"> </w:t>
      </w:r>
      <w:r w:rsidR="00E07B1F">
        <w:rPr>
          <w:spacing w:val="-3"/>
          <w:w w:val="95"/>
        </w:rPr>
        <w:t>in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estments</w:t>
      </w:r>
      <w:r w:rsidR="00E07B1F">
        <w:rPr>
          <w:spacing w:val="-39"/>
          <w:w w:val="95"/>
        </w:rPr>
        <w:t xml:space="preserve"> </w:t>
      </w:r>
      <w:ins w:id="452" w:author="Chris Prickett" w:date="2017-02-13T01:31:00Z">
        <w:r w:rsidR="00B4223E">
          <w:rPr>
            <w:spacing w:val="-39"/>
            <w:w w:val="95"/>
          </w:rPr>
          <w:t xml:space="preserve">more </w:t>
        </w:r>
      </w:ins>
      <w:ins w:id="453" w:author="Chris Prickett" w:date="2017-02-13T01:32:00Z">
        <w:r w:rsidR="00B4223E">
          <w:rPr>
            <w:spacing w:val="-39"/>
            <w:w w:val="95"/>
          </w:rPr>
          <w:t xml:space="preserve"> </w:t>
        </w:r>
      </w:ins>
      <w:ins w:id="454" w:author="Chris Prickett" w:date="2017-02-13T01:31:00Z">
        <w:r w:rsidR="00B4223E">
          <w:rPr>
            <w:spacing w:val="-39"/>
            <w:w w:val="95"/>
          </w:rPr>
          <w:t xml:space="preserve">closely </w:t>
        </w:r>
      </w:ins>
      <w:r w:rsidR="00E07B1F">
        <w:rPr>
          <w:w w:val="95"/>
        </w:rPr>
        <w:t>reflected</w:t>
      </w:r>
      <w:r w:rsidR="00E07B1F">
        <w:rPr>
          <w:spacing w:val="-39"/>
          <w:w w:val="95"/>
        </w:rPr>
        <w:t xml:space="preserve"> </w:t>
      </w:r>
      <w:del w:id="455" w:author="Chris Prickett" w:date="2017-02-13T01:31:00Z">
        <w:r w:rsidR="00E07B1F" w:rsidDel="00B4223E">
          <w:rPr>
            <w:w w:val="95"/>
          </w:rPr>
          <w:delText>more</w:delText>
        </w:r>
        <w:r w:rsidR="00E07B1F" w:rsidDel="00B4223E">
          <w:rPr>
            <w:spacing w:val="-39"/>
            <w:w w:val="95"/>
          </w:rPr>
          <w:delText xml:space="preserve"> </w:delText>
        </w:r>
      </w:del>
      <w:r w:rsidR="00E07B1F">
        <w:rPr>
          <w:w w:val="95"/>
        </w:rPr>
        <w:t>the</w:t>
      </w:r>
      <w:r w:rsidR="00E07B1F">
        <w:rPr>
          <w:spacing w:val="-38"/>
          <w:w w:val="95"/>
        </w:rPr>
        <w:t xml:space="preserve"> </w:t>
      </w:r>
      <w:r w:rsidR="00E07B1F">
        <w:rPr>
          <w:spacing w:val="1"/>
          <w:w w:val="95"/>
        </w:rPr>
        <w:t>peak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29"/>
          <w:w w:val="88"/>
        </w:rPr>
        <w:t xml:space="preserve"> </w:t>
      </w:r>
      <w:r w:rsidR="00E07B1F">
        <w:rPr>
          <w:rFonts w:ascii="Georgia" w:eastAsia="Georgia" w:hAnsi="Georgia" w:cs="Georgia"/>
          <w:b/>
          <w:bCs/>
          <w:w w:val="95"/>
        </w:rPr>
        <w:t>commercialization</w:t>
      </w:r>
      <w:r w:rsidR="00E07B1F">
        <w:rPr>
          <w:rFonts w:ascii="Georgia" w:eastAsia="Georgia" w:hAnsi="Georgia" w:cs="Georgia"/>
          <w:b/>
          <w:bCs/>
          <w:spacing w:val="-5"/>
          <w:w w:val="95"/>
        </w:rPr>
        <w:t xml:space="preserve"> </w:t>
      </w:r>
      <w:r w:rsidR="00E07B1F">
        <w:rPr>
          <w:rFonts w:ascii="Georgia" w:eastAsia="Georgia" w:hAnsi="Georgia" w:cs="Georgia"/>
          <w:b/>
          <w:bCs/>
          <w:w w:val="95"/>
        </w:rPr>
        <w:t>of</w:t>
      </w:r>
      <w:r w:rsidR="00E07B1F">
        <w:rPr>
          <w:rFonts w:ascii="Georgia" w:eastAsia="Georgia" w:hAnsi="Georgia" w:cs="Georgia"/>
          <w:b/>
          <w:bCs/>
          <w:spacing w:val="-4"/>
          <w:w w:val="95"/>
        </w:rPr>
        <w:t xml:space="preserve"> </w:t>
      </w:r>
      <w:ins w:id="456" w:author="Chris Prickett" w:date="2017-02-13T01:31:00Z">
        <w:r w:rsidR="00B4223E">
          <w:rPr>
            <w:rFonts w:ascii="Georgia" w:eastAsia="Georgia" w:hAnsi="Georgia" w:cs="Georgia"/>
            <w:b/>
            <w:bCs/>
            <w:spacing w:val="-4"/>
            <w:w w:val="95"/>
          </w:rPr>
          <w:t xml:space="preserve">the </w:t>
        </w:r>
      </w:ins>
      <w:r w:rsidR="00E07B1F">
        <w:rPr>
          <w:rFonts w:ascii="Georgia" w:eastAsia="Georgia" w:hAnsi="Georgia" w:cs="Georgia"/>
          <w:b/>
          <w:bCs/>
          <w:w w:val="95"/>
        </w:rPr>
        <w:t>urban</w:t>
      </w:r>
      <w:r w:rsidR="00E07B1F">
        <w:rPr>
          <w:rFonts w:ascii="Georgia" w:eastAsia="Georgia" w:hAnsi="Georgia" w:cs="Georgia"/>
          <w:b/>
          <w:bCs/>
          <w:spacing w:val="-5"/>
          <w:w w:val="95"/>
        </w:rPr>
        <w:t xml:space="preserve"> </w:t>
      </w:r>
      <w:r w:rsidR="00E07B1F">
        <w:rPr>
          <w:rFonts w:ascii="Georgia" w:eastAsia="Georgia" w:hAnsi="Georgia" w:cs="Georgia"/>
          <w:b/>
          <w:bCs/>
          <w:w w:val="95"/>
        </w:rPr>
        <w:t>fabric</w:t>
      </w:r>
      <w:r w:rsidR="00E07B1F">
        <w:rPr>
          <w:rFonts w:ascii="Georgia" w:eastAsia="Georgia" w:hAnsi="Georgia" w:cs="Georgia"/>
          <w:b/>
          <w:bCs/>
          <w:spacing w:val="-11"/>
          <w:w w:val="95"/>
        </w:rPr>
        <w:t xml:space="preserve"> </w:t>
      </w:r>
      <w:r w:rsidR="00E07B1F">
        <w:rPr>
          <w:w w:val="95"/>
        </w:rPr>
        <w:t>that</w:t>
      </w:r>
      <w:r w:rsidR="00E07B1F">
        <w:rPr>
          <w:spacing w:val="-25"/>
          <w:w w:val="95"/>
        </w:rPr>
        <w:t xml:space="preserve"> </w:t>
      </w:r>
      <w:r w:rsidR="00E07B1F">
        <w:rPr>
          <w:w w:val="95"/>
        </w:rPr>
        <w:t>actually</w:t>
      </w:r>
      <w:r w:rsidR="00E07B1F">
        <w:rPr>
          <w:spacing w:val="-25"/>
          <w:w w:val="95"/>
        </w:rPr>
        <w:t xml:space="preserve"> </w:t>
      </w:r>
      <w:r w:rsidR="00E07B1F">
        <w:rPr>
          <w:w w:val="95"/>
        </w:rPr>
        <w:t>started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1989</w:t>
      </w:r>
      <w:r w:rsidR="00E07B1F">
        <w:rPr>
          <w:spacing w:val="-25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rFonts w:ascii="Georgia" w:eastAsia="Georgia" w:hAnsi="Georgia" w:cs="Georgia"/>
          <w:b/>
          <w:bCs/>
          <w:w w:val="95"/>
        </w:rPr>
        <w:t>?</w:t>
      </w:r>
      <w:r w:rsidR="00E07B1F">
        <w:rPr>
          <w:w w:val="95"/>
        </w:rPr>
        <w:t>)</w:t>
      </w:r>
      <w:r w:rsidR="00E07B1F">
        <w:rPr>
          <w:spacing w:val="-9"/>
          <w:w w:val="95"/>
        </w:rPr>
        <w:t xml:space="preserve"> </w:t>
      </w:r>
      <w:r w:rsidR="00E07B1F">
        <w:rPr>
          <w:w w:val="95"/>
        </w:rPr>
        <w:t>than</w:t>
      </w:r>
      <w:r w:rsidR="00E07B1F">
        <w:rPr>
          <w:spacing w:val="-25"/>
          <w:w w:val="95"/>
        </w:rPr>
        <w:t xml:space="preserve"> </w:t>
      </w:r>
      <w:r w:rsidR="00E07B1F">
        <w:rPr>
          <w:w w:val="95"/>
        </w:rPr>
        <w:t>an</w:t>
      </w:r>
      <w:r w:rsidR="00E07B1F">
        <w:rPr>
          <w:spacing w:val="-25"/>
          <w:w w:val="95"/>
        </w:rPr>
        <w:t xml:space="preserve"> </w:t>
      </w:r>
      <w:r w:rsidR="00E07B1F">
        <w:rPr>
          <w:w w:val="95"/>
        </w:rPr>
        <w:t>effort</w:t>
      </w:r>
      <w:r w:rsidR="00E07B1F">
        <w:rPr>
          <w:spacing w:val="-24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w w:val="93"/>
        </w:rPr>
        <w:t xml:space="preserve"> </w:t>
      </w:r>
      <w:r w:rsidR="00E07B1F">
        <w:rPr>
          <w:w w:val="90"/>
        </w:rPr>
        <w:t>establish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a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systematic</w:t>
      </w:r>
      <w:r w:rsidR="00E07B1F">
        <w:rPr>
          <w:spacing w:val="-12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estmen</w:t>
      </w:r>
      <w:r w:rsidR="00E07B1F">
        <w:rPr>
          <w:spacing w:val="-2"/>
          <w:w w:val="90"/>
        </w:rPr>
        <w:t>t</w:t>
      </w:r>
      <w:r w:rsidR="00E07B1F">
        <w:rPr>
          <w:spacing w:val="-12"/>
          <w:w w:val="90"/>
        </w:rPr>
        <w:t xml:space="preserve"> </w:t>
      </w:r>
      <w:r w:rsidR="00E07B1F">
        <w:rPr>
          <w:spacing w:val="1"/>
          <w:w w:val="90"/>
        </w:rPr>
        <w:t>policy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in</w:t>
      </w:r>
      <w:ins w:id="457" w:author="Chris Prickett" w:date="2017-02-13T01:32:00Z">
        <w:r w:rsidR="00B4223E">
          <w:rPr>
            <w:w w:val="90"/>
          </w:rPr>
          <w:t xml:space="preserve"> the</w:t>
        </w:r>
      </w:ins>
      <w:r w:rsidR="00E07B1F">
        <w:rPr>
          <w:spacing w:val="-12"/>
          <w:w w:val="90"/>
        </w:rPr>
        <w:t xml:space="preserve"> </w:t>
      </w:r>
      <w:r w:rsidR="00E07B1F">
        <w:rPr>
          <w:spacing w:val="-2"/>
          <w:w w:val="90"/>
        </w:rPr>
        <w:t>coun</w:t>
      </w:r>
      <w:r w:rsidR="00E07B1F">
        <w:rPr>
          <w:spacing w:val="-1"/>
          <w:w w:val="90"/>
        </w:rPr>
        <w:t>try’s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construction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industry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(</w:t>
      </w:r>
      <w:r w:rsidR="00E07B1F">
        <w:rPr>
          <w:rFonts w:ascii="Georgia" w:eastAsia="Georgia" w:hAnsi="Georgia" w:cs="Georgia"/>
          <w:b/>
          <w:bCs/>
          <w:w w:val="90"/>
        </w:rPr>
        <w:t>?</w:t>
      </w:r>
      <w:r w:rsidR="00E07B1F">
        <w:rPr>
          <w:w w:val="90"/>
        </w:rPr>
        <w:t>.</w:t>
      </w:r>
    </w:p>
    <w:p w14:paraId="2892FC55" w14:textId="65485B60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While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choice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t,</w:t>
      </w:r>
      <w:r>
        <w:rPr>
          <w:spacing w:val="-21"/>
          <w:w w:val="95"/>
        </w:rPr>
        <w:t xml:space="preserve"> </w:t>
      </w:r>
      <w:ins w:id="458" w:author="Chris Prickett" w:date="2017-02-13T13:04:00Z">
        <w:r w:rsidR="00B370BA">
          <w:rPr>
            <w:w w:val="95"/>
          </w:rPr>
          <w:t>which</w:t>
        </w:r>
      </w:ins>
      <w:del w:id="459" w:author="Chris Prickett" w:date="2017-02-13T13:04:00Z">
        <w:r w:rsidDel="00B370BA">
          <w:rPr>
            <w:w w:val="95"/>
          </w:rPr>
          <w:delText>that</w:delText>
        </w:r>
      </w:del>
      <w:r>
        <w:rPr>
          <w:spacing w:val="-22"/>
          <w:w w:val="95"/>
        </w:rPr>
        <w:t xml:space="preserve"> </w:t>
      </w:r>
      <w:r>
        <w:rPr>
          <w:w w:val="95"/>
        </w:rPr>
        <w:t>partly</w:t>
      </w:r>
      <w:r>
        <w:rPr>
          <w:spacing w:val="-23"/>
          <w:w w:val="95"/>
        </w:rPr>
        <w:t xml:space="preserve"> </w:t>
      </w:r>
      <w:r>
        <w:rPr>
          <w:w w:val="95"/>
        </w:rPr>
        <w:t>pertains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ins w:id="460" w:author="Chris Prickett" w:date="2017-02-13T13:04:00Z">
        <w:r w:rsidR="00B370BA">
          <w:rPr>
            <w:spacing w:val="-4"/>
            <w:w w:val="95"/>
          </w:rPr>
          <w:t>,</w:t>
        </w:r>
      </w:ins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made</w:t>
      </w:r>
      <w:r>
        <w:rPr>
          <w:spacing w:val="55"/>
          <w:w w:val="86"/>
        </w:rPr>
        <w:t xml:space="preserve"> </w:t>
      </w:r>
      <w:r>
        <w:rPr>
          <w:w w:val="90"/>
        </w:rPr>
        <w:t>because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its</w:t>
      </w:r>
      <w:r>
        <w:rPr>
          <w:spacing w:val="-11"/>
          <w:w w:val="90"/>
        </w:rPr>
        <w:t xml:space="preserve"> </w:t>
      </w:r>
      <w:r>
        <w:rPr>
          <w:w w:val="90"/>
        </w:rPr>
        <w:t>spatial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capacit</w:t>
      </w:r>
      <w:r>
        <w:rPr>
          <w:spacing w:val="-3"/>
          <w:w w:val="90"/>
        </w:rPr>
        <w:t>y</w:t>
      </w:r>
      <w:r>
        <w:rPr>
          <w:spacing w:val="-4"/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biased</w:t>
      </w:r>
      <w:r>
        <w:rPr>
          <w:spacing w:val="-12"/>
          <w:w w:val="90"/>
        </w:rPr>
        <w:t xml:space="preserve"> </w:t>
      </w:r>
      <w:r>
        <w:rPr>
          <w:w w:val="90"/>
        </w:rPr>
        <w:t>planning</w:t>
      </w:r>
      <w:r>
        <w:rPr>
          <w:spacing w:val="-11"/>
          <w:w w:val="90"/>
        </w:rPr>
        <w:t xml:space="preserve"> </w:t>
      </w:r>
      <w:r>
        <w:rPr>
          <w:w w:val="90"/>
        </w:rPr>
        <w:t>process,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disputable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legislation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ins w:id="461" w:author="Chris Prickett" w:date="2017-02-13T13:04:00Z">
        <w:r w:rsidR="00ED7D6C">
          <w:rPr>
            <w:spacing w:val="-20"/>
            <w:w w:val="90"/>
          </w:rPr>
          <w:t xml:space="preserve">the </w:t>
        </w:r>
      </w:ins>
      <w:r>
        <w:rPr>
          <w:w w:val="90"/>
        </w:rPr>
        <w:t>institutional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>ork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unpreceden</w:t>
      </w:r>
      <w:r>
        <w:rPr>
          <w:spacing w:val="-1"/>
          <w:w w:val="90"/>
        </w:rPr>
        <w:t>ted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top-dow</w:t>
      </w:r>
      <w:r>
        <w:rPr>
          <w:spacing w:val="-2"/>
          <w:w w:val="90"/>
        </w:rPr>
        <w:t>n</w:t>
      </w:r>
      <w:r>
        <w:rPr>
          <w:spacing w:val="-21"/>
          <w:w w:val="90"/>
        </w:rPr>
        <w:t xml:space="preserve"> </w:t>
      </w:r>
      <w:r>
        <w:rPr>
          <w:w w:val="90"/>
        </w:rPr>
        <w:t>political</w:t>
      </w:r>
      <w:r>
        <w:rPr>
          <w:spacing w:val="-20"/>
          <w:w w:val="90"/>
        </w:rPr>
        <w:t xml:space="preserve"> </w:t>
      </w:r>
      <w:r>
        <w:rPr>
          <w:w w:val="90"/>
        </w:rPr>
        <w:t>pressures</w:t>
      </w:r>
      <w:r>
        <w:rPr>
          <w:spacing w:val="-21"/>
          <w:w w:val="90"/>
        </w:rPr>
        <w:t xml:space="preserve"> </w:t>
      </w:r>
      <w:r>
        <w:rPr>
          <w:w w:val="90"/>
        </w:rPr>
        <w:t>that</w:t>
      </w:r>
      <w:r>
        <w:rPr>
          <w:spacing w:val="31"/>
          <w:w w:val="90"/>
        </w:rPr>
        <w:t xml:space="preserve"> </w:t>
      </w:r>
      <w:r>
        <w:rPr>
          <w:spacing w:val="-3"/>
          <w:w w:val="95"/>
        </w:rPr>
        <w:t>followed,</w:t>
      </w:r>
      <w:r>
        <w:rPr>
          <w:spacing w:val="-23"/>
          <w:w w:val="95"/>
        </w:rPr>
        <w:t xml:space="preserve"> </w:t>
      </w:r>
      <w:r>
        <w:rPr>
          <w:w w:val="95"/>
        </w:rPr>
        <w:t>turned</w:t>
      </w:r>
      <w:r>
        <w:rPr>
          <w:spacing w:val="-25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BWP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into</w:t>
      </w:r>
      <w:ins w:id="462" w:author="Chris Prickett" w:date="2017-02-13T13:05:00Z">
        <w:r w:rsidR="00ED7D6C">
          <w:rPr>
            <w:spacing w:val="-3"/>
            <w:w w:val="95"/>
          </w:rPr>
          <w:t xml:space="preserve"> a</w:t>
        </w:r>
      </w:ins>
      <w:r>
        <w:rPr>
          <w:spacing w:val="-24"/>
          <w:w w:val="95"/>
        </w:rPr>
        <w:t xml:space="preserve"> </w:t>
      </w:r>
      <w:r>
        <w:rPr>
          <w:w w:val="95"/>
        </w:rPr>
        <w:t>highly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conflictive</w:t>
      </w:r>
      <w:r>
        <w:rPr>
          <w:spacing w:val="-24"/>
          <w:w w:val="95"/>
        </w:rPr>
        <w:t xml:space="preserve"> </w:t>
      </w:r>
      <w:r>
        <w:rPr>
          <w:w w:val="95"/>
        </w:rPr>
        <w:t>issue</w:t>
      </w:r>
      <w:r>
        <w:rPr>
          <w:spacing w:val="-24"/>
          <w:w w:val="95"/>
        </w:rPr>
        <w:t xml:space="preserve"> </w:t>
      </w:r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local,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27"/>
          <w:w w:val="96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national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lev</w:t>
      </w:r>
      <w:r>
        <w:rPr>
          <w:spacing w:val="-2"/>
          <w:w w:val="90"/>
        </w:rPr>
        <w:t>els.</w:t>
      </w:r>
      <w:r>
        <w:rPr>
          <w:spacing w:val="5"/>
          <w:w w:val="90"/>
        </w:rPr>
        <w:t xml:space="preserve"> </w:t>
      </w:r>
      <w:ins w:id="463" w:author="Chris Prickett" w:date="2017-02-13T13:05:00Z">
        <w:r w:rsidR="00ED7D6C">
          <w:rPr>
            <w:spacing w:val="-3"/>
            <w:w w:val="90"/>
          </w:rPr>
          <w:t>The f</w:t>
        </w:r>
      </w:ins>
      <w:del w:id="464" w:author="Chris Prickett" w:date="2017-02-13T13:05:00Z">
        <w:r w:rsidDel="00ED7D6C">
          <w:rPr>
            <w:spacing w:val="-3"/>
            <w:w w:val="90"/>
          </w:rPr>
          <w:delText>F</w:delText>
        </w:r>
      </w:del>
      <w:r>
        <w:rPr>
          <w:spacing w:val="-4"/>
          <w:w w:val="90"/>
        </w:rPr>
        <w:t>ragmen</w:t>
      </w:r>
      <w:r>
        <w:rPr>
          <w:spacing w:val="-3"/>
          <w:w w:val="90"/>
        </w:rPr>
        <w:t>ted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approach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ins w:id="465" w:author="Chris Prickett" w:date="2017-02-13T13:05:00Z">
        <w:r w:rsidR="00ED7D6C">
          <w:rPr>
            <w:spacing w:val="-15"/>
            <w:w w:val="90"/>
          </w:rPr>
          <w:t xml:space="preserve">the </w:t>
        </w:r>
      </w:ins>
      <w:r>
        <w:rPr>
          <w:spacing w:val="-2"/>
          <w:w w:val="90"/>
        </w:rPr>
        <w:t>ev</w:t>
      </w:r>
      <w:r>
        <w:rPr>
          <w:spacing w:val="-3"/>
          <w:w w:val="90"/>
        </w:rPr>
        <w:t>aluations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15"/>
          <w:w w:val="90"/>
        </w:rPr>
        <w:t xml:space="preserve"> </w:t>
      </w:r>
      <w:ins w:id="466" w:author="Chris Prickett" w:date="2017-02-13T13:05:00Z">
        <w:r w:rsidR="00ED7D6C">
          <w:rPr>
            <w:spacing w:val="-15"/>
            <w:w w:val="90"/>
          </w:rPr>
          <w:t xml:space="preserve">a </w:t>
        </w:r>
      </w:ins>
      <w:r>
        <w:rPr>
          <w:spacing w:val="1"/>
          <w:w w:val="90"/>
        </w:rPr>
        <w:t>project</w:t>
      </w:r>
      <w:r>
        <w:rPr>
          <w:spacing w:val="-16"/>
          <w:w w:val="90"/>
        </w:rPr>
        <w:t xml:space="preserve"> </w:t>
      </w:r>
      <w:r>
        <w:rPr>
          <w:w w:val="90"/>
        </w:rPr>
        <w:t>(non-defined</w:t>
      </w:r>
      <w:r>
        <w:rPr>
          <w:spacing w:val="-16"/>
          <w:w w:val="90"/>
        </w:rPr>
        <w:t xml:space="preserve"> </w:t>
      </w:r>
      <w:r>
        <w:rPr>
          <w:w w:val="90"/>
        </w:rPr>
        <w:t>pri</w:t>
      </w:r>
      <w:del w:id="467" w:author="Chris Prickett" w:date="2017-02-13T13:05:00Z">
        <w:r w:rsidDel="00ED7D6C">
          <w:rPr>
            <w:w w:val="90"/>
          </w:rPr>
          <w:delText>-</w:delText>
        </w:r>
        <w:r w:rsidDel="00ED7D6C">
          <w:rPr>
            <w:spacing w:val="45"/>
            <w:w w:val="87"/>
          </w:rPr>
          <w:delText xml:space="preserve"> </w:delText>
        </w:r>
      </w:del>
      <w:r>
        <w:rPr>
          <w:w w:val="90"/>
        </w:rPr>
        <w:t>orities,</w:t>
      </w:r>
      <w:r>
        <w:rPr>
          <w:spacing w:val="-2"/>
          <w:w w:val="90"/>
        </w:rPr>
        <w:t xml:space="preserve"> </w:t>
      </w:r>
      <w:r>
        <w:rPr>
          <w:w w:val="90"/>
        </w:rPr>
        <w:t>no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feasibility</w:t>
      </w:r>
      <w:r>
        <w:rPr>
          <w:spacing w:val="-4"/>
          <w:w w:val="90"/>
        </w:rPr>
        <w:t xml:space="preserve"> </w:t>
      </w:r>
      <w:r>
        <w:rPr>
          <w:w w:val="90"/>
        </w:rPr>
        <w:t>studies,</w:t>
      </w:r>
      <w:r>
        <w:rPr>
          <w:spacing w:val="-2"/>
          <w:w w:val="90"/>
        </w:rPr>
        <w:t xml:space="preserve"> </w:t>
      </w:r>
      <w:r>
        <w:rPr>
          <w:spacing w:val="2"/>
          <w:w w:val="90"/>
        </w:rPr>
        <w:t>poor</w:t>
      </w:r>
      <w:r>
        <w:rPr>
          <w:spacing w:val="-5"/>
          <w:w w:val="90"/>
        </w:rPr>
        <w:t xml:space="preserve"> </w:t>
      </w:r>
      <w:r>
        <w:rPr>
          <w:w w:val="90"/>
        </w:rPr>
        <w:t>if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>an</w:t>
      </w:r>
      <w:r>
        <w:rPr>
          <w:spacing w:val="-2"/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lastRenderedPageBreak/>
        <w:t>cost</w:t>
      </w:r>
      <w:r>
        <w:rPr>
          <w:spacing w:val="-4"/>
          <w:w w:val="90"/>
        </w:rPr>
        <w:t xml:space="preserve"> </w:t>
      </w:r>
      <w:r>
        <w:rPr>
          <w:w w:val="90"/>
        </w:rPr>
        <w:t>estimations)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ins w:id="468" w:author="Chris Prickett" w:date="2017-02-13T13:05:00Z">
        <w:r w:rsidR="00ED7D6C">
          <w:rPr>
            <w:spacing w:val="-3"/>
            <w:w w:val="90"/>
          </w:rPr>
          <w:t xml:space="preserve">a </w:t>
        </w:r>
      </w:ins>
      <w:r>
        <w:rPr>
          <w:w w:val="90"/>
        </w:rPr>
        <w:t>generous</w:t>
      </w:r>
      <w:r>
        <w:rPr>
          <w:spacing w:val="-3"/>
          <w:w w:val="90"/>
        </w:rPr>
        <w:t xml:space="preserve"> </w:t>
      </w:r>
      <w:r>
        <w:rPr>
          <w:w w:val="90"/>
        </w:rPr>
        <w:t>attitude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>tow</w:t>
      </w:r>
      <w:r>
        <w:rPr>
          <w:spacing w:val="-4"/>
          <w:w w:val="90"/>
        </w:rPr>
        <w:t>ard</w:t>
      </w:r>
      <w:r w:rsidR="00C4448F" w:rsidRPr="00C4448F">
        <w:t xml:space="preserve"> </w:t>
      </w:r>
      <w:r w:rsidR="00C4448F" w:rsidRPr="00C4448F">
        <w:rPr>
          <w:spacing w:val="-4"/>
          <w:w w:val="90"/>
        </w:rPr>
        <w:t>the economic interests of the investor (the contract between the RS and the investor with</w:t>
      </w:r>
      <w:r w:rsidR="00C4448F" w:rsidRPr="00C4448F">
        <w:t xml:space="preserve"> </w:t>
      </w:r>
      <w:r w:rsidR="00C4448F" w:rsidRPr="00C4448F">
        <w:rPr>
          <w:spacing w:val="-4"/>
          <w:w w:val="90"/>
        </w:rPr>
        <w:t>detrimental consequences for the Serbian taxpayers,</w:t>
      </w:r>
      <w:r w:rsidR="00C4448F" w:rsidRPr="00C4448F">
        <w:t xml:space="preserve"> </w:t>
      </w:r>
      <w:r w:rsidR="00C4448F" w:rsidRPr="00C4448F">
        <w:rPr>
          <w:spacing w:val="-4"/>
          <w:w w:val="90"/>
        </w:rPr>
        <w:t xml:space="preserve">regulated </w:t>
      </w:r>
      <w:ins w:id="469" w:author="Chris Prickett" w:date="2017-02-13T13:06:00Z">
        <w:r w:rsidR="00ED7D6C">
          <w:rPr>
            <w:spacing w:val="-4"/>
            <w:w w:val="90"/>
          </w:rPr>
          <w:t xml:space="preserve">the </w:t>
        </w:r>
      </w:ins>
      <w:del w:id="470" w:author="Chris Prickett" w:date="2017-02-13T13:06:00Z">
        <w:r w:rsidR="00C4448F" w:rsidRPr="00C4448F" w:rsidDel="00ED7D6C">
          <w:rPr>
            <w:spacing w:val="-4"/>
            <w:w w:val="90"/>
          </w:rPr>
          <w:delText>possibility</w:delText>
        </w:r>
      </w:del>
      <w:ins w:id="471" w:author="Chris Prickett" w:date="2017-02-13T13:06:00Z">
        <w:r w:rsidR="00ED7D6C">
          <w:rPr>
            <w:spacing w:val="-4"/>
            <w:w w:val="90"/>
          </w:rPr>
          <w:t>ability</w:t>
        </w:r>
      </w:ins>
    </w:p>
    <w:p w14:paraId="29E7124F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20B63AD7" w14:textId="1882C558" w:rsidR="00B0559F" w:rsidRDefault="00ED7D6C">
      <w:pPr>
        <w:pStyle w:val="BodyText"/>
        <w:spacing w:before="28" w:line="327" w:lineRule="auto"/>
        <w:ind w:right="111" w:firstLine="0"/>
        <w:jc w:val="both"/>
      </w:pPr>
      <w:ins w:id="472" w:author="Chris Prickett" w:date="2017-02-13T13:06:00Z">
        <w:r>
          <w:rPr>
            <w:w w:val="90"/>
          </w:rPr>
          <w:lastRenderedPageBreak/>
          <w:t>of</w:t>
        </w:r>
      </w:ins>
      <w:del w:id="473" w:author="Chris Prickett" w:date="2017-02-13T13:06:00Z">
        <w:r w:rsidR="00E07B1F" w:rsidDel="00ED7D6C">
          <w:rPr>
            <w:w w:val="90"/>
          </w:rPr>
          <w:delText>for</w:delText>
        </w:r>
      </w:del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2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estor</w:t>
      </w:r>
      <w:r w:rsidR="00E07B1F">
        <w:rPr>
          <w:spacing w:val="51"/>
          <w:w w:val="86"/>
        </w:rPr>
        <w:t xml:space="preserve"> </w:t>
      </w:r>
      <w:r w:rsidR="00E07B1F">
        <w:rPr>
          <w:w w:val="95"/>
        </w:rPr>
        <w:t>to</w:t>
      </w:r>
      <w:r w:rsidR="00E07B1F">
        <w:rPr>
          <w:spacing w:val="-33"/>
          <w:w w:val="95"/>
        </w:rPr>
        <w:t xml:space="preserve"> </w:t>
      </w:r>
      <w:r w:rsidR="00E07B1F">
        <w:rPr>
          <w:spacing w:val="-3"/>
          <w:w w:val="95"/>
        </w:rPr>
        <w:t>privatize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land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2"/>
          <w:w w:val="95"/>
        </w:rPr>
        <w:t xml:space="preserve"> </w:t>
      </w:r>
      <w:r w:rsidR="00E07B1F">
        <w:rPr>
          <w:spacing w:val="-3"/>
          <w:w w:val="95"/>
        </w:rPr>
        <w:t>con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ert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leasehold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land</w:t>
      </w:r>
      <w:r w:rsidR="00E07B1F">
        <w:rPr>
          <w:spacing w:val="-33"/>
          <w:w w:val="95"/>
        </w:rPr>
        <w:t xml:space="preserve"> </w:t>
      </w:r>
      <w:r w:rsidR="00E07B1F">
        <w:rPr>
          <w:spacing w:val="-3"/>
          <w:w w:val="95"/>
        </w:rPr>
        <w:t>into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property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without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a</w:t>
      </w:r>
      <w:r w:rsidR="00E07B1F">
        <w:rPr>
          <w:spacing w:val="21"/>
          <w:w w:val="85"/>
        </w:rPr>
        <w:t xml:space="preserve"> </w:t>
      </w:r>
      <w:r w:rsidR="00E07B1F">
        <w:rPr>
          <w:w w:val="95"/>
        </w:rPr>
        <w:t>fee)</w:t>
      </w:r>
      <w:r w:rsidR="00E07B1F">
        <w:rPr>
          <w:spacing w:val="-33"/>
          <w:w w:val="95"/>
        </w:rPr>
        <w:t xml:space="preserve"> </w:t>
      </w:r>
      <w:r w:rsidR="00E07B1F">
        <w:rPr>
          <w:spacing w:val="-2"/>
          <w:w w:val="95"/>
        </w:rPr>
        <w:t>contributed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thriving</w:t>
      </w:r>
      <w:r w:rsidR="00E07B1F">
        <w:rPr>
          <w:spacing w:val="-31"/>
          <w:w w:val="95"/>
        </w:rPr>
        <w:t xml:space="preserve"> </w:t>
      </w:r>
      <w:r w:rsidR="00E07B1F">
        <w:rPr>
          <w:rFonts w:ascii="Georgia"/>
          <w:b/>
          <w:w w:val="95"/>
        </w:rPr>
        <w:t>commercialization,</w:t>
      </w:r>
      <w:r w:rsidR="00E07B1F">
        <w:rPr>
          <w:rFonts w:ascii="Georgia"/>
          <w:b/>
          <w:spacing w:val="-11"/>
          <w:w w:val="95"/>
        </w:rPr>
        <w:t xml:space="preserve"> </w:t>
      </w:r>
      <w:r w:rsidR="00E07B1F">
        <w:rPr>
          <w:rFonts w:ascii="Georgia"/>
          <w:b/>
          <w:w w:val="95"/>
        </w:rPr>
        <w:t>commodification</w:t>
      </w:r>
      <w:r w:rsidR="00E07B1F">
        <w:rPr>
          <w:rFonts w:ascii="Georgia"/>
          <w:b/>
          <w:spacing w:val="-14"/>
          <w:w w:val="95"/>
        </w:rPr>
        <w:t xml:space="preserve"> </w:t>
      </w:r>
      <w:r w:rsidR="00E07B1F">
        <w:rPr>
          <w:rFonts w:ascii="Georgia"/>
          <w:b/>
          <w:w w:val="95"/>
        </w:rPr>
        <w:t>and</w:t>
      </w:r>
      <w:r w:rsidR="00E07B1F">
        <w:rPr>
          <w:rFonts w:ascii="Georgia"/>
          <w:b/>
          <w:spacing w:val="-13"/>
          <w:w w:val="95"/>
        </w:rPr>
        <w:t xml:space="preserve"> </w:t>
      </w:r>
      <w:r w:rsidR="00E07B1F">
        <w:rPr>
          <w:rFonts w:ascii="Georgia"/>
          <w:b/>
          <w:spacing w:val="-2"/>
          <w:w w:val="95"/>
        </w:rPr>
        <w:t>privatization</w:t>
      </w:r>
      <w:r w:rsidR="00E07B1F">
        <w:rPr>
          <w:rFonts w:ascii="Georgia"/>
          <w:b/>
          <w:spacing w:val="47"/>
          <w:w w:val="95"/>
        </w:rPr>
        <w:t xml:space="preserve"> </w:t>
      </w:r>
      <w:r w:rsidR="00E07B1F">
        <w:rPr>
          <w:rFonts w:ascii="Georgia"/>
          <w:b/>
          <w:spacing w:val="-1"/>
          <w:w w:val="90"/>
        </w:rPr>
        <w:t>mechanisms</w:t>
      </w:r>
      <w:r w:rsidR="00E07B1F">
        <w:rPr>
          <w:rFonts w:ascii="Georgia"/>
          <w:b/>
          <w:spacing w:val="4"/>
          <w:w w:val="90"/>
        </w:rPr>
        <w:t xml:space="preserve"> </w:t>
      </w:r>
      <w:r w:rsidR="00E07B1F">
        <w:rPr>
          <w:rFonts w:ascii="Georgia"/>
          <w:b/>
          <w:w w:val="90"/>
        </w:rPr>
        <w:t>in</w:t>
      </w:r>
      <w:r w:rsidR="00E07B1F">
        <w:rPr>
          <w:rFonts w:ascii="Georgia"/>
          <w:b/>
          <w:spacing w:val="5"/>
          <w:w w:val="90"/>
        </w:rPr>
        <w:t xml:space="preserve"> </w:t>
      </w:r>
      <w:ins w:id="474" w:author="Chris Prickett" w:date="2017-02-13T13:07:00Z">
        <w:r>
          <w:rPr>
            <w:rFonts w:ascii="Georgia"/>
            <w:b/>
            <w:spacing w:val="5"/>
            <w:w w:val="90"/>
          </w:rPr>
          <w:t xml:space="preserve">the </w:t>
        </w:r>
      </w:ins>
      <w:r w:rsidR="00E07B1F">
        <w:rPr>
          <w:rFonts w:ascii="Georgia"/>
          <w:b/>
          <w:w w:val="90"/>
        </w:rPr>
        <w:t>urban</w:t>
      </w:r>
      <w:r w:rsidR="00E07B1F">
        <w:rPr>
          <w:rFonts w:ascii="Georgia"/>
          <w:b/>
          <w:spacing w:val="5"/>
          <w:w w:val="90"/>
        </w:rPr>
        <w:t xml:space="preserve"> </w:t>
      </w:r>
      <w:r w:rsidR="00E07B1F">
        <w:rPr>
          <w:rFonts w:ascii="Georgia"/>
          <w:b/>
          <w:spacing w:val="-1"/>
          <w:w w:val="90"/>
        </w:rPr>
        <w:t>economy</w:t>
      </w:r>
      <w:r w:rsidR="00E07B1F">
        <w:rPr>
          <w:rFonts w:ascii="Georgia"/>
          <w:b/>
          <w:spacing w:val="1"/>
          <w:w w:val="90"/>
        </w:rPr>
        <w:t xml:space="preserve"> </w:t>
      </w:r>
      <w:r w:rsidR="00E07B1F">
        <w:rPr>
          <w:w w:val="90"/>
        </w:rPr>
        <w:t>(</w:t>
      </w:r>
      <w:r w:rsidR="00E07B1F">
        <w:rPr>
          <w:color w:val="00AEEF"/>
          <w:w w:val="90"/>
        </w:rPr>
        <w:t>Questionnaire</w:t>
      </w:r>
      <w:r w:rsidR="00E07B1F">
        <w:rPr>
          <w:color w:val="00AEEF"/>
          <w:spacing w:val="-16"/>
          <w:w w:val="90"/>
        </w:rPr>
        <w:t xml:space="preserve"> </w:t>
      </w:r>
      <w:r w:rsidR="00E07B1F">
        <w:rPr>
          <w:color w:val="00AEEF"/>
          <w:w w:val="90"/>
        </w:rPr>
        <w:t>X</w:t>
      </w:r>
      <w:r w:rsidR="00E07B1F">
        <w:rPr>
          <w:w w:val="90"/>
        </w:rPr>
        <w:t>).</w:t>
      </w:r>
      <w:r w:rsidR="00E07B1F">
        <w:rPr>
          <w:spacing w:val="-15"/>
          <w:w w:val="90"/>
        </w:rPr>
        <w:t xml:space="preserve"> </w:t>
      </w:r>
      <w:ins w:id="475" w:author="Chris Prickett" w:date="2017-02-13T13:07:00Z">
        <w:r>
          <w:rPr>
            <w:w w:val="90"/>
          </w:rPr>
          <w:t>The i</w:t>
        </w:r>
      </w:ins>
      <w:del w:id="476" w:author="Chris Prickett" w:date="2017-02-13T13:07:00Z">
        <w:r w:rsidR="00E07B1F" w:rsidDel="00ED7D6C">
          <w:rPr>
            <w:w w:val="90"/>
          </w:rPr>
          <w:delText>I</w:delText>
        </w:r>
      </w:del>
      <w:r w:rsidR="00E07B1F">
        <w:rPr>
          <w:w w:val="90"/>
        </w:rPr>
        <w:t>nadequate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unstable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regulatory</w:t>
      </w:r>
      <w:r w:rsidR="00E07B1F">
        <w:rPr>
          <w:spacing w:val="23"/>
          <w:w w:val="89"/>
        </w:rPr>
        <w:t xml:space="preserve"> </w:t>
      </w:r>
      <w:r w:rsidR="00E07B1F">
        <w:rPr>
          <w:spacing w:val="-1"/>
          <w:w w:val="90"/>
        </w:rPr>
        <w:t>framew</w:t>
      </w:r>
      <w:r w:rsidR="00E07B1F">
        <w:rPr>
          <w:spacing w:val="-2"/>
          <w:w w:val="90"/>
        </w:rPr>
        <w:t>ork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its</w:t>
      </w:r>
      <w:r w:rsidR="00E07B1F">
        <w:rPr>
          <w:spacing w:val="-19"/>
          <w:w w:val="90"/>
        </w:rPr>
        <w:t xml:space="preserve"> </w:t>
      </w:r>
      <w:r w:rsidR="00E07B1F">
        <w:rPr>
          <w:spacing w:val="-1"/>
          <w:w w:val="90"/>
        </w:rPr>
        <w:t>selectiv</w:t>
      </w:r>
      <w:r w:rsidR="00E07B1F">
        <w:rPr>
          <w:spacing w:val="-2"/>
          <w:w w:val="90"/>
        </w:rPr>
        <w:t>e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solely</w:t>
      </w:r>
      <w:r w:rsidR="00E07B1F">
        <w:rPr>
          <w:spacing w:val="-19"/>
          <w:w w:val="90"/>
        </w:rPr>
        <w:t xml:space="preserve"> </w:t>
      </w:r>
      <w:r w:rsidR="00E07B1F">
        <w:rPr>
          <w:spacing w:val="-1"/>
          <w:w w:val="90"/>
        </w:rPr>
        <w:t>administrativ</w:t>
      </w:r>
      <w:r w:rsidR="00E07B1F">
        <w:rPr>
          <w:spacing w:val="-2"/>
          <w:w w:val="90"/>
        </w:rPr>
        <w:t>e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application</w:t>
      </w:r>
      <w:r w:rsidR="00E07B1F">
        <w:rPr>
          <w:spacing w:val="-18"/>
          <w:w w:val="90"/>
        </w:rPr>
        <w:t xml:space="preserve"> </w:t>
      </w:r>
      <w:r w:rsidR="00E07B1F">
        <w:rPr>
          <w:spacing w:val="-3"/>
          <w:w w:val="90"/>
        </w:rPr>
        <w:t>make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these</w:t>
      </w:r>
      <w:r w:rsidR="00E07B1F">
        <w:rPr>
          <w:spacing w:val="-20"/>
          <w:w w:val="90"/>
        </w:rPr>
        <w:t xml:space="preserve"> </w:t>
      </w:r>
      <w:r w:rsidR="00E07B1F">
        <w:rPr>
          <w:spacing w:val="-2"/>
          <w:w w:val="90"/>
        </w:rPr>
        <w:t>mechanisms</w:t>
      </w:r>
      <w:r w:rsidR="00E07B1F">
        <w:rPr>
          <w:spacing w:val="41"/>
          <w:w w:val="83"/>
        </w:rPr>
        <w:t xml:space="preserve"> </w:t>
      </w:r>
      <w:r w:rsidR="00E07B1F">
        <w:rPr>
          <w:w w:val="90"/>
        </w:rPr>
        <w:t>far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from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strategic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spatial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urban</w:t>
      </w:r>
      <w:r w:rsidR="00E07B1F">
        <w:rPr>
          <w:spacing w:val="-6"/>
          <w:w w:val="90"/>
        </w:rPr>
        <w:t xml:space="preserve"> </w:t>
      </w:r>
      <w:r w:rsidR="00E07B1F">
        <w:rPr>
          <w:spacing w:val="-2"/>
          <w:w w:val="90"/>
        </w:rPr>
        <w:t>dev</w:t>
      </w:r>
      <w:r w:rsidR="00E07B1F">
        <w:rPr>
          <w:spacing w:val="-3"/>
          <w:w w:val="90"/>
        </w:rPr>
        <w:t>e</w:t>
      </w:r>
      <w:r w:rsidR="00E07B1F">
        <w:rPr>
          <w:spacing w:val="-2"/>
          <w:w w:val="90"/>
        </w:rPr>
        <w:t>l</w:t>
      </w:r>
      <w:r w:rsidR="00E07B1F">
        <w:rPr>
          <w:spacing w:val="-3"/>
          <w:w w:val="90"/>
        </w:rPr>
        <w:t>opmen</w:t>
      </w:r>
      <w:r w:rsidR="00E07B1F">
        <w:rPr>
          <w:spacing w:val="-2"/>
          <w:w w:val="90"/>
        </w:rPr>
        <w:t>t</w:t>
      </w:r>
      <w:r w:rsidR="00E07B1F">
        <w:rPr>
          <w:spacing w:val="-6"/>
          <w:w w:val="90"/>
        </w:rPr>
        <w:t xml:space="preserve"> </w:t>
      </w:r>
      <w:r w:rsidR="00E07B1F">
        <w:rPr>
          <w:spacing w:val="-2"/>
          <w:w w:val="90"/>
        </w:rPr>
        <w:t>instruments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6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tribute</w:t>
      </w:r>
      <w:r w:rsidR="00E07B1F">
        <w:rPr>
          <w:spacing w:val="-6"/>
          <w:w w:val="90"/>
        </w:rPr>
        <w:t xml:space="preserve"> </w:t>
      </w:r>
      <w:r w:rsidR="00E07B1F">
        <w:rPr>
          <w:w w:val="90"/>
        </w:rPr>
        <w:t>to</w:t>
      </w:r>
      <w:r w:rsidR="00E07B1F">
        <w:rPr>
          <w:spacing w:val="-6"/>
          <w:w w:val="90"/>
        </w:rPr>
        <w:t xml:space="preserve"> </w:t>
      </w:r>
      <w:ins w:id="477" w:author="Chris Prickett" w:date="2017-02-13T13:07:00Z">
        <w:r>
          <w:rPr>
            <w:spacing w:val="-6"/>
            <w:w w:val="90"/>
          </w:rPr>
          <w:t xml:space="preserve">an </w:t>
        </w:r>
      </w:ins>
      <w:r w:rsidR="00E07B1F">
        <w:rPr>
          <w:w w:val="90"/>
        </w:rPr>
        <w:t>unregulated,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proto-capitalist</w:t>
      </w:r>
      <w:r w:rsidR="00E07B1F">
        <w:rPr>
          <w:spacing w:val="-22"/>
          <w:w w:val="90"/>
        </w:rPr>
        <w:t xml:space="preserve"> </w:t>
      </w:r>
      <w:r w:rsidR="00E07B1F">
        <w:rPr>
          <w:spacing w:val="-2"/>
          <w:w w:val="90"/>
        </w:rPr>
        <w:t>mark</w:t>
      </w:r>
      <w:r w:rsidR="00E07B1F">
        <w:rPr>
          <w:spacing w:val="-1"/>
          <w:w w:val="90"/>
        </w:rPr>
        <w:t>et</w:t>
      </w:r>
      <w:r w:rsidR="00E07B1F">
        <w:rPr>
          <w:spacing w:val="-21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limited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legal</w:t>
      </w:r>
      <w:r w:rsidR="00E07B1F">
        <w:rPr>
          <w:spacing w:val="-21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1"/>
          <w:w w:val="90"/>
        </w:rPr>
        <w:t xml:space="preserve"> </w:t>
      </w:r>
      <w:r w:rsidR="00E07B1F">
        <w:rPr>
          <w:w w:val="90"/>
        </w:rPr>
        <w:t>regulatory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independence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reliance</w:t>
      </w:r>
      <w:r w:rsidR="00E07B1F">
        <w:rPr>
          <w:spacing w:val="25"/>
          <w:w w:val="86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9"/>
          <w:w w:val="95"/>
        </w:rPr>
        <w:t xml:space="preserve"> </w:t>
      </w:r>
      <w:r w:rsidR="00E07B1F">
        <w:rPr>
          <w:spacing w:val="-2"/>
          <w:w w:val="95"/>
        </w:rPr>
        <w:t>protection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9"/>
          <w:w w:val="95"/>
        </w:rPr>
        <w:t xml:space="preserve"> </w:t>
      </w:r>
      <w:ins w:id="478" w:author="Chris Prickett" w:date="2017-02-13T13:08:00Z">
        <w:r>
          <w:rPr>
            <w:spacing w:val="-39"/>
            <w:w w:val="95"/>
          </w:rPr>
          <w:t xml:space="preserve">the </w:t>
        </w:r>
      </w:ins>
      <w:r w:rsidR="00E07B1F">
        <w:rPr>
          <w:w w:val="95"/>
        </w:rPr>
        <w:t>public</w:t>
      </w:r>
      <w:r w:rsidR="00E07B1F">
        <w:rPr>
          <w:spacing w:val="-39"/>
          <w:w w:val="95"/>
        </w:rPr>
        <w:t xml:space="preserve"> </w:t>
      </w:r>
      <w:r w:rsidR="00E07B1F">
        <w:rPr>
          <w:spacing w:val="-2"/>
          <w:w w:val="95"/>
        </w:rPr>
        <w:t>interest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color w:val="00AEEF"/>
          <w:w w:val="95"/>
        </w:rPr>
        <w:t>Questionnaire</w:t>
      </w:r>
      <w:r w:rsidR="00E07B1F">
        <w:rPr>
          <w:color w:val="00AEEF"/>
          <w:spacing w:val="-39"/>
          <w:w w:val="95"/>
        </w:rPr>
        <w:t xml:space="preserve"> </w:t>
      </w:r>
      <w:r w:rsidR="00E07B1F">
        <w:rPr>
          <w:color w:val="00AEEF"/>
          <w:w w:val="95"/>
        </w:rPr>
        <w:t>X</w:t>
      </w:r>
      <w:r w:rsidR="00E07B1F">
        <w:rPr>
          <w:w w:val="95"/>
        </w:rPr>
        <w:t>)</w:t>
      </w:r>
    </w:p>
    <w:p w14:paraId="09FC114A" w14:textId="77777777" w:rsidR="00B0559F" w:rsidRDefault="00B0559F">
      <w:pPr>
        <w:spacing w:before="6"/>
        <w:rPr>
          <w:rFonts w:ascii="Bookman Old Style" w:eastAsia="Bookman Old Style" w:hAnsi="Bookman Old Style" w:cs="Bookman Old Style"/>
        </w:rPr>
      </w:pPr>
    </w:p>
    <w:p w14:paraId="26300CCA" w14:textId="67EDD448" w:rsidR="00B0559F" w:rsidRDefault="00722A2E">
      <w:pPr>
        <w:pStyle w:val="BodyText"/>
        <w:spacing w:line="350" w:lineRule="atLeast"/>
        <w:ind w:right="110"/>
        <w:jc w:val="both"/>
      </w:pPr>
      <w:r>
        <w:pict w14:anchorId="06198607">
          <v:group id="_x0000_s1049" style="position:absolute;left:0;text-align:left;margin-left:113.15pt;margin-top:147.65pt;width:29pt;height:11.75pt;z-index:-13216;mso-position-horizontal-relative:page" coordorigin="2263,2953" coordsize="580,235">
            <v:group id="_x0000_s1052" style="position:absolute;left:2263;top:2953;width:289;height:235" coordorigin="2263,2953" coordsize="289,235">
              <v:shape id="_x0000_s1053" style="position:absolute;left:2263;top:2953;width:289;height:235" coordorigin="2263,2953" coordsize="289,235" path="m2263,3188r289,l2552,2953r-289,l2263,3188xe" fillcolor="#fff200" stroked="f">
                <v:path arrowok="t"/>
              </v:shape>
            </v:group>
            <v:group id="_x0000_s1050" style="position:absolute;left:2542;top:2953;width:301;height:235" coordorigin="2542,2953" coordsize="301,235">
              <v:shape id="_x0000_s1051" style="position:absolute;left:2542;top:2953;width:301;height:235" coordorigin="2542,2953" coordsize="301,235" path="m2542,3188r300,l2842,2953r-300,l2542,3188xe" fillcolor="#fff200" stroked="f">
                <v:path arrowok="t"/>
              </v:shape>
            </v:group>
            <w10:wrap anchorx="page"/>
          </v:group>
        </w:pict>
      </w:r>
      <w:r w:rsidR="00E07B1F">
        <w:rPr>
          <w:spacing w:val="-2"/>
          <w:w w:val="90"/>
        </w:rPr>
        <w:t>Moreov</w:t>
      </w:r>
      <w:r w:rsidR="00E07B1F">
        <w:rPr>
          <w:spacing w:val="-3"/>
          <w:w w:val="90"/>
        </w:rPr>
        <w:t>er,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planned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urban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functions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aesthetization</w:t>
      </w:r>
      <w:r w:rsidR="00E07B1F">
        <w:rPr>
          <w:spacing w:val="-10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11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1"/>
          <w:w w:val="90"/>
        </w:rPr>
        <w:t xml:space="preserve"> </w:t>
      </w:r>
      <w:r w:rsidR="00E07B1F">
        <w:rPr>
          <w:spacing w:val="-6"/>
          <w:w w:val="90"/>
        </w:rPr>
        <w:t>Sa</w:t>
      </w:r>
      <w:r w:rsidR="00E07B1F">
        <w:rPr>
          <w:spacing w:val="-5"/>
          <w:w w:val="90"/>
        </w:rPr>
        <w:t>v</w:t>
      </w:r>
      <w:r w:rsidR="00E07B1F">
        <w:rPr>
          <w:spacing w:val="-6"/>
          <w:w w:val="90"/>
        </w:rPr>
        <w:t>a</w:t>
      </w:r>
      <w:r w:rsidR="00E07B1F">
        <w:rPr>
          <w:spacing w:val="-11"/>
          <w:w w:val="90"/>
        </w:rPr>
        <w:t xml:space="preserve"> </w:t>
      </w:r>
      <w:r w:rsidR="00E07B1F">
        <w:rPr>
          <w:spacing w:val="-2"/>
          <w:w w:val="90"/>
        </w:rPr>
        <w:t>waterf</w:t>
      </w:r>
      <w:r w:rsidR="00E07B1F">
        <w:rPr>
          <w:spacing w:val="-3"/>
          <w:w w:val="90"/>
        </w:rPr>
        <w:t>ron</w:t>
      </w:r>
      <w:r w:rsidR="00E07B1F">
        <w:rPr>
          <w:spacing w:val="-2"/>
          <w:w w:val="90"/>
        </w:rPr>
        <w:t>t</w:t>
      </w:r>
      <w:r w:rsidR="00E07B1F">
        <w:rPr>
          <w:spacing w:val="-12"/>
          <w:w w:val="90"/>
        </w:rPr>
        <w:t xml:space="preserve"> </w:t>
      </w:r>
      <w:r w:rsidR="003240D2">
        <w:rPr>
          <w:w w:val="90"/>
        </w:rPr>
        <w:t>pro</w:t>
      </w:r>
      <w:r w:rsidR="00E07B1F">
        <w:rPr>
          <w:spacing w:val="1"/>
          <w:w w:val="95"/>
        </w:rPr>
        <w:t>posed</w:t>
      </w:r>
      <w:r w:rsidR="00E07B1F">
        <w:rPr>
          <w:spacing w:val="-42"/>
          <w:w w:val="95"/>
        </w:rPr>
        <w:t xml:space="preserve"> </w:t>
      </w:r>
      <w:r w:rsidR="00E07B1F">
        <w:rPr>
          <w:spacing w:val="-4"/>
          <w:w w:val="95"/>
        </w:rPr>
        <w:t>b</w:t>
      </w:r>
      <w:r w:rsidR="00E07B1F">
        <w:rPr>
          <w:spacing w:val="-3"/>
          <w:w w:val="95"/>
        </w:rPr>
        <w:t>y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BWP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reflect</w:t>
      </w:r>
      <w:r w:rsidR="00E07B1F">
        <w:rPr>
          <w:spacing w:val="-42"/>
          <w:w w:val="95"/>
        </w:rPr>
        <w:t xml:space="preserve"> </w:t>
      </w:r>
      <w:r w:rsidR="00E07B1F">
        <w:rPr>
          <w:spacing w:val="2"/>
          <w:w w:val="95"/>
        </w:rPr>
        <w:t>major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conflicts</w:t>
      </w:r>
      <w:r w:rsidR="00E07B1F">
        <w:rPr>
          <w:spacing w:val="-42"/>
          <w:w w:val="95"/>
        </w:rPr>
        <w:t xml:space="preserve"> </w:t>
      </w:r>
      <w:r w:rsidR="00E07B1F">
        <w:rPr>
          <w:spacing w:val="1"/>
          <w:w w:val="95"/>
        </w:rPr>
        <w:t>rooted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post-socialist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transitional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spatial</w:t>
      </w:r>
      <w:r w:rsidR="00E07B1F">
        <w:rPr>
          <w:spacing w:val="30"/>
          <w:w w:val="87"/>
        </w:rPr>
        <w:t xml:space="preserve"> </w:t>
      </w:r>
      <w:r w:rsidR="00E07B1F">
        <w:rPr>
          <w:w w:val="95"/>
        </w:rPr>
        <w:t>patterns.</w:t>
      </w:r>
      <w:r w:rsidR="00E07B1F">
        <w:rPr>
          <w:spacing w:val="-16"/>
          <w:w w:val="95"/>
        </w:rPr>
        <w:t xml:space="preserve"> </w:t>
      </w:r>
      <w:r w:rsidR="00E07B1F">
        <w:rPr>
          <w:rFonts w:ascii="Georgia"/>
          <w:b/>
          <w:w w:val="95"/>
        </w:rPr>
        <w:t>Socio-spatial</w:t>
      </w:r>
      <w:r w:rsidR="00E07B1F">
        <w:rPr>
          <w:rFonts w:ascii="Georgia"/>
          <w:b/>
          <w:spacing w:val="-11"/>
          <w:w w:val="95"/>
        </w:rPr>
        <w:t xml:space="preserve"> </w:t>
      </w:r>
      <w:r w:rsidR="00E07B1F">
        <w:rPr>
          <w:rFonts w:ascii="Georgia"/>
          <w:b/>
          <w:spacing w:val="-2"/>
          <w:w w:val="95"/>
        </w:rPr>
        <w:t>fragmen</w:t>
      </w:r>
      <w:r w:rsidR="00E07B1F">
        <w:rPr>
          <w:rFonts w:ascii="Georgia"/>
          <w:b/>
          <w:spacing w:val="-1"/>
          <w:w w:val="95"/>
        </w:rPr>
        <w:t>tation</w:t>
      </w:r>
      <w:r w:rsidR="00E07B1F">
        <w:rPr>
          <w:rFonts w:ascii="Georgia"/>
          <w:b/>
          <w:spacing w:val="-11"/>
          <w:w w:val="95"/>
        </w:rPr>
        <w:t xml:space="preserve"> </w:t>
      </w:r>
      <w:r w:rsidR="00E07B1F">
        <w:rPr>
          <w:rFonts w:ascii="Georgia"/>
          <w:b/>
          <w:w w:val="95"/>
        </w:rPr>
        <w:t>of</w:t>
      </w:r>
      <w:r w:rsidR="00E07B1F">
        <w:rPr>
          <w:rFonts w:ascii="Georgia"/>
          <w:b/>
          <w:spacing w:val="-12"/>
          <w:w w:val="95"/>
        </w:rPr>
        <w:t xml:space="preserve"> </w:t>
      </w:r>
      <w:r w:rsidR="00E07B1F">
        <w:rPr>
          <w:rFonts w:ascii="Georgia"/>
          <w:b/>
          <w:w w:val="95"/>
        </w:rPr>
        <w:t>urban</w:t>
      </w:r>
      <w:r w:rsidR="00E07B1F">
        <w:rPr>
          <w:rFonts w:ascii="Georgia"/>
          <w:b/>
          <w:spacing w:val="-12"/>
          <w:w w:val="95"/>
        </w:rPr>
        <w:t xml:space="preserve"> </w:t>
      </w:r>
      <w:r w:rsidR="00E07B1F">
        <w:rPr>
          <w:rFonts w:ascii="Georgia"/>
          <w:b/>
          <w:w w:val="95"/>
        </w:rPr>
        <w:t>land</w:t>
      </w:r>
      <w:r w:rsidR="00E07B1F">
        <w:rPr>
          <w:w w:val="95"/>
        </w:rPr>
        <w:t>,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1"/>
          <w:w w:val="95"/>
        </w:rPr>
        <w:t xml:space="preserve"> </w:t>
      </w:r>
      <w:r w:rsidR="00E07B1F">
        <w:rPr>
          <w:w w:val="95"/>
        </w:rPr>
        <w:t>segregation</w:t>
      </w:r>
      <w:r w:rsidR="00E07B1F">
        <w:rPr>
          <w:spacing w:val="-31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2"/>
          <w:w w:val="95"/>
        </w:rPr>
        <w:t xml:space="preserve"> </w:t>
      </w:r>
      <w:r w:rsidR="00E07B1F">
        <w:rPr>
          <w:spacing w:val="-3"/>
          <w:w w:val="95"/>
        </w:rPr>
        <w:t>rich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30"/>
          <w:w w:val="85"/>
        </w:rPr>
        <w:t xml:space="preserve"> </w:t>
      </w:r>
      <w:r w:rsidR="00E07B1F">
        <w:rPr>
          <w:spacing w:val="2"/>
          <w:w w:val="90"/>
        </w:rPr>
        <w:t>poor,</w:t>
      </w:r>
      <w:r w:rsidR="00E07B1F">
        <w:rPr>
          <w:spacing w:val="-26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8"/>
          <w:w w:val="90"/>
        </w:rPr>
        <w:t xml:space="preserve"> </w:t>
      </w:r>
      <w:r w:rsidR="00E07B1F">
        <w:rPr>
          <w:spacing w:val="-1"/>
          <w:w w:val="90"/>
        </w:rPr>
        <w:t>d</w:t>
      </w:r>
      <w:r w:rsidR="00E07B1F">
        <w:rPr>
          <w:spacing w:val="-2"/>
          <w:w w:val="90"/>
        </w:rPr>
        <w:t>e-industrialization</w:t>
      </w:r>
      <w:r w:rsidR="00E07B1F">
        <w:rPr>
          <w:spacing w:val="-28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28"/>
          <w:w w:val="90"/>
        </w:rPr>
        <w:t xml:space="preserve"> </w:t>
      </w:r>
      <w:ins w:id="479" w:author="Chris Prickett" w:date="2017-02-13T13:08:00Z">
        <w:r w:rsidR="00ED7D6C">
          <w:rPr>
            <w:spacing w:val="-28"/>
            <w:w w:val="90"/>
          </w:rPr>
          <w:t xml:space="preserve">the </w:t>
        </w:r>
      </w:ins>
      <w:r w:rsidR="00E07B1F">
        <w:rPr>
          <w:w w:val="90"/>
        </w:rPr>
        <w:t>urban</w:t>
      </w:r>
      <w:r w:rsidR="00E07B1F">
        <w:rPr>
          <w:spacing w:val="-28"/>
          <w:w w:val="90"/>
        </w:rPr>
        <w:t xml:space="preserve"> </w:t>
      </w:r>
      <w:r w:rsidR="00E07B1F">
        <w:rPr>
          <w:spacing w:val="-2"/>
          <w:w w:val="90"/>
        </w:rPr>
        <w:t>econom</w:t>
      </w:r>
      <w:r w:rsidR="00E07B1F">
        <w:rPr>
          <w:spacing w:val="-1"/>
          <w:w w:val="90"/>
        </w:rPr>
        <w:t>y</w:t>
      </w:r>
      <w:r w:rsidR="00E07B1F">
        <w:rPr>
          <w:spacing w:val="-28"/>
          <w:w w:val="90"/>
        </w:rPr>
        <w:t xml:space="preserve"> </w:t>
      </w:r>
      <w:r w:rsidR="00E07B1F">
        <w:rPr>
          <w:spacing w:val="-3"/>
          <w:w w:val="90"/>
        </w:rPr>
        <w:t>ma</w:t>
      </w:r>
      <w:r w:rsidR="00E07B1F">
        <w:rPr>
          <w:spacing w:val="-2"/>
          <w:w w:val="90"/>
        </w:rPr>
        <w:t>y</w:t>
      </w:r>
      <w:r w:rsidR="00E07B1F">
        <w:rPr>
          <w:spacing w:val="-28"/>
          <w:w w:val="90"/>
        </w:rPr>
        <w:t xml:space="preserve"> </w:t>
      </w:r>
      <w:r w:rsidR="00E07B1F">
        <w:rPr>
          <w:w w:val="90"/>
        </w:rPr>
        <w:t>further</w:t>
      </w:r>
      <w:r w:rsidR="00E07B1F">
        <w:rPr>
          <w:spacing w:val="-28"/>
          <w:w w:val="90"/>
        </w:rPr>
        <w:t xml:space="preserve"> </w:t>
      </w:r>
      <w:r w:rsidR="00E07B1F">
        <w:rPr>
          <w:w w:val="90"/>
        </w:rPr>
        <w:t>result</w:t>
      </w:r>
      <w:r w:rsidR="00E07B1F">
        <w:rPr>
          <w:spacing w:val="-28"/>
          <w:w w:val="90"/>
        </w:rPr>
        <w:t xml:space="preserve"> </w:t>
      </w:r>
      <w:r w:rsidR="00E07B1F">
        <w:rPr>
          <w:w w:val="90"/>
        </w:rPr>
        <w:t>from</w:t>
      </w:r>
      <w:r w:rsidR="00E07B1F">
        <w:rPr>
          <w:spacing w:val="-27"/>
          <w:w w:val="90"/>
        </w:rPr>
        <w:t xml:space="preserve"> </w:t>
      </w:r>
      <w:r w:rsidR="00E07B1F">
        <w:rPr>
          <w:spacing w:val="-2"/>
          <w:w w:val="90"/>
        </w:rPr>
        <w:t>lu</w:t>
      </w:r>
      <w:r w:rsidR="00E07B1F">
        <w:rPr>
          <w:spacing w:val="-1"/>
          <w:w w:val="90"/>
        </w:rPr>
        <w:t>xury</w:t>
      </w:r>
      <w:r w:rsidR="00E07B1F">
        <w:rPr>
          <w:spacing w:val="-28"/>
          <w:w w:val="90"/>
        </w:rPr>
        <w:t xml:space="preserve"> </w:t>
      </w:r>
      <w:r w:rsidR="00E07B1F">
        <w:rPr>
          <w:spacing w:val="-2"/>
          <w:w w:val="90"/>
        </w:rPr>
        <w:t>residen</w:t>
      </w:r>
      <w:r w:rsidR="00E07B1F">
        <w:rPr>
          <w:spacing w:val="-1"/>
          <w:w w:val="90"/>
        </w:rPr>
        <w:t>tial</w:t>
      </w:r>
      <w:r w:rsidR="00E07B1F">
        <w:rPr>
          <w:spacing w:val="59"/>
          <w:w w:val="91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8"/>
          <w:w w:val="90"/>
        </w:rPr>
        <w:t xml:space="preserve"> </w:t>
      </w:r>
      <w:r w:rsidR="00E07B1F">
        <w:rPr>
          <w:spacing w:val="-3"/>
          <w:w w:val="90"/>
        </w:rPr>
        <w:t>o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er-sized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commercial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areas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planned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for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area.</w:t>
      </w:r>
      <w:r w:rsidR="00E07B1F">
        <w:rPr>
          <w:spacing w:val="18"/>
          <w:w w:val="90"/>
        </w:rPr>
        <w:t xml:space="preserve"> </w:t>
      </w:r>
      <w:r w:rsidR="00E07B1F">
        <w:rPr>
          <w:w w:val="90"/>
        </w:rPr>
        <w:t>Reliance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on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automobile</w:t>
      </w:r>
      <w:r w:rsidR="00E07B1F">
        <w:rPr>
          <w:spacing w:val="-7"/>
          <w:w w:val="90"/>
        </w:rPr>
        <w:t xml:space="preserve"> </w:t>
      </w:r>
      <w:r w:rsidR="00E07B1F">
        <w:rPr>
          <w:w w:val="90"/>
        </w:rPr>
        <w:t>transport</w:t>
      </w:r>
      <w:r w:rsidR="00E07B1F">
        <w:rPr>
          <w:spacing w:val="25"/>
          <w:w w:val="91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commercial</w:t>
      </w:r>
      <w:r w:rsidR="00E07B1F">
        <w:rPr>
          <w:spacing w:val="-24"/>
          <w:w w:val="90"/>
        </w:rPr>
        <w:t xml:space="preserve"> </w:t>
      </w:r>
      <w:r w:rsidR="00E07B1F">
        <w:rPr>
          <w:spacing w:val="-2"/>
          <w:w w:val="90"/>
        </w:rPr>
        <w:t>functions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for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mass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use</w:t>
      </w:r>
      <w:r w:rsidR="00E07B1F">
        <w:rPr>
          <w:spacing w:val="-25"/>
          <w:w w:val="90"/>
        </w:rPr>
        <w:t xml:space="preserve"> </w:t>
      </w:r>
      <w:r w:rsidR="00E07B1F">
        <w:rPr>
          <w:rFonts w:ascii="PMingLiU"/>
          <w:color w:val="7F0000"/>
          <w:w w:val="90"/>
          <w:position w:val="8"/>
          <w:sz w:val="16"/>
        </w:rPr>
        <w:t>15</w:t>
      </w:r>
      <w:r w:rsidR="00E07B1F">
        <w:rPr>
          <w:rFonts w:ascii="PMingLiU"/>
          <w:color w:val="7F0000"/>
          <w:spacing w:val="9"/>
          <w:w w:val="90"/>
          <w:position w:val="8"/>
          <w:sz w:val="16"/>
        </w:rPr>
        <w:t xml:space="preserve"> </w:t>
      </w:r>
      <w:r w:rsidR="00E07B1F">
        <w:rPr>
          <w:w w:val="90"/>
        </w:rPr>
        <w:t>in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4"/>
          <w:w w:val="90"/>
        </w:rPr>
        <w:t xml:space="preserve"> </w:t>
      </w:r>
      <w:r w:rsidR="00E07B1F">
        <w:rPr>
          <w:spacing w:val="-2"/>
          <w:w w:val="90"/>
        </w:rPr>
        <w:t>cen</w:t>
      </w:r>
      <w:r w:rsidR="00E07B1F">
        <w:rPr>
          <w:spacing w:val="-1"/>
          <w:w w:val="90"/>
        </w:rPr>
        <w:t>tral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urban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area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testify</w:t>
      </w:r>
      <w:r w:rsidR="00E07B1F">
        <w:rPr>
          <w:spacing w:val="-24"/>
          <w:w w:val="90"/>
        </w:rPr>
        <w:t xml:space="preserve"> </w:t>
      </w:r>
      <w:ins w:id="480" w:author="Chris Prickett" w:date="2017-02-13T13:09:00Z">
        <w:r w:rsidR="00ED7D6C">
          <w:rPr>
            <w:spacing w:val="-24"/>
            <w:w w:val="90"/>
          </w:rPr>
          <w:t xml:space="preserve">to the </w:t>
        </w:r>
      </w:ins>
      <w:r w:rsidR="00E07B1F">
        <w:rPr>
          <w:w w:val="90"/>
        </w:rPr>
        <w:t>territorialization</w:t>
      </w:r>
      <w:r w:rsidR="00E07B1F">
        <w:rPr>
          <w:spacing w:val="29"/>
          <w:w w:val="89"/>
        </w:rPr>
        <w:t xml:space="preserve"> </w:t>
      </w:r>
      <w:r w:rsidR="00E07B1F">
        <w:rPr>
          <w:spacing w:val="-2"/>
          <w:w w:val="90"/>
        </w:rPr>
        <w:t>approach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16"/>
          <w:w w:val="90"/>
        </w:rPr>
        <w:t xml:space="preserve"> </w:t>
      </w:r>
      <w:ins w:id="481" w:author="Chris Prickett" w:date="2017-02-13T13:09:00Z">
        <w:r w:rsidR="00ED7D6C">
          <w:rPr>
            <w:spacing w:val="-16"/>
            <w:w w:val="90"/>
          </w:rPr>
          <w:t xml:space="preserve">the </w:t>
        </w:r>
      </w:ins>
      <w:r w:rsidR="00E07B1F">
        <w:rPr>
          <w:w w:val="90"/>
        </w:rPr>
        <w:t>urban</w:t>
      </w:r>
      <w:r w:rsidR="00E07B1F">
        <w:rPr>
          <w:spacing w:val="-16"/>
          <w:w w:val="90"/>
        </w:rPr>
        <w:t xml:space="preserve"> </w:t>
      </w:r>
      <w:r w:rsidR="00E07B1F">
        <w:rPr>
          <w:spacing w:val="-2"/>
          <w:w w:val="90"/>
        </w:rPr>
        <w:t>econom</w:t>
      </w:r>
      <w:r w:rsidR="00E07B1F">
        <w:rPr>
          <w:spacing w:val="-1"/>
          <w:w w:val="90"/>
        </w:rPr>
        <w:t>y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(</w:t>
      </w:r>
      <w:r w:rsidR="00E07B1F">
        <w:rPr>
          <w:rFonts w:ascii="Georgia"/>
          <w:b/>
          <w:w w:val="90"/>
        </w:rPr>
        <w:t>?</w:t>
      </w:r>
      <w:r w:rsidR="00E07B1F">
        <w:rPr>
          <w:w w:val="90"/>
        </w:rPr>
        <w:t>),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but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without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elaborated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strategies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for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long-term</w:t>
      </w:r>
      <w:r w:rsidR="00E07B1F">
        <w:rPr>
          <w:spacing w:val="-17"/>
          <w:w w:val="90"/>
        </w:rPr>
        <w:t xml:space="preserve"> </w:t>
      </w:r>
      <w:r w:rsidR="00E07B1F">
        <w:rPr>
          <w:spacing w:val="-3"/>
          <w:w w:val="90"/>
        </w:rPr>
        <w:t>turno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ers</w:t>
      </w:r>
      <w:r w:rsidR="00E07B1F">
        <w:rPr>
          <w:spacing w:val="27"/>
          <w:w w:val="82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urban</w:t>
      </w:r>
      <w:r w:rsidR="00E07B1F">
        <w:rPr>
          <w:spacing w:val="-24"/>
          <w:w w:val="90"/>
        </w:rPr>
        <w:t xml:space="preserve"> </w:t>
      </w:r>
      <w:r w:rsidR="00E07B1F">
        <w:rPr>
          <w:spacing w:val="-2"/>
          <w:w w:val="90"/>
        </w:rPr>
        <w:t>dev</w:t>
      </w:r>
      <w:r w:rsidR="00E07B1F">
        <w:rPr>
          <w:spacing w:val="-3"/>
          <w:w w:val="90"/>
        </w:rPr>
        <w:t>elopmen</w:t>
      </w:r>
      <w:r w:rsidR="00E07B1F">
        <w:rPr>
          <w:spacing w:val="-2"/>
          <w:w w:val="90"/>
        </w:rPr>
        <w:t>t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24"/>
          <w:w w:val="90"/>
        </w:rPr>
        <w:t xml:space="preserve"> </w:t>
      </w:r>
      <w:ins w:id="482" w:author="Chris Prickett" w:date="2017-02-13T13:09:00Z">
        <w:r w:rsidR="00ED7D6C">
          <w:rPr>
            <w:spacing w:val="-24"/>
            <w:w w:val="90"/>
          </w:rPr>
          <w:t xml:space="preserve">the </w:t>
        </w:r>
      </w:ins>
      <w:r w:rsidR="00E07B1F">
        <w:rPr>
          <w:w w:val="90"/>
        </w:rPr>
        <w:t>public</w:t>
      </w:r>
      <w:r w:rsidR="00E07B1F">
        <w:rPr>
          <w:spacing w:val="-25"/>
          <w:w w:val="90"/>
        </w:rPr>
        <w:t xml:space="preserve"> </w:t>
      </w:r>
      <w:r w:rsidR="00E07B1F">
        <w:rPr>
          <w:spacing w:val="-2"/>
          <w:w w:val="90"/>
        </w:rPr>
        <w:t>interest.</w:t>
      </w:r>
      <w:r w:rsidR="00E07B1F">
        <w:rPr>
          <w:spacing w:val="3"/>
          <w:w w:val="90"/>
        </w:rPr>
        <w:t xml:space="preserve"> </w:t>
      </w:r>
      <w:r w:rsidR="00E07B1F">
        <w:rPr>
          <w:w w:val="90"/>
        </w:rPr>
        <w:t>Promoted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as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4"/>
          <w:w w:val="90"/>
        </w:rPr>
        <w:t xml:space="preserve"> </w:t>
      </w:r>
      <w:r w:rsidR="00E07B1F">
        <w:rPr>
          <w:spacing w:val="1"/>
          <w:w w:val="90"/>
        </w:rPr>
        <w:t>local</w:t>
      </w:r>
      <w:r w:rsidR="00E07B1F">
        <w:rPr>
          <w:spacing w:val="-25"/>
          <w:w w:val="90"/>
        </w:rPr>
        <w:t xml:space="preserve"> </w:t>
      </w:r>
      <w:r w:rsidR="00E07B1F">
        <w:rPr>
          <w:spacing w:val="-1"/>
          <w:w w:val="90"/>
        </w:rPr>
        <w:t>driv</w:t>
      </w:r>
      <w:r w:rsidR="00E07B1F">
        <w:rPr>
          <w:spacing w:val="-2"/>
          <w:w w:val="90"/>
        </w:rPr>
        <w:t>er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25"/>
          <w:w w:val="90"/>
        </w:rPr>
        <w:t xml:space="preserve"> </w:t>
      </w:r>
      <w:r w:rsidR="00E07B1F">
        <w:rPr>
          <w:w w:val="90"/>
        </w:rPr>
        <w:t>economic</w:t>
      </w:r>
      <w:r w:rsidR="00E07B1F">
        <w:rPr>
          <w:spacing w:val="-24"/>
          <w:w w:val="90"/>
        </w:rPr>
        <w:t xml:space="preserve"> </w:t>
      </w:r>
      <w:r w:rsidR="00E07B1F">
        <w:rPr>
          <w:spacing w:val="-1"/>
          <w:w w:val="90"/>
        </w:rPr>
        <w:t>growth</w:t>
      </w:r>
      <w:r w:rsidR="00E07B1F">
        <w:rPr>
          <w:spacing w:val="29"/>
          <w:w w:val="90"/>
        </w:rPr>
        <w:t xml:space="preserve"> </w:t>
      </w:r>
      <w:ins w:id="483" w:author="Chris Prickett" w:date="2017-02-13T13:09:00Z">
        <w:r w:rsidR="00ED7D6C">
          <w:rPr>
            <w:spacing w:val="29"/>
            <w:w w:val="90"/>
          </w:rPr>
          <w:t xml:space="preserve">in the </w:t>
        </w:r>
      </w:ins>
      <w:r w:rsidR="00E07B1F">
        <w:rPr>
          <w:w w:val="95"/>
        </w:rPr>
        <w:t>media,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roll-out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BWP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actually</w:t>
      </w:r>
      <w:r w:rsidR="00E07B1F">
        <w:rPr>
          <w:spacing w:val="-35"/>
          <w:w w:val="95"/>
        </w:rPr>
        <w:t xml:space="preserve"> </w:t>
      </w:r>
      <w:r w:rsidR="00E07B1F">
        <w:rPr>
          <w:spacing w:val="1"/>
          <w:w w:val="95"/>
        </w:rPr>
        <w:t>does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not</w:t>
      </w:r>
      <w:r w:rsidR="00E07B1F">
        <w:rPr>
          <w:spacing w:val="-35"/>
          <w:w w:val="95"/>
        </w:rPr>
        <w:t xml:space="preserve"> </w:t>
      </w:r>
      <w:r w:rsidR="00E07B1F">
        <w:rPr>
          <w:spacing w:val="-3"/>
          <w:w w:val="95"/>
        </w:rPr>
        <w:t>touch</w:t>
      </w:r>
      <w:r w:rsidR="00E07B1F">
        <w:rPr>
          <w:spacing w:val="-34"/>
          <w:w w:val="95"/>
        </w:rPr>
        <w:t xml:space="preserve"> </w:t>
      </w:r>
      <w:r w:rsidR="00E07B1F">
        <w:rPr>
          <w:spacing w:val="1"/>
          <w:w w:val="95"/>
        </w:rPr>
        <w:t>upon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4"/>
          <w:w w:val="95"/>
        </w:rPr>
        <w:t xml:space="preserve"> </w:t>
      </w:r>
      <w:r w:rsidR="00E07B1F">
        <w:rPr>
          <w:spacing w:val="-2"/>
          <w:w w:val="95"/>
        </w:rPr>
        <w:t>curren</w:t>
      </w:r>
      <w:r w:rsidR="00E07B1F">
        <w:rPr>
          <w:spacing w:val="-1"/>
          <w:w w:val="95"/>
        </w:rPr>
        <w:t>t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situation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at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28"/>
          <w:w w:val="88"/>
        </w:rPr>
        <w:t xml:space="preserve"> </w:t>
      </w:r>
      <w:r w:rsidR="00E07B1F">
        <w:rPr>
          <w:w w:val="90"/>
        </w:rPr>
        <w:t>wider</w:t>
      </w:r>
      <w:r w:rsidR="00E07B1F">
        <w:rPr>
          <w:spacing w:val="-11"/>
          <w:w w:val="90"/>
        </w:rPr>
        <w:t xml:space="preserve"> </w:t>
      </w:r>
      <w:r w:rsidR="00E07B1F">
        <w:rPr>
          <w:spacing w:val="-2"/>
          <w:w w:val="90"/>
        </w:rPr>
        <w:t>city</w:t>
      </w:r>
      <w:r w:rsidR="00E07B1F">
        <w:rPr>
          <w:spacing w:val="-10"/>
          <w:w w:val="90"/>
        </w:rPr>
        <w:t xml:space="preserve"> </w:t>
      </w:r>
      <w:r w:rsidR="00E07B1F">
        <w:rPr>
          <w:w w:val="90"/>
        </w:rPr>
        <w:t>scale.</w:t>
      </w:r>
    </w:p>
    <w:p w14:paraId="1C67711C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476AFCD6" w14:textId="4381C955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issues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traffic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bottle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neck,</w:t>
      </w:r>
      <w:r>
        <w:rPr>
          <w:spacing w:val="-37"/>
          <w:w w:val="95"/>
        </w:rPr>
        <w:t xml:space="preserve"> </w:t>
      </w:r>
      <w:ins w:id="484" w:author="Chris Prickett" w:date="2017-02-13T13:10:00Z">
        <w:r w:rsidR="00ED7D6C">
          <w:rPr>
            <w:spacing w:val="-37"/>
            <w:w w:val="95"/>
          </w:rPr>
          <w:t xml:space="preserve">the </w:t>
        </w:r>
      </w:ins>
      <w:r>
        <w:rPr>
          <w:spacing w:val="3"/>
          <w:w w:val="95"/>
        </w:rPr>
        <w:t>poor</w:t>
      </w:r>
      <w:r>
        <w:rPr>
          <w:spacing w:val="-36"/>
          <w:w w:val="95"/>
        </w:rPr>
        <w:t xml:space="preserve"> </w:t>
      </w:r>
      <w:r>
        <w:rPr>
          <w:w w:val="95"/>
        </w:rPr>
        <w:t>population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marginalized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people</w:t>
      </w:r>
      <w:r>
        <w:rPr>
          <w:spacing w:val="-38"/>
          <w:w w:val="95"/>
        </w:rPr>
        <w:t xml:space="preserve"> </w:t>
      </w:r>
      <w:r>
        <w:rPr>
          <w:w w:val="95"/>
        </w:rPr>
        <w:t>living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85"/>
        </w:rPr>
        <w:t xml:space="preserve"> </w:t>
      </w:r>
      <w:r>
        <w:rPr>
          <w:w w:val="95"/>
        </w:rPr>
        <w:t>gathering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area,</w:t>
      </w:r>
      <w:r>
        <w:rPr>
          <w:spacing w:val="-38"/>
          <w:w w:val="95"/>
        </w:rPr>
        <w:t xml:space="preserve"> </w:t>
      </w:r>
      <w:r>
        <w:rPr>
          <w:w w:val="95"/>
        </w:rPr>
        <w:t>illegal</w:t>
      </w:r>
      <w:r>
        <w:rPr>
          <w:spacing w:val="-40"/>
          <w:w w:val="95"/>
        </w:rPr>
        <w:t xml:space="preserve"> </w:t>
      </w:r>
      <w:r>
        <w:rPr>
          <w:w w:val="95"/>
        </w:rPr>
        <w:t>building,</w:t>
      </w:r>
      <w:r>
        <w:rPr>
          <w:spacing w:val="-38"/>
          <w:w w:val="95"/>
        </w:rPr>
        <w:t xml:space="preserve"> </w:t>
      </w:r>
      <w:ins w:id="485" w:author="Chris Prickett" w:date="2017-02-13T13:10:00Z">
        <w:r w:rsidR="00ED7D6C">
          <w:rPr>
            <w:spacing w:val="-38"/>
            <w:w w:val="95"/>
          </w:rPr>
          <w:t xml:space="preserve">the </w:t>
        </w:r>
      </w:ins>
      <w:r>
        <w:rPr>
          <w:w w:val="95"/>
        </w:rPr>
        <w:t>informal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econom</w:t>
      </w:r>
      <w:r>
        <w:rPr>
          <w:spacing w:val="-1"/>
          <w:w w:val="95"/>
        </w:rPr>
        <w:t>y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petty</w:t>
      </w:r>
      <w:r>
        <w:rPr>
          <w:spacing w:val="-39"/>
          <w:w w:val="95"/>
        </w:rPr>
        <w:t xml:space="preserve"> </w:t>
      </w:r>
      <w:r>
        <w:rPr>
          <w:w w:val="95"/>
        </w:rPr>
        <w:t>crimes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fough</w:t>
      </w:r>
      <w:r>
        <w:rPr>
          <w:spacing w:val="-2"/>
          <w:w w:val="95"/>
        </w:rPr>
        <w:t>t</w:t>
      </w:r>
      <w:r>
        <w:rPr>
          <w:spacing w:val="26"/>
          <w:w w:val="101"/>
        </w:rPr>
        <w:t xml:space="preserve"> </w:t>
      </w:r>
      <w:r>
        <w:rPr>
          <w:w w:val="95"/>
        </w:rPr>
        <w:t>against,</w:t>
      </w:r>
      <w:r>
        <w:rPr>
          <w:spacing w:val="-42"/>
          <w:w w:val="95"/>
        </w:rPr>
        <w:t xml:space="preserve"> </w:t>
      </w:r>
      <w:r>
        <w:rPr>
          <w:w w:val="95"/>
        </w:rPr>
        <w:t>but</w:t>
      </w:r>
      <w:r>
        <w:rPr>
          <w:spacing w:val="-42"/>
          <w:w w:val="95"/>
        </w:rPr>
        <w:t xml:space="preserve"> </w:t>
      </w:r>
      <w:r>
        <w:rPr>
          <w:w w:val="95"/>
        </w:rPr>
        <w:t>only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mo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ed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other</w:t>
      </w:r>
      <w:r>
        <w:rPr>
          <w:spacing w:val="-42"/>
          <w:w w:val="95"/>
        </w:rPr>
        <w:t xml:space="preserve"> </w:t>
      </w:r>
      <w:r>
        <w:rPr>
          <w:w w:val="95"/>
        </w:rPr>
        <w:t>areas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.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Namely,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viol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</w:t>
      </w:r>
      <w:r>
        <w:rPr>
          <w:spacing w:val="-43"/>
          <w:w w:val="95"/>
        </w:rPr>
        <w:t xml:space="preserve"> </w:t>
      </w:r>
      <w:r>
        <w:rPr>
          <w:w w:val="95"/>
        </w:rPr>
        <w:t>measures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terrain</w:t>
      </w:r>
      <w:r>
        <w:rPr>
          <w:spacing w:val="27"/>
          <w:w w:val="88"/>
        </w:rPr>
        <w:t xml:space="preserve"> </w:t>
      </w:r>
      <w:r>
        <w:rPr>
          <w:w w:val="90"/>
        </w:rPr>
        <w:t>clearance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unjust</w:t>
      </w:r>
      <w:r>
        <w:rPr>
          <w:spacing w:val="-11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citizen</w:t>
      </w:r>
      <w:r>
        <w:rPr>
          <w:spacing w:val="-10"/>
          <w:w w:val="90"/>
        </w:rPr>
        <w:t xml:space="preserve"> </w:t>
      </w:r>
      <w:r>
        <w:rPr>
          <w:w w:val="90"/>
        </w:rPr>
        <w:t>relocation</w:t>
      </w:r>
      <w:r>
        <w:rPr>
          <w:spacing w:val="-11"/>
          <w:w w:val="90"/>
        </w:rPr>
        <w:t xml:space="preserve"> </w:t>
      </w:r>
      <w:ins w:id="486" w:author="Chris Prickett" w:date="2017-02-13T13:10:00Z">
        <w:r w:rsidR="00ED7D6C">
          <w:rPr>
            <w:spacing w:val="-11"/>
            <w:w w:val="90"/>
          </w:rPr>
          <w:t xml:space="preserve">have </w:t>
        </w:r>
      </w:ins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orsened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situation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29"/>
          <w:w w:val="106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what</w:t>
      </w:r>
      <w:r>
        <w:rPr>
          <w:spacing w:val="-27"/>
          <w:w w:val="95"/>
        </w:rPr>
        <w:t xml:space="preserve"> </w:t>
      </w: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26"/>
          <w:w w:val="95"/>
        </w:rPr>
        <w:t xml:space="preserve"> </w:t>
      </w:r>
      <w:ins w:id="487" w:author="Chris Prickett" w:date="2017-02-13T13:11:00Z">
        <w:r w:rsidR="00ED7D6C">
          <w:rPr>
            <w:w w:val="95"/>
          </w:rPr>
          <w:t>a</w:t>
        </w:r>
      </w:ins>
      <w:del w:id="488" w:author="Chris Prickett" w:date="2017-02-13T13:11:00Z">
        <w:r w:rsidDel="00ED7D6C">
          <w:rPr>
            <w:w w:val="95"/>
          </w:rPr>
          <w:delText>the</w:delText>
        </w:r>
      </w:del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urban</w:t>
      </w:r>
      <w:r>
        <w:rPr>
          <w:spacing w:val="-26"/>
          <w:w w:val="95"/>
        </w:rPr>
        <w:t xml:space="preserve"> </w:t>
      </w:r>
      <w:r>
        <w:rPr>
          <w:w w:val="95"/>
        </w:rPr>
        <w:t>regeneration,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realit</w:t>
      </w:r>
      <w:r>
        <w:rPr>
          <w:spacing w:val="-1"/>
          <w:w w:val="95"/>
        </w:rPr>
        <w:t>y</w:t>
      </w:r>
      <w:r>
        <w:rPr>
          <w:spacing w:val="-27"/>
          <w:w w:val="95"/>
        </w:rPr>
        <w:t xml:space="preserve"> </w:t>
      </w:r>
      <w:del w:id="489" w:author="Chris Prickett" w:date="2017-02-13T13:11:00Z">
        <w:r w:rsidDel="00ED7D6C">
          <w:rPr>
            <w:spacing w:val="-3"/>
            <w:w w:val="95"/>
          </w:rPr>
          <w:delText>was</w:delText>
        </w:r>
        <w:r w:rsidDel="00ED7D6C">
          <w:rPr>
            <w:spacing w:val="-27"/>
            <w:w w:val="95"/>
          </w:rPr>
          <w:delText xml:space="preserve"> </w:delText>
        </w:r>
        <w:r w:rsidDel="00ED7D6C">
          <w:rPr>
            <w:w w:val="95"/>
          </w:rPr>
          <w:delText>a</w:delText>
        </w:r>
      </w:del>
      <w:ins w:id="490" w:author="Chris Prickett" w:date="2017-02-13T13:11:00Z">
        <w:r w:rsidR="00ED7D6C">
          <w:rPr>
            <w:spacing w:val="-3"/>
            <w:w w:val="95"/>
          </w:rPr>
          <w:t>has created the</w:t>
        </w:r>
      </w:ins>
      <w:r>
        <w:rPr>
          <w:spacing w:val="-27"/>
          <w:w w:val="95"/>
        </w:rPr>
        <w:t xml:space="preserve"> </w:t>
      </w:r>
      <w:r>
        <w:rPr>
          <w:w w:val="95"/>
        </w:rPr>
        <w:t>threat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0"/>
        </w:rPr>
        <w:t xml:space="preserve"> </w:t>
      </w:r>
      <w:r>
        <w:rPr>
          <w:spacing w:val="-2"/>
          <w:w w:val="95"/>
        </w:rPr>
        <w:t>disintegration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ins w:id="491" w:author="Chris Prickett" w:date="2017-02-13T13:11:00Z">
        <w:r w:rsidR="00ED7D6C">
          <w:rPr>
            <w:spacing w:val="-27"/>
            <w:w w:val="95"/>
          </w:rPr>
          <w:t xml:space="preserve">the </w:t>
        </w:r>
      </w:ins>
      <w:r>
        <w:rPr>
          <w:w w:val="95"/>
        </w:rPr>
        <w:t>urban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7"/>
          <w:w w:val="95"/>
        </w:rPr>
        <w:t xml:space="preserve"> </w:t>
      </w:r>
      <w:r>
        <w:rPr>
          <w:w w:val="95"/>
        </w:rPr>
        <w:t>heritage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tradition.</w:t>
      </w:r>
      <w:r>
        <w:rPr>
          <w:spacing w:val="-3"/>
          <w:w w:val="95"/>
        </w:rPr>
        <w:t xml:space="preserve"> </w:t>
      </w:r>
      <w:r>
        <w:rPr>
          <w:w w:val="95"/>
        </w:rPr>
        <w:t>Offering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most</w:t>
      </w:r>
      <w:r>
        <w:rPr>
          <w:spacing w:val="-28"/>
          <w:w w:val="95"/>
        </w:rPr>
        <w:t xml:space="preserve"> </w:t>
      </w:r>
      <w:r w:rsidR="003240D2">
        <w:rPr>
          <w:w w:val="95"/>
        </w:rPr>
        <w:t>im</w:t>
      </w:r>
      <w:r>
        <w:rPr>
          <w:w w:val="95"/>
        </w:rPr>
        <w:t>portant</w:t>
      </w:r>
      <w:r>
        <w:rPr>
          <w:spacing w:val="-20"/>
          <w:w w:val="95"/>
        </w:rPr>
        <w:t xml:space="preserve"> </w:t>
      </w:r>
      <w:r>
        <w:rPr>
          <w:w w:val="95"/>
        </w:rPr>
        <w:t>historical</w:t>
      </w:r>
      <w:r>
        <w:rPr>
          <w:spacing w:val="-20"/>
          <w:w w:val="95"/>
        </w:rPr>
        <w:t xml:space="preserve"> </w:t>
      </w:r>
      <w:r>
        <w:rPr>
          <w:w w:val="95"/>
        </w:rPr>
        <w:t>heritage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20"/>
          <w:w w:val="95"/>
        </w:rPr>
        <w:t xml:space="preserve"> </w:t>
      </w:r>
      <w:r>
        <w:rPr>
          <w:w w:val="95"/>
        </w:rPr>
        <w:t>(e.g.</w:t>
      </w:r>
      <w:r>
        <w:rPr>
          <w:spacing w:val="15"/>
          <w:w w:val="95"/>
        </w:rPr>
        <w:t xml:space="preserve"> </w:t>
      </w:r>
      <w:r>
        <w:rPr>
          <w:w w:val="95"/>
        </w:rPr>
        <w:t>Hotel</w:t>
      </w:r>
      <w:r>
        <w:rPr>
          <w:spacing w:val="-20"/>
          <w:w w:val="95"/>
        </w:rPr>
        <w:t xml:space="preserve"> </w:t>
      </w:r>
      <w:r>
        <w:rPr>
          <w:w w:val="95"/>
        </w:rPr>
        <w:t>Bristol,</w:t>
      </w:r>
      <w:r>
        <w:rPr>
          <w:spacing w:val="-17"/>
          <w:w w:val="95"/>
        </w:rPr>
        <w:t xml:space="preserve"> </w:t>
      </w:r>
      <w:r>
        <w:rPr>
          <w:w w:val="95"/>
        </w:rPr>
        <w:t>Belgrade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Railwa</w:t>
      </w:r>
      <w:r>
        <w:rPr>
          <w:spacing w:val="-2"/>
          <w:w w:val="95"/>
        </w:rPr>
        <w:t>y</w:t>
      </w:r>
      <w:r>
        <w:rPr>
          <w:spacing w:val="24"/>
          <w:w w:val="96"/>
        </w:rPr>
        <w:t xml:space="preserve"> </w:t>
      </w:r>
      <w:r>
        <w:rPr>
          <w:w w:val="95"/>
        </w:rPr>
        <w:t>station</w:t>
      </w:r>
      <w:r>
        <w:rPr>
          <w:spacing w:val="-34"/>
          <w:w w:val="95"/>
        </w:rPr>
        <w:t xml:space="preserve"> </w:t>
      </w:r>
      <w:r>
        <w:rPr>
          <w:w w:val="95"/>
        </w:rPr>
        <w:t>headquarters,</w:t>
      </w:r>
      <w:r>
        <w:rPr>
          <w:spacing w:val="-32"/>
          <w:w w:val="95"/>
        </w:rPr>
        <w:t xml:space="preserve"> </w:t>
      </w:r>
      <w:r>
        <w:rPr>
          <w:w w:val="95"/>
        </w:rPr>
        <w:t>Belgrade</w:t>
      </w:r>
      <w:r>
        <w:rPr>
          <w:spacing w:val="-33"/>
          <w:w w:val="95"/>
        </w:rPr>
        <w:t xml:space="preserve"> </w:t>
      </w:r>
      <w:r>
        <w:rPr>
          <w:w w:val="95"/>
        </w:rPr>
        <w:t>Cooperative,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ost</w:t>
      </w:r>
      <w:r>
        <w:rPr>
          <w:spacing w:val="-33"/>
          <w:w w:val="95"/>
        </w:rPr>
        <w:t xml:space="preserve"> </w:t>
      </w:r>
      <w:r>
        <w:rPr>
          <w:w w:val="95"/>
        </w:rPr>
        <w:t>office,</w:t>
      </w:r>
      <w:r>
        <w:rPr>
          <w:spacing w:val="-32"/>
          <w:w w:val="95"/>
        </w:rPr>
        <w:t xml:space="preserve"> </w:t>
      </w:r>
      <w:r>
        <w:rPr>
          <w:w w:val="95"/>
        </w:rPr>
        <w:t>Paper</w:t>
      </w:r>
      <w:r>
        <w:rPr>
          <w:spacing w:val="-33"/>
          <w:w w:val="95"/>
        </w:rPr>
        <w:t xml:space="preserve"> </w:t>
      </w:r>
      <w:r>
        <w:rPr>
          <w:w w:val="95"/>
        </w:rPr>
        <w:t>Mill)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del w:id="492" w:author="Chris Prickett" w:date="2017-02-13T13:12:00Z">
        <w:r w:rsidDel="00ED7D6C">
          <w:rPr>
            <w:w w:val="95"/>
          </w:rPr>
          <w:delText>the</w:delText>
        </w:r>
        <w:r w:rsidDel="00ED7D6C">
          <w:rPr>
            <w:spacing w:val="-33"/>
            <w:w w:val="95"/>
          </w:rPr>
          <w:delText xml:space="preserve"> </w:delText>
        </w:r>
      </w:del>
      <w:r>
        <w:rPr>
          <w:spacing w:val="-2"/>
          <w:w w:val="95"/>
        </w:rPr>
        <w:t>contribution</w:t>
      </w:r>
      <w:ins w:id="493" w:author="Chris Prickett" w:date="2017-02-13T13:12:00Z">
        <w:r w:rsidR="00ED7D6C">
          <w:rPr>
            <w:spacing w:val="-2"/>
            <w:w w:val="95"/>
          </w:rPr>
          <w:t>s</w:t>
        </w:r>
      </w:ins>
      <w:r>
        <w:rPr>
          <w:spacing w:val="25"/>
          <w:w w:val="89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kind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BWP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represen</w:t>
      </w:r>
      <w:r>
        <w:rPr>
          <w:spacing w:val="-1"/>
          <w:w w:val="90"/>
        </w:rPr>
        <w:t>t</w:t>
      </w:r>
      <w:r>
        <w:rPr>
          <w:spacing w:val="-16"/>
          <w:w w:val="90"/>
        </w:rPr>
        <w:t xml:space="preserve"> </w:t>
      </w:r>
      <w:ins w:id="494" w:author="Chris Prickett" w:date="2017-02-13T13:12:00Z">
        <w:r w:rsidR="00ED7D6C">
          <w:rPr>
            <w:spacing w:val="-16"/>
            <w:w w:val="90"/>
          </w:rPr>
          <w:t xml:space="preserve">a </w:t>
        </w:r>
      </w:ins>
      <w:r>
        <w:rPr>
          <w:w w:val="90"/>
        </w:rPr>
        <w:t>high</w:t>
      </w:r>
      <w:r>
        <w:rPr>
          <w:spacing w:val="-16"/>
          <w:w w:val="90"/>
        </w:rPr>
        <w:t xml:space="preserve"> </w:t>
      </w:r>
      <w:r>
        <w:rPr>
          <w:w w:val="90"/>
        </w:rPr>
        <w:t>disregard</w:t>
      </w:r>
      <w:r>
        <w:rPr>
          <w:spacing w:val="-16"/>
          <w:w w:val="90"/>
        </w:rPr>
        <w:t xml:space="preserve"> </w:t>
      </w:r>
      <w:ins w:id="495" w:author="Chris Prickett" w:date="2017-02-13T13:12:00Z">
        <w:r w:rsidR="00ED7D6C">
          <w:rPr>
            <w:w w:val="90"/>
          </w:rPr>
          <w:t>by</w:t>
        </w:r>
      </w:ins>
      <w:del w:id="496" w:author="Chris Prickett" w:date="2017-02-13T13:12:00Z">
        <w:r w:rsidDel="00ED7D6C">
          <w:rPr>
            <w:w w:val="90"/>
          </w:rPr>
          <w:delText>of</w:delText>
        </w:r>
      </w:del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decision-making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bodies</w:t>
      </w:r>
      <w:r>
        <w:rPr>
          <w:spacing w:val="-16"/>
          <w:w w:val="90"/>
        </w:rPr>
        <w:t xml:space="preserve"> </w:t>
      </w:r>
      <w:r>
        <w:rPr>
          <w:w w:val="90"/>
        </w:rPr>
        <w:t>(the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Gov</w:t>
      </w:r>
      <w:r>
        <w:rPr>
          <w:spacing w:val="-3"/>
          <w:w w:val="90"/>
        </w:rPr>
        <w:t>ernmen</w:t>
      </w:r>
      <w:r>
        <w:rPr>
          <w:spacing w:val="-2"/>
          <w:w w:val="90"/>
        </w:rPr>
        <w:t>t)</w:t>
      </w:r>
      <w:r>
        <w:rPr>
          <w:spacing w:val="24"/>
          <w:w w:val="113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what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should</w:t>
      </w:r>
      <w:r>
        <w:rPr>
          <w:spacing w:val="-41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cultural</w:t>
      </w:r>
      <w:r>
        <w:rPr>
          <w:spacing w:val="-41"/>
          <w:w w:val="95"/>
        </w:rPr>
        <w:t xml:space="preserve"> </w:t>
      </w:r>
      <w:r>
        <w:rPr>
          <w:w w:val="95"/>
        </w:rPr>
        <w:t>heritage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national</w:t>
      </w:r>
      <w:r>
        <w:rPr>
          <w:spacing w:val="-41"/>
          <w:w w:val="95"/>
        </w:rPr>
        <w:t xml:space="preserve"> </w:t>
      </w:r>
      <w:r>
        <w:rPr>
          <w:w w:val="95"/>
        </w:rPr>
        <w:t>importance</w:t>
      </w:r>
      <w:r>
        <w:rPr>
          <w:spacing w:val="-4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6E728A63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3B33E057" w14:textId="115D63C9" w:rsidR="00B0559F" w:rsidRDefault="00722A2E">
      <w:pPr>
        <w:pStyle w:val="BodyText"/>
        <w:spacing w:line="327" w:lineRule="auto"/>
        <w:ind w:right="111"/>
        <w:jc w:val="both"/>
      </w:pPr>
      <w:r>
        <w:pict w14:anchorId="1C377ECE">
          <v:group id="_x0000_s1038" style="position:absolute;left:0;text-align:left;margin-left:414.3pt;margin-top:37.4pt;width:99.2pt;height:11.75pt;z-index:-13192;mso-position-horizontal-relative:page" coordorigin="8286,748" coordsize="1984,235">
            <v:group id="_x0000_s1047" style="position:absolute;left:8286;top:748;width:277;height:235" coordorigin="8286,748" coordsize="277,235">
              <v:shape id="_x0000_s1048" style="position:absolute;left:8286;top:748;width:277;height:235" coordorigin="8286,748" coordsize="277,235" path="m8286,982r277,l8563,748r-277,l8286,982xe" fillcolor="#fff200" stroked="f">
                <v:path arrowok="t"/>
              </v:shape>
            </v:group>
            <v:group id="_x0000_s1045" style="position:absolute;left:8553;top:748;width:186;height:235" coordorigin="8553,748" coordsize="186,235">
              <v:shape id="_x0000_s1046" style="position:absolute;left:8553;top:748;width:186;height:235" coordorigin="8553,748" coordsize="186,235" path="m8553,982r186,l8739,748r-186,l8553,982xe" fillcolor="#fff200" stroked="f">
                <v:path arrowok="t"/>
              </v:shape>
            </v:group>
            <v:group id="_x0000_s1043" style="position:absolute;left:8729;top:748;width:193;height:235" coordorigin="8729,748" coordsize="193,235">
              <v:shape id="_x0000_s1044" style="position:absolute;left:8729;top:748;width:193;height:235" coordorigin="8729,748" coordsize="193,235" path="m8729,982r193,l8922,748r-193,l8729,982xe" fillcolor="#fff200" stroked="f">
                <v:path arrowok="t"/>
              </v:shape>
            </v:group>
            <v:group id="_x0000_s1041" style="position:absolute;left:8912;top:748;width:283;height:235" coordorigin="8912,748" coordsize="283,235">
              <v:shape id="_x0000_s1042" style="position:absolute;left:8912;top:748;width:283;height:235" coordorigin="8912,748" coordsize="283,235" path="m8912,982r282,l9194,748r-282,l8912,982xe" fillcolor="#fff200" stroked="f">
                <v:path arrowok="t"/>
              </v:shape>
            </v:group>
            <v:group id="_x0000_s1039" style="position:absolute;left:9184;top:748;width:1086;height:235" coordorigin="9184,748" coordsize="1086,235">
              <v:shape id="_x0000_s1040" style="position:absolute;left:9184;top:748;width:1086;height:235" coordorigin="9184,748" coordsize="1086,235" path="m9184,982r1086,l10270,748r-1086,l9184,982xe" fillcolor="#fff200" stroked="f">
                <v:path arrowok="t"/>
              </v:shape>
            </v:group>
            <w10:wrap anchorx="page"/>
          </v:group>
        </w:pict>
      </w:r>
      <w:r w:rsidR="00E07B1F">
        <w:rPr>
          <w:w w:val="90"/>
        </w:rPr>
        <w:t>All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measures,</w:t>
      </w:r>
      <w:r w:rsidR="00E07B1F">
        <w:rPr>
          <w:spacing w:val="-11"/>
          <w:w w:val="90"/>
        </w:rPr>
        <w:t xml:space="preserve"> </w:t>
      </w:r>
      <w:r w:rsidR="00E07B1F">
        <w:rPr>
          <w:spacing w:val="-3"/>
          <w:w w:val="90"/>
        </w:rPr>
        <w:t>incen</w:t>
      </w:r>
      <w:r w:rsidR="00E07B1F">
        <w:rPr>
          <w:spacing w:val="-2"/>
          <w:w w:val="90"/>
        </w:rPr>
        <w:t>tiv</w:t>
      </w:r>
      <w:r w:rsidR="00E07B1F">
        <w:rPr>
          <w:spacing w:val="-3"/>
          <w:w w:val="90"/>
        </w:rPr>
        <w:t>es,</w:t>
      </w:r>
      <w:r w:rsidR="00E07B1F">
        <w:rPr>
          <w:spacing w:val="-11"/>
          <w:w w:val="90"/>
        </w:rPr>
        <w:t xml:space="preserve"> </w:t>
      </w:r>
      <w:r w:rsidR="00E07B1F">
        <w:rPr>
          <w:spacing w:val="-2"/>
          <w:w w:val="90"/>
        </w:rPr>
        <w:t>instruments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3"/>
          <w:w w:val="90"/>
        </w:rPr>
        <w:t xml:space="preserve"> </w:t>
      </w:r>
      <w:r w:rsidR="00E07B1F">
        <w:rPr>
          <w:spacing w:val="-2"/>
          <w:w w:val="90"/>
        </w:rPr>
        <w:t>mechanisms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put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place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to</w:t>
      </w:r>
      <w:r w:rsidR="00E07B1F">
        <w:rPr>
          <w:spacing w:val="-12"/>
          <w:w w:val="90"/>
        </w:rPr>
        <w:t xml:space="preserve"> </w:t>
      </w:r>
      <w:r w:rsidR="00E07B1F">
        <w:rPr>
          <w:w w:val="90"/>
        </w:rPr>
        <w:t>enable</w:t>
      </w:r>
      <w:r w:rsidR="00E07B1F">
        <w:rPr>
          <w:spacing w:val="-12"/>
          <w:w w:val="90"/>
        </w:rPr>
        <w:t xml:space="preserve"> </w:t>
      </w:r>
      <w:ins w:id="497" w:author="Chris Prickett" w:date="2017-02-13T13:13:00Z">
        <w:r w:rsidR="00ED7D6C">
          <w:rPr>
            <w:spacing w:val="-12"/>
            <w:w w:val="90"/>
          </w:rPr>
          <w:t xml:space="preserve">a </w:t>
        </w:r>
      </w:ins>
      <w:r w:rsidR="00E07B1F">
        <w:rPr>
          <w:spacing w:val="1"/>
          <w:w w:val="90"/>
        </w:rPr>
        <w:t>smooth</w:t>
      </w:r>
      <w:r w:rsidR="00E07B1F">
        <w:rPr>
          <w:spacing w:val="33"/>
          <w:w w:val="89"/>
        </w:rPr>
        <w:t xml:space="preserve"> </w:t>
      </w:r>
      <w:r w:rsidR="00E07B1F">
        <w:t>path</w:t>
      </w:r>
      <w:r w:rsidR="00E07B1F">
        <w:rPr>
          <w:spacing w:val="-34"/>
        </w:rPr>
        <w:t xml:space="preserve"> </w:t>
      </w:r>
      <w:r w:rsidR="00E07B1F">
        <w:t>for</w:t>
      </w:r>
      <w:r w:rsidR="00E07B1F">
        <w:rPr>
          <w:spacing w:val="-33"/>
        </w:rPr>
        <w:t xml:space="preserve"> </w:t>
      </w:r>
      <w:r w:rsidR="00E07B1F">
        <w:t>the</w:t>
      </w:r>
      <w:r w:rsidR="00E07B1F">
        <w:rPr>
          <w:spacing w:val="-34"/>
        </w:rPr>
        <w:t xml:space="preserve"> </w:t>
      </w:r>
      <w:r w:rsidR="00E07B1F">
        <w:t>BWP</w:t>
      </w:r>
      <w:r w:rsidR="00E07B1F">
        <w:rPr>
          <w:spacing w:val="-33"/>
        </w:rPr>
        <w:t xml:space="preserve"> </w:t>
      </w:r>
      <w:r w:rsidR="00E07B1F">
        <w:rPr>
          <w:spacing w:val="-2"/>
        </w:rPr>
        <w:t>epitomize</w:t>
      </w:r>
      <w:r w:rsidR="00E07B1F">
        <w:rPr>
          <w:spacing w:val="-33"/>
        </w:rPr>
        <w:t xml:space="preserve"> </w:t>
      </w:r>
      <w:r w:rsidR="00E07B1F">
        <w:rPr>
          <w:rFonts w:ascii="Georgia"/>
          <w:b/>
        </w:rPr>
        <w:t>the</w:t>
      </w:r>
      <w:r w:rsidR="00E07B1F">
        <w:rPr>
          <w:rFonts w:ascii="Georgia"/>
          <w:b/>
          <w:spacing w:val="-14"/>
        </w:rPr>
        <w:t xml:space="preserve"> </w:t>
      </w:r>
      <w:r w:rsidR="00E07B1F">
        <w:rPr>
          <w:rFonts w:ascii="Georgia"/>
          <w:b/>
          <w:spacing w:val="-3"/>
        </w:rPr>
        <w:t>lack</w:t>
      </w:r>
      <w:r w:rsidR="00E07B1F">
        <w:rPr>
          <w:rFonts w:ascii="Georgia"/>
          <w:b/>
          <w:spacing w:val="-13"/>
        </w:rPr>
        <w:t xml:space="preserve"> </w:t>
      </w:r>
      <w:r w:rsidR="00E07B1F">
        <w:rPr>
          <w:rFonts w:ascii="Georgia"/>
          <w:b/>
        </w:rPr>
        <w:t>of</w:t>
      </w:r>
      <w:r w:rsidR="00E07B1F">
        <w:rPr>
          <w:rFonts w:ascii="Georgia"/>
          <w:b/>
          <w:spacing w:val="-13"/>
        </w:rPr>
        <w:t xml:space="preserve"> </w:t>
      </w:r>
      <w:r w:rsidR="00E07B1F">
        <w:rPr>
          <w:rFonts w:ascii="Georgia"/>
          <w:b/>
        </w:rPr>
        <w:t>political</w:t>
      </w:r>
      <w:r w:rsidR="00E07B1F">
        <w:rPr>
          <w:rFonts w:ascii="Georgia"/>
          <w:b/>
          <w:spacing w:val="-13"/>
        </w:rPr>
        <w:t xml:space="preserve"> </w:t>
      </w:r>
      <w:r w:rsidR="00E07B1F">
        <w:rPr>
          <w:rFonts w:ascii="Georgia"/>
          <w:b/>
        </w:rPr>
        <w:t>dialogue</w:t>
      </w:r>
      <w:r w:rsidR="00E07B1F">
        <w:rPr>
          <w:rFonts w:ascii="Georgia"/>
          <w:b/>
          <w:spacing w:val="-14"/>
        </w:rPr>
        <w:t xml:space="preserve"> </w:t>
      </w:r>
      <w:r w:rsidR="00E07B1F">
        <w:rPr>
          <w:rFonts w:ascii="Georgia"/>
          <w:b/>
        </w:rPr>
        <w:t>and</w:t>
      </w:r>
      <w:r w:rsidR="00E07B1F">
        <w:rPr>
          <w:rFonts w:ascii="Georgia"/>
          <w:b/>
          <w:spacing w:val="-13"/>
        </w:rPr>
        <w:t xml:space="preserve"> </w:t>
      </w:r>
      <w:r w:rsidR="00E07B1F">
        <w:rPr>
          <w:rFonts w:ascii="Georgia"/>
          <w:b/>
          <w:spacing w:val="-2"/>
        </w:rPr>
        <w:t>consensus</w:t>
      </w:r>
      <w:r w:rsidR="00E07B1F">
        <w:rPr>
          <w:rFonts w:ascii="Georgia"/>
          <w:b/>
          <w:spacing w:val="-18"/>
        </w:rPr>
        <w:t xml:space="preserve"> </w:t>
      </w:r>
      <w:r w:rsidR="00E07B1F">
        <w:t>on</w:t>
      </w:r>
      <w:r w:rsidR="00E07B1F">
        <w:rPr>
          <w:spacing w:val="-34"/>
        </w:rPr>
        <w:t xml:space="preserve"> </w:t>
      </w:r>
      <w:r w:rsidR="00E07B1F">
        <w:t>what</w:t>
      </w:r>
      <w:ins w:id="498" w:author="Chris Prickett" w:date="2017-02-13T13:13:00Z">
        <w:r w:rsidR="00ED7D6C">
          <w:rPr>
            <w:w w:val="95"/>
          </w:rPr>
          <w:t xml:space="preserve"> the</w:t>
        </w:r>
      </w:ins>
      <w:del w:id="499" w:author="Chris Prickett" w:date="2017-02-13T13:13:00Z">
        <w:r w:rsidR="00E07B1F" w:rsidDel="00ED7D6C">
          <w:rPr>
            <w:spacing w:val="47"/>
            <w:w w:val="89"/>
          </w:rPr>
          <w:delText xml:space="preserve"> </w:delText>
        </w:r>
        <w:r w:rsidR="00E07B1F" w:rsidDel="00ED7D6C">
          <w:rPr>
            <w:w w:val="95"/>
          </w:rPr>
          <w:delText>is</w:delText>
        </w:r>
      </w:del>
      <w:r w:rsidR="00E07B1F">
        <w:rPr>
          <w:spacing w:val="-2"/>
          <w:w w:val="95"/>
        </w:rPr>
        <w:t xml:space="preserve"> </w:t>
      </w:r>
      <w:r w:rsidR="00E07B1F">
        <w:rPr>
          <w:w w:val="95"/>
        </w:rPr>
        <w:t>public</w:t>
      </w:r>
      <w:r w:rsidR="00E07B1F">
        <w:rPr>
          <w:spacing w:val="-2"/>
          <w:w w:val="95"/>
        </w:rPr>
        <w:t xml:space="preserve"> interest</w:t>
      </w:r>
      <w:ins w:id="500" w:author="Chris Prickett" w:date="2017-02-13T13:13:00Z">
        <w:r w:rsidR="00ED7D6C">
          <w:rPr>
            <w:spacing w:val="-2"/>
            <w:w w:val="95"/>
          </w:rPr>
          <w:t xml:space="preserve"> is</w:t>
        </w:r>
      </w:ins>
      <w:r w:rsidR="00E07B1F">
        <w:rPr>
          <w:spacing w:val="-2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2"/>
          <w:w w:val="95"/>
        </w:rPr>
        <w:t xml:space="preserve"> </w:t>
      </w:r>
      <w:r w:rsidR="00E07B1F">
        <w:rPr>
          <w:w w:val="95"/>
        </w:rPr>
        <w:t>what</w:t>
      </w:r>
      <w:r w:rsidR="00E07B1F">
        <w:rPr>
          <w:spacing w:val="-2"/>
          <w:w w:val="95"/>
        </w:rPr>
        <w:t xml:space="preserve"> </w:t>
      </w:r>
      <w:del w:id="501" w:author="Chris Prickett" w:date="2017-02-13T13:13:00Z">
        <w:r w:rsidR="00E07B1F" w:rsidDel="00ED7D6C">
          <w:rPr>
            <w:w w:val="95"/>
          </w:rPr>
          <w:delText>are</w:delText>
        </w:r>
        <w:r w:rsidR="00E07B1F" w:rsidDel="00ED7D6C">
          <w:rPr>
            <w:spacing w:val="-2"/>
            <w:w w:val="95"/>
          </w:rPr>
          <w:delText xml:space="preserve"> </w:delText>
        </w:r>
      </w:del>
      <w:r w:rsidR="00E07B1F">
        <w:rPr>
          <w:w w:val="95"/>
        </w:rPr>
        <w:t>the</w:t>
      </w:r>
      <w:r w:rsidR="00E07B1F">
        <w:rPr>
          <w:spacing w:val="-2"/>
          <w:w w:val="95"/>
        </w:rPr>
        <w:t xml:space="preserve"> </w:t>
      </w:r>
      <w:r w:rsidR="00E07B1F">
        <w:rPr>
          <w:w w:val="95"/>
        </w:rPr>
        <w:t>modalities</w:t>
      </w:r>
      <w:r w:rsidR="00E07B1F">
        <w:rPr>
          <w:spacing w:val="-1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2"/>
          <w:w w:val="95"/>
        </w:rPr>
        <w:t xml:space="preserve"> </w:t>
      </w:r>
      <w:r w:rsidR="00E07B1F">
        <w:rPr>
          <w:spacing w:val="-3"/>
          <w:w w:val="95"/>
        </w:rPr>
        <w:t>achieve</w:t>
      </w:r>
      <w:r w:rsidR="00E07B1F">
        <w:rPr>
          <w:spacing w:val="-2"/>
          <w:w w:val="95"/>
        </w:rPr>
        <w:t xml:space="preserve"> </w:t>
      </w:r>
      <w:r w:rsidR="00E07B1F">
        <w:rPr>
          <w:w w:val="95"/>
        </w:rPr>
        <w:t>it</w:t>
      </w:r>
      <w:ins w:id="502" w:author="Chris Prickett" w:date="2017-02-13T13:13:00Z">
        <w:r w:rsidR="00ED7D6C">
          <w:rPr>
            <w:w w:val="95"/>
          </w:rPr>
          <w:t xml:space="preserve"> are</w:t>
        </w:r>
      </w:ins>
      <w:r w:rsidR="00E07B1F">
        <w:rPr>
          <w:spacing w:val="-2"/>
          <w:w w:val="95"/>
        </w:rPr>
        <w:t xml:space="preserve"> </w:t>
      </w:r>
      <w:r w:rsidR="00E07B1F">
        <w:rPr>
          <w:spacing w:val="-1"/>
          <w:w w:val="95"/>
        </w:rPr>
        <w:t>V</w:t>
      </w:r>
      <w:r w:rsidR="00E07B1F">
        <w:rPr>
          <w:spacing w:val="-2"/>
          <w:w w:val="95"/>
        </w:rPr>
        <w:t>ujosevicEtAl.2010b.</w:t>
      </w:r>
      <w:r w:rsidR="00E07B1F">
        <w:rPr>
          <w:spacing w:val="53"/>
          <w:w w:val="95"/>
        </w:rPr>
        <w:t xml:space="preserve"> </w:t>
      </w:r>
      <w:r w:rsidR="00E07B1F">
        <w:rPr>
          <w:w w:val="95"/>
        </w:rPr>
        <w:t>As</w:t>
      </w:r>
      <w:r w:rsidR="00E07B1F">
        <w:rPr>
          <w:spacing w:val="21"/>
          <w:w w:val="94"/>
        </w:rPr>
        <w:t xml:space="preserve"> </w:t>
      </w:r>
      <w:r w:rsidR="00E07B1F">
        <w:rPr>
          <w:w w:val="95"/>
        </w:rPr>
        <w:t>an</w:t>
      </w:r>
      <w:r w:rsidR="00E07B1F">
        <w:rPr>
          <w:spacing w:val="-36"/>
          <w:w w:val="95"/>
        </w:rPr>
        <w:t xml:space="preserve"> </w:t>
      </w:r>
      <w:r w:rsidR="00E07B1F">
        <w:rPr>
          <w:spacing w:val="1"/>
          <w:w w:val="95"/>
        </w:rPr>
        <w:t>expert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explained,</w:t>
      </w:r>
      <w:r w:rsidR="00E07B1F">
        <w:rPr>
          <w:spacing w:val="-35"/>
          <w:w w:val="95"/>
        </w:rPr>
        <w:t xml:space="preserve"> </w:t>
      </w:r>
      <w:r w:rsidR="00E07B1F">
        <w:rPr>
          <w:spacing w:val="1"/>
          <w:w w:val="95"/>
        </w:rPr>
        <w:t>people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Serbia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Belgrade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do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not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trust</w:t>
      </w:r>
      <w:r w:rsidR="00E07B1F">
        <w:rPr>
          <w:spacing w:val="-36"/>
          <w:w w:val="95"/>
        </w:rPr>
        <w:t xml:space="preserve"> </w:t>
      </w:r>
      <w:r w:rsidR="00E07B1F">
        <w:rPr>
          <w:spacing w:val="-3"/>
          <w:w w:val="95"/>
        </w:rPr>
        <w:t>communit</w:t>
      </w:r>
      <w:r w:rsidR="00E07B1F">
        <w:rPr>
          <w:spacing w:val="-2"/>
          <w:w w:val="95"/>
        </w:rPr>
        <w:t>y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actions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26"/>
          <w:w w:val="85"/>
        </w:rPr>
        <w:t xml:space="preserve"> </w:t>
      </w:r>
      <w:r w:rsidR="00E07B1F">
        <w:rPr>
          <w:w w:val="90"/>
        </w:rPr>
        <w:t>bottom-up</w:t>
      </w:r>
      <w:r w:rsidR="00E07B1F">
        <w:rPr>
          <w:spacing w:val="-27"/>
          <w:w w:val="90"/>
        </w:rPr>
        <w:t xml:space="preserve"> </w:t>
      </w:r>
      <w:r w:rsidR="00E07B1F">
        <w:rPr>
          <w:spacing w:val="-2"/>
          <w:w w:val="90"/>
        </w:rPr>
        <w:t>engagemen</w:t>
      </w:r>
      <w:r w:rsidR="00E07B1F">
        <w:rPr>
          <w:spacing w:val="-1"/>
          <w:w w:val="90"/>
        </w:rPr>
        <w:t>t,</w:t>
      </w:r>
      <w:r w:rsidR="00E07B1F">
        <w:rPr>
          <w:spacing w:val="-26"/>
          <w:w w:val="90"/>
        </w:rPr>
        <w:t xml:space="preserve"> </w:t>
      </w:r>
      <w:r w:rsidR="00E07B1F">
        <w:rPr>
          <w:w w:val="90"/>
        </w:rPr>
        <w:t>because,</w:t>
      </w:r>
      <w:r w:rsidR="00E07B1F">
        <w:rPr>
          <w:spacing w:val="-26"/>
          <w:w w:val="90"/>
        </w:rPr>
        <w:t xml:space="preserve"> </w:t>
      </w:r>
      <w:r w:rsidR="00E07B1F">
        <w:rPr>
          <w:w w:val="90"/>
        </w:rPr>
        <w:t>as</w:t>
      </w:r>
      <w:r w:rsidR="00E07B1F">
        <w:rPr>
          <w:spacing w:val="-27"/>
          <w:w w:val="90"/>
        </w:rPr>
        <w:t xml:space="preserve"> </w:t>
      </w:r>
      <w:r w:rsidR="00E07B1F">
        <w:rPr>
          <w:w w:val="90"/>
        </w:rPr>
        <w:t>an</w:t>
      </w:r>
      <w:r w:rsidR="00E07B1F">
        <w:rPr>
          <w:spacing w:val="-27"/>
          <w:w w:val="90"/>
        </w:rPr>
        <w:t xml:space="preserve"> </w:t>
      </w:r>
      <w:r w:rsidR="00E07B1F">
        <w:rPr>
          <w:spacing w:val="-2"/>
          <w:w w:val="90"/>
        </w:rPr>
        <w:t>impulse</w:t>
      </w:r>
      <w:r w:rsidR="00E07B1F">
        <w:rPr>
          <w:spacing w:val="-27"/>
          <w:w w:val="90"/>
        </w:rPr>
        <w:t xml:space="preserve"> </w:t>
      </w:r>
      <w:r w:rsidR="00E07B1F">
        <w:rPr>
          <w:w w:val="90"/>
        </w:rPr>
        <w:t>inherited</w:t>
      </w:r>
      <w:r w:rsidR="00E07B1F">
        <w:rPr>
          <w:spacing w:val="-28"/>
          <w:w w:val="90"/>
        </w:rPr>
        <w:t xml:space="preserve"> </w:t>
      </w:r>
      <w:r w:rsidR="00E07B1F">
        <w:rPr>
          <w:w w:val="90"/>
        </w:rPr>
        <w:t>from</w:t>
      </w:r>
      <w:r w:rsidR="00E07B1F">
        <w:rPr>
          <w:spacing w:val="-27"/>
          <w:w w:val="90"/>
        </w:rPr>
        <w:t xml:space="preserve"> </w:t>
      </w:r>
      <w:r w:rsidR="00E07B1F">
        <w:rPr>
          <w:w w:val="90"/>
        </w:rPr>
        <w:t>socialism,</w:t>
      </w:r>
      <w:r w:rsidR="00E07B1F">
        <w:rPr>
          <w:spacing w:val="-26"/>
          <w:w w:val="90"/>
        </w:rPr>
        <w:t xml:space="preserve"> </w:t>
      </w:r>
      <w:r w:rsidR="00E07B1F">
        <w:rPr>
          <w:w w:val="90"/>
        </w:rPr>
        <w:t>they</w:t>
      </w:r>
      <w:r w:rsidR="00E07B1F">
        <w:rPr>
          <w:spacing w:val="-27"/>
          <w:w w:val="90"/>
        </w:rPr>
        <w:t xml:space="preserve"> </w:t>
      </w:r>
      <w:r w:rsidR="00E07B1F">
        <w:rPr>
          <w:spacing w:val="1"/>
          <w:w w:val="90"/>
        </w:rPr>
        <w:t>expect</w:t>
      </w:r>
      <w:del w:id="503" w:author="Chris Prickett" w:date="2017-02-13T13:13:00Z">
        <w:r w:rsidR="00E07B1F" w:rsidDel="00ED7D6C">
          <w:rPr>
            <w:spacing w:val="-27"/>
            <w:w w:val="90"/>
          </w:rPr>
          <w:delText xml:space="preserve"> </w:delText>
        </w:r>
        <w:r w:rsidR="00E07B1F" w:rsidDel="00ED7D6C">
          <w:rPr>
            <w:w w:val="90"/>
          </w:rPr>
          <w:delText>from</w:delText>
        </w:r>
      </w:del>
      <w:r w:rsidR="00E07B1F">
        <w:rPr>
          <w:spacing w:val="56"/>
          <w:w w:val="89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authorities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to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organize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them</w:t>
      </w:r>
      <w:r w:rsidR="00E07B1F">
        <w:rPr>
          <w:spacing w:val="-15"/>
          <w:w w:val="90"/>
        </w:rPr>
        <w:t xml:space="preserve"> </w:t>
      </w:r>
      <w:r w:rsidR="00E07B1F">
        <w:rPr>
          <w:spacing w:val="-1"/>
          <w:w w:val="90"/>
        </w:rPr>
        <w:t>(</w:t>
      </w:r>
      <w:r w:rsidR="00E07B1F">
        <w:rPr>
          <w:color w:val="00AEEF"/>
          <w:spacing w:val="-1"/>
          <w:w w:val="90"/>
        </w:rPr>
        <w:t>Interview</w:t>
      </w:r>
      <w:r w:rsidR="00E07B1F">
        <w:rPr>
          <w:color w:val="00AEEF"/>
          <w:spacing w:val="-16"/>
          <w:w w:val="90"/>
        </w:rPr>
        <w:t xml:space="preserve"> </w:t>
      </w:r>
      <w:r w:rsidR="00E07B1F">
        <w:rPr>
          <w:color w:val="00AEEF"/>
          <w:w w:val="90"/>
        </w:rPr>
        <w:t>X</w:t>
      </w:r>
      <w:r w:rsidR="00E07B1F">
        <w:rPr>
          <w:w w:val="90"/>
        </w:rPr>
        <w:t>).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Jumping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from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socialism</w:t>
      </w:r>
      <w:r w:rsidR="00E07B1F">
        <w:rPr>
          <w:spacing w:val="-14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to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neoliberalism</w:t>
      </w:r>
      <w:r w:rsidR="00E07B1F">
        <w:rPr>
          <w:spacing w:val="34"/>
          <w:w w:val="85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wild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capitalism,</w:t>
      </w:r>
      <w:r w:rsidR="00E07B1F">
        <w:rPr>
          <w:spacing w:val="-15"/>
          <w:w w:val="90"/>
        </w:rPr>
        <w:t xml:space="preserve"> </w:t>
      </w:r>
      <w:r w:rsidR="00E07B1F">
        <w:rPr>
          <w:spacing w:val="-3"/>
          <w:w w:val="90"/>
        </w:rPr>
        <w:t>which</w:t>
      </w:r>
      <w:r w:rsidR="00E07B1F">
        <w:rPr>
          <w:spacing w:val="-18"/>
          <w:w w:val="90"/>
        </w:rPr>
        <w:t xml:space="preserve"> </w:t>
      </w:r>
      <w:r w:rsidR="00E07B1F">
        <w:rPr>
          <w:w w:val="90"/>
        </w:rPr>
        <w:t>highly</w:t>
      </w:r>
      <w:r w:rsidR="00E07B1F">
        <w:rPr>
          <w:spacing w:val="-18"/>
          <w:w w:val="90"/>
        </w:rPr>
        <w:t xml:space="preserve"> </w:t>
      </w:r>
      <w:r w:rsidR="00E07B1F">
        <w:rPr>
          <w:spacing w:val="-3"/>
          <w:w w:val="90"/>
        </w:rPr>
        <w:t>v</w:t>
      </w:r>
      <w:r w:rsidR="00E07B1F">
        <w:rPr>
          <w:spacing w:val="-4"/>
          <w:w w:val="90"/>
        </w:rPr>
        <w:t>alue</w:t>
      </w:r>
      <w:r w:rsidR="00E07B1F">
        <w:rPr>
          <w:spacing w:val="-16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8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flict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17"/>
          <w:w w:val="90"/>
        </w:rPr>
        <w:t xml:space="preserve"> </w:t>
      </w:r>
      <w:r w:rsidR="00E07B1F">
        <w:rPr>
          <w:spacing w:val="-2"/>
          <w:w w:val="90"/>
        </w:rPr>
        <w:t>interests</w:t>
      </w:r>
      <w:r w:rsidR="00E07B1F">
        <w:rPr>
          <w:spacing w:val="-18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7"/>
          <w:w w:val="90"/>
        </w:rPr>
        <w:t xml:space="preserve"> </w:t>
      </w:r>
      <w:r w:rsidR="00E07B1F">
        <w:rPr>
          <w:w w:val="90"/>
        </w:rPr>
        <w:t>competition</w:t>
      </w:r>
      <w:del w:id="504" w:author="Chris Prickett" w:date="2017-02-13T13:14:00Z">
        <w:r w:rsidR="00E07B1F" w:rsidDel="00ED7D6C">
          <w:rPr>
            <w:w w:val="90"/>
          </w:rPr>
          <w:delText>s</w:delText>
        </w:r>
      </w:del>
      <w:r w:rsidR="00E07B1F">
        <w:rPr>
          <w:w w:val="90"/>
        </w:rPr>
        <w:t>,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8"/>
          <w:w w:val="90"/>
        </w:rPr>
        <w:t xml:space="preserve"> </w:t>
      </w:r>
      <w:r w:rsidR="00E07B1F">
        <w:rPr>
          <w:w w:val="90"/>
        </w:rPr>
        <w:t>citizens</w:t>
      </w:r>
      <w:r w:rsidR="00E07B1F">
        <w:rPr>
          <w:spacing w:val="-30"/>
          <w:w w:val="90"/>
        </w:rPr>
        <w:t xml:space="preserve"> </w:t>
      </w:r>
      <w:r w:rsidR="00E07B1F">
        <w:rPr>
          <w:w w:val="90"/>
        </w:rPr>
        <w:t>are</w:t>
      </w:r>
      <w:r w:rsidR="00E07B1F">
        <w:rPr>
          <w:spacing w:val="-29"/>
          <w:w w:val="90"/>
        </w:rPr>
        <w:t xml:space="preserve"> </w:t>
      </w:r>
      <w:r w:rsidR="00E07B1F">
        <w:rPr>
          <w:spacing w:val="-2"/>
          <w:w w:val="90"/>
        </w:rPr>
        <w:t>in</w:t>
      </w:r>
      <w:r w:rsidR="00E07B1F">
        <w:rPr>
          <w:spacing w:val="-1"/>
          <w:w w:val="90"/>
        </w:rPr>
        <w:t>tro</w:t>
      </w:r>
      <w:r w:rsidR="00E07B1F">
        <w:rPr>
          <w:spacing w:val="-2"/>
          <w:w w:val="90"/>
        </w:rPr>
        <w:t>duced</w:t>
      </w:r>
      <w:r w:rsidR="00E07B1F">
        <w:rPr>
          <w:spacing w:val="-29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to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democratic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procedures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nominal</w:t>
      </w:r>
      <w:r w:rsidR="00E07B1F">
        <w:rPr>
          <w:spacing w:val="-30"/>
          <w:w w:val="90"/>
        </w:rPr>
        <w:t xml:space="preserve"> </w:t>
      </w:r>
      <w:r w:rsidR="00E07B1F">
        <w:rPr>
          <w:spacing w:val="-1"/>
          <w:w w:val="90"/>
        </w:rPr>
        <w:t>equity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but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30"/>
          <w:w w:val="90"/>
        </w:rPr>
        <w:t xml:space="preserve"> </w:t>
      </w:r>
      <w:r w:rsidR="00E07B1F">
        <w:rPr>
          <w:w w:val="90"/>
        </w:rPr>
        <w:t>no</w:t>
      </w:r>
      <w:r w:rsidR="00E07B1F">
        <w:rPr>
          <w:spacing w:val="-29"/>
          <w:w w:val="90"/>
        </w:rPr>
        <w:t xml:space="preserve"> </w:t>
      </w:r>
      <w:r w:rsidR="00E07B1F">
        <w:rPr>
          <w:w w:val="90"/>
        </w:rPr>
        <w:t>measures</w:t>
      </w:r>
    </w:p>
    <w:p w14:paraId="5032447E" w14:textId="77777777" w:rsidR="00B0559F" w:rsidRDefault="00722A2E">
      <w:pPr>
        <w:spacing w:line="296" w:lineRule="exact"/>
        <w:ind w:left="763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18086A86">
          <v:group id="_x0000_s1036" style="position:absolute;left:0;text-align:left;margin-left:113.4pt;margin-top:2.25pt;width:170.1pt;height:.1pt;z-index:-13168;mso-position-horizontal-relative:page" coordorigin="2268,45" coordsize="3402,2">
            <v:shape id="_x0000_s1037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 w:eastAsia="Kozuka Mincho Pr6N L" w:hAnsi="Kozuka Mincho Pr6N L" w:cs="Kozuka Mincho Pr6N L"/>
          <w:spacing w:val="1"/>
          <w:position w:val="8"/>
          <w:sz w:val="12"/>
          <w:szCs w:val="12"/>
        </w:rPr>
        <w:t>15</w:t>
      </w:r>
      <w:r w:rsidR="00E07B1F">
        <w:rPr>
          <w:rFonts w:ascii="Bookman Old Style" w:eastAsia="Bookman Old Style" w:hAnsi="Bookman Old Style" w:cs="Bookman Old Style"/>
          <w:spacing w:val="1"/>
          <w:sz w:val="18"/>
          <w:szCs w:val="18"/>
        </w:rPr>
        <w:t>”the</w:t>
      </w:r>
      <w:r w:rsidR="00E07B1F"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biggest</w:t>
      </w:r>
      <w:r w:rsidR="00E07B1F"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shopping</w:t>
      </w:r>
      <w:r w:rsidR="00E07B1F">
        <w:rPr>
          <w:rFonts w:ascii="Bookman Old Style" w:eastAsia="Bookman Old Style" w:hAnsi="Bookman Old Style" w:cs="Bookman Old Style"/>
          <w:spacing w:val="-34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mall</w:t>
      </w:r>
      <w:r w:rsidR="00E07B1F"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in</w:t>
      </w:r>
      <w:r w:rsidR="00E07B1F">
        <w:rPr>
          <w:rFonts w:ascii="Bookman Old Style" w:eastAsia="Bookman Old Style" w:hAnsi="Bookman Old Style" w:cs="Bookman Old Style"/>
          <w:spacing w:val="-34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the</w:t>
      </w:r>
      <w:r w:rsidR="00E07B1F"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pacing w:val="-3"/>
          <w:sz w:val="18"/>
          <w:szCs w:val="18"/>
        </w:rPr>
        <w:t>Balkans”</w:t>
      </w:r>
      <w:r w:rsidR="00E07B1F">
        <w:rPr>
          <w:rFonts w:ascii="Bookman Old Style" w:eastAsia="Bookman Old Style" w:hAnsi="Bookman Old Style" w:cs="Bookman Old Style"/>
          <w:spacing w:val="-34"/>
          <w:sz w:val="18"/>
          <w:szCs w:val="18"/>
        </w:rPr>
        <w:t xml:space="preserve"> 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(</w:t>
      </w:r>
      <w:r w:rsidR="00E07B1F">
        <w:rPr>
          <w:rFonts w:ascii="Century Gothic" w:eastAsia="Century Gothic" w:hAnsi="Century Gothic" w:cs="Century Gothic"/>
          <w:b/>
          <w:bCs/>
          <w:sz w:val="18"/>
          <w:szCs w:val="18"/>
        </w:rPr>
        <w:t>?</w:t>
      </w:r>
      <w:r w:rsidR="00E07B1F">
        <w:rPr>
          <w:rFonts w:ascii="Bookman Old Style" w:eastAsia="Bookman Old Style" w:hAnsi="Bookman Old Style" w:cs="Bookman Old Style"/>
          <w:sz w:val="18"/>
          <w:szCs w:val="18"/>
        </w:rPr>
        <w:t>)</w:t>
      </w:r>
    </w:p>
    <w:p w14:paraId="337A7C47" w14:textId="77777777" w:rsidR="00B0559F" w:rsidRDefault="00B0559F">
      <w:pPr>
        <w:spacing w:line="296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7CFE75D9" w14:textId="77777777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w w:val="95"/>
        </w:rPr>
        <w:lastRenderedPageBreak/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means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participation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cooperation,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expert</w:t>
      </w:r>
      <w:r>
        <w:rPr>
          <w:spacing w:val="-36"/>
          <w:w w:val="95"/>
        </w:rPr>
        <w:t xml:space="preserve"> </w:t>
      </w:r>
      <w:r>
        <w:rPr>
          <w:w w:val="95"/>
        </w:rPr>
        <w:t>further</w:t>
      </w:r>
      <w:r>
        <w:rPr>
          <w:spacing w:val="-35"/>
          <w:w w:val="95"/>
        </w:rPr>
        <w:t xml:space="preserve"> </w:t>
      </w:r>
      <w:r>
        <w:rPr>
          <w:w w:val="95"/>
        </w:rPr>
        <w:t>explained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5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24"/>
          <w:w w:val="106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3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33"/>
          <w:w w:val="95"/>
        </w:rPr>
        <w:t xml:space="preserve"> </w:t>
      </w:r>
      <w:r>
        <w:rPr>
          <w:w w:val="95"/>
        </w:rPr>
        <w:t>citizens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resigned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passive,</w:t>
      </w:r>
      <w:r>
        <w:rPr>
          <w:spacing w:val="-31"/>
          <w:w w:val="95"/>
        </w:rPr>
        <w:t xml:space="preserve"> </w:t>
      </w:r>
      <w:r>
        <w:rPr>
          <w:w w:val="95"/>
        </w:rPr>
        <w:t>so</w:t>
      </w:r>
      <w:r>
        <w:rPr>
          <w:spacing w:val="-33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oting</w:t>
      </w:r>
      <w:r>
        <w:rPr>
          <w:spacing w:val="-32"/>
          <w:w w:val="95"/>
        </w:rPr>
        <w:t xml:space="preserve"> </w:t>
      </w:r>
      <w:r>
        <w:rPr>
          <w:w w:val="95"/>
        </w:rPr>
        <w:t>has</w:t>
      </w:r>
      <w:r>
        <w:rPr>
          <w:spacing w:val="-34"/>
          <w:w w:val="95"/>
        </w:rPr>
        <w:t xml:space="preserve"> </w:t>
      </w:r>
      <w:r>
        <w:rPr>
          <w:spacing w:val="1"/>
          <w:w w:val="95"/>
        </w:rPr>
        <w:t>become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88"/>
        </w:rPr>
        <w:t xml:space="preserve"> </w:t>
      </w:r>
      <w:r>
        <w:rPr>
          <w:w w:val="95"/>
        </w:rPr>
        <w:t>only</w:t>
      </w:r>
      <w:r>
        <w:rPr>
          <w:spacing w:val="-34"/>
          <w:w w:val="95"/>
        </w:rPr>
        <w:t xml:space="preserve"> </w:t>
      </w:r>
      <w:r>
        <w:rPr>
          <w:w w:val="95"/>
        </w:rPr>
        <w:t>act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participation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Serbia,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he</w:t>
      </w:r>
      <w:r>
        <w:rPr>
          <w:spacing w:val="-33"/>
          <w:w w:val="95"/>
        </w:rPr>
        <w:t xml:space="preserve"> </w:t>
      </w:r>
      <w:r>
        <w:rPr>
          <w:w w:val="95"/>
        </w:rPr>
        <w:t>concluded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3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48FBFFAA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068C0416" w14:textId="4A52C85C" w:rsidR="00B0559F" w:rsidRDefault="00E07B1F" w:rsidP="003240D2">
      <w:pPr>
        <w:pStyle w:val="BodyText"/>
        <w:spacing w:line="327" w:lineRule="auto"/>
        <w:ind w:right="111"/>
        <w:jc w:val="both"/>
      </w:pPr>
      <w:r>
        <w:rPr>
          <w:rFonts w:ascii="Georgia"/>
          <w:b/>
          <w:w w:val="95"/>
        </w:rPr>
        <w:t>Non-transparency</w:t>
      </w:r>
      <w:r>
        <w:rPr>
          <w:rFonts w:ascii="Georgia"/>
          <w:b/>
          <w:spacing w:val="-6"/>
          <w:w w:val="95"/>
        </w:rPr>
        <w:t xml:space="preserve"> </w:t>
      </w:r>
      <w:r>
        <w:rPr>
          <w:rFonts w:ascii="Georgia"/>
          <w:b/>
          <w:w w:val="95"/>
        </w:rPr>
        <w:t>and</w:t>
      </w:r>
      <w:r>
        <w:rPr>
          <w:rFonts w:ascii="Georgia"/>
          <w:b/>
          <w:spacing w:val="-6"/>
          <w:w w:val="95"/>
        </w:rPr>
        <w:t xml:space="preserve"> </w:t>
      </w:r>
      <w:r>
        <w:rPr>
          <w:rFonts w:ascii="Georgia"/>
          <w:b/>
          <w:spacing w:val="-4"/>
          <w:w w:val="95"/>
        </w:rPr>
        <w:t>lo</w:t>
      </w:r>
      <w:r>
        <w:rPr>
          <w:rFonts w:ascii="Georgia"/>
          <w:b/>
          <w:spacing w:val="-3"/>
          <w:w w:val="95"/>
        </w:rPr>
        <w:t>w</w:t>
      </w:r>
      <w:r>
        <w:rPr>
          <w:rFonts w:ascii="Georgia"/>
          <w:b/>
          <w:spacing w:val="-6"/>
          <w:w w:val="95"/>
        </w:rPr>
        <w:t xml:space="preserve"> </w:t>
      </w:r>
      <w:r>
        <w:rPr>
          <w:rFonts w:ascii="Georgia"/>
          <w:b/>
          <w:spacing w:val="-1"/>
          <w:w w:val="95"/>
        </w:rPr>
        <w:t>communication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around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BWP</w:t>
      </w:r>
      <w:r>
        <w:rPr>
          <w:spacing w:val="-26"/>
          <w:w w:val="95"/>
        </w:rPr>
        <w:t xml:space="preserve"> </w:t>
      </w:r>
      <w:ins w:id="505" w:author="Chris Prickett" w:date="2017-02-13T13:15:00Z">
        <w:r w:rsidR="00205B4B">
          <w:rPr>
            <w:spacing w:val="-26"/>
            <w:w w:val="95"/>
          </w:rPr>
          <w:t xml:space="preserve">have </w:t>
        </w:r>
      </w:ins>
      <w:r>
        <w:rPr>
          <w:w w:val="95"/>
        </w:rPr>
        <w:t>led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social</w:t>
      </w:r>
      <w:r>
        <w:rPr>
          <w:spacing w:val="27"/>
          <w:w w:val="87"/>
        </w:rPr>
        <w:t xml:space="preserve"> </w:t>
      </w:r>
      <w:r>
        <w:rPr>
          <w:w w:val="90"/>
        </w:rPr>
        <w:t>exclusion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misinformation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he</w:t>
      </w:r>
      <w:r>
        <w:rPr>
          <w:spacing w:val="-7"/>
          <w:w w:val="90"/>
        </w:rPr>
        <w:t xml:space="preserve"> </w:t>
      </w:r>
      <w:r>
        <w:rPr>
          <w:w w:val="90"/>
        </w:rPr>
        <w:t>general</w:t>
      </w:r>
      <w:r>
        <w:rPr>
          <w:spacing w:val="-8"/>
          <w:w w:val="90"/>
        </w:rPr>
        <w:t xml:space="preserve"> </w:t>
      </w:r>
      <w:r>
        <w:rPr>
          <w:w w:val="90"/>
        </w:rPr>
        <w:t>public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</w:t>
      </w:r>
      <w:r>
        <w:rPr>
          <w:spacing w:val="-7"/>
          <w:w w:val="90"/>
        </w:rPr>
        <w:t xml:space="preserve"> </w:t>
      </w:r>
      <w:r>
        <w:rPr>
          <w:w w:val="90"/>
        </w:rPr>
        <w:t>Citizens,</w:t>
      </w:r>
      <w:r>
        <w:rPr>
          <w:spacing w:val="-6"/>
          <w:w w:val="90"/>
        </w:rPr>
        <w:t xml:space="preserve"> </w:t>
      </w:r>
      <w:r>
        <w:rPr>
          <w:w w:val="90"/>
        </w:rPr>
        <w:t>indepen</w:t>
      </w:r>
      <w:r>
        <w:rPr>
          <w:spacing w:val="-3"/>
          <w:w w:val="95"/>
        </w:rPr>
        <w:t>den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8"/>
          <w:w w:val="95"/>
        </w:rPr>
        <w:t xml:space="preserve"> </w:t>
      </w:r>
      <w:r>
        <w:rPr>
          <w:w w:val="95"/>
        </w:rPr>
        <w:t>experts,</w:t>
      </w:r>
      <w:r>
        <w:rPr>
          <w:spacing w:val="-26"/>
          <w:w w:val="95"/>
        </w:rPr>
        <w:t xml:space="preserve"> </w:t>
      </w:r>
      <w:r>
        <w:rPr>
          <w:w w:val="95"/>
        </w:rPr>
        <w:t>media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civil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societ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namely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broad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 w:rsidR="00C4448F">
        <w:rPr>
          <w:spacing w:val="-2"/>
          <w:w w:val="95"/>
        </w:rPr>
        <w:t>repre</w:t>
      </w:r>
      <w:r>
        <w:rPr>
          <w:spacing w:val="-3"/>
          <w:w w:val="95"/>
        </w:rPr>
        <w:t>sen</w:t>
      </w:r>
      <w:r>
        <w:rPr>
          <w:spacing w:val="-2"/>
          <w:w w:val="95"/>
        </w:rPr>
        <w:t>tativ</w:t>
      </w:r>
      <w:r>
        <w:rPr>
          <w:spacing w:val="-3"/>
          <w:w w:val="95"/>
        </w:rPr>
        <w:t>es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ins w:id="506" w:author="Chris Prickett" w:date="2017-02-13T13:15:00Z">
        <w:r w:rsidR="00205B4B">
          <w:rPr>
            <w:spacing w:val="-41"/>
            <w:w w:val="95"/>
          </w:rPr>
          <w:t xml:space="preserve">the </w:t>
        </w:r>
      </w:ins>
      <w:r>
        <w:rPr>
          <w:w w:val="95"/>
        </w:rPr>
        <w:t>public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general,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informed</w:t>
      </w:r>
      <w:r>
        <w:rPr>
          <w:spacing w:val="-41"/>
          <w:w w:val="95"/>
        </w:rPr>
        <w:t xml:space="preserve"> </w:t>
      </w:r>
      <w:r>
        <w:rPr>
          <w:w w:val="95"/>
        </w:rPr>
        <w:t>adequately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on</w:t>
      </w:r>
      <w:r>
        <w:rPr>
          <w:spacing w:val="-41"/>
          <w:w w:val="95"/>
        </w:rPr>
        <w:t xml:space="preserve"> </w:t>
      </w:r>
      <w:r>
        <w:rPr>
          <w:w w:val="95"/>
        </w:rPr>
        <w:t>time</w:t>
      </w:r>
      <w:r>
        <w:rPr>
          <w:spacing w:val="-41"/>
          <w:w w:val="95"/>
        </w:rPr>
        <w:t xml:space="preserve"> </w:t>
      </w:r>
      <w:r>
        <w:rPr>
          <w:spacing w:val="1"/>
          <w:w w:val="95"/>
        </w:rPr>
        <w:t>about</w:t>
      </w:r>
      <w:r>
        <w:rPr>
          <w:spacing w:val="25"/>
          <w:w w:val="88"/>
        </w:rPr>
        <w:t xml:space="preserve"> </w:t>
      </w:r>
      <w:r>
        <w:rPr>
          <w:w w:val="95"/>
        </w:rPr>
        <w:t>what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happening,</w:t>
      </w:r>
      <w:r>
        <w:rPr>
          <w:spacing w:val="-20"/>
          <w:w w:val="95"/>
        </w:rPr>
        <w:t xml:space="preserve"> </w:t>
      </w:r>
      <w:r>
        <w:rPr>
          <w:w w:val="95"/>
        </w:rPr>
        <w:t>What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more,</w:t>
      </w:r>
      <w:r>
        <w:rPr>
          <w:spacing w:val="-20"/>
          <w:w w:val="95"/>
        </w:rPr>
        <w:t xml:space="preserve"> </w:t>
      </w:r>
      <w:r>
        <w:rPr>
          <w:w w:val="95"/>
        </w:rPr>
        <w:t>they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explicitly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warned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about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actions</w:t>
      </w:r>
      <w:r>
        <w:rPr>
          <w:spacing w:val="31"/>
          <w:w w:val="86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consequences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ge</w:t>
      </w:r>
      <w:r>
        <w:rPr>
          <w:spacing w:val="-2"/>
          <w:w w:val="90"/>
        </w:rPr>
        <w:t>ne</w:t>
      </w:r>
      <w:r>
        <w:rPr>
          <w:spacing w:val="-1"/>
          <w:w w:val="90"/>
        </w:rPr>
        <w:t>rally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16"/>
          <w:w w:val="90"/>
        </w:rPr>
        <w:t xml:space="preserve"> </w:t>
      </w:r>
      <w:r>
        <w:rPr>
          <w:w w:val="90"/>
        </w:rPr>
        <w:t>excluded</w:t>
      </w:r>
      <w:r>
        <w:rPr>
          <w:spacing w:val="-16"/>
          <w:w w:val="9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planning</w:t>
      </w:r>
      <w:r>
        <w:rPr>
          <w:spacing w:val="-16"/>
          <w:w w:val="90"/>
        </w:rPr>
        <w:t xml:space="preserve"> </w:t>
      </w:r>
      <w:r>
        <w:rPr>
          <w:w w:val="90"/>
        </w:rPr>
        <w:t>phases</w:t>
      </w:r>
      <w:r>
        <w:rPr>
          <w:spacing w:val="-17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3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 w:rsidR="00C4448F">
        <w:rPr>
          <w:w w:val="90"/>
        </w:rPr>
        <w:t>sur</w:t>
      </w:r>
      <w:r>
        <w:rPr>
          <w:w w:val="95"/>
        </w:rPr>
        <w:t>prising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all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eral</w:t>
      </w:r>
      <w:r>
        <w:rPr>
          <w:spacing w:val="-35"/>
          <w:w w:val="95"/>
        </w:rPr>
        <w:t xml:space="preserve"> </w:t>
      </w:r>
      <w:r>
        <w:rPr>
          <w:w w:val="95"/>
        </w:rPr>
        <w:t>actions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particular</w:t>
      </w:r>
      <w:r>
        <w:rPr>
          <w:spacing w:val="-35"/>
          <w:w w:val="95"/>
        </w:rPr>
        <w:t xml:space="preserve"> </w:t>
      </w:r>
      <w:r>
        <w:rPr>
          <w:w w:val="95"/>
        </w:rPr>
        <w:t>(signing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contract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RS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85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estor;</w:t>
      </w:r>
      <w:r>
        <w:rPr>
          <w:spacing w:val="-19"/>
          <w:w w:val="90"/>
        </w:rPr>
        <w:t xml:space="preserve"> </w:t>
      </w:r>
      <w:ins w:id="507" w:author="Chris Prickett" w:date="2017-02-13T13:16:00Z">
        <w:r w:rsidR="00205B4B">
          <w:rPr>
            <w:spacing w:val="-19"/>
            <w:w w:val="90"/>
          </w:rPr>
          <w:t xml:space="preserve">the </w:t>
        </w:r>
      </w:ins>
      <w:r>
        <w:rPr>
          <w:w w:val="90"/>
        </w:rPr>
        <w:t>unclear</w:t>
      </w:r>
      <w:r>
        <w:rPr>
          <w:spacing w:val="-20"/>
          <w:w w:val="90"/>
        </w:rPr>
        <w:t xml:space="preserve"> </w:t>
      </w:r>
      <w:r>
        <w:rPr>
          <w:w w:val="90"/>
        </w:rPr>
        <w:t>circumstance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ins w:id="508" w:author="Chris Prickett" w:date="2017-02-13T13:16:00Z">
        <w:r w:rsidR="00205B4B">
          <w:rPr>
            <w:spacing w:val="-20"/>
            <w:w w:val="90"/>
          </w:rPr>
          <w:t xml:space="preserve">the </w:t>
        </w:r>
      </w:ins>
      <w:r>
        <w:rPr>
          <w:spacing w:val="-3"/>
          <w:w w:val="90"/>
        </w:rPr>
        <w:t>nigh</w:t>
      </w:r>
      <w:r>
        <w:rPr>
          <w:spacing w:val="-2"/>
          <w:w w:val="90"/>
        </w:rPr>
        <w:t>t</w:t>
      </w:r>
      <w:r>
        <w:rPr>
          <w:spacing w:val="-20"/>
          <w:w w:val="90"/>
        </w:rPr>
        <w:t xml:space="preserve"> </w:t>
      </w:r>
      <w:r>
        <w:rPr>
          <w:w w:val="90"/>
        </w:rPr>
        <w:t>terrain</w:t>
      </w:r>
      <w:r>
        <w:rPr>
          <w:spacing w:val="-20"/>
          <w:w w:val="90"/>
        </w:rPr>
        <w:t xml:space="preserve"> </w:t>
      </w:r>
      <w:r>
        <w:rPr>
          <w:w w:val="90"/>
        </w:rPr>
        <w:t>clearance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19"/>
          <w:w w:val="90"/>
        </w:rPr>
        <w:t xml:space="preserve"> </w:t>
      </w:r>
      <w:r>
        <w:rPr>
          <w:w w:val="90"/>
        </w:rPr>
        <w:t>setting</w:t>
      </w:r>
      <w:r>
        <w:rPr>
          <w:spacing w:val="-20"/>
          <w:w w:val="90"/>
        </w:rPr>
        <w:t xml:space="preserve"> </w:t>
      </w:r>
      <w:r>
        <w:rPr>
          <w:w w:val="90"/>
        </w:rPr>
        <w:t>up</w:t>
      </w:r>
      <w:r>
        <w:rPr>
          <w:spacing w:val="-21"/>
          <w:w w:val="90"/>
        </w:rPr>
        <w:t xml:space="preserve"> </w:t>
      </w:r>
      <w:r>
        <w:rPr>
          <w:w w:val="90"/>
        </w:rPr>
        <w:t>legal</w:t>
      </w:r>
      <w:r>
        <w:rPr>
          <w:spacing w:val="35"/>
          <w:w w:val="89"/>
        </w:rPr>
        <w:t xml:space="preserve"> </w:t>
      </w:r>
      <w:r>
        <w:rPr>
          <w:w w:val="90"/>
        </w:rPr>
        <w:t>processes</w:t>
      </w:r>
      <w:r>
        <w:rPr>
          <w:spacing w:val="-21"/>
          <w:w w:val="90"/>
        </w:rPr>
        <w:t xml:space="preserve"> </w:t>
      </w:r>
      <w:r>
        <w:rPr>
          <w:w w:val="90"/>
        </w:rPr>
        <w:t>against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media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orkers</w:t>
      </w:r>
      <w:r>
        <w:rPr>
          <w:spacing w:val="-20"/>
          <w:w w:val="90"/>
        </w:rPr>
        <w:t xml:space="preserve"> </w:t>
      </w:r>
      <w:r>
        <w:rPr>
          <w:w w:val="90"/>
        </w:rPr>
        <w:t>who</w:t>
      </w:r>
      <w:r>
        <w:rPr>
          <w:spacing w:val="-21"/>
          <w:w w:val="90"/>
        </w:rPr>
        <w:t xml:space="preserve"> </w:t>
      </w:r>
      <w:r>
        <w:rPr>
          <w:w w:val="90"/>
        </w:rPr>
        <w:t>reported</w:t>
      </w:r>
      <w:r>
        <w:rPr>
          <w:spacing w:val="-20"/>
          <w:w w:val="90"/>
        </w:rPr>
        <w:t xml:space="preserve"> </w:t>
      </w:r>
      <w:ins w:id="509" w:author="Chris Prickett" w:date="2017-02-13T13:16:00Z">
        <w:r w:rsidR="00205B4B">
          <w:rPr>
            <w:spacing w:val="1"/>
            <w:w w:val="90"/>
          </w:rPr>
          <w:t>on</w:t>
        </w:r>
      </w:ins>
      <w:del w:id="510" w:author="Chris Prickett" w:date="2017-02-13T13:16:00Z">
        <w:r w:rsidDel="00205B4B">
          <w:rPr>
            <w:spacing w:val="1"/>
            <w:w w:val="90"/>
          </w:rPr>
          <w:delText>about</w:delText>
        </w:r>
      </w:del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phan</w:t>
      </w:r>
      <w:r>
        <w:rPr>
          <w:spacing w:val="-1"/>
          <w:w w:val="90"/>
        </w:rPr>
        <w:t>tom</w:t>
      </w:r>
      <w:r>
        <w:rPr>
          <w:spacing w:val="-21"/>
          <w:w w:val="90"/>
        </w:rPr>
        <w:t xml:space="preserve"> </w:t>
      </w:r>
      <w:r>
        <w:rPr>
          <w:w w:val="90"/>
        </w:rPr>
        <w:t>demolitions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28"/>
          <w:w w:val="88"/>
        </w:rPr>
        <w:t xml:space="preserve"> </w:t>
      </w:r>
      <w:r>
        <w:rPr>
          <w:w w:val="95"/>
        </w:rPr>
        <w:t>BWP)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followed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protests</w:t>
      </w:r>
      <w:r>
        <w:rPr>
          <w:spacing w:val="-36"/>
          <w:w w:val="95"/>
        </w:rPr>
        <w:t xml:space="preserve"> </w:t>
      </w:r>
      <w:ins w:id="511" w:author="Chris Prickett" w:date="2017-02-13T13:16:00Z">
        <w:r w:rsidR="00205B4B">
          <w:rPr>
            <w:w w:val="95"/>
          </w:rPr>
          <w:t>by the</w:t>
        </w:r>
      </w:ins>
      <w:del w:id="512" w:author="Chris Prickett" w:date="2017-02-13T13:16:00Z">
        <w:r w:rsidDel="00205B4B">
          <w:rPr>
            <w:w w:val="95"/>
          </w:rPr>
          <w:delText>of</w:delText>
        </w:r>
      </w:del>
      <w:r>
        <w:rPr>
          <w:spacing w:val="-36"/>
          <w:w w:val="95"/>
        </w:rPr>
        <w:t xml:space="preserve"> </w:t>
      </w:r>
      <w:r>
        <w:rPr>
          <w:w w:val="95"/>
        </w:rPr>
        <w:t>civil</w:t>
      </w:r>
      <w:r>
        <w:rPr>
          <w:spacing w:val="-36"/>
          <w:w w:val="95"/>
        </w:rPr>
        <w:t xml:space="preserve"> </w:t>
      </w:r>
      <w:r>
        <w:rPr>
          <w:w w:val="95"/>
        </w:rPr>
        <w:t>sector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thousands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citizens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Belgrade</w:t>
      </w:r>
      <w:r>
        <w:rPr>
          <w:spacing w:val="-36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??</w:t>
      </w:r>
      <w:r>
        <w:rPr>
          <w:w w:val="95"/>
        </w:rPr>
        <w:t>).</w:t>
      </w:r>
    </w:p>
    <w:p w14:paraId="448585FA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51719452" w14:textId="215D2BF1" w:rsidR="00B0559F" w:rsidRDefault="00E07B1F" w:rsidP="003240D2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most</w:t>
      </w:r>
      <w:r>
        <w:rPr>
          <w:spacing w:val="-33"/>
          <w:w w:val="95"/>
        </w:rPr>
        <w:t xml:space="preserve"> </w:t>
      </w:r>
      <w:r>
        <w:rPr>
          <w:w w:val="95"/>
        </w:rPr>
        <w:t>disastrous</w:t>
      </w:r>
      <w:r>
        <w:rPr>
          <w:spacing w:val="-33"/>
          <w:w w:val="95"/>
        </w:rPr>
        <w:t xml:space="preserve"> </w:t>
      </w:r>
      <w:r>
        <w:rPr>
          <w:w w:val="95"/>
        </w:rPr>
        <w:t>effects</w:t>
      </w:r>
      <w:r>
        <w:rPr>
          <w:spacing w:val="-32"/>
          <w:w w:val="95"/>
        </w:rPr>
        <w:t xml:space="preserve"> </w:t>
      </w:r>
      <w:r>
        <w:rPr>
          <w:w w:val="95"/>
        </w:rPr>
        <w:t>came</w:t>
      </w:r>
      <w:r>
        <w:rPr>
          <w:spacing w:val="-33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rFonts w:ascii="Georgia"/>
          <w:b/>
          <w:w w:val="95"/>
        </w:rPr>
        <w:t>the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rFonts w:ascii="Georgia"/>
          <w:b/>
          <w:w w:val="95"/>
        </w:rPr>
        <w:t>systematic</w:t>
      </w:r>
      <w:r>
        <w:rPr>
          <w:rFonts w:ascii="Georgia"/>
          <w:b/>
          <w:spacing w:val="-14"/>
          <w:w w:val="95"/>
        </w:rPr>
        <w:t xml:space="preserve"> </w:t>
      </w:r>
      <w:r>
        <w:rPr>
          <w:rFonts w:ascii="Georgia"/>
          <w:b/>
          <w:w w:val="95"/>
        </w:rPr>
        <w:t>exclusion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rFonts w:ascii="Georgia"/>
          <w:b/>
          <w:w w:val="95"/>
        </w:rPr>
        <w:t>of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rFonts w:ascii="Georgia"/>
          <w:b/>
          <w:spacing w:val="1"/>
          <w:w w:val="95"/>
        </w:rPr>
        <w:t>local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rFonts w:ascii="Georgia"/>
          <w:b/>
          <w:w w:val="95"/>
        </w:rPr>
        <w:t>experts</w:t>
      </w:r>
      <w:r>
        <w:rPr>
          <w:w w:val="95"/>
        </w:rPr>
        <w:t>.</w:t>
      </w:r>
      <w:r>
        <w:rPr>
          <w:spacing w:val="29"/>
          <w:w w:val="85"/>
        </w:rPr>
        <w:t xml:space="preserve"> </w:t>
      </w:r>
      <w:r>
        <w:rPr>
          <w:w w:val="90"/>
        </w:rPr>
        <w:t>Being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blun</w:t>
      </w:r>
      <w:r>
        <w:rPr>
          <w:spacing w:val="-1"/>
          <w:w w:val="90"/>
        </w:rPr>
        <w:t>tly</w:t>
      </w:r>
      <w:r>
        <w:rPr>
          <w:spacing w:val="-12"/>
          <w:w w:val="90"/>
        </w:rPr>
        <w:t xml:space="preserve"> </w:t>
      </w:r>
      <w:r>
        <w:rPr>
          <w:w w:val="90"/>
        </w:rPr>
        <w:t>skipped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ins w:id="513" w:author="Chris Prickett" w:date="2017-02-13T13:16:00Z">
        <w:r w:rsidR="00205B4B">
          <w:rPr>
            <w:spacing w:val="-11"/>
            <w:w w:val="90"/>
          </w:rPr>
          <w:t xml:space="preserve">the </w:t>
        </w:r>
      </w:ins>
      <w:r>
        <w:rPr>
          <w:w w:val="90"/>
        </w:rPr>
        <w:t>strategic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planning</w:t>
      </w:r>
      <w:r>
        <w:rPr>
          <w:spacing w:val="-12"/>
          <w:w w:val="90"/>
        </w:rPr>
        <w:t xml:space="preserve"> </w:t>
      </w:r>
      <w:r>
        <w:rPr>
          <w:w w:val="90"/>
        </w:rPr>
        <w:t>phases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1"/>
          <w:w w:val="90"/>
        </w:rPr>
        <w:t>project,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educated</w:t>
      </w:r>
      <w:r>
        <w:rPr>
          <w:spacing w:val="-12"/>
          <w:w w:val="90"/>
        </w:rPr>
        <w:t xml:space="preserve"> </w:t>
      </w:r>
      <w:r>
        <w:rPr>
          <w:w w:val="90"/>
        </w:rPr>
        <w:t>public,</w:t>
      </w:r>
      <w:r>
        <w:rPr>
          <w:spacing w:val="-31"/>
          <w:w w:val="90"/>
        </w:rPr>
        <w:t xml:space="preserve"> </w:t>
      </w:r>
      <w:r>
        <w:rPr>
          <w:w w:val="90"/>
        </w:rPr>
        <w:t>professional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spacing w:val="1"/>
          <w:w w:val="90"/>
        </w:rPr>
        <w:t>expert</w:t>
      </w:r>
      <w:r>
        <w:rPr>
          <w:spacing w:val="-31"/>
          <w:w w:val="90"/>
        </w:rPr>
        <w:t xml:space="preserve"> </w:t>
      </w:r>
      <w:r>
        <w:rPr>
          <w:w w:val="90"/>
        </w:rPr>
        <w:t>organi</w:t>
      </w:r>
      <w:ins w:id="514" w:author="Chris Prickett" w:date="2017-02-13T15:44:00Z">
        <w:r w:rsidR="001F223C">
          <w:rPr>
            <w:w w:val="90"/>
          </w:rPr>
          <w:t>s</w:t>
        </w:r>
      </w:ins>
      <w:del w:id="515" w:author="Chris Prickett" w:date="2017-02-13T15:44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spacing w:val="-1"/>
          <w:w w:val="90"/>
        </w:rPr>
        <w:t>individu</w:t>
      </w:r>
      <w:r>
        <w:rPr>
          <w:spacing w:val="-2"/>
          <w:w w:val="90"/>
        </w:rPr>
        <w:t>als</w:t>
      </w:r>
      <w:r>
        <w:rPr>
          <w:spacing w:val="-31"/>
          <w:w w:val="90"/>
        </w:rPr>
        <w:t xml:space="preserve"> </w:t>
      </w:r>
      <w:r>
        <w:rPr>
          <w:w w:val="90"/>
        </w:rPr>
        <w:t>loudly</w:t>
      </w:r>
      <w:r>
        <w:rPr>
          <w:spacing w:val="-33"/>
          <w:w w:val="90"/>
        </w:rPr>
        <w:t xml:space="preserve"> </w:t>
      </w:r>
      <w:r>
        <w:rPr>
          <w:spacing w:val="-1"/>
          <w:w w:val="90"/>
        </w:rPr>
        <w:t>advocated</w:t>
      </w:r>
      <w:r>
        <w:rPr>
          <w:spacing w:val="-32"/>
          <w:w w:val="90"/>
        </w:rPr>
        <w:t xml:space="preserve"> </w:t>
      </w:r>
      <w:r>
        <w:rPr>
          <w:w w:val="90"/>
        </w:rPr>
        <w:t>against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arious</w:t>
      </w:r>
      <w:r>
        <w:rPr>
          <w:spacing w:val="41"/>
          <w:w w:val="84"/>
        </w:rPr>
        <w:t xml:space="preserve"> </w:t>
      </w:r>
      <w:r>
        <w:rPr>
          <w:w w:val="90"/>
        </w:rPr>
        <w:t>aspects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spacing w:val="1"/>
          <w:w w:val="90"/>
        </w:rPr>
        <w:t>projects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ins w:id="516" w:author="Chris Prickett" w:date="2017-02-13T13:17:00Z">
        <w:r w:rsidR="00205B4B">
          <w:rPr>
            <w:spacing w:val="-25"/>
            <w:w w:val="90"/>
          </w:rPr>
          <w:t xml:space="preserve">the </w:t>
        </w:r>
      </w:ins>
      <w:r>
        <w:rPr>
          <w:w w:val="90"/>
        </w:rPr>
        <w:t>legal</w:t>
      </w:r>
      <w:r>
        <w:rPr>
          <w:spacing w:val="-25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25"/>
          <w:w w:val="90"/>
        </w:rPr>
        <w:t xml:space="preserve"> </w:t>
      </w:r>
      <w:r>
        <w:rPr>
          <w:w w:val="90"/>
        </w:rPr>
        <w:t>planning</w:t>
      </w:r>
      <w:r>
        <w:rPr>
          <w:spacing w:val="-25"/>
          <w:w w:val="90"/>
        </w:rPr>
        <w:t xml:space="preserve"> </w:t>
      </w:r>
      <w:r>
        <w:rPr>
          <w:w w:val="90"/>
        </w:rPr>
        <w:t>adaptations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spacing w:val="-2"/>
          <w:w w:val="90"/>
        </w:rPr>
        <w:t>changes</w:t>
      </w:r>
      <w:r>
        <w:rPr>
          <w:spacing w:val="-25"/>
          <w:w w:val="90"/>
        </w:rPr>
        <w:t xml:space="preserve"> </w:t>
      </w:r>
      <w:r>
        <w:rPr>
          <w:w w:val="90"/>
        </w:rPr>
        <w:t>that</w:t>
      </w:r>
      <w:r>
        <w:rPr>
          <w:spacing w:val="-25"/>
          <w:w w:val="90"/>
        </w:rPr>
        <w:t xml:space="preserve"> </w:t>
      </w:r>
      <w:r>
        <w:rPr>
          <w:w w:val="90"/>
        </w:rPr>
        <w:t>accompanied</w:t>
      </w:r>
      <w:r>
        <w:rPr>
          <w:spacing w:val="24"/>
          <w:w w:val="88"/>
        </w:rPr>
        <w:t xml:space="preserve"> </w:t>
      </w:r>
      <w:r>
        <w:rPr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21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20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21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 xml:space="preserve">). </w:t>
      </w:r>
      <w:r>
        <w:rPr>
          <w:spacing w:val="-2"/>
          <w:w w:val="95"/>
        </w:rPr>
        <w:t>Ev</w:t>
      </w:r>
      <w:r>
        <w:rPr>
          <w:spacing w:val="-3"/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though</w:t>
      </w:r>
      <w:r>
        <w:rPr>
          <w:spacing w:val="-24"/>
          <w:w w:val="95"/>
        </w:rPr>
        <w:t xml:space="preserve"> </w:t>
      </w:r>
      <w:r>
        <w:rPr>
          <w:w w:val="95"/>
        </w:rPr>
        <w:t>there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multiple</w:t>
      </w:r>
      <w:r>
        <w:rPr>
          <w:spacing w:val="-22"/>
          <w:w w:val="95"/>
        </w:rPr>
        <w:t xml:space="preserve"> </w:t>
      </w:r>
      <w:r>
        <w:rPr>
          <w:w w:val="95"/>
        </w:rPr>
        <w:t>competitions,</w:t>
      </w:r>
      <w:r>
        <w:rPr>
          <w:spacing w:val="-22"/>
          <w:w w:val="95"/>
        </w:rPr>
        <w:t xml:space="preserve"> </w:t>
      </w:r>
      <w:r>
        <w:rPr>
          <w:w w:val="95"/>
        </w:rPr>
        <w:t>analysis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studies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0"/>
        </w:rPr>
        <w:t xml:space="preserve"> </w:t>
      </w:r>
      <w:r>
        <w:rPr>
          <w:w w:val="95"/>
        </w:rPr>
        <w:t>aimed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optimize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9"/>
          <w:w w:val="95"/>
        </w:rPr>
        <w:t xml:space="preserve"> </w:t>
      </w:r>
      <w:r>
        <w:rPr>
          <w:w w:val="95"/>
        </w:rPr>
        <w:t>urban</w:t>
      </w:r>
      <w:r>
        <w:rPr>
          <w:spacing w:val="-29"/>
          <w:w w:val="95"/>
        </w:rPr>
        <w:t xml:space="preserve"> </w:t>
      </w:r>
      <w:r>
        <w:rPr>
          <w:w w:val="95"/>
        </w:rPr>
        <w:t>design</w:t>
      </w:r>
      <w:r>
        <w:rPr>
          <w:spacing w:val="-29"/>
          <w:w w:val="95"/>
        </w:rPr>
        <w:t xml:space="preserve"> </w:t>
      </w:r>
      <w:r>
        <w:rPr>
          <w:w w:val="95"/>
        </w:rPr>
        <w:t>solution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Amphiteatre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 w:rsidR="003240D2">
        <w:rPr>
          <w:w w:val="95"/>
        </w:rPr>
        <w:t>pertain</w:t>
      </w:r>
      <w:r>
        <w:rPr>
          <w:w w:val="95"/>
        </w:rPr>
        <w:t>ing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t,</w:t>
      </w:r>
      <w:r>
        <w:rPr>
          <w:spacing w:val="-27"/>
          <w:w w:val="95"/>
        </w:rPr>
        <w:t xml:space="preserve"> </w:t>
      </w:r>
      <w:del w:id="517" w:author="Chris Prickett" w:date="2017-02-13T13:17:00Z">
        <w:r w:rsidDel="00205B4B">
          <w:rPr>
            <w:w w:val="95"/>
          </w:rPr>
          <w:delText>neither</w:delText>
        </w:r>
        <w:r w:rsidDel="00205B4B">
          <w:rPr>
            <w:spacing w:val="-27"/>
            <w:w w:val="95"/>
          </w:rPr>
          <w:delText xml:space="preserve"> </w:delText>
        </w:r>
      </w:del>
      <w:ins w:id="518" w:author="Chris Prickett" w:date="2017-02-13T13:17:00Z">
        <w:r w:rsidR="00205B4B">
          <w:rPr>
            <w:w w:val="95"/>
          </w:rPr>
          <w:t xml:space="preserve">none </w:t>
        </w:r>
      </w:ins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them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taken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preparatory</w:t>
      </w:r>
      <w:r>
        <w:rPr>
          <w:spacing w:val="-27"/>
          <w:w w:val="95"/>
        </w:rPr>
        <w:t xml:space="preserve"> </w:t>
      </w:r>
      <w:r>
        <w:rPr>
          <w:w w:val="95"/>
        </w:rPr>
        <w:t>phase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88"/>
        </w:rPr>
        <w:t xml:space="preserve"> </w:t>
      </w:r>
      <w:r>
        <w:rPr>
          <w:w w:val="95"/>
        </w:rPr>
        <w:t>BWP</w:t>
      </w:r>
      <w:r>
        <w:rPr>
          <w:spacing w:val="6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66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6"/>
          <w:w w:val="95"/>
        </w:rPr>
        <w:t xml:space="preserve"> </w:t>
      </w:r>
      <w:ins w:id="519" w:author="Chris Prickett" w:date="2017-02-13T13:17:00Z">
        <w:r w:rsidR="00205B4B">
          <w:rPr>
            <w:spacing w:val="6"/>
            <w:w w:val="95"/>
          </w:rPr>
          <w:t xml:space="preserve">was </w:t>
        </w:r>
      </w:ins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ast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amoun</w:t>
      </w:r>
      <w:r>
        <w:rPr>
          <w:spacing w:val="-1"/>
          <w:w w:val="95"/>
        </w:rPr>
        <w:t>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del w:id="520" w:author="Chris Prickett" w:date="2017-02-13T13:17:00Z">
        <w:r w:rsidDel="00205B4B">
          <w:rPr>
            <w:spacing w:val="-3"/>
            <w:w w:val="95"/>
          </w:rPr>
          <w:delText>work</w:delText>
        </w:r>
        <w:r w:rsidDel="00205B4B">
          <w:rPr>
            <w:spacing w:val="7"/>
            <w:w w:val="95"/>
          </w:rPr>
          <w:delText xml:space="preserve"> </w:delText>
        </w:r>
      </w:del>
      <w:ins w:id="521" w:author="Chris Prickett" w:date="2017-02-13T13:17:00Z">
        <w:r w:rsidR="00205B4B">
          <w:rPr>
            <w:spacing w:val="-3"/>
            <w:w w:val="95"/>
          </w:rPr>
          <w:t>effort</w:t>
        </w:r>
        <w:r w:rsidR="00205B4B">
          <w:rPr>
            <w:spacing w:val="7"/>
            <w:w w:val="95"/>
          </w:rPr>
          <w:t xml:space="preserve"> </w:t>
        </w:r>
      </w:ins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solution</w:t>
      </w:r>
      <w:r>
        <w:rPr>
          <w:spacing w:val="7"/>
          <w:w w:val="95"/>
        </w:rPr>
        <w:t xml:space="preserve"> </w:t>
      </w:r>
      <w:r>
        <w:rPr>
          <w:w w:val="95"/>
        </w:rPr>
        <w:t>framing</w:t>
      </w:r>
      <w:r>
        <w:rPr>
          <w:spacing w:val="7"/>
          <w:w w:val="95"/>
        </w:rPr>
        <w:t xml:space="preserve"> </w:t>
      </w:r>
      <w:del w:id="522" w:author="Chris Prickett" w:date="2017-02-13T13:18:00Z">
        <w:r w:rsidDel="00205B4B">
          <w:rPr>
            <w:spacing w:val="-4"/>
            <w:w w:val="95"/>
          </w:rPr>
          <w:delText>was</w:delText>
        </w:r>
        <w:r w:rsidDel="00205B4B">
          <w:rPr>
            <w:spacing w:val="6"/>
            <w:w w:val="95"/>
          </w:rPr>
          <w:delText xml:space="preserve"> </w:delText>
        </w:r>
      </w:del>
      <w:r>
        <w:rPr>
          <w:spacing w:val="-2"/>
          <w:w w:val="95"/>
        </w:rPr>
        <w:t>wasted,</w:t>
      </w:r>
      <w:r>
        <w:rPr>
          <w:spacing w:val="12"/>
          <w:w w:val="95"/>
        </w:rPr>
        <w:t xml:space="preserve"> </w:t>
      </w:r>
      <w:r>
        <w:rPr>
          <w:w w:val="95"/>
        </w:rPr>
        <w:t>but</w:t>
      </w:r>
      <w:del w:id="523" w:author="Chris Prickett" w:date="2017-02-13T13:18:00Z">
        <w:r w:rsidDel="00205B4B">
          <w:rPr>
            <w:spacing w:val="27"/>
            <w:w w:val="88"/>
          </w:rPr>
          <w:delText xml:space="preserve"> </w:delText>
        </w:r>
        <w:r w:rsidDel="00205B4B">
          <w:rPr>
            <w:w w:val="95"/>
          </w:rPr>
          <w:delText>also</w:delText>
        </w:r>
      </w:del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BWP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ins w:id="524" w:author="Chris Prickett" w:date="2017-02-13T13:18:00Z">
        <w:r w:rsidR="00205B4B">
          <w:rPr>
            <w:spacing w:val="-15"/>
            <w:w w:val="95"/>
          </w:rPr>
          <w:t xml:space="preserve">also </w:t>
        </w:r>
      </w:ins>
      <w:r>
        <w:rPr>
          <w:spacing w:val="-2"/>
          <w:w w:val="95"/>
        </w:rPr>
        <w:t>under</w:t>
      </w:r>
      <w:r>
        <w:rPr>
          <w:spacing w:val="-14"/>
          <w:w w:val="95"/>
        </w:rPr>
        <w:t xml:space="preserve"> </w:t>
      </w:r>
      <w:r>
        <w:rPr>
          <w:w w:val="95"/>
        </w:rPr>
        <w:t>threat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entail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exact</w:t>
      </w:r>
      <w:r>
        <w:rPr>
          <w:spacing w:val="-15"/>
          <w:w w:val="95"/>
        </w:rPr>
        <w:t xml:space="preserve"> </w:t>
      </w:r>
      <w:r>
        <w:rPr>
          <w:w w:val="95"/>
        </w:rPr>
        <w:t>conflicts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construction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deadlocks</w:t>
      </w:r>
      <w:r>
        <w:rPr>
          <w:spacing w:val="25"/>
          <w:w w:val="80"/>
        </w:rPr>
        <w:t xml:space="preserve"> </w:t>
      </w:r>
      <w:r>
        <w:rPr>
          <w:w w:val="95"/>
        </w:rPr>
        <w:t>already</w:t>
      </w:r>
      <w:r>
        <w:rPr>
          <w:spacing w:val="-39"/>
          <w:w w:val="95"/>
        </w:rPr>
        <w:t xml:space="preserve"> </w:t>
      </w:r>
      <w:r>
        <w:rPr>
          <w:w w:val="95"/>
        </w:rPr>
        <w:t>predicted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del w:id="525" w:author="Chris Prickett" w:date="2017-02-13T13:18:00Z">
        <w:r w:rsidDel="00205B4B">
          <w:rPr>
            <w:spacing w:val="-2"/>
            <w:w w:val="95"/>
          </w:rPr>
          <w:delText>mentioned</w:delText>
        </w:r>
        <w:r w:rsidDel="00205B4B">
          <w:rPr>
            <w:spacing w:val="-39"/>
            <w:w w:val="95"/>
          </w:rPr>
          <w:delText xml:space="preserve"> </w:delText>
        </w:r>
      </w:del>
      <w:ins w:id="526" w:author="Chris Prickett" w:date="2017-02-13T13:18:00Z">
        <w:r w:rsidR="00205B4B">
          <w:rPr>
            <w:spacing w:val="-2"/>
            <w:w w:val="95"/>
          </w:rPr>
          <w:t>that</w:t>
        </w:r>
        <w:r w:rsidR="00205B4B">
          <w:rPr>
            <w:spacing w:val="-39"/>
            <w:w w:val="95"/>
          </w:rPr>
          <w:t xml:space="preserve"> </w:t>
        </w:r>
      </w:ins>
      <w:r>
        <w:rPr>
          <w:spacing w:val="-2"/>
          <w:w w:val="95"/>
        </w:rPr>
        <w:t>documen</w:t>
      </w:r>
      <w:r>
        <w:rPr>
          <w:spacing w:val="-1"/>
          <w:w w:val="95"/>
        </w:rPr>
        <w:t>tati</w:t>
      </w:r>
      <w:r>
        <w:rPr>
          <w:spacing w:val="-2"/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>(i.e.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difficult</w:t>
      </w:r>
      <w:r>
        <w:rPr>
          <w:spacing w:val="-1"/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construction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88"/>
        </w:rPr>
        <w:t xml:space="preserve"> </w:t>
      </w:r>
      <w:r>
        <w:rPr>
          <w:spacing w:val="-2"/>
          <w:w w:val="95"/>
        </w:rPr>
        <w:t>wetland,</w:t>
      </w:r>
      <w:r>
        <w:rPr>
          <w:spacing w:val="-45"/>
          <w:w w:val="95"/>
        </w:rPr>
        <w:t xml:space="preserve"> </w:t>
      </w:r>
      <w:r>
        <w:rPr>
          <w:w w:val="95"/>
        </w:rPr>
        <w:t>threats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spacing w:val="1"/>
          <w:w w:val="95"/>
        </w:rPr>
        <w:t>f</w:t>
      </w:r>
      <w:r w:rsidR="003240D2">
        <w:rPr>
          <w:spacing w:val="1"/>
          <w:w w:val="95"/>
        </w:rPr>
        <w:t>l</w:t>
      </w:r>
      <w:r>
        <w:rPr>
          <w:spacing w:val="1"/>
          <w:w w:val="95"/>
        </w:rPr>
        <w:t>ooding</w:t>
      </w:r>
      <w:r>
        <w:rPr>
          <w:spacing w:val="-47"/>
          <w:w w:val="95"/>
        </w:rPr>
        <w:t xml:space="preserve"> </w:t>
      </w:r>
      <w:r>
        <w:rPr>
          <w:w w:val="95"/>
        </w:rPr>
        <w:t>because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spacing w:val="-4"/>
          <w:w w:val="95"/>
        </w:rPr>
        <w:t>low</w:t>
      </w:r>
      <w:r>
        <w:rPr>
          <w:spacing w:val="-46"/>
          <w:w w:val="95"/>
        </w:rPr>
        <w:t xml:space="preserve"> </w:t>
      </w:r>
      <w:r>
        <w:rPr>
          <w:w w:val="95"/>
        </w:rPr>
        <w:t>ground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level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46"/>
          <w:w w:val="95"/>
        </w:rPr>
        <w:t xml:space="preserve"> </w:t>
      </w:r>
      <w:r>
        <w:rPr>
          <w:w w:val="95"/>
        </w:rPr>
        <w:t>etc.)</w:t>
      </w:r>
      <w:r>
        <w:rPr>
          <w:spacing w:val="-3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0D53F917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69879F06" w14:textId="211909F9" w:rsidR="00B0559F" w:rsidRDefault="00205B4B">
      <w:pPr>
        <w:pStyle w:val="BodyText"/>
        <w:spacing w:line="327" w:lineRule="auto"/>
        <w:ind w:right="111"/>
        <w:jc w:val="both"/>
      </w:pPr>
      <w:ins w:id="527" w:author="Chris Prickett" w:date="2017-02-13T13:19:00Z">
        <w:r>
          <w:rPr>
            <w:w w:val="90"/>
          </w:rPr>
          <w:t xml:space="preserve">The </w:t>
        </w:r>
      </w:ins>
      <w:r w:rsidR="00E07B1F">
        <w:rPr>
          <w:w w:val="90"/>
        </w:rPr>
        <w:t xml:space="preserve">National </w:t>
      </w:r>
      <w:ins w:id="528" w:author="Chris Prickett" w:date="2017-02-13T13:19:00Z">
        <w:r>
          <w:rPr>
            <w:spacing w:val="-2"/>
            <w:w w:val="90"/>
          </w:rPr>
          <w:t>A</w:t>
        </w:r>
      </w:ins>
      <w:del w:id="529" w:author="Chris Prickett" w:date="2017-02-13T13:19:00Z">
        <w:r w:rsidR="00E07B1F" w:rsidDel="00205B4B">
          <w:rPr>
            <w:spacing w:val="-2"/>
            <w:w w:val="90"/>
          </w:rPr>
          <w:delText>a</w:delText>
        </w:r>
      </w:del>
      <w:r w:rsidR="00E07B1F">
        <w:rPr>
          <w:spacing w:val="-2"/>
          <w:w w:val="90"/>
        </w:rPr>
        <w:t>n</w:t>
      </w:r>
      <w:r w:rsidR="00E07B1F">
        <w:rPr>
          <w:spacing w:val="-1"/>
          <w:w w:val="90"/>
        </w:rPr>
        <w:t>ti-</w:t>
      </w:r>
      <w:ins w:id="530" w:author="Chris Prickett" w:date="2017-02-13T13:19:00Z">
        <w:r>
          <w:rPr>
            <w:spacing w:val="-1"/>
            <w:w w:val="90"/>
          </w:rPr>
          <w:t>C</w:t>
        </w:r>
      </w:ins>
      <w:del w:id="531" w:author="Chris Prickett" w:date="2017-02-13T13:19:00Z">
        <w:r w:rsidR="00E07B1F" w:rsidDel="00205B4B">
          <w:rPr>
            <w:spacing w:val="-1"/>
            <w:w w:val="90"/>
          </w:rPr>
          <w:delText>c</w:delText>
        </w:r>
      </w:del>
      <w:r w:rsidR="00E07B1F">
        <w:rPr>
          <w:spacing w:val="-1"/>
          <w:w w:val="90"/>
        </w:rPr>
        <w:t>orruption</w:t>
      </w:r>
      <w:r w:rsidR="00E07B1F">
        <w:rPr>
          <w:spacing w:val="-2"/>
          <w:w w:val="90"/>
        </w:rPr>
        <w:t xml:space="preserve"> </w:t>
      </w:r>
      <w:ins w:id="532" w:author="Chris Prickett" w:date="2017-02-13T13:19:00Z">
        <w:r>
          <w:rPr>
            <w:w w:val="90"/>
          </w:rPr>
          <w:t>A</w:t>
        </w:r>
      </w:ins>
      <w:del w:id="533" w:author="Chris Prickett" w:date="2017-02-13T13:19:00Z">
        <w:r w:rsidR="00E07B1F" w:rsidDel="00205B4B">
          <w:rPr>
            <w:w w:val="90"/>
          </w:rPr>
          <w:delText>a</w:delText>
        </w:r>
      </w:del>
      <w:r w:rsidR="00E07B1F">
        <w:rPr>
          <w:w w:val="90"/>
        </w:rPr>
        <w:t>gency</w:t>
      </w:r>
      <w:r w:rsidR="00E07B1F">
        <w:rPr>
          <w:spacing w:val="1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1"/>
          <w:w w:val="90"/>
        </w:rPr>
        <w:t xml:space="preserve"> </w:t>
      </w:r>
      <w:r w:rsidR="00E07B1F">
        <w:rPr>
          <w:w w:val="90"/>
        </w:rPr>
        <w:t xml:space="preserve">its </w:t>
      </w:r>
      <w:r w:rsidR="00E07B1F">
        <w:rPr>
          <w:spacing w:val="1"/>
          <w:w w:val="90"/>
        </w:rPr>
        <w:t>report</w:t>
      </w:r>
      <w:r w:rsidR="00E07B1F">
        <w:rPr>
          <w:spacing w:val="-1"/>
          <w:w w:val="90"/>
        </w:rPr>
        <w:t xml:space="preserve"> </w:t>
      </w:r>
      <w:r w:rsidR="00E07B1F">
        <w:rPr>
          <w:w w:val="90"/>
        </w:rPr>
        <w:t>on</w:t>
      </w:r>
      <w:ins w:id="534" w:author="Chris Prickett" w:date="2017-02-13T13:19:00Z">
        <w:r>
          <w:rPr>
            <w:w w:val="90"/>
          </w:rPr>
          <w:t xml:space="preserve"> the</w:t>
        </w:r>
      </w:ins>
      <w:r w:rsidR="00E07B1F">
        <w:rPr>
          <w:spacing w:val="-1"/>
          <w:w w:val="90"/>
        </w:rPr>
        <w:t xml:space="preserve"> </w:t>
      </w:r>
      <w:r w:rsidR="00E07B1F">
        <w:rPr>
          <w:w w:val="90"/>
        </w:rPr>
        <w:t xml:space="preserve">2013-2018 </w:t>
      </w:r>
      <w:r w:rsidR="00E07B1F">
        <w:rPr>
          <w:spacing w:val="2"/>
          <w:w w:val="90"/>
        </w:rPr>
        <w:t>period</w:t>
      </w:r>
      <w:r w:rsidR="00E07B1F">
        <w:rPr>
          <w:spacing w:val="-1"/>
          <w:w w:val="90"/>
        </w:rPr>
        <w:t xml:space="preserve"> </w:t>
      </w:r>
      <w:r w:rsidR="00E07B1F">
        <w:rPr>
          <w:spacing w:val="-2"/>
          <w:w w:val="90"/>
        </w:rPr>
        <w:t>presen</w:t>
      </w:r>
      <w:r w:rsidR="00E07B1F">
        <w:rPr>
          <w:spacing w:val="-1"/>
          <w:w w:val="90"/>
        </w:rPr>
        <w:t>ted</w:t>
      </w:r>
      <w:del w:id="535" w:author="Chris Prickett" w:date="2017-02-13T13:19:00Z">
        <w:r w:rsidR="00E07B1F" w:rsidDel="00205B4B">
          <w:rPr>
            <w:w w:val="90"/>
          </w:rPr>
          <w:delText xml:space="preserve"> the</w:delText>
        </w:r>
      </w:del>
      <w:r w:rsidR="00E07B1F">
        <w:rPr>
          <w:spacing w:val="-1"/>
          <w:w w:val="90"/>
        </w:rPr>
        <w:t xml:space="preserve"> </w:t>
      </w:r>
      <w:r w:rsidR="00E07B1F">
        <w:rPr>
          <w:w w:val="90"/>
        </w:rPr>
        <w:t>de</w:t>
      </w:r>
      <w:r w:rsidR="00E07B1F">
        <w:rPr>
          <w:w w:val="95"/>
        </w:rPr>
        <w:t>tailed</w:t>
      </w:r>
      <w:r w:rsidR="00E07B1F">
        <w:rPr>
          <w:spacing w:val="-44"/>
          <w:w w:val="95"/>
        </w:rPr>
        <w:t xml:space="preserve"> </w:t>
      </w:r>
      <w:r w:rsidR="00E07B1F">
        <w:rPr>
          <w:w w:val="95"/>
        </w:rPr>
        <w:t>analysis</w:t>
      </w:r>
      <w:r w:rsidR="00E07B1F">
        <w:rPr>
          <w:spacing w:val="-42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43"/>
          <w:w w:val="95"/>
        </w:rPr>
        <w:t xml:space="preserve"> </w:t>
      </w:r>
      <w:r w:rsidR="00E07B1F">
        <w:rPr>
          <w:spacing w:val="-2"/>
          <w:w w:val="95"/>
        </w:rPr>
        <w:t>the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BWP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corresponding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regulatory</w:t>
      </w:r>
      <w:r w:rsidR="00E07B1F">
        <w:rPr>
          <w:spacing w:val="-44"/>
          <w:w w:val="95"/>
        </w:rPr>
        <w:t xml:space="preserve"> </w:t>
      </w:r>
      <w:r w:rsidR="00E07B1F">
        <w:rPr>
          <w:spacing w:val="-2"/>
          <w:w w:val="95"/>
        </w:rPr>
        <w:t>framework</w:t>
      </w:r>
      <w:r w:rsidR="00E07B1F">
        <w:rPr>
          <w:spacing w:val="-43"/>
          <w:w w:val="95"/>
        </w:rPr>
        <w:t xml:space="preserve"> </w:t>
      </w:r>
      <w:r w:rsidR="00E07B1F">
        <w:rPr>
          <w:w w:val="95"/>
        </w:rPr>
        <w:t>adaptations.</w:t>
      </w:r>
      <w:r w:rsidR="00E07B1F">
        <w:rPr>
          <w:spacing w:val="-34"/>
          <w:w w:val="95"/>
        </w:rPr>
        <w:t xml:space="preserve"> </w:t>
      </w:r>
      <w:r w:rsidR="00E07B1F">
        <w:rPr>
          <w:w w:val="95"/>
        </w:rPr>
        <w:t>All</w:t>
      </w:r>
      <w:r w:rsidR="00E07B1F">
        <w:rPr>
          <w:spacing w:val="20"/>
          <w:w w:val="101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1"/>
          <w:w w:val="90"/>
        </w:rPr>
        <w:t xml:space="preserve"> </w:t>
      </w:r>
      <w:r w:rsidR="00E07B1F">
        <w:rPr>
          <w:spacing w:val="-2"/>
          <w:w w:val="90"/>
        </w:rPr>
        <w:t>ambiguities,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biases.</w:t>
      </w:r>
      <w:r w:rsidR="00E07B1F">
        <w:rPr>
          <w:spacing w:val="-3"/>
          <w:w w:val="90"/>
        </w:rPr>
        <w:t xml:space="preserve"> flaws</w:t>
      </w:r>
      <w:r w:rsidR="00E07B1F">
        <w:rPr>
          <w:spacing w:val="-20"/>
          <w:w w:val="90"/>
        </w:rPr>
        <w:t xml:space="preserve"> </w:t>
      </w:r>
      <w:r w:rsidR="00E07B1F">
        <w:rPr>
          <w:spacing w:val="-2"/>
          <w:w w:val="90"/>
        </w:rPr>
        <w:t>an</w:t>
      </w:r>
      <w:r w:rsidR="00E07B1F">
        <w:rPr>
          <w:spacing w:val="-1"/>
          <w:w w:val="90"/>
        </w:rPr>
        <w:t>d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deviations</w:t>
      </w:r>
      <w:r w:rsidR="00E07B1F">
        <w:rPr>
          <w:spacing w:val="-21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official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procedures</w:t>
      </w:r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9"/>
          <w:w w:val="90"/>
        </w:rPr>
        <w:t xml:space="preserve"> </w:t>
      </w:r>
      <w:r w:rsidR="00E07B1F">
        <w:rPr>
          <w:spacing w:val="-1"/>
          <w:w w:val="90"/>
        </w:rPr>
        <w:t>do</w:t>
      </w:r>
      <w:r w:rsidR="00E07B1F">
        <w:rPr>
          <w:spacing w:val="-2"/>
          <w:w w:val="90"/>
        </w:rPr>
        <w:t>cuments</w:t>
      </w:r>
      <w:del w:id="536" w:author="Chris Prickett" w:date="2017-02-13T13:19:00Z">
        <w:r w:rsidR="00E07B1F" w:rsidDel="00205B4B">
          <w:rPr>
            <w:spacing w:val="-2"/>
            <w:w w:val="90"/>
          </w:rPr>
          <w:delText>,</w:delText>
        </w:r>
      </w:del>
      <w:r w:rsidR="00E07B1F">
        <w:rPr>
          <w:spacing w:val="-20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19"/>
          <w:w w:val="90"/>
        </w:rPr>
        <w:t xml:space="preserve"> </w:t>
      </w:r>
      <w:r w:rsidR="00E07B1F">
        <w:rPr>
          <w:w w:val="90"/>
        </w:rPr>
        <w:t>in</w:t>
      </w:r>
      <w:r w:rsidR="00E07B1F">
        <w:rPr>
          <w:spacing w:val="53"/>
          <w:w w:val="85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4"/>
          <w:w w:val="90"/>
        </w:rPr>
        <w:t xml:space="preserve"> </w:t>
      </w:r>
      <w:r w:rsidR="00E07B1F">
        <w:rPr>
          <w:spacing w:val="-2"/>
          <w:w w:val="90"/>
        </w:rPr>
        <w:t>w</w:t>
      </w:r>
      <w:r w:rsidR="00E07B1F">
        <w:rPr>
          <w:spacing w:val="-3"/>
          <w:w w:val="90"/>
        </w:rPr>
        <w:t>ork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institutions</w:t>
      </w:r>
      <w:r w:rsidR="00E07B1F">
        <w:rPr>
          <w:spacing w:val="-24"/>
          <w:w w:val="90"/>
        </w:rPr>
        <w:t xml:space="preserve"> </w:t>
      </w:r>
      <w:r w:rsidR="00E07B1F">
        <w:rPr>
          <w:spacing w:val="-2"/>
          <w:w w:val="90"/>
        </w:rPr>
        <w:t>w</w:t>
      </w:r>
      <w:r w:rsidR="00E07B1F">
        <w:rPr>
          <w:spacing w:val="-3"/>
          <w:w w:val="90"/>
        </w:rPr>
        <w:t>ere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analysed</w:t>
      </w:r>
      <w:r w:rsidR="00E07B1F">
        <w:rPr>
          <w:spacing w:val="-24"/>
          <w:w w:val="90"/>
        </w:rPr>
        <w:t xml:space="preserve"> </w:t>
      </w:r>
      <w:r w:rsidR="00E07B1F">
        <w:rPr>
          <w:spacing w:val="-4"/>
          <w:w w:val="90"/>
        </w:rPr>
        <w:t>b</w:t>
      </w:r>
      <w:r w:rsidR="00E07B1F">
        <w:rPr>
          <w:spacing w:val="-3"/>
          <w:w w:val="90"/>
        </w:rPr>
        <w:t>y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3"/>
          <w:w w:val="90"/>
        </w:rPr>
        <w:t xml:space="preserve"> </w:t>
      </w:r>
      <w:r w:rsidR="00E07B1F">
        <w:rPr>
          <w:spacing w:val="-2"/>
          <w:w w:val="90"/>
        </w:rPr>
        <w:t>multidisciplinary</w:t>
      </w:r>
      <w:r w:rsidR="00E07B1F">
        <w:rPr>
          <w:spacing w:val="-23"/>
          <w:w w:val="90"/>
        </w:rPr>
        <w:t xml:space="preserve"> </w:t>
      </w:r>
      <w:r w:rsidR="00E07B1F">
        <w:rPr>
          <w:spacing w:val="1"/>
          <w:w w:val="90"/>
        </w:rPr>
        <w:t>expert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team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4"/>
          <w:w w:val="90"/>
        </w:rPr>
        <w:t xml:space="preserve"> </w:t>
      </w:r>
      <w:r w:rsidR="00E07B1F">
        <w:rPr>
          <w:w w:val="90"/>
        </w:rPr>
        <w:t>elaborated</w:t>
      </w:r>
      <w:r w:rsidR="00E07B1F">
        <w:rPr>
          <w:spacing w:val="35"/>
          <w:w w:val="88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precisely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referenced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70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pages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text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rFonts w:ascii="Georgia"/>
          <w:b/>
          <w:w w:val="95"/>
        </w:rPr>
        <w:t>?</w:t>
      </w:r>
      <w:r w:rsidR="00E07B1F">
        <w:rPr>
          <w:w w:val="95"/>
        </w:rPr>
        <w:t>).</w:t>
      </w:r>
    </w:p>
    <w:p w14:paraId="12ECA7D0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1BEE88FE" w14:textId="54E004CD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Apart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from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arious</w:t>
      </w:r>
      <w:r>
        <w:rPr>
          <w:spacing w:val="-27"/>
          <w:w w:val="95"/>
        </w:rPr>
        <w:t xml:space="preserve"> </w:t>
      </w:r>
      <w:r>
        <w:rPr>
          <w:w w:val="95"/>
        </w:rPr>
        <w:t>documents</w:t>
      </w:r>
      <w:r>
        <w:rPr>
          <w:spacing w:val="-27"/>
          <w:w w:val="95"/>
        </w:rPr>
        <w:t xml:space="preserve"> </w:t>
      </w:r>
      <w:r>
        <w:rPr>
          <w:w w:val="95"/>
        </w:rPr>
        <w:t>analysing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critisizing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whereabouts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88"/>
        </w:rPr>
        <w:t xml:space="preserve"> </w:t>
      </w:r>
      <w:r>
        <w:rPr>
          <w:spacing w:val="1"/>
        </w:rPr>
        <w:t>project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4"/>
        </w:rPr>
        <w:t xml:space="preserve"> </w:t>
      </w:r>
      <w:ins w:id="537" w:author="Chris Prickett" w:date="2017-02-13T13:20:00Z">
        <w:r w:rsidR="00205B4B">
          <w:rPr>
            <w:spacing w:val="-24"/>
          </w:rPr>
          <w:t xml:space="preserve">the </w:t>
        </w:r>
      </w:ins>
      <w:r>
        <w:t>civic</w:t>
      </w:r>
      <w:r>
        <w:rPr>
          <w:spacing w:val="-23"/>
        </w:rPr>
        <w:t xml:space="preserve"> </w:t>
      </w:r>
      <w:r>
        <w:t>sector</w:t>
      </w:r>
      <w:r>
        <w:rPr>
          <w:spacing w:val="-24"/>
        </w:rPr>
        <w:t xml:space="preserve"> </w:t>
      </w:r>
      <w:r>
        <w:t>(wth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ND</w:t>
      </w:r>
      <w:r>
        <w:rPr>
          <w:spacing w:val="-2"/>
        </w:rPr>
        <w:t>VBG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3"/>
        </w:rPr>
        <w:t>fron</w:t>
      </w:r>
      <w:r>
        <w:rPr>
          <w:spacing w:val="-2"/>
        </w:rPr>
        <w:t>t)</w:t>
      </w:r>
      <w:r>
        <w:rPr>
          <w:spacing w:val="-24"/>
        </w:rPr>
        <w:t xml:space="preserve"> </w:t>
      </w:r>
      <w:r>
        <w:t>(</w:t>
      </w:r>
      <w:r>
        <w:rPr>
          <w:rFonts w:ascii="Georgia"/>
          <w:b/>
        </w:rPr>
        <w:t>?</w:t>
      </w:r>
      <w:r>
        <w:t>),</w:t>
      </w:r>
      <w:r>
        <w:rPr>
          <w:spacing w:val="-21"/>
        </w:rPr>
        <w:t xml:space="preserve"> </w:t>
      </w:r>
      <w:ins w:id="538" w:author="Chris Prickett" w:date="2017-02-13T13:23:00Z">
        <w:r w:rsidR="00205B4B">
          <w:rPr>
            <w:spacing w:val="-21"/>
          </w:rPr>
          <w:t xml:space="preserve">others raised their voices against the project, including </w:t>
        </w:r>
      </w:ins>
      <w:ins w:id="539" w:author="Chris Prickett" w:date="2017-02-13T13:20:00Z">
        <w:r w:rsidR="00205B4B">
          <w:rPr>
            <w:spacing w:val="-21"/>
          </w:rPr>
          <w:t xml:space="preserve">the </w:t>
        </w:r>
      </w:ins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23"/>
        </w:rPr>
        <w:t xml:space="preserve"> </w:t>
      </w:r>
      <w:del w:id="540" w:author="Chris Prickett" w:date="2017-02-13T13:23:00Z">
        <w:r w:rsidDel="00205B4B">
          <w:delText>media</w:delText>
        </w:r>
        <w:r w:rsidDel="00205B4B">
          <w:rPr>
            <w:spacing w:val="-24"/>
          </w:rPr>
          <w:delText xml:space="preserve"> </w:delText>
        </w:r>
      </w:del>
      <w:r>
        <w:t>(</w:t>
      </w:r>
      <w:r>
        <w:rPr>
          <w:rFonts w:ascii="Georgia"/>
          <w:b/>
        </w:rPr>
        <w:t>?</w:t>
      </w:r>
      <w:r>
        <w:t>)</w:t>
      </w:r>
      <w:r>
        <w:rPr>
          <w:spacing w:val="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</w:t>
      </w:r>
      <w:r>
        <w:rPr>
          <w:w w:val="95"/>
        </w:rPr>
        <w:t>ternational</w:t>
      </w:r>
      <w:r>
        <w:rPr>
          <w:spacing w:val="-32"/>
          <w:w w:val="95"/>
        </w:rPr>
        <w:t xml:space="preserve"> </w:t>
      </w:r>
      <w:r>
        <w:rPr>
          <w:w w:val="95"/>
        </w:rPr>
        <w:t>media</w:t>
      </w:r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del w:id="541" w:author="Chris Prickett" w:date="2017-02-13T13:24:00Z">
        <w:r w:rsidDel="00205B4B">
          <w:rPr>
            <w:w w:val="95"/>
          </w:rPr>
          <w:delText>,</w:delText>
        </w:r>
      </w:del>
      <w:r>
        <w:rPr>
          <w:spacing w:val="-31"/>
          <w:w w:val="95"/>
        </w:rPr>
        <w:t xml:space="preserve"> </w:t>
      </w:r>
      <w:ins w:id="542" w:author="Chris Prickett" w:date="2017-02-13T13:23:00Z">
        <w:r w:rsidR="00205B4B">
          <w:rPr>
            <w:spacing w:val="-31"/>
            <w:w w:val="95"/>
          </w:rPr>
          <w:t xml:space="preserve"> and </w:t>
        </w:r>
      </w:ins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professional</w:t>
      </w:r>
      <w:r>
        <w:rPr>
          <w:spacing w:val="-32"/>
          <w:w w:val="95"/>
        </w:rPr>
        <w:t xml:space="preserve"> </w:t>
      </w:r>
      <w:r>
        <w:rPr>
          <w:w w:val="95"/>
        </w:rPr>
        <w:t>organi</w:t>
      </w:r>
      <w:ins w:id="543" w:author="Chris Prickett" w:date="2017-02-13T15:44:00Z">
        <w:r w:rsidR="001F223C">
          <w:rPr>
            <w:w w:val="95"/>
          </w:rPr>
          <w:t>s</w:t>
        </w:r>
      </w:ins>
      <w:del w:id="544" w:author="Chris Prickett" w:date="2017-02-13T15:44:00Z">
        <w:r w:rsidDel="001F223C">
          <w:rPr>
            <w:w w:val="95"/>
          </w:rPr>
          <w:delText>z</w:delText>
        </w:r>
      </w:del>
      <w:r>
        <w:rPr>
          <w:w w:val="95"/>
        </w:rPr>
        <w:t>ations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architects</w:t>
      </w:r>
      <w:r>
        <w:rPr>
          <w:spacing w:val="-32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</w:t>
      </w:r>
      <w:del w:id="545" w:author="Chris Prickett" w:date="2017-02-13T13:24:00Z">
        <w:r w:rsidDel="00205B4B">
          <w:rPr>
            <w:spacing w:val="-14"/>
            <w:w w:val="95"/>
          </w:rPr>
          <w:delText xml:space="preserve"> </w:delText>
        </w:r>
        <w:r w:rsidDel="00205B4B">
          <w:rPr>
            <w:w w:val="95"/>
          </w:rPr>
          <w:delText>raised</w:delText>
        </w:r>
        <w:r w:rsidDel="00205B4B">
          <w:rPr>
            <w:spacing w:val="-32"/>
            <w:w w:val="95"/>
          </w:rPr>
          <w:delText xml:space="preserve"> </w:delText>
        </w:r>
        <w:r w:rsidDel="00205B4B">
          <w:rPr>
            <w:w w:val="95"/>
          </w:rPr>
          <w:delText>their</w:delText>
        </w:r>
        <w:r w:rsidDel="00205B4B">
          <w:rPr>
            <w:spacing w:val="-31"/>
            <w:w w:val="95"/>
          </w:rPr>
          <w:delText xml:space="preserve"> </w:delText>
        </w:r>
        <w:r w:rsidDel="00205B4B">
          <w:rPr>
            <w:spacing w:val="-1"/>
            <w:w w:val="95"/>
          </w:rPr>
          <w:delText>v</w:delText>
        </w:r>
        <w:r w:rsidDel="00205B4B">
          <w:rPr>
            <w:spacing w:val="-2"/>
            <w:w w:val="95"/>
          </w:rPr>
          <w:delText>oices</w:delText>
        </w:r>
        <w:r w:rsidDel="00205B4B">
          <w:rPr>
            <w:spacing w:val="29"/>
            <w:w w:val="84"/>
          </w:rPr>
          <w:delText xml:space="preserve"> </w:delText>
        </w:r>
        <w:r w:rsidDel="00205B4B">
          <w:rPr>
            <w:w w:val="95"/>
          </w:rPr>
          <w:delText>against</w:delText>
        </w:r>
        <w:r w:rsidDel="00205B4B">
          <w:rPr>
            <w:spacing w:val="-19"/>
            <w:w w:val="95"/>
          </w:rPr>
          <w:delText xml:space="preserve"> </w:delText>
        </w:r>
        <w:r w:rsidDel="00205B4B">
          <w:rPr>
            <w:w w:val="95"/>
          </w:rPr>
          <w:delText>the</w:delText>
        </w:r>
        <w:r w:rsidDel="00205B4B">
          <w:rPr>
            <w:spacing w:val="-18"/>
            <w:w w:val="95"/>
          </w:rPr>
          <w:delText xml:space="preserve"> </w:delText>
        </w:r>
        <w:r w:rsidDel="00205B4B">
          <w:rPr>
            <w:spacing w:val="1"/>
            <w:w w:val="95"/>
          </w:rPr>
          <w:delText>project</w:delText>
        </w:r>
      </w:del>
      <w:r>
        <w:rPr>
          <w:spacing w:val="1"/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Association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Serbian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Arc</w:t>
      </w:r>
      <w:r>
        <w:rPr>
          <w:spacing w:val="-2"/>
          <w:w w:val="95"/>
        </w:rPr>
        <w:t>hitects</w:t>
      </w:r>
      <w:r>
        <w:rPr>
          <w:spacing w:val="-19"/>
          <w:w w:val="95"/>
        </w:rPr>
        <w:t xml:space="preserve"> </w:t>
      </w:r>
      <w:r>
        <w:rPr>
          <w:w w:val="95"/>
        </w:rPr>
        <w:t>(ASA)</w:t>
      </w:r>
      <w:r>
        <w:rPr>
          <w:spacing w:val="-18"/>
          <w:w w:val="95"/>
        </w:rPr>
        <w:t xml:space="preserve"> </w:t>
      </w:r>
      <w:r>
        <w:rPr>
          <w:w w:val="95"/>
        </w:rPr>
        <w:t>officially</w:t>
      </w:r>
      <w:r>
        <w:rPr>
          <w:spacing w:val="-19"/>
          <w:w w:val="95"/>
        </w:rPr>
        <w:t xml:space="preserve"> </w:t>
      </w:r>
      <w:r>
        <w:rPr>
          <w:w w:val="95"/>
        </w:rPr>
        <w:t>published</w:t>
      </w:r>
      <w:r>
        <w:rPr>
          <w:spacing w:val="-19"/>
          <w:w w:val="95"/>
        </w:rPr>
        <w:t xml:space="preserve"> </w:t>
      </w:r>
      <w:ins w:id="546" w:author="Chris Prickett" w:date="2017-02-13T13:24:00Z">
        <w:r w:rsidR="00205B4B">
          <w:rPr>
            <w:w w:val="95"/>
          </w:rPr>
          <w:t>two</w:t>
        </w:r>
      </w:ins>
      <w:del w:id="547" w:author="Chris Prickett" w:date="2017-02-13T13:24:00Z">
        <w:r w:rsidDel="00205B4B">
          <w:rPr>
            <w:w w:val="95"/>
          </w:rPr>
          <w:delText>2</w:delText>
        </w:r>
      </w:del>
      <w:r>
        <w:rPr>
          <w:spacing w:val="26"/>
          <w:w w:val="79"/>
        </w:rPr>
        <w:t xml:space="preserve"> </w:t>
      </w:r>
      <w:r>
        <w:rPr>
          <w:w w:val="95"/>
        </w:rPr>
        <w:t>declarations</w:t>
      </w:r>
      <w:r>
        <w:rPr>
          <w:spacing w:val="-40"/>
          <w:w w:val="95"/>
        </w:rPr>
        <w:t xml:space="preserve"> </w:t>
      </w:r>
      <w:r>
        <w:rPr>
          <w:w w:val="95"/>
        </w:rPr>
        <w:t>against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-5"/>
          <w:w w:val="95"/>
        </w:rPr>
        <w:t>BWP</w:t>
      </w:r>
      <w:r>
        <w:rPr>
          <w:spacing w:val="-6"/>
          <w:w w:val="95"/>
        </w:rPr>
        <w:t>.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Association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Belgrade</w:t>
      </w:r>
      <w:r>
        <w:rPr>
          <w:spacing w:val="-40"/>
          <w:w w:val="95"/>
        </w:rPr>
        <w:t xml:space="preserve"> </w:t>
      </w:r>
      <w:ins w:id="548" w:author="Chris Prickett" w:date="2017-02-13T13:24:00Z">
        <w:r w:rsidR="00205B4B">
          <w:rPr>
            <w:spacing w:val="-2"/>
            <w:w w:val="95"/>
          </w:rPr>
          <w:t>A</w:t>
        </w:r>
      </w:ins>
      <w:del w:id="549" w:author="Chris Prickett" w:date="2017-02-13T13:24:00Z">
        <w:r w:rsidDel="00205B4B">
          <w:rPr>
            <w:spacing w:val="-2"/>
            <w:w w:val="95"/>
          </w:rPr>
          <w:delText>a</w:delText>
        </w:r>
      </w:del>
      <w:r>
        <w:rPr>
          <w:spacing w:val="-2"/>
          <w:w w:val="95"/>
        </w:rPr>
        <w:t>rchitects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(DAB)</w:t>
      </w:r>
      <w:r>
        <w:rPr>
          <w:spacing w:val="-40"/>
          <w:w w:val="95"/>
        </w:rPr>
        <w:t xml:space="preserve"> </w:t>
      </w:r>
      <w:ins w:id="550" w:author="Chris Prickett" w:date="2017-02-13T13:25:00Z">
        <w:r w:rsidR="001A5F84">
          <w:rPr>
            <w:spacing w:val="-40"/>
            <w:w w:val="95"/>
          </w:rPr>
          <w:t xml:space="preserve">also </w:t>
        </w:r>
      </w:ins>
      <w:r>
        <w:rPr>
          <w:w w:val="95"/>
        </w:rPr>
        <w:t>reacted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85"/>
        </w:rPr>
        <w:t xml:space="preserve"> </w:t>
      </w:r>
      <w:r>
        <w:rPr>
          <w:w w:val="90"/>
        </w:rPr>
        <w:t>officially</w:t>
      </w:r>
      <w:r>
        <w:rPr>
          <w:spacing w:val="-8"/>
          <w:w w:val="90"/>
        </w:rPr>
        <w:t xml:space="preserve"> </w:t>
      </w:r>
      <w:r>
        <w:rPr>
          <w:w w:val="90"/>
        </w:rPr>
        <w:t>filed</w:t>
      </w:r>
      <w:r>
        <w:rPr>
          <w:spacing w:val="-8"/>
          <w:w w:val="90"/>
        </w:rPr>
        <w:t xml:space="preserve"> </w:t>
      </w:r>
      <w:r>
        <w:rPr>
          <w:w w:val="90"/>
        </w:rPr>
        <w:t>complain</w:t>
      </w:r>
      <w:ins w:id="551" w:author="Chris Prickett" w:date="2017-02-13T13:25:00Z">
        <w:r w:rsidR="001A5F84">
          <w:rPr>
            <w:w w:val="90"/>
          </w:rPr>
          <w:t>t</w:t>
        </w:r>
      </w:ins>
      <w:r>
        <w:rPr>
          <w:w w:val="90"/>
        </w:rPr>
        <w:t>s</w:t>
      </w:r>
      <w:r>
        <w:rPr>
          <w:spacing w:val="-8"/>
          <w:w w:val="90"/>
        </w:rPr>
        <w:t xml:space="preserve"> </w:t>
      </w:r>
      <w:r>
        <w:rPr>
          <w:w w:val="90"/>
        </w:rPr>
        <w:t>against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BWPSPSP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against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changes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adaptations</w:t>
      </w:r>
      <w:r>
        <w:rPr>
          <w:spacing w:val="20"/>
          <w:w w:val="87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GUP</w:t>
      </w:r>
      <w:r>
        <w:rPr>
          <w:spacing w:val="-31"/>
        </w:rPr>
        <w:t xml:space="preserve"> </w:t>
      </w:r>
      <w:r>
        <w:lastRenderedPageBreak/>
        <w:t>2021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4"/>
        </w:rPr>
        <w:t>fa</w:t>
      </w:r>
      <w:r>
        <w:rPr>
          <w:spacing w:val="-3"/>
        </w:rPr>
        <w:t>v</w:t>
      </w:r>
      <w:r>
        <w:rPr>
          <w:spacing w:val="-4"/>
        </w:rPr>
        <w:t>our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BWP</w:t>
      </w:r>
      <w:r>
        <w:rPr>
          <w:spacing w:val="-31"/>
        </w:rPr>
        <w:t xml:space="preserve"> </w:t>
      </w:r>
      <w:r>
        <w:t>(</w:t>
      </w:r>
      <w:r>
        <w:rPr>
          <w:rFonts w:ascii="Georgia"/>
          <w:b/>
        </w:rPr>
        <w:t>?</w:t>
      </w:r>
      <w:r>
        <w:t>).</w:t>
      </w:r>
    </w:p>
    <w:p w14:paraId="290A351E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07A48643" w14:textId="49BFC614" w:rsidR="00B0559F" w:rsidRDefault="00E07B1F">
      <w:pPr>
        <w:pStyle w:val="BodyText"/>
        <w:spacing w:before="28" w:line="327" w:lineRule="auto"/>
        <w:ind w:right="111"/>
        <w:jc w:val="both"/>
      </w:pPr>
      <w:r>
        <w:rPr>
          <w:spacing w:val="-4"/>
          <w:w w:val="95"/>
        </w:rPr>
        <w:lastRenderedPageBreak/>
        <w:t>Finally,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Serbian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Academ</w:t>
      </w:r>
      <w:r>
        <w:rPr>
          <w:spacing w:val="-1"/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Science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Arts</w:t>
      </w:r>
      <w:r>
        <w:rPr>
          <w:spacing w:val="-15"/>
          <w:w w:val="95"/>
        </w:rPr>
        <w:t xml:space="preserve"> </w:t>
      </w:r>
      <w:r>
        <w:rPr>
          <w:w w:val="95"/>
        </w:rPr>
        <w:t>(SANU)</w:t>
      </w:r>
      <w:r>
        <w:rPr>
          <w:spacing w:val="-16"/>
          <w:w w:val="95"/>
        </w:rPr>
        <w:t xml:space="preserve"> </w:t>
      </w:r>
      <w:r>
        <w:rPr>
          <w:w w:val="95"/>
        </w:rPr>
        <w:t>published</w:t>
      </w:r>
      <w:del w:id="552" w:author="Chris Prickett" w:date="2017-02-13T13:26:00Z">
        <w:r w:rsidDel="001A5F84">
          <w:rPr>
            <w:spacing w:val="-15"/>
            <w:w w:val="95"/>
          </w:rPr>
          <w:delText xml:space="preserve"> </w:delText>
        </w:r>
        <w:r w:rsidDel="001A5F84">
          <w:rPr>
            <w:w w:val="95"/>
          </w:rPr>
          <w:delText>a</w:delText>
        </w:r>
      </w:del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oluminous</w:t>
      </w:r>
      <w:r>
        <w:rPr>
          <w:spacing w:val="21"/>
          <w:w w:val="84"/>
        </w:rPr>
        <w:t xml:space="preserve"> </w:t>
      </w:r>
      <w:r>
        <w:rPr>
          <w:w w:val="90"/>
        </w:rPr>
        <w:t>documents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w w:val="90"/>
        </w:rPr>
        <w:t>complain</w:t>
      </w:r>
      <w:ins w:id="553" w:author="Chris Prickett" w:date="2017-02-13T13:26:00Z">
        <w:r w:rsidR="001A5F84">
          <w:rPr>
            <w:w w:val="90"/>
          </w:rPr>
          <w:t>t</w:t>
        </w:r>
      </w:ins>
      <w:r>
        <w:rPr>
          <w:w w:val="90"/>
        </w:rPr>
        <w:t>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sugges</w:t>
      </w:r>
      <w:r>
        <w:rPr>
          <w:spacing w:val="-1"/>
          <w:w w:val="90"/>
        </w:rPr>
        <w:t>ti</w:t>
      </w:r>
      <w:r>
        <w:rPr>
          <w:spacing w:val="-2"/>
          <w:w w:val="90"/>
        </w:rPr>
        <w:t>ons</w:t>
      </w:r>
      <w:r>
        <w:rPr>
          <w:spacing w:val="-8"/>
          <w:w w:val="90"/>
        </w:rPr>
        <w:t xml:space="preserve"> </w:t>
      </w:r>
      <w:r>
        <w:rPr>
          <w:w w:val="90"/>
        </w:rPr>
        <w:t>concerning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9"/>
          <w:w w:val="90"/>
        </w:rPr>
        <w:t xml:space="preserve"> </w:t>
      </w:r>
      <w:r>
        <w:rPr>
          <w:w w:val="90"/>
        </w:rPr>
        <w:t>new</w:t>
      </w:r>
      <w:r>
        <w:rPr>
          <w:spacing w:val="-8"/>
          <w:w w:val="90"/>
        </w:rPr>
        <w:t xml:space="preserve"> </w:t>
      </w:r>
      <w:r>
        <w:rPr>
          <w:w w:val="90"/>
        </w:rPr>
        <w:t>Spatial</w:t>
      </w:r>
      <w:r>
        <w:rPr>
          <w:spacing w:val="-9"/>
          <w:w w:val="90"/>
        </w:rPr>
        <w:t xml:space="preserve"> </w:t>
      </w:r>
      <w:r>
        <w:rPr>
          <w:w w:val="90"/>
        </w:rPr>
        <w:t>Plan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Special</w:t>
      </w:r>
      <w:r>
        <w:rPr>
          <w:spacing w:val="36"/>
          <w:w w:val="86"/>
        </w:rPr>
        <w:t xml:space="preserve"> </w:t>
      </w:r>
      <w:r>
        <w:rPr>
          <w:w w:val="95"/>
        </w:rPr>
        <w:t>Purpose</w:t>
      </w:r>
      <w:r>
        <w:rPr>
          <w:spacing w:val="-41"/>
          <w:w w:val="95"/>
        </w:rPr>
        <w:t xml:space="preserve"> </w:t>
      </w:r>
      <w:r>
        <w:rPr>
          <w:w w:val="95"/>
        </w:rPr>
        <w:t>Area.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</w:t>
      </w:r>
      <w:r>
        <w:rPr>
          <w:spacing w:val="-40"/>
          <w:w w:val="95"/>
        </w:rPr>
        <w:t xml:space="preserve"> </w:t>
      </w:r>
      <w:del w:id="554" w:author="Chris Prickett" w:date="2017-02-13T13:27:00Z">
        <w:r w:rsidDel="001A5F84">
          <w:rPr>
            <w:spacing w:val="-3"/>
            <w:w w:val="95"/>
          </w:rPr>
          <w:delText>kept</w:delText>
        </w:r>
        <w:r w:rsidDel="001A5F84">
          <w:rPr>
            <w:spacing w:val="-41"/>
            <w:w w:val="95"/>
          </w:rPr>
          <w:delText xml:space="preserve"> </w:delText>
        </w:r>
        <w:r w:rsidDel="001A5F84">
          <w:rPr>
            <w:w w:val="95"/>
          </w:rPr>
          <w:delText>the</w:delText>
        </w:r>
      </w:del>
      <w:ins w:id="555" w:author="Chris Prickett" w:date="2017-02-13T13:27:00Z">
        <w:r w:rsidR="001A5F84">
          <w:rPr>
            <w:spacing w:val="-3"/>
            <w:w w:val="95"/>
          </w:rPr>
          <w:t>maintained a</w:t>
        </w:r>
      </w:ins>
      <w:r>
        <w:rPr>
          <w:spacing w:val="-41"/>
          <w:w w:val="95"/>
        </w:rPr>
        <w:t xml:space="preserve"> </w:t>
      </w:r>
      <w:r>
        <w:rPr>
          <w:w w:val="95"/>
        </w:rPr>
        <w:t>neutral</w:t>
      </w:r>
      <w:r>
        <w:rPr>
          <w:spacing w:val="-41"/>
          <w:w w:val="95"/>
        </w:rPr>
        <w:t xml:space="preserve"> </w:t>
      </w:r>
      <w:r>
        <w:rPr>
          <w:w w:val="95"/>
        </w:rPr>
        <w:t>tone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authors</w:t>
      </w:r>
      <w:r>
        <w:rPr>
          <w:spacing w:val="-41"/>
          <w:w w:val="95"/>
        </w:rPr>
        <w:t xml:space="preserve"> </w:t>
      </w:r>
      <w:r>
        <w:rPr>
          <w:w w:val="95"/>
        </w:rPr>
        <w:t>tried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substantiate</w:t>
      </w:r>
      <w:r>
        <w:rPr>
          <w:spacing w:val="42"/>
          <w:w w:val="91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arguments</w:t>
      </w:r>
      <w:r>
        <w:rPr>
          <w:spacing w:val="-18"/>
          <w:w w:val="95"/>
        </w:rPr>
        <w:t xml:space="preserve"> </w:t>
      </w:r>
      <w:ins w:id="556" w:author="Chris Prickett" w:date="2017-02-13T13:27:00Z">
        <w:r w:rsidR="001A5F84">
          <w:rPr>
            <w:spacing w:val="-18"/>
            <w:w w:val="95"/>
          </w:rPr>
          <w:t xml:space="preserve">by </w:t>
        </w:r>
      </w:ins>
      <w:r>
        <w:rPr>
          <w:w w:val="95"/>
        </w:rPr>
        <w:t>elaborating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issues</w:t>
      </w:r>
      <w:r>
        <w:rPr>
          <w:spacing w:val="-17"/>
          <w:w w:val="95"/>
        </w:rPr>
        <w:t xml:space="preserve"> </w:t>
      </w:r>
      <w:r>
        <w:rPr>
          <w:w w:val="95"/>
        </w:rPr>
        <w:t>of:</w:t>
      </w:r>
      <w:r>
        <w:rPr>
          <w:spacing w:val="5"/>
          <w:w w:val="95"/>
        </w:rPr>
        <w:t xml:space="preserve"> </w:t>
      </w:r>
      <w:r>
        <w:rPr>
          <w:w w:val="95"/>
        </w:rPr>
        <w:t>(o)</w:t>
      </w:r>
      <w:r>
        <w:rPr>
          <w:spacing w:val="-17"/>
          <w:w w:val="95"/>
        </w:rPr>
        <w:t xml:space="preserve"> </w:t>
      </w:r>
      <w:ins w:id="557" w:author="Chris Prickett" w:date="2017-02-13T13:27:00Z">
        <w:r w:rsidR="001A5F84">
          <w:rPr>
            <w:spacing w:val="-17"/>
            <w:w w:val="95"/>
          </w:rPr>
          <w:t xml:space="preserve">the </w:t>
        </w:r>
      </w:ins>
      <w:r>
        <w:rPr>
          <w:w w:val="95"/>
        </w:rPr>
        <w:t>adequacy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area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special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pur</w:t>
      </w:r>
      <w:r>
        <w:rPr>
          <w:spacing w:val="1"/>
          <w:w w:val="95"/>
        </w:rPr>
        <w:t>poses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plan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planning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legal</w:t>
      </w:r>
      <w:r>
        <w:rPr>
          <w:spacing w:val="-32"/>
          <w:w w:val="95"/>
        </w:rPr>
        <w:t xml:space="preserve"> </w:t>
      </w:r>
      <w:r>
        <w:rPr>
          <w:w w:val="95"/>
        </w:rPr>
        <w:t>basis</w:t>
      </w:r>
      <w:r>
        <w:rPr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32"/>
          <w:w w:val="95"/>
        </w:rPr>
        <w:t xml:space="preserve"> </w:t>
      </w:r>
      <w:r>
        <w:rPr>
          <w:w w:val="95"/>
        </w:rPr>
        <w:t>attribution;</w:t>
      </w:r>
      <w:r>
        <w:rPr>
          <w:spacing w:val="-31"/>
          <w:w w:val="95"/>
        </w:rPr>
        <w:t xml:space="preserve"> </w:t>
      </w:r>
      <w:r>
        <w:rPr>
          <w:w w:val="95"/>
        </w:rPr>
        <w:t>(o)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reliabilit</w:t>
      </w:r>
      <w:r>
        <w:rPr>
          <w:spacing w:val="-1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ins w:id="558" w:author="Chris Prickett" w:date="2017-02-13T13:28:00Z">
        <w:r w:rsidR="001A5F84">
          <w:rPr>
            <w:spacing w:val="-31"/>
            <w:w w:val="95"/>
          </w:rPr>
          <w:t xml:space="preserve">the </w:t>
        </w:r>
      </w:ins>
      <w:r>
        <w:rPr>
          <w:w w:val="95"/>
        </w:rPr>
        <w:t>3D</w:t>
      </w:r>
      <w:r>
        <w:rPr>
          <w:spacing w:val="21"/>
          <w:w w:val="88"/>
        </w:rPr>
        <w:t xml:space="preserve"> </w:t>
      </w:r>
      <w:r>
        <w:rPr>
          <w:spacing w:val="1"/>
          <w:w w:val="90"/>
        </w:rPr>
        <w:t>model;</w:t>
      </w:r>
      <w:r>
        <w:rPr>
          <w:spacing w:val="3"/>
          <w:w w:val="90"/>
        </w:rPr>
        <w:t xml:space="preserve"> </w:t>
      </w:r>
      <w:r>
        <w:rPr>
          <w:w w:val="90"/>
        </w:rPr>
        <w:t xml:space="preserve">(o) </w:t>
      </w:r>
      <w:ins w:id="559" w:author="Chris Prickett" w:date="2017-02-13T13:28:00Z">
        <w:r w:rsidR="001A5F84">
          <w:rPr>
            <w:w w:val="90"/>
          </w:rPr>
          <w:t xml:space="preserve">the </w:t>
        </w:r>
      </w:ins>
      <w:r>
        <w:rPr>
          <w:w w:val="90"/>
        </w:rPr>
        <w:t xml:space="preserve">subordinate </w:t>
      </w:r>
      <w:r>
        <w:rPr>
          <w:spacing w:val="-2"/>
          <w:w w:val="90"/>
        </w:rPr>
        <w:t>func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ion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1"/>
          <w:w w:val="90"/>
        </w:rPr>
        <w:t>local</w:t>
      </w:r>
      <w:r>
        <w:rPr>
          <w:w w:val="90"/>
        </w:rPr>
        <w:t xml:space="preserve"> institutions;</w:t>
      </w:r>
      <w:r>
        <w:rPr>
          <w:spacing w:val="3"/>
          <w:w w:val="90"/>
        </w:rPr>
        <w:t xml:space="preserve"> </w:t>
      </w:r>
      <w:r>
        <w:rPr>
          <w:w w:val="90"/>
        </w:rPr>
        <w:t>(o)</w:t>
      </w:r>
      <w:r>
        <w:rPr>
          <w:spacing w:val="-1"/>
          <w:w w:val="90"/>
        </w:rPr>
        <w:t xml:space="preserve"> </w:t>
      </w:r>
      <w:ins w:id="560" w:author="Chris Prickett" w:date="2017-02-13T13:28:00Z">
        <w:r w:rsidR="001A5F84">
          <w:rPr>
            <w:spacing w:val="-1"/>
            <w:w w:val="90"/>
          </w:rPr>
          <w:t xml:space="preserve">the </w:t>
        </w:r>
      </w:ins>
      <w:r>
        <w:rPr>
          <w:w w:val="90"/>
        </w:rPr>
        <w:t>methods,</w:t>
      </w:r>
      <w:r>
        <w:rPr>
          <w:spacing w:val="2"/>
          <w:w w:val="90"/>
        </w:rPr>
        <w:t xml:space="preserve"> </w:t>
      </w:r>
      <w:r w:rsidR="00C4448F">
        <w:rPr>
          <w:w w:val="90"/>
        </w:rPr>
        <w:t>measures and instru</w:t>
      </w:r>
      <w:r>
        <w:rPr>
          <w:spacing w:val="-3"/>
          <w:w w:val="90"/>
        </w:rPr>
        <w:t>ments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planning</w:t>
      </w:r>
      <w:r>
        <w:rPr>
          <w:spacing w:val="-8"/>
          <w:w w:val="90"/>
        </w:rPr>
        <w:t xml:space="preserve"> </w:t>
      </w:r>
      <w:r>
        <w:rPr>
          <w:w w:val="90"/>
        </w:rPr>
        <w:t>at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pla</w:t>
      </w:r>
      <w:r>
        <w:rPr>
          <w:spacing w:val="-2"/>
          <w:w w:val="90"/>
        </w:rPr>
        <w:t>y;</w:t>
      </w:r>
      <w:r>
        <w:rPr>
          <w:spacing w:val="-6"/>
          <w:w w:val="90"/>
        </w:rPr>
        <w:t xml:space="preserve"> </w:t>
      </w:r>
      <w:r>
        <w:rPr>
          <w:w w:val="90"/>
        </w:rPr>
        <w:t>(o)</w:t>
      </w:r>
      <w:r>
        <w:rPr>
          <w:spacing w:val="-8"/>
          <w:w w:val="90"/>
        </w:rPr>
        <w:t xml:space="preserve"> </w:t>
      </w:r>
      <w:r>
        <w:rPr>
          <w:w w:val="90"/>
        </w:rPr>
        <w:t>capital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estmen</w:t>
      </w:r>
      <w:r>
        <w:rPr>
          <w:spacing w:val="-2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infrastructural</w:t>
      </w:r>
      <w:r>
        <w:rPr>
          <w:spacing w:val="-8"/>
          <w:w w:val="90"/>
        </w:rPr>
        <w:t xml:space="preserve"> </w:t>
      </w:r>
      <w:r>
        <w:rPr>
          <w:w w:val="90"/>
        </w:rPr>
        <w:t>design</w:t>
      </w:r>
      <w:r>
        <w:rPr>
          <w:spacing w:val="-9"/>
          <w:w w:val="90"/>
        </w:rPr>
        <w:t xml:space="preserve"> </w:t>
      </w:r>
      <w:r>
        <w:rPr>
          <w:w w:val="90"/>
        </w:rPr>
        <w:t>solutions;</w:t>
      </w:r>
      <w:r>
        <w:rPr>
          <w:spacing w:val="-6"/>
          <w:w w:val="90"/>
        </w:rPr>
        <w:t xml:space="preserve"> </w:t>
      </w:r>
      <w:r>
        <w:rPr>
          <w:w w:val="90"/>
        </w:rPr>
        <w:t>(o)</w:t>
      </w:r>
      <w:r>
        <w:rPr>
          <w:spacing w:val="30"/>
          <w:w w:val="109"/>
        </w:rPr>
        <w:t xml:space="preserve"> </w:t>
      </w:r>
      <w:ins w:id="561" w:author="Chris Prickett" w:date="2017-02-13T13:28:00Z">
        <w:r w:rsidR="001A5F84">
          <w:rPr>
            <w:spacing w:val="30"/>
            <w:w w:val="109"/>
          </w:rPr>
          <w:t xml:space="preserve">the </w:t>
        </w:r>
      </w:ins>
      <w:r>
        <w:rPr>
          <w:w w:val="95"/>
        </w:rPr>
        <w:t>distribution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choice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urban</w:t>
      </w:r>
      <w:r>
        <w:rPr>
          <w:spacing w:val="-24"/>
          <w:w w:val="95"/>
        </w:rPr>
        <w:t xml:space="preserve"> </w:t>
      </w:r>
      <w:r>
        <w:rPr>
          <w:w w:val="95"/>
        </w:rPr>
        <w:t>functions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area;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(o)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choice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 w:rsidR="00C4448F">
        <w:rPr>
          <w:spacing w:val="-2"/>
          <w:w w:val="95"/>
        </w:rPr>
        <w:t>imple</w:t>
      </w:r>
      <w:r>
        <w:rPr>
          <w:spacing w:val="-2"/>
          <w:w w:val="90"/>
        </w:rPr>
        <w:t>men</w:t>
      </w:r>
      <w:r>
        <w:rPr>
          <w:spacing w:val="-1"/>
          <w:w w:val="90"/>
        </w:rPr>
        <w:t xml:space="preserve">tation </w:t>
      </w:r>
      <w:r>
        <w:rPr>
          <w:spacing w:val="-2"/>
          <w:w w:val="90"/>
        </w:rPr>
        <w:t>instruments</w:t>
      </w:r>
      <w:ins w:id="562" w:author="Chris Prickett" w:date="2017-02-13T13:28:00Z">
        <w:r w:rsidR="001A5F84">
          <w:rPr>
            <w:spacing w:val="-2"/>
            <w:w w:val="90"/>
          </w:rPr>
          <w:t>,</w:t>
        </w:r>
      </w:ins>
      <w:r>
        <w:rPr>
          <w:spacing w:val="-1"/>
          <w:w w:val="90"/>
        </w:rPr>
        <w:t xml:space="preserve"> </w:t>
      </w:r>
      <w:r>
        <w:rPr>
          <w:w w:val="90"/>
        </w:rPr>
        <w:t>among</w:t>
      </w:r>
      <w:r>
        <w:rPr>
          <w:spacing w:val="-1"/>
          <w:w w:val="90"/>
        </w:rPr>
        <w:t xml:space="preserve"> </w:t>
      </w:r>
      <w:r>
        <w:rPr>
          <w:w w:val="90"/>
        </w:rPr>
        <w:t>others 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26"/>
          <w:w w:val="90"/>
        </w:rPr>
        <w:t xml:space="preserve"> </w:t>
      </w:r>
      <w:r>
        <w:rPr>
          <w:spacing w:val="-3"/>
          <w:w w:val="90"/>
        </w:rPr>
        <w:t>Howev</w:t>
      </w:r>
      <w:r>
        <w:rPr>
          <w:spacing w:val="-4"/>
          <w:w w:val="90"/>
        </w:rPr>
        <w:t>er,</w:t>
      </w:r>
      <w:r>
        <w:rPr>
          <w:w w:val="90"/>
        </w:rPr>
        <w:t xml:space="preserve"> according to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several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informants,</w:t>
      </w:r>
      <w:r>
        <w:rPr>
          <w:w w:val="90"/>
        </w:rPr>
        <w:t xml:space="preserve"> this</w:t>
      </w:r>
      <w:r>
        <w:rPr>
          <w:spacing w:val="35"/>
          <w:w w:val="86"/>
        </w:rPr>
        <w:t xml:space="preserve"> </w:t>
      </w:r>
      <w:r>
        <w:rPr>
          <w:w w:val="90"/>
        </w:rPr>
        <w:t>harsh</w:t>
      </w:r>
      <w:r>
        <w:rPr>
          <w:spacing w:val="-4"/>
          <w:w w:val="90"/>
        </w:rPr>
        <w:t xml:space="preserve"> </w:t>
      </w:r>
      <w:del w:id="563" w:author="Chris Prickett" w:date="2017-02-13T13:29:00Z">
        <w:r w:rsidDel="001A5F84">
          <w:rPr>
            <w:w w:val="90"/>
          </w:rPr>
          <w:delText>critic</w:delText>
        </w:r>
        <w:r w:rsidDel="001A5F84">
          <w:rPr>
            <w:spacing w:val="-3"/>
            <w:w w:val="90"/>
          </w:rPr>
          <w:delText xml:space="preserve"> </w:delText>
        </w:r>
      </w:del>
      <w:ins w:id="564" w:author="Chris Prickett" w:date="2017-02-13T13:29:00Z">
        <w:r w:rsidR="001A5F84">
          <w:rPr>
            <w:w w:val="90"/>
          </w:rPr>
          <w:t>criticism</w:t>
        </w:r>
        <w:r w:rsidR="001A5F84">
          <w:rPr>
            <w:spacing w:val="-3"/>
            <w:w w:val="90"/>
          </w:rPr>
          <w:t xml:space="preserve"> </w:t>
        </w:r>
      </w:ins>
      <w:r>
        <w:rPr>
          <w:spacing w:val="-3"/>
          <w:w w:val="90"/>
        </w:rPr>
        <w:t>w</w:t>
      </w:r>
      <w:r>
        <w:rPr>
          <w:spacing w:val="-4"/>
          <w:w w:val="90"/>
        </w:rPr>
        <w:t xml:space="preserve">as </w:t>
      </w:r>
      <w:r>
        <w:rPr>
          <w:w w:val="90"/>
        </w:rPr>
        <w:t>diluted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individual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engagemen</w:t>
      </w:r>
      <w:r>
        <w:rPr>
          <w:spacing w:val="-1"/>
          <w:w w:val="90"/>
        </w:rPr>
        <w:t>t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professionals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experts</w:t>
      </w:r>
      <w:r>
        <w:rPr>
          <w:spacing w:val="-3"/>
          <w:w w:val="90"/>
        </w:rPr>
        <w:t xml:space="preserve"> </w:t>
      </w:r>
      <w:r>
        <w:rPr>
          <w:w w:val="90"/>
        </w:rPr>
        <w:t>when</w:t>
      </w:r>
      <w:r>
        <w:rPr>
          <w:spacing w:val="24"/>
          <w:w w:val="86"/>
        </w:rPr>
        <w:t xml:space="preserve"> </w:t>
      </w:r>
      <w:r>
        <w:rPr>
          <w:w w:val="95"/>
        </w:rPr>
        <w:t>they</w:t>
      </w:r>
      <w:r>
        <w:rPr>
          <w:spacing w:val="-18"/>
          <w:w w:val="95"/>
        </w:rPr>
        <w:t xml:space="preserve"> </w:t>
      </w:r>
      <w:del w:id="565" w:author="Chris Prickett" w:date="2017-02-13T13:29:00Z">
        <w:r w:rsidDel="001A5F84">
          <w:rPr>
            <w:w w:val="95"/>
          </w:rPr>
          <w:delText>are</w:delText>
        </w:r>
        <w:r w:rsidDel="001A5F84">
          <w:rPr>
            <w:spacing w:val="-18"/>
            <w:w w:val="95"/>
          </w:rPr>
          <w:delText xml:space="preserve"> </w:delText>
        </w:r>
      </w:del>
      <w:ins w:id="566" w:author="Chris Prickett" w:date="2017-02-13T13:29:00Z">
        <w:r w:rsidR="001A5F84">
          <w:rPr>
            <w:w w:val="95"/>
          </w:rPr>
          <w:t>were</w:t>
        </w:r>
        <w:r w:rsidR="001A5F84">
          <w:rPr>
            <w:spacing w:val="-18"/>
            <w:w w:val="95"/>
          </w:rPr>
          <w:t xml:space="preserve"> </w:t>
        </w:r>
      </w:ins>
      <w:r>
        <w:rPr>
          <w:spacing w:val="-3"/>
          <w:w w:val="95"/>
        </w:rPr>
        <w:t>directly,</w:t>
      </w:r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openly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confronted</w:t>
      </w:r>
      <w:r>
        <w:rPr>
          <w:spacing w:val="-18"/>
          <w:w w:val="95"/>
        </w:rPr>
        <w:t xml:space="preserve"> </w:t>
      </w:r>
      <w:ins w:id="567" w:author="Chris Prickett" w:date="2017-02-13T13:29:00Z">
        <w:r w:rsidR="001A5F84">
          <w:rPr>
            <w:w w:val="95"/>
          </w:rPr>
          <w:t>by the</w:t>
        </w:r>
      </w:ins>
      <w:del w:id="568" w:author="Chris Prickett" w:date="2017-02-13T13:29:00Z">
        <w:r w:rsidDel="001A5F84">
          <w:rPr>
            <w:w w:val="95"/>
          </w:rPr>
          <w:delText>with</w:delText>
        </w:r>
      </w:del>
      <w:r>
        <w:rPr>
          <w:spacing w:val="-17"/>
          <w:w w:val="95"/>
        </w:rPr>
        <w:t xml:space="preserve"> </w:t>
      </w:r>
      <w:r>
        <w:rPr>
          <w:w w:val="95"/>
        </w:rPr>
        <w:t>political</w:t>
      </w:r>
      <w:r>
        <w:rPr>
          <w:spacing w:val="-17"/>
          <w:w w:val="95"/>
        </w:rPr>
        <w:t xml:space="preserve"> </w:t>
      </w:r>
      <w:r>
        <w:rPr>
          <w:w w:val="95"/>
        </w:rPr>
        <w:t>authorities</w:t>
      </w:r>
      <w:r>
        <w:rPr>
          <w:spacing w:val="-17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when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7"/>
          <w:w w:val="95"/>
        </w:rPr>
        <w:t xml:space="preserve"> </w:t>
      </w:r>
      <w:del w:id="569" w:author="Chris Prickett" w:date="2017-02-13T13:29:00Z">
        <w:r w:rsidDel="001A5F84">
          <w:rPr>
            <w:w w:val="95"/>
          </w:rPr>
          <w:delText>are</w:delText>
        </w:r>
        <w:r w:rsidDel="001A5F84">
          <w:rPr>
            <w:spacing w:val="-18"/>
            <w:w w:val="95"/>
          </w:rPr>
          <w:delText xml:space="preserve"> </w:delText>
        </w:r>
      </w:del>
      <w:ins w:id="570" w:author="Chris Prickett" w:date="2017-02-13T13:29:00Z">
        <w:r w:rsidR="001A5F84">
          <w:rPr>
            <w:w w:val="95"/>
          </w:rPr>
          <w:t>were</w:t>
        </w:r>
        <w:r w:rsidR="001A5F84">
          <w:rPr>
            <w:spacing w:val="-18"/>
            <w:w w:val="95"/>
          </w:rPr>
          <w:t xml:space="preserve"> </w:t>
        </w:r>
      </w:ins>
      <w:r>
        <w:rPr>
          <w:w w:val="95"/>
        </w:rPr>
        <w:t>offered</w:t>
      </w:r>
      <w:r>
        <w:rPr>
          <w:spacing w:val="20"/>
          <w:w w:val="87"/>
        </w:rPr>
        <w:t xml:space="preserve"> </w:t>
      </w:r>
      <w:r>
        <w:rPr>
          <w:w w:val="95"/>
        </w:rPr>
        <w:t>official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engagements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7"/>
          <w:w w:val="95"/>
        </w:rPr>
        <w:t xml:space="preserve"> </w:t>
      </w:r>
      <w:r>
        <w:rPr>
          <w:color w:val="00AEEF"/>
          <w:w w:val="95"/>
        </w:rPr>
        <w:t>X,Y</w:t>
      </w:r>
      <w:r>
        <w:rPr>
          <w:w w:val="95"/>
        </w:rPr>
        <w:t>)</w:t>
      </w:r>
    </w:p>
    <w:p w14:paraId="4DBF5AF5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1113FB2" w14:textId="2D9B834F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4"/>
          <w:w w:val="90"/>
        </w:rPr>
        <w:t>Aw</w:t>
      </w:r>
      <w:r>
        <w:rPr>
          <w:spacing w:val="-5"/>
          <w:w w:val="90"/>
        </w:rPr>
        <w:t>a</w:t>
      </w:r>
      <w:r>
        <w:rPr>
          <w:spacing w:val="-4"/>
          <w:w w:val="90"/>
        </w:rPr>
        <w:t>y</w:t>
      </w:r>
      <w:r>
        <w:rPr>
          <w:spacing w:val="-22"/>
          <w:w w:val="90"/>
        </w:rPr>
        <w:t xml:space="preserve"> </w:t>
      </w:r>
      <w:r>
        <w:rPr>
          <w:w w:val="90"/>
        </w:rPr>
        <w:t>from</w:t>
      </w:r>
      <w:r>
        <w:rPr>
          <w:spacing w:val="-23"/>
          <w:w w:val="90"/>
        </w:rPr>
        <w:t xml:space="preserve"> </w:t>
      </w:r>
      <w:r>
        <w:rPr>
          <w:w w:val="90"/>
        </w:rPr>
        <w:t>its</w:t>
      </w:r>
      <w:r>
        <w:rPr>
          <w:spacing w:val="-22"/>
          <w:w w:val="90"/>
        </w:rPr>
        <w:t xml:space="preserve"> </w:t>
      </w:r>
      <w:r>
        <w:rPr>
          <w:w w:val="90"/>
        </w:rPr>
        <w:t>broad</w:t>
      </w:r>
      <w:r>
        <w:rPr>
          <w:spacing w:val="-23"/>
          <w:w w:val="90"/>
        </w:rPr>
        <w:t xml:space="preserve"> </w:t>
      </w:r>
      <w:r>
        <w:rPr>
          <w:w w:val="90"/>
        </w:rPr>
        <w:t>consequences</w:t>
      </w:r>
      <w:r>
        <w:rPr>
          <w:spacing w:val="-22"/>
          <w:w w:val="90"/>
        </w:rPr>
        <w:t xml:space="preserve"> </w:t>
      </w:r>
      <w:r>
        <w:rPr>
          <w:w w:val="90"/>
        </w:rPr>
        <w:t>at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national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spacing w:val="-2"/>
          <w:w w:val="90"/>
        </w:rPr>
        <w:t>ity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lev</w:t>
      </w:r>
      <w:r>
        <w:rPr>
          <w:spacing w:val="-3"/>
          <w:w w:val="90"/>
        </w:rPr>
        <w:t>el,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BWP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substan</w:t>
      </w:r>
      <w:r>
        <w:rPr>
          <w:spacing w:val="-1"/>
          <w:w w:val="90"/>
        </w:rPr>
        <w:t>tially</w:t>
      </w:r>
      <w:r>
        <w:rPr>
          <w:spacing w:val="31"/>
          <w:w w:val="92"/>
        </w:rPr>
        <w:t xml:space="preserve"> </w:t>
      </w:r>
      <w:r>
        <w:rPr>
          <w:rFonts w:ascii="Georgia"/>
          <w:b/>
          <w:spacing w:val="-1"/>
          <w:w w:val="95"/>
        </w:rPr>
        <w:t>changed</w:t>
      </w:r>
      <w:r>
        <w:rPr>
          <w:rFonts w:ascii="Georgia"/>
          <w:b/>
          <w:spacing w:val="-4"/>
          <w:w w:val="95"/>
        </w:rPr>
        <w:t xml:space="preserve"> </w:t>
      </w:r>
      <w:r>
        <w:rPr>
          <w:rFonts w:ascii="Georgia"/>
          <w:b/>
          <w:w w:val="95"/>
        </w:rPr>
        <w:t>the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rFonts w:ascii="Georgia"/>
          <w:b/>
          <w:w w:val="95"/>
        </w:rPr>
        <w:t>atmosphere</w:t>
      </w:r>
      <w:r>
        <w:rPr>
          <w:rFonts w:ascii="Georgia"/>
          <w:b/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ucture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people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now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presen</w:t>
      </w:r>
      <w:r>
        <w:rPr>
          <w:spacing w:val="-1"/>
          <w:w w:val="95"/>
        </w:rPr>
        <w:t>t</w:t>
      </w:r>
      <w:r>
        <w:rPr>
          <w:spacing w:val="33"/>
          <w:w w:val="101"/>
        </w:rPr>
        <w:t xml:space="preserve"> </w:t>
      </w:r>
      <w:r>
        <w:rPr>
          <w:w w:val="95"/>
        </w:rPr>
        <w:t>there</w:t>
      </w:r>
      <w:r>
        <w:rPr>
          <w:spacing w:val="-44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44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43"/>
          <w:w w:val="95"/>
        </w:rPr>
        <w:t xml:space="preserve"> </w:t>
      </w:r>
      <w:r>
        <w:rPr>
          <w:w w:val="95"/>
        </w:rPr>
        <w:t>Bicycle</w:t>
      </w:r>
      <w:r>
        <w:rPr>
          <w:spacing w:val="-43"/>
          <w:w w:val="95"/>
        </w:rPr>
        <w:t xml:space="preserve"> </w:t>
      </w:r>
      <w:r>
        <w:rPr>
          <w:w w:val="95"/>
        </w:rPr>
        <w:t>paths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gone</w:t>
      </w:r>
      <w:r>
        <w:rPr>
          <w:spacing w:val="-44"/>
          <w:w w:val="95"/>
        </w:rPr>
        <w:t xml:space="preserve"> </w:t>
      </w:r>
      <w:r>
        <w:rPr>
          <w:w w:val="95"/>
        </w:rPr>
        <w:t>or</w:t>
      </w:r>
      <w:r>
        <w:rPr>
          <w:spacing w:val="-43"/>
          <w:w w:val="95"/>
        </w:rPr>
        <w:t xml:space="preserve"> </w:t>
      </w:r>
      <w:r>
        <w:rPr>
          <w:w w:val="95"/>
        </w:rPr>
        <w:t>re-routed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6"/>
          <w:w w:val="95"/>
        </w:rPr>
        <w:t>wa</w:t>
      </w:r>
      <w:r>
        <w:rPr>
          <w:spacing w:val="-5"/>
          <w:w w:val="95"/>
        </w:rPr>
        <w:t>y</w:t>
      </w:r>
      <w:r>
        <w:rPr>
          <w:spacing w:val="-44"/>
          <w:w w:val="95"/>
        </w:rPr>
        <w:t xml:space="preserve">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center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3"/>
        </w:rPr>
        <w:t xml:space="preserve"> </w:t>
      </w:r>
      <w:r>
        <w:rPr>
          <w:w w:val="95"/>
        </w:rPr>
        <w:t>Ada</w:t>
      </w:r>
      <w:r>
        <w:rPr>
          <w:spacing w:val="-36"/>
          <w:w w:val="95"/>
        </w:rPr>
        <w:t xml:space="preserve"> </w:t>
      </w:r>
      <w:r>
        <w:rPr>
          <w:w w:val="95"/>
        </w:rPr>
        <w:t>Ciganlija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straigh</w:t>
      </w:r>
      <w:r>
        <w:rPr>
          <w:spacing w:val="-1"/>
          <w:w w:val="95"/>
        </w:rPr>
        <w:t>t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forward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anymore.</w:t>
      </w:r>
      <w:r>
        <w:rPr>
          <w:spacing w:val="-24"/>
          <w:w w:val="95"/>
        </w:rPr>
        <w:t xml:space="preserve"> </w:t>
      </w:r>
      <w:ins w:id="571" w:author="Chris Prickett" w:date="2017-02-13T13:30:00Z">
        <w:r w:rsidR="001A5F84">
          <w:rPr>
            <w:w w:val="95"/>
          </w:rPr>
          <w:t>The u</w:t>
        </w:r>
      </w:ins>
      <w:del w:id="572" w:author="Chris Prickett" w:date="2017-02-13T13:30:00Z">
        <w:r w:rsidDel="001A5F84">
          <w:rPr>
            <w:w w:val="95"/>
          </w:rPr>
          <w:delText>U</w:delText>
        </w:r>
      </w:del>
      <w:r>
        <w:rPr>
          <w:w w:val="95"/>
        </w:rPr>
        <w:t>rban</w:t>
      </w:r>
      <w:r>
        <w:rPr>
          <w:spacing w:val="-36"/>
          <w:w w:val="95"/>
        </w:rPr>
        <w:t xml:space="preserve"> </w:t>
      </w:r>
      <w:r>
        <w:rPr>
          <w:spacing w:val="3"/>
          <w:w w:val="95"/>
        </w:rPr>
        <w:t>poor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evicted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their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shabb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,</w:t>
      </w:r>
      <w:r>
        <w:rPr>
          <w:spacing w:val="29"/>
          <w:w w:val="85"/>
        </w:rPr>
        <w:t xml:space="preserve"> </w:t>
      </w:r>
      <w:r>
        <w:rPr>
          <w:w w:val="95"/>
        </w:rPr>
        <w:t>partly</w:t>
      </w:r>
      <w:r>
        <w:rPr>
          <w:spacing w:val="-36"/>
          <w:w w:val="95"/>
        </w:rPr>
        <w:t xml:space="preserve"> </w:t>
      </w:r>
      <w:r>
        <w:rPr>
          <w:w w:val="95"/>
        </w:rPr>
        <w:t>illegal</w:t>
      </w:r>
      <w:r>
        <w:rPr>
          <w:spacing w:val="-36"/>
          <w:w w:val="95"/>
        </w:rPr>
        <w:t xml:space="preserve"> </w:t>
      </w:r>
      <w:r>
        <w:rPr>
          <w:w w:val="95"/>
        </w:rPr>
        <w:t>structures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6"/>
          <w:w w:val="95"/>
        </w:rPr>
        <w:t xml:space="preserve"> </w:t>
      </w:r>
      <w:r>
        <w:rPr>
          <w:w w:val="95"/>
        </w:rPr>
        <w:t>replaced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big,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muddy</w:t>
      </w:r>
      <w:r>
        <w:rPr>
          <w:spacing w:val="-36"/>
          <w:w w:val="95"/>
        </w:rPr>
        <w:t xml:space="preserve"> </w:t>
      </w:r>
      <w:r>
        <w:rPr>
          <w:w w:val="95"/>
        </w:rPr>
        <w:t>construction</w:t>
      </w:r>
      <w:r>
        <w:rPr>
          <w:spacing w:val="-36"/>
          <w:w w:val="95"/>
        </w:rPr>
        <w:t xml:space="preserve"> </w:t>
      </w:r>
      <w:r>
        <w:rPr>
          <w:w w:val="95"/>
        </w:rPr>
        <w:t>site.</w:t>
      </w:r>
      <w:r>
        <w:rPr>
          <w:spacing w:val="-18"/>
          <w:w w:val="95"/>
        </w:rPr>
        <w:t xml:space="preserve"> </w:t>
      </w:r>
      <w:ins w:id="573" w:author="Chris Prickett" w:date="2017-02-13T13:46:00Z">
        <w:r w:rsidR="000C34AE">
          <w:rPr>
            <w:spacing w:val="-3"/>
            <w:w w:val="95"/>
          </w:rPr>
          <w:t>E</w:t>
        </w:r>
      </w:ins>
      <w:del w:id="574" w:author="Chris Prickett" w:date="2017-02-13T13:46:00Z">
        <w:r w:rsidDel="000C34AE">
          <w:rPr>
            <w:w w:val="95"/>
          </w:rPr>
          <w:delText>Besides,</w:delText>
        </w:r>
        <w:r w:rsidDel="000C34AE">
          <w:rPr>
            <w:spacing w:val="-35"/>
            <w:w w:val="95"/>
          </w:rPr>
          <w:delText xml:space="preserve"> </w:delText>
        </w:r>
        <w:r w:rsidDel="000C34AE">
          <w:rPr>
            <w:spacing w:val="-3"/>
            <w:w w:val="95"/>
          </w:rPr>
          <w:delText>e</w:delText>
        </w:r>
      </w:del>
      <w:r>
        <w:rPr>
          <w:spacing w:val="-3"/>
          <w:w w:val="95"/>
        </w:rPr>
        <w:t>ven</w:t>
      </w:r>
      <w:r>
        <w:rPr>
          <w:spacing w:val="25"/>
          <w:w w:val="83"/>
        </w:rPr>
        <w:t xml:space="preserve"> </w:t>
      </w:r>
      <w:r>
        <w:rPr>
          <w:w w:val="90"/>
        </w:rPr>
        <w:t>tourists,</w:t>
      </w:r>
      <w:r>
        <w:rPr>
          <w:spacing w:val="-18"/>
          <w:w w:val="90"/>
        </w:rPr>
        <w:t xml:space="preserve"> </w:t>
      </w:r>
      <w:r>
        <w:rPr>
          <w:w w:val="90"/>
        </w:rPr>
        <w:t>when</w:t>
      </w:r>
      <w:r>
        <w:rPr>
          <w:spacing w:val="-17"/>
          <w:w w:val="90"/>
        </w:rPr>
        <w:t xml:space="preserve"> </w:t>
      </w:r>
      <w:r>
        <w:rPr>
          <w:w w:val="90"/>
        </w:rPr>
        <w:t>they</w:t>
      </w:r>
      <w:r>
        <w:rPr>
          <w:spacing w:val="-18"/>
          <w:w w:val="90"/>
        </w:rPr>
        <w:t xml:space="preserve"> </w:t>
      </w:r>
      <w:r>
        <w:rPr>
          <w:w w:val="90"/>
        </w:rPr>
        <w:t>inquire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informed</w:t>
      </w:r>
      <w:r>
        <w:rPr>
          <w:spacing w:val="-17"/>
          <w:w w:val="90"/>
        </w:rPr>
        <w:t xml:space="preserve"> </w:t>
      </w:r>
      <w:ins w:id="575" w:author="Chris Prickett" w:date="2017-02-13T13:46:00Z">
        <w:r w:rsidR="000C34AE">
          <w:rPr>
            <w:w w:val="90"/>
          </w:rPr>
          <w:t>of</w:t>
        </w:r>
      </w:ins>
      <w:del w:id="576" w:author="Chris Prickett" w:date="2017-02-13T13:46:00Z">
        <w:r w:rsidDel="000C34AE">
          <w:rPr>
            <w:w w:val="90"/>
          </w:rPr>
          <w:delText>on</w:delText>
        </w:r>
      </w:del>
      <w:r>
        <w:rPr>
          <w:spacing w:val="-17"/>
          <w:w w:val="90"/>
        </w:rPr>
        <w:t xml:space="preserve"> </w:t>
      </w:r>
      <w:r>
        <w:rPr>
          <w:w w:val="90"/>
        </w:rPr>
        <w:t>all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ins w:id="577" w:author="Chris Prickett" w:date="2017-02-13T13:46:00Z">
        <w:r w:rsidR="000C34AE">
          <w:rPr>
            <w:w w:val="90"/>
          </w:rPr>
          <w:t>se</w:t>
        </w:r>
      </w:ins>
      <w:r>
        <w:rPr>
          <w:spacing w:val="-17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17"/>
          <w:w w:val="90"/>
        </w:rPr>
        <w:t xml:space="preserve"> </w:t>
      </w:r>
      <w:r>
        <w:rPr>
          <w:spacing w:val="6"/>
          <w:w w:val="90"/>
        </w:rPr>
        <w:t>b</w:t>
      </w:r>
      <w:r>
        <w:rPr>
          <w:w w:val="90"/>
        </w:rPr>
        <w:t>ecome</w:t>
      </w:r>
      <w:r>
        <w:rPr>
          <w:spacing w:val="-18"/>
          <w:w w:val="90"/>
        </w:rPr>
        <w:t xml:space="preserve"> </w:t>
      </w:r>
      <w:r>
        <w:rPr>
          <w:w w:val="90"/>
        </w:rPr>
        <w:t>affected</w:t>
      </w:r>
      <w:r>
        <w:rPr>
          <w:spacing w:val="-17"/>
          <w:w w:val="90"/>
        </w:rPr>
        <w:t xml:space="preserve"> </w:t>
      </w:r>
      <w:r>
        <w:rPr>
          <w:spacing w:val="-7"/>
          <w:w w:val="90"/>
        </w:rPr>
        <w:t>b</w:t>
      </w:r>
      <w:r>
        <w:rPr>
          <w:w w:val="90"/>
        </w:rPr>
        <w:t>y</w:t>
      </w:r>
      <w:r>
        <w:rPr>
          <w:w w:val="96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corrupt</w:t>
      </w:r>
      <w:r>
        <w:rPr>
          <w:spacing w:val="-29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instinctively</w:t>
      </w:r>
      <w:r>
        <w:rPr>
          <w:spacing w:val="-29"/>
          <w:w w:val="95"/>
        </w:rPr>
        <w:t xml:space="preserve"> </w:t>
      </w:r>
      <w:r>
        <w:rPr>
          <w:w w:val="95"/>
        </w:rPr>
        <w:t>build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hostile</w:t>
      </w:r>
      <w:r>
        <w:rPr>
          <w:spacing w:val="-29"/>
          <w:w w:val="95"/>
        </w:rPr>
        <w:t xml:space="preserve"> </w:t>
      </w:r>
      <w:r>
        <w:rPr>
          <w:w w:val="95"/>
        </w:rPr>
        <w:t>attitude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towards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0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29"/>
          <w:w w:val="95"/>
        </w:rPr>
        <w:t xml:space="preserve"> </w:t>
      </w:r>
      <w:r>
        <w:rPr>
          <w:w w:val="95"/>
        </w:rPr>
        <w:t>No</w:t>
      </w:r>
      <w:r>
        <w:rPr>
          <w:spacing w:val="31"/>
          <w:w w:val="95"/>
        </w:rPr>
        <w:t xml:space="preserve"> </w:t>
      </w:r>
      <w:r>
        <w:rPr>
          <w:w w:val="95"/>
        </w:rPr>
        <w:t>information</w:t>
      </w:r>
      <w:r>
        <w:rPr>
          <w:spacing w:val="-20"/>
          <w:w w:val="95"/>
        </w:rPr>
        <w:t xml:space="preserve"> </w:t>
      </w:r>
      <w:ins w:id="578" w:author="Chris Prickett" w:date="2017-02-13T13:46:00Z">
        <w:r w:rsidR="000C34AE">
          <w:rPr>
            <w:w w:val="95"/>
          </w:rPr>
          <w:t>about</w:t>
        </w:r>
      </w:ins>
      <w:del w:id="579" w:author="Chris Prickett" w:date="2017-02-13T13:46:00Z">
        <w:r w:rsidDel="000C34AE">
          <w:rPr>
            <w:w w:val="95"/>
          </w:rPr>
          <w:delText>on</w:delText>
        </w:r>
      </w:del>
      <w:r>
        <w:rPr>
          <w:spacing w:val="-19"/>
          <w:w w:val="95"/>
        </w:rPr>
        <w:t xml:space="preserve"> </w:t>
      </w:r>
      <w:r>
        <w:rPr>
          <w:w w:val="95"/>
        </w:rPr>
        <w:t>what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going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what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going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happen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reported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problem</w:t>
      </w:r>
      <w:r>
        <w:rPr>
          <w:spacing w:val="25"/>
          <w:w w:val="88"/>
        </w:rPr>
        <w:t xml:space="preserve"> </w:t>
      </w:r>
      <w:r>
        <w:rPr>
          <w:w w:val="95"/>
        </w:rPr>
        <w:t>especially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entrepreneurs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3"/>
          <w:w w:val="95"/>
        </w:rPr>
        <w:t xml:space="preserve"> </w:t>
      </w:r>
      <w:r>
        <w:rPr>
          <w:color w:val="00AEEF"/>
          <w:spacing w:val="-1"/>
          <w:w w:val="95"/>
        </w:rPr>
        <w:t>X</w:t>
      </w:r>
      <w:r>
        <w:rPr>
          <w:spacing w:val="-1"/>
          <w:w w:val="95"/>
        </w:rPr>
        <w:t>)</w:t>
      </w:r>
      <w:r>
        <w:rPr>
          <w:spacing w:val="-2"/>
          <w:w w:val="95"/>
        </w:rPr>
        <w:t>.</w:t>
      </w:r>
      <w:r>
        <w:rPr>
          <w:spacing w:val="-13"/>
          <w:w w:val="95"/>
        </w:rPr>
        <w:t xml:space="preserve"> </w:t>
      </w:r>
      <w:r>
        <w:rPr>
          <w:w w:val="95"/>
        </w:rPr>
        <w:t>Hitherto,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toll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BWP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it</w:t>
      </w:r>
      <w:r>
        <w:rPr>
          <w:spacing w:val="40"/>
          <w:w w:val="96"/>
        </w:rPr>
        <w:t xml:space="preserve"> </w:t>
      </w:r>
      <w:r>
        <w:rPr>
          <w:w w:val="95"/>
        </w:rPr>
        <w:t>ruined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lot,</w:t>
      </w:r>
      <w:r>
        <w:rPr>
          <w:spacing w:val="-39"/>
          <w:w w:val="95"/>
        </w:rPr>
        <w:t xml:space="preserve"> </w:t>
      </w:r>
      <w:r>
        <w:rPr>
          <w:w w:val="95"/>
        </w:rPr>
        <w:t>created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insecurit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,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ered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ins w:id="580" w:author="Chris Prickett" w:date="2017-02-13T13:47:00Z">
        <w:r w:rsidR="00D63E75">
          <w:rPr>
            <w:w w:val="95"/>
          </w:rPr>
          <w:t>a</w:t>
        </w:r>
      </w:ins>
      <w:del w:id="581" w:author="Chris Prickett" w:date="2017-02-13T13:46:00Z">
        <w:r w:rsidDel="00D63E75">
          <w:rPr>
            <w:w w:val="95"/>
          </w:rPr>
          <w:delText>the</w:delText>
        </w:r>
      </w:del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eil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obscurit</w:t>
      </w:r>
      <w:r>
        <w:rPr>
          <w:spacing w:val="-1"/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secrecy,</w:t>
      </w:r>
      <w:r>
        <w:rPr>
          <w:spacing w:val="47"/>
          <w:w w:val="85"/>
        </w:rPr>
        <w:t xml:space="preserve"> </w:t>
      </w:r>
      <w:r>
        <w:rPr>
          <w:w w:val="95"/>
        </w:rPr>
        <w:t>made</w:t>
      </w:r>
      <w:r>
        <w:rPr>
          <w:spacing w:val="-23"/>
          <w:w w:val="95"/>
        </w:rPr>
        <w:t xml:space="preserve"> </w:t>
      </w:r>
      <w:ins w:id="582" w:author="Chris Prickett" w:date="2017-02-13T13:47:00Z">
        <w:r w:rsidR="00D63E75">
          <w:rPr>
            <w:spacing w:val="-23"/>
            <w:w w:val="95"/>
          </w:rPr>
          <w:t xml:space="preserve">things </w:t>
        </w:r>
      </w:ins>
      <w:r>
        <w:rPr>
          <w:w w:val="95"/>
        </w:rPr>
        <w:t>hard</w:t>
      </w:r>
      <w:del w:id="583" w:author="Chris Prickett" w:date="2017-02-13T13:47:00Z">
        <w:r w:rsidDel="00D63E75">
          <w:rPr>
            <w:spacing w:val="-22"/>
            <w:w w:val="95"/>
          </w:rPr>
          <w:delText xml:space="preserve"> </w:delText>
        </w:r>
        <w:r w:rsidDel="00D63E75">
          <w:rPr>
            <w:w w:val="95"/>
          </w:rPr>
          <w:delText>time</w:delText>
        </w:r>
      </w:del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3"/>
          <w:w w:val="95"/>
        </w:rPr>
        <w:t xml:space="preserve"> </w:t>
      </w:r>
      <w:r>
        <w:rPr>
          <w:w w:val="95"/>
        </w:rPr>
        <w:t>businesses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22"/>
          <w:w w:val="95"/>
        </w:rPr>
        <w:t xml:space="preserve"> </w:t>
      </w:r>
      <w:del w:id="584" w:author="Chris Prickett" w:date="2017-02-13T13:47:00Z">
        <w:r w:rsidDel="00D63E75">
          <w:rPr>
            <w:w w:val="95"/>
          </w:rPr>
          <w:delText>put</w:delText>
        </w:r>
        <w:r w:rsidDel="00D63E75">
          <w:rPr>
            <w:spacing w:val="-23"/>
            <w:w w:val="95"/>
          </w:rPr>
          <w:delText xml:space="preserve"> </w:delText>
        </w:r>
        <w:r w:rsidDel="00D63E75">
          <w:rPr>
            <w:w w:val="95"/>
          </w:rPr>
          <w:delText>them</w:delText>
        </w:r>
        <w:r w:rsidDel="00D63E75">
          <w:rPr>
            <w:spacing w:val="-22"/>
            <w:w w:val="95"/>
          </w:rPr>
          <w:delText xml:space="preserve"> </w:delText>
        </w:r>
        <w:r w:rsidDel="00D63E75">
          <w:rPr>
            <w:w w:val="95"/>
          </w:rPr>
          <w:delText>on</w:delText>
        </w:r>
        <w:r w:rsidDel="00D63E75">
          <w:rPr>
            <w:spacing w:val="-23"/>
            <w:w w:val="95"/>
          </w:rPr>
          <w:delText xml:space="preserve"> </w:delText>
        </w:r>
        <w:r w:rsidDel="00D63E75">
          <w:rPr>
            <w:w w:val="95"/>
          </w:rPr>
          <w:delText>the</w:delText>
        </w:r>
        <w:r w:rsidDel="00D63E75">
          <w:rPr>
            <w:spacing w:val="-22"/>
            <w:w w:val="95"/>
          </w:rPr>
          <w:delText xml:space="preserve"> </w:delText>
        </w:r>
        <w:r w:rsidDel="00D63E75">
          <w:rPr>
            <w:spacing w:val="-2"/>
            <w:w w:val="95"/>
          </w:rPr>
          <w:delText>v</w:delText>
        </w:r>
        <w:r w:rsidDel="00D63E75">
          <w:rPr>
            <w:spacing w:val="-3"/>
            <w:w w:val="95"/>
          </w:rPr>
          <w:delText>erge</w:delText>
        </w:r>
        <w:r w:rsidDel="00D63E75">
          <w:rPr>
            <w:spacing w:val="-22"/>
            <w:w w:val="95"/>
          </w:rPr>
          <w:delText xml:space="preserve"> </w:delText>
        </w:r>
        <w:r w:rsidDel="00D63E75">
          <w:rPr>
            <w:w w:val="95"/>
          </w:rPr>
          <w:delText>of</w:delText>
        </w:r>
        <w:r w:rsidDel="00D63E75">
          <w:rPr>
            <w:spacing w:val="-23"/>
            <w:w w:val="95"/>
          </w:rPr>
          <w:delText xml:space="preserve"> </w:delText>
        </w:r>
        <w:r w:rsidDel="00D63E75">
          <w:rPr>
            <w:w w:val="95"/>
          </w:rPr>
          <w:delText>the</w:delText>
        </w:r>
        <w:r w:rsidDel="00D63E75">
          <w:rPr>
            <w:spacing w:val="-22"/>
            <w:w w:val="95"/>
          </w:rPr>
          <w:delText xml:space="preserve"> </w:delText>
        </w:r>
        <w:r w:rsidDel="00D63E75">
          <w:rPr>
            <w:spacing w:val="-2"/>
            <w:w w:val="95"/>
          </w:rPr>
          <w:delText>decision</w:delText>
        </w:r>
      </w:del>
      <w:ins w:id="585" w:author="Chris Prickett" w:date="2017-02-13T13:47:00Z">
        <w:r w:rsidR="00D63E75">
          <w:rPr>
            <w:w w:val="95"/>
          </w:rPr>
          <w:t>forcing them to decide w</w:t>
        </w:r>
      </w:ins>
      <w:ins w:id="586" w:author="Chris Prickett" w:date="2017-02-13T13:48:00Z">
        <w:r w:rsidR="00D63E75">
          <w:rPr>
            <w:w w:val="95"/>
          </w:rPr>
          <w:t>hether</w:t>
        </w:r>
      </w:ins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5"/>
          <w:w w:val="95"/>
        </w:rPr>
        <w:t>mo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35"/>
          <w:w w:val="84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sta</w:t>
      </w:r>
      <w:r>
        <w:rPr>
          <w:spacing w:val="-2"/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sum,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BWP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only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creator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del w:id="587" w:author="Chris Prickett" w:date="2017-02-13T13:48:00Z">
        <w:r w:rsidDel="00D63E75">
          <w:rPr>
            <w:spacing w:val="-12"/>
            <w:w w:val="95"/>
          </w:rPr>
          <w:delText xml:space="preserve"> </w:delText>
        </w:r>
        <w:r w:rsidDel="00D63E75">
          <w:rPr>
            <w:w w:val="95"/>
          </w:rPr>
          <w:delText>the</w:delText>
        </w:r>
      </w:del>
      <w:r>
        <w:rPr>
          <w:spacing w:val="-13"/>
          <w:w w:val="95"/>
        </w:rPr>
        <w:t xml:space="preserve"> </w:t>
      </w:r>
      <w:r>
        <w:rPr>
          <w:w w:val="95"/>
        </w:rPr>
        <w:t>conflicts,</w:t>
      </w:r>
      <w:r>
        <w:rPr>
          <w:spacing w:val="-12"/>
          <w:w w:val="95"/>
        </w:rPr>
        <w:t xml:space="preserve"> </w:t>
      </w:r>
      <w:r>
        <w:rPr>
          <w:w w:val="95"/>
        </w:rPr>
        <w:t>but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85"/>
        </w:rPr>
        <w:t xml:space="preserve"> </w:t>
      </w:r>
      <w:r>
        <w:rPr>
          <w:w w:val="95"/>
        </w:rPr>
        <w:t>sort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del w:id="588" w:author="Chris Prickett" w:date="2017-02-13T13:48:00Z">
        <w:r w:rsidDel="00D63E75">
          <w:rPr>
            <w:spacing w:val="-38"/>
            <w:w w:val="95"/>
          </w:rPr>
          <w:delText xml:space="preserve"> </w:delText>
        </w:r>
        <w:r w:rsidDel="00D63E75">
          <w:rPr>
            <w:w w:val="95"/>
          </w:rPr>
          <w:delText>the</w:delText>
        </w:r>
      </w:del>
      <w:r>
        <w:rPr>
          <w:spacing w:val="-37"/>
          <w:w w:val="95"/>
        </w:rPr>
        <w:t xml:space="preserve"> </w:t>
      </w:r>
      <w:r>
        <w:rPr>
          <w:w w:val="95"/>
        </w:rPr>
        <w:t>inherit</w:t>
      </w:r>
      <w:r>
        <w:rPr>
          <w:spacing w:val="-38"/>
          <w:w w:val="95"/>
        </w:rPr>
        <w:t xml:space="preserve"> </w:t>
      </w:r>
      <w:r>
        <w:rPr>
          <w:w w:val="95"/>
        </w:rPr>
        <w:t>conflict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itself.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Consequen</w:t>
      </w:r>
      <w:r>
        <w:rPr>
          <w:spacing w:val="-2"/>
          <w:w w:val="95"/>
        </w:rPr>
        <w:t>tly</w:t>
      </w:r>
      <w:r>
        <w:rPr>
          <w:spacing w:val="-3"/>
          <w:w w:val="95"/>
        </w:rPr>
        <w:t>,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ins w:id="589" w:author="Chris Prickett" w:date="2017-02-13T13:48:00Z">
        <w:r w:rsidR="00D63E75">
          <w:rPr>
            <w:w w:val="95"/>
          </w:rPr>
          <w:t>greatest</w:t>
        </w:r>
      </w:ins>
      <w:del w:id="590" w:author="Chris Prickett" w:date="2017-02-13T13:48:00Z">
        <w:r w:rsidDel="00D63E75">
          <w:rPr>
            <w:w w:val="95"/>
          </w:rPr>
          <w:delText>biggest</w:delText>
        </w:r>
      </w:del>
      <w:r>
        <w:rPr>
          <w:spacing w:val="-38"/>
          <w:w w:val="95"/>
        </w:rPr>
        <w:t xml:space="preserve"> </w:t>
      </w:r>
      <w:r>
        <w:rPr>
          <w:w w:val="95"/>
        </w:rPr>
        <w:t>fear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all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27"/>
          <w:w w:val="91"/>
        </w:rPr>
        <w:t xml:space="preserve"> </w:t>
      </w:r>
      <w:r>
        <w:rPr>
          <w:w w:val="95"/>
        </w:rPr>
        <w:t>will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never</w:t>
      </w:r>
      <w:r>
        <w:rPr>
          <w:spacing w:val="-26"/>
          <w:w w:val="95"/>
        </w:rPr>
        <w:t xml:space="preserve"> </w:t>
      </w:r>
      <w:r>
        <w:rPr>
          <w:w w:val="95"/>
        </w:rPr>
        <w:t>finish,</w:t>
      </w:r>
      <w:r>
        <w:rPr>
          <w:spacing w:val="-24"/>
          <w:w w:val="95"/>
        </w:rPr>
        <w:t xml:space="preserve"> </w:t>
      </w:r>
      <w:ins w:id="591" w:author="Chris Prickett" w:date="2017-02-13T13:49:00Z">
        <w:r w:rsidR="00D63E75">
          <w:rPr>
            <w:spacing w:val="-24"/>
            <w:w w:val="95"/>
          </w:rPr>
          <w:t xml:space="preserve">and </w:t>
        </w:r>
      </w:ins>
      <w:r>
        <w:rPr>
          <w:spacing w:val="-2"/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situation</w:t>
      </w:r>
      <w:del w:id="592" w:author="Chris Prickett" w:date="2017-02-13T13:49:00Z">
        <w:r w:rsidDel="00D63E75">
          <w:rPr>
            <w:spacing w:val="-26"/>
            <w:w w:val="95"/>
          </w:rPr>
          <w:delText xml:space="preserve"> </w:delText>
        </w:r>
        <w:r w:rsidDel="00D63E75">
          <w:rPr>
            <w:spacing w:val="-3"/>
            <w:w w:val="95"/>
          </w:rPr>
          <w:delText>which</w:delText>
        </w:r>
      </w:del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ma</w:t>
      </w:r>
      <w:r>
        <w:rPr>
          <w:spacing w:val="-3"/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entail</w:t>
      </w:r>
      <w:r>
        <w:rPr>
          <w:spacing w:val="-26"/>
          <w:w w:val="95"/>
        </w:rPr>
        <w:t xml:space="preserve"> </w:t>
      </w:r>
      <w:r>
        <w:rPr>
          <w:w w:val="95"/>
        </w:rPr>
        <w:t>enduring</w:t>
      </w:r>
      <w:del w:id="593" w:author="Chris Prickett" w:date="2017-02-13T13:49:00Z">
        <w:r w:rsidDel="00D63E75">
          <w:rPr>
            <w:w w:val="95"/>
          </w:rPr>
          <w:delText>,</w:delText>
        </w:r>
      </w:del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aggra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ated</w:t>
      </w:r>
      <w:r>
        <w:rPr>
          <w:spacing w:val="-25"/>
          <w:w w:val="95"/>
        </w:rPr>
        <w:t xml:space="preserve"> </w:t>
      </w:r>
      <w:r>
        <w:rPr>
          <w:w w:val="95"/>
        </w:rPr>
        <w:t>urban</w:t>
      </w:r>
      <w:r>
        <w:rPr>
          <w:spacing w:val="-26"/>
          <w:w w:val="95"/>
        </w:rPr>
        <w:t xml:space="preserve"> </w:t>
      </w:r>
      <w:r>
        <w:rPr>
          <w:w w:val="95"/>
        </w:rPr>
        <w:t>conflict</w:t>
      </w:r>
      <w:r>
        <w:rPr>
          <w:spacing w:val="-26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1"/>
        </w:rPr>
        <w:t xml:space="preserve"> </w:t>
      </w:r>
      <w:del w:id="594" w:author="Chris Prickett" w:date="2017-02-13T13:49:00Z">
        <w:r w:rsidDel="00D63E75">
          <w:rPr>
            <w:w w:val="95"/>
          </w:rPr>
          <w:delText>the</w:delText>
        </w:r>
        <w:r w:rsidDel="00D63E75">
          <w:rPr>
            <w:spacing w:val="-34"/>
            <w:w w:val="95"/>
          </w:rPr>
          <w:delText xml:space="preserve"> </w:delText>
        </w:r>
      </w:del>
      <w:ins w:id="595" w:author="Chris Prickett" w:date="2017-02-13T13:49:00Z">
        <w:r w:rsidR="00D63E75">
          <w:rPr>
            <w:w w:val="95"/>
          </w:rPr>
          <w:t>a</w:t>
        </w:r>
        <w:r w:rsidR="00D63E75">
          <w:rPr>
            <w:spacing w:val="-34"/>
            <w:w w:val="95"/>
          </w:rPr>
          <w:t xml:space="preserve"> </w:t>
        </w:r>
      </w:ins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scale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seal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fate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man</w:t>
      </w:r>
      <w:r>
        <w:rPr>
          <w:spacing w:val="-2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y</w:t>
      </w:r>
      <w:r>
        <w:rPr>
          <w:spacing w:val="-2"/>
          <w:w w:val="95"/>
        </w:rPr>
        <w:t>ears.</w:t>
      </w:r>
    </w:p>
    <w:p w14:paraId="4DC56F92" w14:textId="43FAFEA0" w:rsidR="00B0559F" w:rsidRDefault="00E07B1F">
      <w:pPr>
        <w:pStyle w:val="Heading3"/>
        <w:spacing w:before="9" w:line="337" w:lineRule="auto"/>
        <w:ind w:right="111" w:firstLine="338"/>
        <w:jc w:val="both"/>
        <w:rPr>
          <w:rFonts w:ascii="Bookman Old Style" w:eastAsia="Bookman Old Style" w:hAnsi="Bookman Old Style" w:cs="Bookman Old Style"/>
          <w:b w:val="0"/>
          <w:bCs w:val="0"/>
        </w:rPr>
      </w:pPr>
      <w:r>
        <w:rPr>
          <w:spacing w:val="-3"/>
        </w:rPr>
        <w:t>”Ho</w:t>
      </w:r>
      <w:r>
        <w:rPr>
          <w:spacing w:val="-4"/>
        </w:rPr>
        <w:t>wever,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biggest</w:t>
      </w:r>
      <w:r>
        <w:rPr>
          <w:spacing w:val="24"/>
        </w:rPr>
        <w:t xml:space="preserve"> </w:t>
      </w:r>
      <w:r>
        <w:t>urban</w:t>
      </w:r>
      <w:r>
        <w:rPr>
          <w:spacing w:val="24"/>
        </w:rPr>
        <w:t xml:space="preserve"> </w:t>
      </w:r>
      <w:r>
        <w:t>conflict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3"/>
        </w:rPr>
        <w:t>such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actually</w:t>
      </w:r>
      <w:r>
        <w:rPr>
          <w:spacing w:val="25"/>
        </w:rPr>
        <w:t xml:space="preserve"> </w:t>
      </w:r>
      <w:r>
        <w:t>certain</w:t>
      </w:r>
      <w:r>
        <w:rPr>
          <w:spacing w:val="27"/>
          <w:w w:val="94"/>
        </w:rPr>
        <w:t xml:space="preserve"> </w:t>
      </w:r>
      <w:r>
        <w:rPr>
          <w:spacing w:val="1"/>
        </w:rPr>
        <w:t>people</w:t>
      </w:r>
      <w:r>
        <w:rPr>
          <w:spacing w:val="14"/>
        </w:rPr>
        <w:t xml:space="preserve"> </w:t>
      </w:r>
      <w:r>
        <w:t>(”those</w:t>
      </w:r>
      <w:r>
        <w:rPr>
          <w:spacing w:val="15"/>
        </w:rPr>
        <w:t xml:space="preserve"> </w:t>
      </w:r>
      <w:r>
        <w:t>close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au</w:t>
      </w:r>
      <w:r>
        <w:rPr>
          <w:spacing w:val="-1"/>
        </w:rPr>
        <w:t>t</w:t>
      </w:r>
      <w:r>
        <w:rPr>
          <w:spacing w:val="-2"/>
        </w:rPr>
        <w:t>horities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estor”,</w:t>
      </w:r>
      <w:r>
        <w:rPr>
          <w:spacing w:val="18"/>
        </w:rPr>
        <w:t xml:space="preserve"> </w:t>
      </w:r>
      <w:r>
        <w:t>speculated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</w:t>
      </w:r>
      <w:r>
        <w:rPr>
          <w:spacing w:val="-2"/>
        </w:rPr>
        <w:t>forman</w:t>
      </w:r>
      <w:r>
        <w:rPr>
          <w:spacing w:val="-1"/>
        </w:rPr>
        <w:t>t)</w:t>
      </w:r>
      <w:del w:id="596" w:author="Chris Prickett" w:date="2017-02-13T13:52:00Z">
        <w:r w:rsidDel="00D63E75">
          <w:rPr>
            <w:spacing w:val="-14"/>
          </w:rPr>
          <w:delText xml:space="preserve"> </w:delText>
        </w:r>
        <w:r w:rsidDel="00D63E75">
          <w:delText>and</w:delText>
        </w:r>
        <w:r w:rsidDel="00D63E75">
          <w:rPr>
            <w:spacing w:val="-14"/>
          </w:rPr>
          <w:delText xml:space="preserve"> </w:delText>
        </w:r>
        <w:r w:rsidDel="00D63E75">
          <w:delText>they</w:delText>
        </w:r>
      </w:del>
      <w:r>
        <w:rPr>
          <w:spacing w:val="-14"/>
        </w:rPr>
        <w:t xml:space="preserve"> </w:t>
      </w:r>
      <w:r>
        <w:rPr>
          <w:spacing w:val="-3"/>
        </w:rPr>
        <w:t>take</w:t>
      </w:r>
      <w:r>
        <w:rPr>
          <w:spacing w:val="-13"/>
        </w:rPr>
        <w:t xml:space="preserve"> </w:t>
      </w:r>
      <w:r>
        <w:rPr>
          <w:spacing w:val="-4"/>
        </w:rPr>
        <w:t>advantage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situation</w:t>
      </w:r>
      <w:r>
        <w:rPr>
          <w:spacing w:val="-14"/>
        </w:rPr>
        <w:t xml:space="preserve"> </w:t>
      </w:r>
      <w:r>
        <w:rPr>
          <w:spacing w:val="-3"/>
        </w:rPr>
        <w:t>(reno</w:t>
      </w:r>
      <w:r>
        <w:rPr>
          <w:spacing w:val="-2"/>
        </w:rPr>
        <w:t>v</w:t>
      </w:r>
      <w:r>
        <w:rPr>
          <w:spacing w:val="-3"/>
        </w:rPr>
        <w:t>ating</w:t>
      </w:r>
      <w:r>
        <w:rPr>
          <w:spacing w:val="-13"/>
        </w:rPr>
        <w:t xml:space="preserve"> </w:t>
      </w:r>
      <w:commentRangeStart w:id="597"/>
      <w:commentRangeStart w:id="598"/>
      <w:r>
        <w:t>fa</w:t>
      </w:r>
      <w:ins w:id="599" w:author="Chris Prickett" w:date="2017-02-13T13:53:00Z">
        <w:r w:rsidR="00D63E75">
          <w:t>c</w:t>
        </w:r>
      </w:ins>
      <w:r>
        <w:t>ades</w:t>
      </w:r>
      <w:commentRangeEnd w:id="597"/>
      <w:r w:rsidR="00D63E75">
        <w:rPr>
          <w:rStyle w:val="CommentReference"/>
          <w:rFonts w:asciiTheme="minorHAnsi" w:eastAsiaTheme="minorHAnsi" w:hAnsiTheme="minorHAnsi"/>
          <w:b w:val="0"/>
          <w:bCs w:val="0"/>
        </w:rPr>
        <w:commentReference w:id="597"/>
      </w:r>
      <w:commentRangeEnd w:id="598"/>
      <w:r w:rsidR="005327C5">
        <w:rPr>
          <w:rStyle w:val="CommentReference"/>
          <w:rFonts w:asciiTheme="minorHAnsi" w:eastAsiaTheme="minorHAnsi" w:hAnsiTheme="minorHAnsi"/>
          <w:b w:val="0"/>
          <w:bCs w:val="0"/>
        </w:rPr>
        <w:commentReference w:id="598"/>
      </w:r>
      <w:r>
        <w:t>,</w:t>
      </w:r>
      <w:r>
        <w:rPr>
          <w:spacing w:val="-14"/>
        </w:rPr>
        <w:t xml:space="preserve"> </w:t>
      </w:r>
      <w:r>
        <w:rPr>
          <w:spacing w:val="-2"/>
        </w:rPr>
        <w:t>renting</w:t>
      </w:r>
      <w:r>
        <w:rPr>
          <w:spacing w:val="30"/>
          <w:w w:val="97"/>
        </w:rPr>
        <w:t xml:space="preserve"> </w:t>
      </w:r>
      <w:r>
        <w:t>places,</w:t>
      </w:r>
      <w:r>
        <w:rPr>
          <w:spacing w:val="23"/>
        </w:rPr>
        <w:t xml:space="preserve"> </w:t>
      </w:r>
      <w:r>
        <w:rPr>
          <w:spacing w:val="-3"/>
        </w:rPr>
        <w:t>even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City</w:t>
      </w:r>
      <w:r>
        <w:rPr>
          <w:spacing w:val="20"/>
        </w:rPr>
        <w:t xml:space="preserve"> </w:t>
      </w:r>
      <w:r>
        <w:rPr>
          <w:spacing w:val="-2"/>
        </w:rPr>
        <w:t>architect</w:t>
      </w:r>
      <w:r>
        <w:rPr>
          <w:spacing w:val="20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bar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4"/>
        </w:rPr>
        <w:t>Sa</w:t>
      </w:r>
      <w:r>
        <w:rPr>
          <w:spacing w:val="-3"/>
        </w:rPr>
        <w:t>v</w:t>
      </w:r>
      <w:r>
        <w:rPr>
          <w:spacing w:val="-4"/>
        </w:rPr>
        <w:t>amala)</w:t>
      </w:r>
      <w:r>
        <w:rPr>
          <w:spacing w:val="20"/>
        </w:rPr>
        <w:t xml:space="preserve"> </w:t>
      </w:r>
      <w:r>
        <w:t>while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r>
        <w:t>are</w:t>
      </w:r>
      <w:r>
        <w:rPr>
          <w:spacing w:val="21"/>
          <w:w w:val="91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t>threat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eviction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plans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1"/>
        </w:rPr>
        <w:t>projects</w:t>
      </w:r>
      <w:r>
        <w:rPr>
          <w:spacing w:val="6"/>
        </w:rPr>
        <w:t xml:space="preserve"> </w:t>
      </w:r>
      <w:r>
        <w:t>are</w:t>
      </w:r>
      <w:r>
        <w:rPr>
          <w:spacing w:val="25"/>
          <w:w w:val="91"/>
        </w:rPr>
        <w:t xml:space="preserve"> </w:t>
      </w:r>
      <w:r>
        <w:rPr>
          <w:spacing w:val="-2"/>
        </w:rPr>
        <w:t>consequen</w:t>
      </w:r>
      <w:r>
        <w:rPr>
          <w:spacing w:val="-1"/>
        </w:rPr>
        <w:t>tly</w:t>
      </w:r>
      <w:r>
        <w:rPr>
          <w:spacing w:val="-21"/>
        </w:rPr>
        <w:t xml:space="preserve"> </w:t>
      </w:r>
      <w:commentRangeStart w:id="600"/>
      <w:commentRangeStart w:id="601"/>
      <w:r>
        <w:rPr>
          <w:spacing w:val="2"/>
        </w:rPr>
        <w:t>abode</w:t>
      </w:r>
      <w:commentRangeEnd w:id="600"/>
      <w:r w:rsidR="00D63E75">
        <w:rPr>
          <w:rStyle w:val="CommentReference"/>
          <w:rFonts w:asciiTheme="minorHAnsi" w:eastAsiaTheme="minorHAnsi" w:hAnsiTheme="minorHAnsi"/>
          <w:b w:val="0"/>
          <w:bCs w:val="0"/>
        </w:rPr>
        <w:commentReference w:id="600"/>
      </w:r>
      <w:commentRangeEnd w:id="601"/>
      <w:r w:rsidR="005327C5">
        <w:rPr>
          <w:rStyle w:val="CommentReference"/>
          <w:rFonts w:asciiTheme="minorHAnsi" w:eastAsiaTheme="minorHAnsi" w:hAnsiTheme="minorHAnsi"/>
          <w:b w:val="0"/>
          <w:bCs w:val="0"/>
        </w:rPr>
        <w:commentReference w:id="601"/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risk.”</w:t>
      </w:r>
      <w:r>
        <w:rPr>
          <w:spacing w:val="-25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color w:val="00AEEF"/>
          <w:spacing w:val="-2"/>
        </w:rPr>
        <w:t>Interview</w:t>
      </w:r>
      <w:r>
        <w:rPr>
          <w:rFonts w:ascii="Bookman Old Style" w:eastAsia="Bookman Old Style" w:hAnsi="Bookman Old Style" w:cs="Bookman Old Style"/>
          <w:b w:val="0"/>
          <w:bCs w:val="0"/>
          <w:color w:val="00AEEF"/>
          <w:spacing w:val="-40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color w:val="00AEEF"/>
        </w:rPr>
        <w:t>X</w:t>
      </w:r>
    </w:p>
    <w:p w14:paraId="2A562110" w14:textId="77777777" w:rsidR="00B0559F" w:rsidRDefault="00B0559F">
      <w:pPr>
        <w:spacing w:before="10"/>
        <w:rPr>
          <w:rFonts w:ascii="Bookman Old Style" w:eastAsia="Bookman Old Style" w:hAnsi="Bookman Old Style" w:cs="Bookman Old Style"/>
          <w:sz w:val="32"/>
          <w:szCs w:val="32"/>
        </w:rPr>
      </w:pPr>
    </w:p>
    <w:p w14:paraId="453F214D" w14:textId="77777777" w:rsidR="00B0559F" w:rsidRDefault="00E07B1F">
      <w:pPr>
        <w:numPr>
          <w:ilvl w:val="1"/>
          <w:numId w:val="2"/>
        </w:numPr>
        <w:tabs>
          <w:tab w:val="left" w:pos="1323"/>
        </w:tabs>
        <w:ind w:hanging="735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pacing w:val="-2"/>
          <w:sz w:val="28"/>
        </w:rPr>
        <w:t>Agent</w:t>
      </w:r>
      <w:r>
        <w:rPr>
          <w:rFonts w:ascii="Georgia"/>
          <w:b/>
          <w:spacing w:val="-21"/>
          <w:sz w:val="28"/>
        </w:rPr>
        <w:t xml:space="preserve"> </w:t>
      </w:r>
      <w:r>
        <w:rPr>
          <w:rFonts w:ascii="Georgia"/>
          <w:b/>
          <w:sz w:val="28"/>
        </w:rPr>
        <w:t>Preferences: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pacing w:val="1"/>
          <w:sz w:val="28"/>
        </w:rPr>
        <w:t>Scope</w:t>
      </w:r>
      <w:r>
        <w:rPr>
          <w:rFonts w:ascii="Georgia"/>
          <w:b/>
          <w:spacing w:val="-21"/>
          <w:sz w:val="28"/>
        </w:rPr>
        <w:t xml:space="preserve"> </w:t>
      </w:r>
      <w:r>
        <w:rPr>
          <w:rFonts w:ascii="Georgia"/>
          <w:b/>
          <w:sz w:val="28"/>
        </w:rPr>
        <w:t>and</w:t>
      </w:r>
      <w:r>
        <w:rPr>
          <w:rFonts w:ascii="Georgia"/>
          <w:b/>
          <w:spacing w:val="-20"/>
          <w:sz w:val="28"/>
        </w:rPr>
        <w:t xml:space="preserve"> </w:t>
      </w:r>
      <w:r>
        <w:rPr>
          <w:rFonts w:ascii="Georgia"/>
          <w:b/>
          <w:spacing w:val="-1"/>
          <w:sz w:val="28"/>
        </w:rPr>
        <w:t>Op</w:t>
      </w:r>
      <w:r>
        <w:rPr>
          <w:rFonts w:ascii="Georgia"/>
          <w:b/>
          <w:spacing w:val="-2"/>
          <w:sz w:val="28"/>
        </w:rPr>
        <w:t>erationalit</w:t>
      </w:r>
      <w:r>
        <w:rPr>
          <w:rFonts w:ascii="Georgia"/>
          <w:b/>
          <w:spacing w:val="-1"/>
          <w:sz w:val="28"/>
        </w:rPr>
        <w:t>y</w:t>
      </w:r>
    </w:p>
    <w:p w14:paraId="21ED738C" w14:textId="77777777" w:rsidR="00B0559F" w:rsidRDefault="00B0559F">
      <w:pPr>
        <w:spacing w:before="4"/>
        <w:rPr>
          <w:rFonts w:ascii="Georgia" w:eastAsia="Georgia" w:hAnsi="Georgia" w:cs="Georgia"/>
          <w:b/>
          <w:bCs/>
          <w:sz w:val="26"/>
          <w:szCs w:val="26"/>
        </w:rPr>
      </w:pPr>
    </w:p>
    <w:p w14:paraId="2D767CE8" w14:textId="7E7D16D4" w:rsidR="00B0559F" w:rsidRDefault="00E07B1F" w:rsidP="003240D2">
      <w:pPr>
        <w:pStyle w:val="BodyText"/>
        <w:spacing w:line="327" w:lineRule="auto"/>
        <w:ind w:right="111" w:firstLine="0"/>
        <w:jc w:val="both"/>
      </w:pPr>
      <w:r>
        <w:rPr>
          <w:spacing w:val="-1"/>
          <w:w w:val="90"/>
        </w:rPr>
        <w:t>Contextual</w:t>
      </w:r>
      <w:r>
        <w:rPr>
          <w:spacing w:val="-31"/>
          <w:w w:val="90"/>
        </w:rPr>
        <w:t xml:space="preserve"> </w:t>
      </w:r>
      <w:r>
        <w:rPr>
          <w:w w:val="90"/>
        </w:rPr>
        <w:t>analysis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30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30"/>
          <w:w w:val="90"/>
        </w:rPr>
        <w:t xml:space="preserve"> </w:t>
      </w:r>
      <w:r>
        <w:rPr>
          <w:w w:val="90"/>
        </w:rPr>
        <w:t>has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shown</w:t>
      </w:r>
      <w:r>
        <w:rPr>
          <w:spacing w:val="-30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39"/>
          <w:w w:val="89"/>
        </w:rPr>
        <w:t xml:space="preserve"> </w:t>
      </w:r>
      <w:r>
        <w:rPr>
          <w:w w:val="95"/>
        </w:rPr>
        <w:t>capital,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identified</w:t>
      </w:r>
      <w:r>
        <w:rPr>
          <w:spacing w:val="-33"/>
          <w:w w:val="95"/>
        </w:rPr>
        <w:t xml:space="preserve"> </w:t>
      </w:r>
      <w:r>
        <w:rPr>
          <w:w w:val="95"/>
        </w:rPr>
        <w:t>therein,</w:t>
      </w:r>
      <w:r>
        <w:rPr>
          <w:spacing w:val="-33"/>
          <w:w w:val="95"/>
        </w:rPr>
        <w:t xml:space="preserve"> </w:t>
      </w:r>
      <w:r>
        <w:rPr>
          <w:w w:val="95"/>
        </w:rPr>
        <w:t>has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always</w:t>
      </w:r>
      <w:r>
        <w:rPr>
          <w:spacing w:val="-34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driver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top-down</w:t>
      </w:r>
      <w:r>
        <w:rPr>
          <w:spacing w:val="-33"/>
          <w:w w:val="95"/>
        </w:rPr>
        <w:t xml:space="preserve"> </w:t>
      </w:r>
      <w:r>
        <w:rPr>
          <w:w w:val="95"/>
        </w:rPr>
        <w:t>propositions</w:t>
      </w:r>
      <w:r>
        <w:rPr>
          <w:spacing w:val="45"/>
          <w:w w:val="8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solutions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39"/>
          <w:w w:val="95"/>
        </w:rPr>
        <w:t xml:space="preserve"> </w:t>
      </w:r>
      <w:ins w:id="602" w:author="Chris Prickett" w:date="2017-02-13T13:56:00Z">
        <w:r w:rsidR="00D63E75">
          <w:rPr>
            <w:spacing w:val="-39"/>
            <w:w w:val="95"/>
          </w:rPr>
          <w:t xml:space="preserve">the </w:t>
        </w:r>
      </w:ins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amphiteatre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t.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y</w:t>
      </w:r>
      <w:r>
        <w:rPr>
          <w:spacing w:val="-2"/>
          <w:w w:val="95"/>
        </w:rPr>
        <w:t>ears,</w:t>
      </w:r>
      <w:r>
        <w:rPr>
          <w:spacing w:val="-39"/>
          <w:w w:val="95"/>
        </w:rPr>
        <w:t xml:space="preserve"> </w:t>
      </w:r>
      <w:r>
        <w:rPr>
          <w:w w:val="95"/>
        </w:rPr>
        <w:t>it</w:t>
      </w:r>
      <w:r>
        <w:rPr>
          <w:spacing w:val="-39"/>
          <w:w w:val="95"/>
        </w:rPr>
        <w:t xml:space="preserve"> </w:t>
      </w:r>
      <w:del w:id="603" w:author="Chris Prickett" w:date="2017-02-13T13:56:00Z">
        <w:r w:rsidDel="00D63E75">
          <w:rPr>
            <w:w w:val="95"/>
          </w:rPr>
          <w:delText>had</w:delText>
        </w:r>
        <w:r w:rsidDel="00D63E75">
          <w:rPr>
            <w:spacing w:val="41"/>
            <w:w w:val="85"/>
          </w:rPr>
          <w:delText xml:space="preserve"> </w:delText>
        </w:r>
      </w:del>
      <w:ins w:id="604" w:author="Chris Prickett" w:date="2017-02-13T13:56:00Z">
        <w:r w:rsidR="00D63E75">
          <w:rPr>
            <w:w w:val="95"/>
          </w:rPr>
          <w:t>has also</w:t>
        </w:r>
        <w:r w:rsidR="00D63E75">
          <w:rPr>
            <w:spacing w:val="41"/>
            <w:w w:val="85"/>
          </w:rPr>
          <w:t xml:space="preserve"> </w:t>
        </w:r>
      </w:ins>
      <w:r>
        <w:rPr>
          <w:spacing w:val="1"/>
          <w:w w:val="95"/>
        </w:rPr>
        <w:t>been</w:t>
      </w:r>
      <w:del w:id="605" w:author="Chris Prickett" w:date="2017-02-13T13:56:00Z">
        <w:r w:rsidDel="00D63E75">
          <w:rPr>
            <w:spacing w:val="-33"/>
            <w:w w:val="95"/>
          </w:rPr>
          <w:delText xml:space="preserve"> </w:delText>
        </w:r>
        <w:r w:rsidDel="00D63E75">
          <w:rPr>
            <w:w w:val="95"/>
          </w:rPr>
          <w:delText>also</w:delText>
        </w:r>
      </w:del>
      <w:r>
        <w:rPr>
          <w:spacing w:val="-33"/>
          <w:w w:val="95"/>
        </w:rPr>
        <w:t xml:space="preserve"> </w:t>
      </w:r>
      <w:r>
        <w:rPr>
          <w:w w:val="95"/>
        </w:rPr>
        <w:t>gradually</w:t>
      </w:r>
      <w:r>
        <w:rPr>
          <w:spacing w:val="-32"/>
          <w:w w:val="95"/>
        </w:rPr>
        <w:t xml:space="preserve"> </w:t>
      </w:r>
      <w:r>
        <w:rPr>
          <w:w w:val="95"/>
        </w:rPr>
        <w:t>attracting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small-scale</w:t>
      </w:r>
      <w:r>
        <w:rPr>
          <w:spacing w:val="-33"/>
          <w:w w:val="95"/>
        </w:rPr>
        <w:t xml:space="preserve"> </w:t>
      </w:r>
      <w:r>
        <w:rPr>
          <w:w w:val="95"/>
        </w:rPr>
        <w:t>civil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lastRenderedPageBreak/>
        <w:t>creative</w:t>
      </w:r>
      <w:r>
        <w:rPr>
          <w:spacing w:val="-33"/>
          <w:w w:val="95"/>
        </w:rPr>
        <w:t xml:space="preserve"> </w:t>
      </w:r>
      <w:r>
        <w:rPr>
          <w:w w:val="95"/>
        </w:rPr>
        <w:t>services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settle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14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17"/>
          <w:w w:val="95"/>
        </w:rPr>
        <w:t xml:space="preserve"> </w:t>
      </w:r>
      <w:r>
        <w:rPr>
          <w:w w:val="95"/>
        </w:rPr>
        <w:t>Only</w:t>
      </w:r>
      <w:r>
        <w:rPr>
          <w:spacing w:val="-13"/>
          <w:w w:val="95"/>
        </w:rPr>
        <w:t xml:space="preserve"> </w:t>
      </w:r>
      <w:del w:id="606" w:author="Chris Prickett" w:date="2017-02-13T13:57:00Z">
        <w:r w:rsidDel="002173AD">
          <w:rPr>
            <w:w w:val="95"/>
          </w:rPr>
          <w:delText>after,</w:delText>
        </w:r>
        <w:r w:rsidDel="002173AD">
          <w:rPr>
            <w:spacing w:val="-12"/>
            <w:w w:val="95"/>
          </w:rPr>
          <w:delText xml:space="preserve"> </w:delText>
        </w:r>
        <w:r w:rsidDel="002173AD">
          <w:rPr>
            <w:w w:val="95"/>
          </w:rPr>
          <w:delText>but</w:delText>
        </w:r>
        <w:r w:rsidDel="002173AD">
          <w:rPr>
            <w:spacing w:val="-14"/>
            <w:w w:val="95"/>
          </w:rPr>
          <w:delText xml:space="preserve"> </w:delText>
        </w:r>
        <w:r w:rsidDel="002173AD">
          <w:rPr>
            <w:spacing w:val="-3"/>
            <w:w w:val="95"/>
          </w:rPr>
          <w:delText>migh</w:delText>
        </w:r>
        <w:r w:rsidDel="002173AD">
          <w:rPr>
            <w:spacing w:val="-2"/>
            <w:w w:val="95"/>
          </w:rPr>
          <w:delText>t</w:delText>
        </w:r>
        <w:r w:rsidDel="002173AD">
          <w:rPr>
            <w:spacing w:val="-13"/>
            <w:w w:val="95"/>
          </w:rPr>
          <w:delText xml:space="preserve"> </w:delText>
        </w:r>
        <w:r w:rsidDel="002173AD">
          <w:rPr>
            <w:spacing w:val="3"/>
            <w:w w:val="95"/>
          </w:rPr>
          <w:delText>be</w:delText>
        </w:r>
      </w:del>
      <w:ins w:id="607" w:author="Chris Prickett" w:date="2017-02-13T13:57:00Z">
        <w:r w:rsidR="002173AD">
          <w:rPr>
            <w:w w:val="95"/>
          </w:rPr>
          <w:t>later, and</w:t>
        </w:r>
      </w:ins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independen</w:t>
      </w:r>
      <w:r>
        <w:rPr>
          <w:spacing w:val="-2"/>
          <w:w w:val="95"/>
        </w:rPr>
        <w:t>tly</w:t>
      </w:r>
      <w:r>
        <w:rPr>
          <w:spacing w:val="-3"/>
          <w:w w:val="95"/>
        </w:rPr>
        <w:t>,</w:t>
      </w:r>
      <w:r>
        <w:rPr>
          <w:spacing w:val="-12"/>
          <w:w w:val="95"/>
        </w:rPr>
        <w:t xml:space="preserve"> </w:t>
      </w:r>
      <w:ins w:id="608" w:author="Chris Prickett" w:date="2017-02-13T13:58:00Z">
        <w:r w:rsidR="002173AD">
          <w:rPr>
            <w:spacing w:val="-12"/>
            <w:w w:val="95"/>
          </w:rPr>
          <w:t xml:space="preserve">did </w:t>
        </w:r>
      </w:ins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ins w:id="609" w:author="Chris Prickett" w:date="2017-02-13T13:58:00Z">
        <w:r w:rsidR="002173AD">
          <w:rPr>
            <w:spacing w:val="-14"/>
            <w:w w:val="95"/>
          </w:rPr>
          <w:t xml:space="preserve">attractiveness of the </w:t>
        </w:r>
      </w:ins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53"/>
          <w:w w:val="101"/>
        </w:rPr>
        <w:t xml:space="preserve"> </w:t>
      </w:r>
      <w:del w:id="610" w:author="Chris Prickett" w:date="2017-02-13T13:58:00Z">
        <w:r w:rsidDel="002173AD">
          <w:rPr>
            <w:spacing w:val="-1"/>
            <w:w w:val="90"/>
          </w:rPr>
          <w:delText>attractiv</w:delText>
        </w:r>
        <w:r w:rsidDel="002173AD">
          <w:rPr>
            <w:spacing w:val="-2"/>
            <w:w w:val="90"/>
          </w:rPr>
          <w:delText>eness</w:delText>
        </w:r>
        <w:r w:rsidDel="002173AD">
          <w:rPr>
            <w:spacing w:val="-11"/>
            <w:w w:val="90"/>
          </w:rPr>
          <w:delText xml:space="preserve"> </w:delText>
        </w:r>
        <w:r w:rsidDel="002173AD">
          <w:rPr>
            <w:spacing w:val="-2"/>
            <w:w w:val="90"/>
          </w:rPr>
          <w:delText>brough</w:delText>
        </w:r>
        <w:r w:rsidDel="002173AD">
          <w:rPr>
            <w:spacing w:val="-1"/>
            <w:w w:val="90"/>
          </w:rPr>
          <w:delText>t</w:delText>
        </w:r>
      </w:del>
      <w:ins w:id="611" w:author="Chris Prickett" w:date="2017-02-13T13:58:00Z">
        <w:r w:rsidR="002173AD">
          <w:rPr>
            <w:spacing w:val="-1"/>
            <w:w w:val="90"/>
          </w:rPr>
          <w:t>bring a</w:t>
        </w:r>
      </w:ins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</w:t>
      </w:r>
      <w:r>
        <w:rPr>
          <w:spacing w:val="-2"/>
          <w:w w:val="90"/>
        </w:rPr>
        <w:t>y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pow</w:t>
      </w:r>
      <w:r>
        <w:rPr>
          <w:spacing w:val="-2"/>
          <w:w w:val="90"/>
        </w:rPr>
        <w:t>erful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11"/>
          <w:w w:val="90"/>
        </w:rPr>
        <w:t xml:space="preserve"> </w:t>
      </w:r>
      <w:r>
        <w:rPr>
          <w:w w:val="90"/>
        </w:rPr>
        <w:t>actor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neighbourhood.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links</w:t>
      </w:r>
      <w:r>
        <w:rPr>
          <w:spacing w:val="61"/>
          <w:w w:val="83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high</w:t>
      </w:r>
      <w:r>
        <w:rPr>
          <w:spacing w:val="-22"/>
          <w:w w:val="90"/>
        </w:rPr>
        <w:t xml:space="preserve"> </w:t>
      </w:r>
      <w:r>
        <w:rPr>
          <w:w w:val="90"/>
        </w:rPr>
        <w:t>political</w:t>
      </w:r>
      <w:r>
        <w:rPr>
          <w:spacing w:val="-21"/>
          <w:w w:val="90"/>
        </w:rPr>
        <w:t xml:space="preserve"> </w:t>
      </w:r>
      <w:r>
        <w:rPr>
          <w:w w:val="90"/>
        </w:rPr>
        <w:t>structures</w:t>
      </w:r>
      <w:r>
        <w:rPr>
          <w:spacing w:val="-22"/>
          <w:w w:val="90"/>
        </w:rPr>
        <w:t xml:space="preserve"> </w:t>
      </w:r>
      <w:r>
        <w:rPr>
          <w:w w:val="90"/>
        </w:rPr>
        <w:t>enabled</w:t>
      </w:r>
      <w:r>
        <w:rPr>
          <w:spacing w:val="-22"/>
          <w:w w:val="90"/>
        </w:rPr>
        <w:t xml:space="preserve"> </w:t>
      </w:r>
      <w:r>
        <w:rPr>
          <w:w w:val="90"/>
        </w:rPr>
        <w:t>tremendous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changes</w:t>
      </w:r>
      <w:r>
        <w:rPr>
          <w:spacing w:val="-22"/>
          <w:w w:val="90"/>
        </w:rPr>
        <w:t xml:space="preserve"> </w:t>
      </w:r>
      <w:ins w:id="612" w:author="Chris Prickett" w:date="2017-02-13T13:58:00Z">
        <w:r w:rsidR="002173AD">
          <w:rPr>
            <w:w w:val="90"/>
          </w:rPr>
          <w:t>to</w:t>
        </w:r>
      </w:ins>
      <w:del w:id="613" w:author="Chris Prickett" w:date="2017-02-13T13:58:00Z">
        <w:r w:rsidDel="002173AD">
          <w:rPr>
            <w:w w:val="90"/>
          </w:rPr>
          <w:delText>of</w:delText>
        </w:r>
      </w:del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regulatory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 xml:space="preserve">ork. </w:t>
      </w:r>
      <w:r>
        <w:rPr>
          <w:w w:val="90"/>
        </w:rPr>
        <w:t>The</w:t>
      </w:r>
      <w:r>
        <w:rPr>
          <w:spacing w:val="29"/>
          <w:w w:val="94"/>
        </w:rPr>
        <w:t xml:space="preserve"> </w:t>
      </w:r>
      <w:r>
        <w:rPr>
          <w:w w:val="95"/>
        </w:rPr>
        <w:t>negligible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violen</w:t>
      </w:r>
      <w:r>
        <w:rPr>
          <w:spacing w:val="-1"/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attitude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del w:id="614" w:author="Chris Prickett" w:date="2017-02-13T13:59:00Z">
        <w:r w:rsidDel="002173AD">
          <w:rPr>
            <w:spacing w:val="-2"/>
            <w:w w:val="95"/>
          </w:rPr>
          <w:delText>new</w:delText>
        </w:r>
        <w:r w:rsidDel="002173AD">
          <w:rPr>
            <w:spacing w:val="-28"/>
            <w:w w:val="95"/>
          </w:rPr>
          <w:delText xml:space="preserve"> </w:delText>
        </w:r>
      </w:del>
      <w:r>
        <w:rPr>
          <w:spacing w:val="-2"/>
          <w:w w:val="95"/>
        </w:rPr>
        <w:t>dominan</w:t>
      </w:r>
      <w:r>
        <w:rPr>
          <w:spacing w:val="-1"/>
          <w:w w:val="95"/>
        </w:rPr>
        <w:t>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powerful</w:t>
      </w:r>
      <w:r>
        <w:rPr>
          <w:spacing w:val="-29"/>
          <w:w w:val="95"/>
        </w:rPr>
        <w:t xml:space="preserve"> </w:t>
      </w:r>
      <w:r>
        <w:rPr>
          <w:w w:val="95"/>
        </w:rPr>
        <w:t>actor</w:t>
      </w:r>
      <w:r>
        <w:rPr>
          <w:spacing w:val="-28"/>
          <w:w w:val="95"/>
        </w:rPr>
        <w:t xml:space="preserve"> </w:t>
      </w:r>
      <w:ins w:id="615" w:author="Chris Prickett" w:date="2017-02-13T13:59:00Z">
        <w:r w:rsidR="002173AD">
          <w:rPr>
            <w:spacing w:val="-28"/>
            <w:w w:val="95"/>
          </w:rPr>
          <w:t xml:space="preserve">new </w:t>
        </w:r>
      </w:ins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85"/>
        </w:rPr>
        <w:t xml:space="preserve"> </w:t>
      </w:r>
      <w:r>
        <w:rPr>
          <w:w w:val="90"/>
        </w:rPr>
        <w:t>Serbia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later</w:t>
      </w:r>
      <w:del w:id="616" w:author="Chris Prickett" w:date="2017-02-13T13:58:00Z">
        <w:r w:rsidDel="002173AD">
          <w:rPr>
            <w:spacing w:val="-13"/>
            <w:w w:val="90"/>
          </w:rPr>
          <w:delText xml:space="preserve"> </w:delText>
        </w:r>
        <w:r w:rsidDel="002173AD">
          <w:rPr>
            <w:w w:val="90"/>
          </w:rPr>
          <w:delText>on</w:delText>
        </w:r>
      </w:del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main</w:t>
      </w:r>
      <w:r>
        <w:rPr>
          <w:spacing w:val="-13"/>
          <w:w w:val="90"/>
        </w:rPr>
        <w:t xml:space="preserve"> </w:t>
      </w:r>
      <w:r>
        <w:rPr>
          <w:w w:val="90"/>
        </w:rPr>
        <w:t>source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3"/>
          <w:w w:val="90"/>
        </w:rPr>
        <w:t xml:space="preserve"> </w:t>
      </w:r>
      <w:r>
        <w:rPr>
          <w:w w:val="90"/>
        </w:rPr>
        <w:t>conflicts.</w:t>
      </w:r>
    </w:p>
    <w:p w14:paraId="35A288DA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3768F25B" w14:textId="7EC3A22A" w:rsidR="00B0559F" w:rsidRDefault="00E07B1F">
      <w:pPr>
        <w:pStyle w:val="BodyText"/>
        <w:spacing w:line="327" w:lineRule="auto"/>
        <w:ind w:right="251"/>
        <w:jc w:val="both"/>
      </w:pPr>
      <w:r>
        <w:rPr>
          <w:w w:val="90"/>
        </w:rPr>
        <w:t>Historically</w:t>
      </w:r>
      <w:r>
        <w:rPr>
          <w:spacing w:val="-33"/>
          <w:w w:val="90"/>
        </w:rPr>
        <w:t xml:space="preserve"> </w:t>
      </w:r>
      <w:r>
        <w:rPr>
          <w:w w:val="90"/>
        </w:rPr>
        <w:t>speaking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several</w:t>
      </w:r>
      <w:r>
        <w:rPr>
          <w:spacing w:val="-33"/>
          <w:w w:val="90"/>
        </w:rPr>
        <w:t xml:space="preserve"> </w:t>
      </w:r>
      <w:r>
        <w:rPr>
          <w:w w:val="90"/>
        </w:rPr>
        <w:t>important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characteristics</w:t>
      </w:r>
      <w:r>
        <w:rPr>
          <w:spacing w:val="-33"/>
          <w:w w:val="90"/>
        </w:rPr>
        <w:t xml:space="preserve"> </w:t>
      </w:r>
      <w:r>
        <w:rPr>
          <w:spacing w:val="-5"/>
          <w:w w:val="90"/>
        </w:rPr>
        <w:t>ha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tin</w:t>
      </w:r>
      <w:r>
        <w:rPr>
          <w:spacing w:val="-3"/>
          <w:w w:val="90"/>
        </w:rPr>
        <w:t>uall</w:t>
      </w:r>
      <w:r>
        <w:rPr>
          <w:spacing w:val="-2"/>
          <w:w w:val="90"/>
        </w:rPr>
        <w:t>y</w:t>
      </w:r>
      <w:r>
        <w:rPr>
          <w:spacing w:val="-33"/>
          <w:w w:val="90"/>
        </w:rPr>
        <w:t xml:space="preserve"> </w:t>
      </w:r>
      <w:r>
        <w:rPr>
          <w:w w:val="90"/>
        </w:rPr>
        <w:t>developed</w:t>
      </w:r>
      <w:r>
        <w:rPr>
          <w:spacing w:val="57"/>
          <w:w w:val="86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finally</w:t>
      </w:r>
      <w:r>
        <w:rPr>
          <w:spacing w:val="-25"/>
          <w:w w:val="95"/>
        </w:rPr>
        <w:t xml:space="preserve"> </w:t>
      </w:r>
      <w:r>
        <w:rPr>
          <w:w w:val="95"/>
        </w:rPr>
        <w:t>escalated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25"/>
          <w:w w:val="95"/>
        </w:rPr>
        <w:t xml:space="preserve"> </w:t>
      </w:r>
      <w:r>
        <w:rPr>
          <w:w w:val="95"/>
        </w:rPr>
        <w:t>transition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ears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Serbia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25"/>
          <w:w w:val="95"/>
        </w:rPr>
        <w:t xml:space="preserve"> </w:t>
      </w:r>
      <w:r>
        <w:rPr>
          <w:color w:val="0000CC"/>
          <w:w w:val="95"/>
        </w:rPr>
        <w:t>2.3.1</w:t>
      </w:r>
      <w:r>
        <w:rPr>
          <w:w w:val="95"/>
        </w:rPr>
        <w:t>;</w:t>
      </w:r>
      <w:r>
        <w:rPr>
          <w:spacing w:val="-20"/>
          <w:w w:val="95"/>
        </w:rPr>
        <w:t xml:space="preserve"> </w:t>
      </w:r>
      <w:r>
        <w:rPr>
          <w:color w:val="0000CC"/>
          <w:w w:val="95"/>
        </w:rPr>
        <w:t>Section</w:t>
      </w:r>
      <w:r>
        <w:rPr>
          <w:color w:val="0000CC"/>
          <w:spacing w:val="-25"/>
          <w:w w:val="95"/>
        </w:rPr>
        <w:t xml:space="preserve"> </w:t>
      </w:r>
      <w:r>
        <w:rPr>
          <w:color w:val="0000CC"/>
          <w:w w:val="95"/>
        </w:rPr>
        <w:t>4.1.1</w:t>
      </w:r>
      <w:r>
        <w:rPr>
          <w:w w:val="95"/>
        </w:rPr>
        <w:t>).</w:t>
      </w:r>
      <w:r>
        <w:rPr>
          <w:spacing w:val="21"/>
          <w:w w:val="106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35"/>
          <w:w w:val="95"/>
        </w:rPr>
        <w:t xml:space="preserve"> </w:t>
      </w:r>
      <w:r>
        <w:rPr>
          <w:w w:val="95"/>
        </w:rPr>
        <w:t>influenced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distribution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urban</w:t>
      </w:r>
      <w:r>
        <w:rPr>
          <w:spacing w:val="-35"/>
          <w:w w:val="95"/>
        </w:rPr>
        <w:t xml:space="preserve"> </w:t>
      </w:r>
      <w:r>
        <w:rPr>
          <w:w w:val="95"/>
        </w:rPr>
        <w:t>conflicts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30"/>
          <w:w w:val="89"/>
        </w:rPr>
        <w:t xml:space="preserve"> </w:t>
      </w:r>
      <w:r>
        <w:rPr>
          <w:w w:val="95"/>
        </w:rPr>
        <w:t>resources</w:t>
      </w:r>
      <w:r>
        <w:rPr>
          <w:spacing w:val="-19"/>
          <w:w w:val="95"/>
        </w:rPr>
        <w:t xml:space="preserve"> </w:t>
      </w:r>
      <w:r>
        <w:rPr>
          <w:w w:val="95"/>
        </w:rPr>
        <w:t>during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</w:t>
      </w:r>
      <w:r>
        <w:rPr>
          <w:spacing w:val="-19"/>
          <w:w w:val="95"/>
        </w:rPr>
        <w:t xml:space="preserve"> </w:t>
      </w:r>
      <w:r>
        <w:rPr>
          <w:spacing w:val="1"/>
          <w:w w:val="95"/>
        </w:rPr>
        <w:t>periods</w:t>
      </w:r>
      <w:r>
        <w:rPr>
          <w:spacing w:val="-18"/>
          <w:w w:val="95"/>
        </w:rPr>
        <w:t xml:space="preserve"> </w:t>
      </w:r>
      <w:r>
        <w:rPr>
          <w:w w:val="95"/>
        </w:rPr>
        <w:t>through</w:t>
      </w:r>
      <w:r>
        <w:rPr>
          <w:spacing w:val="-19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Figure</w:t>
      </w:r>
      <w:r>
        <w:rPr>
          <w:color w:val="00AEEF"/>
          <w:spacing w:val="-18"/>
          <w:w w:val="95"/>
        </w:rPr>
        <w:t xml:space="preserve"> </w:t>
      </w:r>
      <w:r>
        <w:rPr>
          <w:color w:val="00AEEF"/>
          <w:w w:val="95"/>
        </w:rPr>
        <w:t>1</w:t>
      </w:r>
      <w:r>
        <w:rPr>
          <w:w w:val="95"/>
        </w:rPr>
        <w:t>)</w:t>
      </w:r>
      <w:r>
        <w:rPr>
          <w:spacing w:val="-19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16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16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16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w w:val="95"/>
        </w:rPr>
        <w:t>(a)</w:t>
      </w:r>
      <w:r>
        <w:rPr>
          <w:spacing w:val="-18"/>
          <w:w w:val="95"/>
        </w:rPr>
        <w:t xml:space="preserve"> </w:t>
      </w:r>
      <w:r>
        <w:rPr>
          <w:w w:val="95"/>
        </w:rPr>
        <w:t>restricted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85"/>
        </w:rPr>
        <w:t xml:space="preserve"> </w:t>
      </w:r>
      <w:r>
        <w:rPr>
          <w:w w:val="90"/>
        </w:rPr>
        <w:t>ideologically-framed</w:t>
      </w:r>
      <w:r>
        <w:rPr>
          <w:spacing w:val="-12"/>
          <w:w w:val="90"/>
        </w:rPr>
        <w:t xml:space="preserve"> </w:t>
      </w:r>
      <w:r>
        <w:rPr>
          <w:w w:val="90"/>
        </w:rPr>
        <w:t>civil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righ</w:t>
      </w:r>
      <w:r>
        <w:rPr>
          <w:spacing w:val="-2"/>
          <w:w w:val="90"/>
        </w:rPr>
        <w:t>ts,</w:t>
      </w:r>
      <w:r>
        <w:rPr>
          <w:spacing w:val="-11"/>
          <w:w w:val="90"/>
        </w:rPr>
        <w:t xml:space="preserve"> </w:t>
      </w:r>
      <w:r>
        <w:rPr>
          <w:w w:val="90"/>
        </w:rPr>
        <w:t>(b)</w:t>
      </w:r>
      <w:r>
        <w:rPr>
          <w:spacing w:val="-10"/>
          <w:w w:val="90"/>
        </w:rPr>
        <w:t xml:space="preserve"> </w:t>
      </w:r>
      <w:r>
        <w:rPr>
          <w:w w:val="90"/>
        </w:rPr>
        <w:t>state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trol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o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er</w:t>
      </w:r>
      <w:r>
        <w:rPr>
          <w:spacing w:val="-10"/>
          <w:w w:val="90"/>
        </w:rPr>
        <w:t xml:space="preserve"> </w:t>
      </w:r>
      <w:r>
        <w:rPr>
          <w:w w:val="90"/>
        </w:rPr>
        <w:t>capital</w:t>
      </w:r>
      <w:r>
        <w:rPr>
          <w:spacing w:val="-11"/>
          <w:w w:val="90"/>
        </w:rPr>
        <w:t xml:space="preserve"> </w:t>
      </w:r>
      <w:r>
        <w:rPr>
          <w:w w:val="90"/>
        </w:rPr>
        <w:t>areas,</w:t>
      </w:r>
      <w:r>
        <w:rPr>
          <w:spacing w:val="-9"/>
          <w:w w:val="90"/>
        </w:rPr>
        <w:t xml:space="preserve"> </w:t>
      </w:r>
      <w:r>
        <w:rPr>
          <w:w w:val="90"/>
        </w:rPr>
        <w:t>resources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infras</w:t>
      </w:r>
      <w:r>
        <w:rPr>
          <w:w w:val="95"/>
        </w:rPr>
        <w:t>tructure,</w:t>
      </w:r>
      <w:r>
        <w:rPr>
          <w:spacing w:val="-19"/>
          <w:w w:val="95"/>
        </w:rPr>
        <w:t xml:space="preserve"> </w:t>
      </w:r>
      <w:r>
        <w:rPr>
          <w:w w:val="95"/>
        </w:rPr>
        <w:t>(c)</w:t>
      </w:r>
      <w:r>
        <w:rPr>
          <w:spacing w:val="-22"/>
          <w:w w:val="95"/>
        </w:rPr>
        <w:t xml:space="preserve"> </w:t>
      </w:r>
      <w:ins w:id="617" w:author="Chris Prickett" w:date="2017-02-13T14:00:00Z">
        <w:r w:rsidR="002173AD">
          <w:rPr>
            <w:spacing w:val="-22"/>
            <w:w w:val="95"/>
          </w:rPr>
          <w:t xml:space="preserve">a </w:t>
        </w:r>
      </w:ins>
      <w:r>
        <w:rPr>
          <w:spacing w:val="-2"/>
          <w:w w:val="95"/>
        </w:rPr>
        <w:t>top-down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approach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spatial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social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reno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ation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85"/>
        </w:rPr>
        <w:t xml:space="preserve"> </w:t>
      </w:r>
      <w:r>
        <w:rPr>
          <w:w w:val="95"/>
        </w:rPr>
        <w:t>revitalization,</w:t>
      </w:r>
      <w:r>
        <w:rPr>
          <w:spacing w:val="-42"/>
          <w:w w:val="95"/>
        </w:rPr>
        <w:t xml:space="preserve"> </w:t>
      </w:r>
      <w:r>
        <w:rPr>
          <w:w w:val="95"/>
        </w:rPr>
        <w:t>(d)</w:t>
      </w:r>
      <w:r>
        <w:rPr>
          <w:spacing w:val="-41"/>
          <w:w w:val="95"/>
        </w:rPr>
        <w:t xml:space="preserve"> </w:t>
      </w:r>
      <w:r>
        <w:rPr>
          <w:w w:val="95"/>
        </w:rPr>
        <w:t>public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ownership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land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building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stock,</w:t>
      </w:r>
      <w:r>
        <w:rPr>
          <w:spacing w:val="-41"/>
          <w:w w:val="95"/>
        </w:rPr>
        <w:t xml:space="preserve"> </w:t>
      </w:r>
      <w:r>
        <w:rPr>
          <w:w w:val="95"/>
        </w:rPr>
        <w:t>(e)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hybrid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market</w:t>
      </w:r>
      <w:r>
        <w:rPr>
          <w:spacing w:val="-41"/>
          <w:w w:val="95"/>
        </w:rPr>
        <w:t xml:space="preserve"> </w:t>
      </w:r>
      <w:r w:rsidR="00C4448F">
        <w:rPr>
          <w:w w:val="95"/>
        </w:rPr>
        <w:t>circum</w:t>
      </w:r>
      <w:r>
        <w:rPr>
          <w:w w:val="90"/>
        </w:rPr>
        <w:t>stances,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(f</w:t>
      </w:r>
      <w:r>
        <w:rPr>
          <w:spacing w:val="3"/>
          <w:w w:val="90"/>
        </w:rPr>
        <w:t>)</w:t>
      </w:r>
      <w:r>
        <w:rPr>
          <w:spacing w:val="-26"/>
          <w:w w:val="90"/>
        </w:rPr>
        <w:t xml:space="preserve"> </w:t>
      </w:r>
      <w:ins w:id="618" w:author="Chris Prickett" w:date="2017-02-13T14:00:00Z">
        <w:r w:rsidR="002173AD">
          <w:rPr>
            <w:spacing w:val="-26"/>
            <w:w w:val="90"/>
          </w:rPr>
          <w:t xml:space="preserve">and </w:t>
        </w:r>
      </w:ins>
      <w:r>
        <w:rPr>
          <w:w w:val="90"/>
        </w:rPr>
        <w:t>societal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self-managemen</w:t>
      </w:r>
      <w:r>
        <w:rPr>
          <w:spacing w:val="-1"/>
          <w:w w:val="90"/>
        </w:rPr>
        <w:t>t</w:t>
      </w:r>
      <w:r>
        <w:rPr>
          <w:spacing w:val="-26"/>
          <w:w w:val="90"/>
        </w:rPr>
        <w:t xml:space="preserve"> </w:t>
      </w:r>
      <w:r>
        <w:rPr>
          <w:w w:val="90"/>
        </w:rPr>
        <w:t>planning</w:t>
      </w:r>
    </w:p>
    <w:p w14:paraId="50265AC2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6A74AC2D" w14:textId="6CE55932" w:rsidR="00B0559F" w:rsidRDefault="00E07B1F">
      <w:pPr>
        <w:pStyle w:val="BodyText"/>
        <w:spacing w:line="327" w:lineRule="auto"/>
        <w:ind w:right="251"/>
        <w:jc w:val="both"/>
      </w:pP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tagonistic</w:t>
      </w:r>
      <w:r>
        <w:rPr>
          <w:spacing w:val="-23"/>
          <w:w w:val="90"/>
        </w:rPr>
        <w:t xml:space="preserve"> </w:t>
      </w:r>
      <w:r>
        <w:rPr>
          <w:w w:val="90"/>
        </w:rPr>
        <w:t>societal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alues</w:t>
      </w:r>
      <w:r>
        <w:rPr>
          <w:spacing w:val="-22"/>
          <w:w w:val="90"/>
        </w:rPr>
        <w:t xml:space="preserve"> </w:t>
      </w:r>
      <w:r>
        <w:rPr>
          <w:w w:val="90"/>
        </w:rPr>
        <w:t>hidden</w:t>
      </w:r>
      <w:r>
        <w:rPr>
          <w:spacing w:val="-22"/>
          <w:w w:val="90"/>
        </w:rPr>
        <w:t xml:space="preserve"> </w:t>
      </w:r>
      <w:r>
        <w:rPr>
          <w:w w:val="90"/>
        </w:rPr>
        <w:t>within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political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background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issues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53"/>
          <w:w w:val="85"/>
        </w:rPr>
        <w:t xml:space="preserve"> </w:t>
      </w:r>
      <w:r>
        <w:rPr>
          <w:w w:val="90"/>
        </w:rPr>
        <w:t>practice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hea</w:t>
      </w:r>
      <w:r>
        <w:rPr>
          <w:spacing w:val="-1"/>
          <w:w w:val="90"/>
        </w:rPr>
        <w:t>vily</w:t>
      </w:r>
      <w:r>
        <w:rPr>
          <w:spacing w:val="-15"/>
          <w:w w:val="90"/>
        </w:rPr>
        <w:t xml:space="preserve"> </w:t>
      </w:r>
      <w:r>
        <w:rPr>
          <w:w w:val="90"/>
        </w:rPr>
        <w:t>endangered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legitimacy</w:t>
      </w:r>
      <w:r>
        <w:rPr>
          <w:spacing w:val="-3"/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contents,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procedures</w:t>
      </w:r>
      <w:r>
        <w:rPr>
          <w:spacing w:val="-15"/>
          <w:w w:val="90"/>
        </w:rPr>
        <w:t xml:space="preserve"> </w:t>
      </w:r>
      <w:r>
        <w:rPr>
          <w:w w:val="90"/>
        </w:rPr>
        <w:t>regarding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space</w:t>
      </w:r>
      <w:r>
        <w:rPr>
          <w:spacing w:val="35"/>
          <w:w w:val="83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4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spacing w:val="-2"/>
          <w:w w:val="95"/>
        </w:rPr>
        <w:t>authorit</w:t>
      </w:r>
      <w:r>
        <w:rPr>
          <w:spacing w:val="-1"/>
          <w:w w:val="95"/>
        </w:rPr>
        <w:t>y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spacing w:val="-4"/>
          <w:w w:val="95"/>
        </w:rPr>
        <w:t>law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traditional</w:t>
      </w:r>
      <w:r>
        <w:rPr>
          <w:spacing w:val="-49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48"/>
          <w:w w:val="95"/>
        </w:rPr>
        <w:t xml:space="preserve"> </w:t>
      </w:r>
      <w:r>
        <w:rPr>
          <w:w w:val="95"/>
        </w:rPr>
        <w:t>rules</w:t>
      </w:r>
      <w:r>
        <w:rPr>
          <w:spacing w:val="-48"/>
          <w:w w:val="95"/>
        </w:rPr>
        <w:t xml:space="preserve"> </w:t>
      </w:r>
      <w:r>
        <w:rPr>
          <w:w w:val="95"/>
        </w:rPr>
        <w:t>are</w:t>
      </w:r>
      <w:r>
        <w:rPr>
          <w:spacing w:val="-48"/>
          <w:w w:val="95"/>
        </w:rPr>
        <w:t xml:space="preserve"> </w:t>
      </w:r>
      <w:r>
        <w:rPr>
          <w:w w:val="95"/>
        </w:rPr>
        <w:t>left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spacing w:val="-2"/>
          <w:w w:val="95"/>
        </w:rPr>
        <w:t>limbo</w:t>
      </w:r>
      <w:r>
        <w:rPr>
          <w:spacing w:val="-48"/>
          <w:w w:val="95"/>
        </w:rPr>
        <w:t xml:space="preserve"> </w:t>
      </w:r>
      <w:r>
        <w:rPr>
          <w:w w:val="95"/>
        </w:rPr>
        <w:t>through</w:t>
      </w:r>
      <w:r>
        <w:rPr>
          <w:spacing w:val="25"/>
          <w:w w:val="87"/>
        </w:rPr>
        <w:t xml:space="preserve"> </w:t>
      </w:r>
      <w:r>
        <w:rPr>
          <w:w w:val="95"/>
        </w:rPr>
        <w:t>newly</w:t>
      </w:r>
      <w:r>
        <w:rPr>
          <w:spacing w:val="-37"/>
          <w:w w:val="95"/>
        </w:rPr>
        <w:t xml:space="preserve"> </w:t>
      </w:r>
      <w:r>
        <w:rPr>
          <w:w w:val="95"/>
        </w:rPr>
        <w:t>generated</w:t>
      </w:r>
      <w:r>
        <w:rPr>
          <w:spacing w:val="-36"/>
          <w:w w:val="95"/>
        </w:rPr>
        <w:t xml:space="preserve"> </w:t>
      </w:r>
      <w:r>
        <w:rPr>
          <w:w w:val="95"/>
        </w:rPr>
        <w:t>distortions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knowledge</w:t>
      </w:r>
      <w:r>
        <w:rPr>
          <w:spacing w:val="-37"/>
          <w:w w:val="95"/>
        </w:rPr>
        <w:t xml:space="preserve"> </w:t>
      </w:r>
      <w:r>
        <w:rPr>
          <w:w w:val="95"/>
        </w:rPr>
        <w:t>-</w:t>
      </w:r>
      <w:r>
        <w:rPr>
          <w:spacing w:val="-36"/>
          <w:w w:val="95"/>
        </w:rPr>
        <w:t xml:space="preserve"> </w:t>
      </w:r>
      <w:r>
        <w:rPr>
          <w:w w:val="95"/>
        </w:rPr>
        <w:t>action</w:t>
      </w:r>
      <w:r>
        <w:rPr>
          <w:spacing w:val="-37"/>
          <w:w w:val="95"/>
        </w:rPr>
        <w:t xml:space="preserve"> </w:t>
      </w:r>
      <w:r>
        <w:rPr>
          <w:w w:val="95"/>
        </w:rPr>
        <w:t>triangle</w:t>
      </w:r>
      <w:r>
        <w:rPr>
          <w:spacing w:val="-36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ins w:id="619" w:author="Chris Prickett" w:date="2017-02-13T14:01:00Z">
        <w:r w:rsidR="002173AD">
          <w:rPr>
            <w:spacing w:val="-36"/>
            <w:w w:val="95"/>
          </w:rPr>
          <w:t xml:space="preserve">the </w:t>
        </w:r>
      </w:ins>
      <w:r>
        <w:rPr>
          <w:w w:val="95"/>
        </w:rPr>
        <w:t>broader</w:t>
      </w:r>
      <w:r>
        <w:rPr>
          <w:spacing w:val="-37"/>
          <w:w w:val="95"/>
        </w:rPr>
        <w:t xml:space="preserve"> </w:t>
      </w:r>
      <w:r>
        <w:rPr>
          <w:w w:val="95"/>
        </w:rPr>
        <w:t>social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spatial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Belgrade,</w:t>
      </w:r>
      <w:r>
        <w:rPr>
          <w:spacing w:val="-26"/>
          <w:w w:val="95"/>
        </w:rPr>
        <w:t xml:space="preserve"> </w:t>
      </w:r>
      <w:ins w:id="620" w:author="Chris Prickett" w:date="2017-02-13T14:01:00Z">
        <w:r w:rsidR="002173AD">
          <w:rPr>
            <w:w w:val="95"/>
          </w:rPr>
          <w:t>this</w:t>
        </w:r>
      </w:ins>
      <w:del w:id="621" w:author="Chris Prickett" w:date="2017-02-13T14:01:00Z">
        <w:r w:rsidDel="002173AD">
          <w:rPr>
            <w:w w:val="95"/>
          </w:rPr>
          <w:delText>it</w:delText>
        </w:r>
      </w:del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mean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ins w:id="622" w:author="Chris Prickett" w:date="2017-02-13T14:01:00Z">
        <w:r w:rsidR="002173AD">
          <w:rPr>
            <w:spacing w:val="-28"/>
            <w:w w:val="95"/>
          </w:rPr>
          <w:t xml:space="preserve">a </w:t>
        </w:r>
      </w:ins>
      <w:r>
        <w:rPr>
          <w:spacing w:val="-2"/>
          <w:w w:val="95"/>
        </w:rPr>
        <w:t>contradictory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inconsisten</w:t>
      </w:r>
      <w:r>
        <w:rPr>
          <w:spacing w:val="-1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w w:val="95"/>
        </w:rPr>
        <w:t>manner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1"/>
          <w:w w:val="90"/>
        </w:rPr>
        <w:t xml:space="preserve"> b</w:t>
      </w:r>
      <w:r>
        <w:rPr>
          <w:spacing w:val="-2"/>
          <w:w w:val="90"/>
        </w:rPr>
        <w:t>randing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urban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managemen</w:t>
      </w:r>
      <w:r>
        <w:rPr>
          <w:spacing w:val="-1"/>
          <w:w w:val="90"/>
        </w:rPr>
        <w:t xml:space="preserve">t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</w:p>
    <w:p w14:paraId="18FE232D" w14:textId="77777777" w:rsidR="00B0559F" w:rsidRDefault="00B0559F">
      <w:pPr>
        <w:spacing w:before="4"/>
        <w:rPr>
          <w:rFonts w:ascii="Bookman Old Style" w:eastAsia="Bookman Old Style" w:hAnsi="Bookman Old Style" w:cs="Bookman Old Style"/>
        </w:rPr>
      </w:pPr>
    </w:p>
    <w:p w14:paraId="68982D3E" w14:textId="4B161FC6" w:rsidR="00B0559F" w:rsidRDefault="00E07B1F">
      <w:pPr>
        <w:pStyle w:val="BodyText"/>
        <w:spacing w:line="350" w:lineRule="atLeast"/>
        <w:ind w:right="250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0"/>
        </w:rPr>
        <w:t>Reduced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neighbourhood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lev</w:t>
      </w:r>
      <w:r>
        <w:rPr>
          <w:spacing w:val="-3"/>
          <w:w w:val="90"/>
        </w:rPr>
        <w:t>el,</w:t>
      </w:r>
      <w:r>
        <w:rPr>
          <w:spacing w:val="-19"/>
          <w:w w:val="90"/>
        </w:rPr>
        <w:t xml:space="preserve"> </w:t>
      </w:r>
      <w:r>
        <w:rPr>
          <w:w w:val="90"/>
        </w:rPr>
        <w:t>these</w:t>
      </w:r>
      <w:r>
        <w:rPr>
          <w:spacing w:val="-20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19"/>
          <w:w w:val="90"/>
        </w:rPr>
        <w:t xml:space="preserve"> </w:t>
      </w:r>
      <w:r>
        <w:rPr>
          <w:w w:val="90"/>
        </w:rPr>
        <w:t>made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scaled</w:t>
      </w:r>
      <w:r>
        <w:rPr>
          <w:spacing w:val="-19"/>
          <w:w w:val="90"/>
        </w:rPr>
        <w:t xml:space="preserve"> </w:t>
      </w:r>
      <w:r w:rsidR="003240D2">
        <w:rPr>
          <w:w w:val="90"/>
        </w:rPr>
        <w:t>ex</w:t>
      </w:r>
      <w:r>
        <w:rPr>
          <w:w w:val="90"/>
        </w:rPr>
        <w:t>ample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ins w:id="623" w:author="Chris Prickett" w:date="2017-02-13T14:01:00Z">
        <w:r w:rsidR="002173AD">
          <w:rPr>
            <w:spacing w:val="-19"/>
            <w:w w:val="90"/>
          </w:rPr>
          <w:t xml:space="preserve">the </w:t>
        </w:r>
      </w:ins>
      <w:r>
        <w:rPr>
          <w:w w:val="90"/>
        </w:rPr>
        <w:t>pre-socialist</w:t>
      </w:r>
      <w:r>
        <w:rPr>
          <w:spacing w:val="-18"/>
          <w:w w:val="90"/>
        </w:rPr>
        <w:t xml:space="preserve"> </w:t>
      </w:r>
      <w:r>
        <w:rPr>
          <w:w w:val="90"/>
        </w:rPr>
        <w:t>material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legacy,</w:t>
      </w:r>
      <w:r>
        <w:rPr>
          <w:spacing w:val="-18"/>
          <w:w w:val="90"/>
        </w:rPr>
        <w:t xml:space="preserve"> </w:t>
      </w:r>
      <w:ins w:id="624" w:author="Chris Prickett" w:date="2017-02-13T14:01:00Z">
        <w:r w:rsidR="002173AD">
          <w:rPr>
            <w:spacing w:val="-18"/>
            <w:w w:val="90"/>
          </w:rPr>
          <w:t xml:space="preserve">the </w:t>
        </w:r>
      </w:ins>
      <w:r>
        <w:rPr>
          <w:w w:val="90"/>
        </w:rPr>
        <w:t>socialist</w:t>
      </w:r>
      <w:r>
        <w:rPr>
          <w:spacing w:val="-18"/>
          <w:w w:val="90"/>
        </w:rPr>
        <w:t xml:space="preserve"> </w:t>
      </w:r>
      <w:r>
        <w:rPr>
          <w:w w:val="90"/>
        </w:rPr>
        <w:t>cultural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societal</w:t>
      </w:r>
      <w:r>
        <w:rPr>
          <w:spacing w:val="-18"/>
          <w:w w:val="90"/>
        </w:rPr>
        <w:t xml:space="preserve"> </w:t>
      </w:r>
      <w:r>
        <w:rPr>
          <w:w w:val="90"/>
        </w:rPr>
        <w:t>matrix,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transitional</w:t>
      </w:r>
      <w:r>
        <w:rPr>
          <w:spacing w:val="35"/>
          <w:w w:val="87"/>
        </w:rPr>
        <w:t xml:space="preserve"> </w:t>
      </w:r>
      <w:r>
        <w:rPr>
          <w:spacing w:val="-1"/>
          <w:w w:val="90"/>
        </w:rPr>
        <w:t>reality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condensed</w:t>
      </w:r>
      <w:r>
        <w:rPr>
          <w:spacing w:val="2"/>
          <w:w w:val="90"/>
        </w:rPr>
        <w:t xml:space="preserve"> </w:t>
      </w:r>
      <w:r>
        <w:rPr>
          <w:w w:val="90"/>
        </w:rPr>
        <w:t>case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m</w:t>
      </w:r>
      <w:r>
        <w:rPr>
          <w:spacing w:val="-1"/>
          <w:w w:val="90"/>
        </w:rPr>
        <w:t>ulti-faceted</w:t>
      </w:r>
      <w:r>
        <w:rPr>
          <w:spacing w:val="3"/>
          <w:w w:val="90"/>
        </w:rPr>
        <w:t xml:space="preserve"> </w:t>
      </w:r>
      <w:r>
        <w:rPr>
          <w:w w:val="90"/>
        </w:rPr>
        <w:t>circumstances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post-socialist</w:t>
      </w:r>
      <w:r>
        <w:rPr>
          <w:spacing w:val="2"/>
          <w:w w:val="90"/>
        </w:rPr>
        <w:t xml:space="preserve"> </w:t>
      </w:r>
      <w:r>
        <w:rPr>
          <w:w w:val="90"/>
        </w:rPr>
        <w:t>urban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d</w:t>
      </w:r>
      <w:r w:rsidR="00C4448F">
        <w:rPr>
          <w:spacing w:val="-2"/>
          <w:w w:val="90"/>
        </w:rPr>
        <w:t>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elopmen</w:t>
      </w:r>
      <w:r>
        <w:rPr>
          <w:spacing w:val="-2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extreme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ariations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societal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circumstances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regulatory</w:t>
      </w:r>
      <w:r>
        <w:rPr>
          <w:spacing w:val="67"/>
          <w:w w:val="89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>ork</w:t>
      </w:r>
      <w:r>
        <w:rPr>
          <w:w w:val="90"/>
        </w:rPr>
        <w:t xml:space="preserve"> and</w:t>
      </w:r>
      <w:r>
        <w:rPr>
          <w:spacing w:val="1"/>
          <w:w w:val="90"/>
        </w:rPr>
        <w:t xml:space="preserve"> </w:t>
      </w:r>
      <w:r>
        <w:rPr>
          <w:w w:val="90"/>
        </w:rPr>
        <w:t>planning practice</w:t>
      </w:r>
      <w:r>
        <w:rPr>
          <w:spacing w:val="-1"/>
          <w:w w:val="90"/>
        </w:rPr>
        <w:t xml:space="preserve"> </w:t>
      </w:r>
      <w:r>
        <w:rPr>
          <w:w w:val="90"/>
        </w:rPr>
        <w:t>should</w:t>
      </w:r>
      <w:r>
        <w:rPr>
          <w:spacing w:val="1"/>
          <w:w w:val="90"/>
        </w:rPr>
        <w:t xml:space="preserve"> </w:t>
      </w:r>
      <w:r>
        <w:rPr>
          <w:w w:val="90"/>
        </w:rPr>
        <w:t>respond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offer </w:t>
      </w:r>
      <w:r>
        <w:rPr>
          <w:spacing w:val="-3"/>
          <w:w w:val="90"/>
        </w:rPr>
        <w:t>rich</w:t>
      </w:r>
      <w:r>
        <w:rPr>
          <w:spacing w:val="1"/>
          <w:w w:val="90"/>
        </w:rPr>
        <w:t xml:space="preserve"> </w:t>
      </w:r>
      <w:r>
        <w:rPr>
          <w:w w:val="90"/>
        </w:rPr>
        <w:t>opportunities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to </w:t>
      </w:r>
      <w:r>
        <w:rPr>
          <w:spacing w:val="-2"/>
          <w:w w:val="90"/>
        </w:rPr>
        <w:t>observe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33"/>
          <w:w w:val="88"/>
        </w:rPr>
        <w:t xml:space="preserve"> </w:t>
      </w:r>
      <w:r>
        <w:rPr>
          <w:w w:val="95"/>
        </w:rPr>
        <w:t>distribution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decisions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top-down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outside-in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7"/>
          <w:w w:val="95"/>
        </w:rPr>
        <w:t xml:space="preserve"> </w:t>
      </w:r>
      <w:r>
        <w:rPr>
          <w:w w:val="95"/>
        </w:rPr>
        <w:t>Bearing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mind,</w:t>
      </w:r>
      <w:r>
        <w:rPr>
          <w:spacing w:val="21"/>
          <w:w w:val="87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3"/>
          <w:w w:val="90"/>
        </w:rPr>
        <w:t>good</w:t>
      </w:r>
      <w:r>
        <w:rPr>
          <w:spacing w:val="-2"/>
          <w:w w:val="90"/>
        </w:rPr>
        <w:t xml:space="preserve"> </w:t>
      </w:r>
      <w:r>
        <w:rPr>
          <w:w w:val="90"/>
        </w:rPr>
        <w:t>illustration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ins w:id="625" w:author="Chris Prickett" w:date="2017-02-13T14:02:00Z">
        <w:r w:rsidR="002173AD">
          <w:rPr>
            <w:spacing w:val="-3"/>
            <w:w w:val="90"/>
          </w:rPr>
          <w:t xml:space="preserve">the </w:t>
        </w:r>
      </w:ins>
      <w:r>
        <w:rPr>
          <w:spacing w:val="-2"/>
          <w:w w:val="90"/>
        </w:rPr>
        <w:t xml:space="preserve">changing </w:t>
      </w:r>
      <w:r>
        <w:rPr>
          <w:w w:val="90"/>
        </w:rPr>
        <w:t>political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socio-economic</w:t>
      </w:r>
      <w:r>
        <w:rPr>
          <w:spacing w:val="-3"/>
          <w:w w:val="90"/>
        </w:rPr>
        <w:t xml:space="preserve"> </w:t>
      </w:r>
      <w:r>
        <w:rPr>
          <w:w w:val="90"/>
        </w:rPr>
        <w:t>circumstances,</w:t>
      </w:r>
      <w:r>
        <w:rPr>
          <w:spacing w:val="36"/>
          <w:w w:val="84"/>
        </w:rPr>
        <w:t xml:space="preserve"> </w:t>
      </w:r>
      <w:del w:id="626" w:author="Chris Prickett" w:date="2017-02-13T14:03:00Z">
        <w:r w:rsidDel="002173AD">
          <w:rPr>
            <w:w w:val="95"/>
          </w:rPr>
          <w:delText>and</w:delText>
        </w:r>
        <w:r w:rsidDel="002173AD">
          <w:rPr>
            <w:spacing w:val="-33"/>
            <w:w w:val="95"/>
          </w:rPr>
          <w:delText xml:space="preserve"> </w:delText>
        </w:r>
      </w:del>
      <w:ins w:id="627" w:author="Chris Prickett" w:date="2017-02-13T14:03:00Z">
        <w:r w:rsidR="002173AD">
          <w:rPr>
            <w:w w:val="95"/>
          </w:rPr>
          <w:t>including</w:t>
        </w:r>
        <w:r w:rsidR="002173AD">
          <w:rPr>
            <w:spacing w:val="-33"/>
            <w:w w:val="95"/>
          </w:rPr>
          <w:t xml:space="preserve"> </w:t>
        </w:r>
      </w:ins>
      <w:r>
        <w:rPr>
          <w:spacing w:val="1"/>
          <w:w w:val="95"/>
        </w:rPr>
        <w:t>both</w:t>
      </w:r>
      <w:r>
        <w:rPr>
          <w:spacing w:val="-33"/>
          <w:w w:val="95"/>
        </w:rPr>
        <w:t xml:space="preserve"> </w:t>
      </w:r>
      <w:ins w:id="628" w:author="Chris Prickett" w:date="2017-02-13T14:03:00Z">
        <w:r w:rsidR="002173AD">
          <w:rPr>
            <w:spacing w:val="-33"/>
            <w:w w:val="95"/>
          </w:rPr>
          <w:t xml:space="preserve">the </w:t>
        </w:r>
      </w:ins>
      <w:r>
        <w:rPr>
          <w:spacing w:val="-2"/>
          <w:w w:val="95"/>
        </w:rPr>
        <w:t>challenges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traumas</w:t>
      </w:r>
      <w:r>
        <w:rPr>
          <w:spacing w:val="-33"/>
          <w:w w:val="95"/>
        </w:rPr>
        <w:t xml:space="preserve"> </w:t>
      </w:r>
      <w:r>
        <w:rPr>
          <w:w w:val="95"/>
        </w:rPr>
        <w:t>from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turbulen</w:t>
      </w:r>
      <w:r>
        <w:rPr>
          <w:spacing w:val="-1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w w:val="95"/>
        </w:rPr>
        <w:t>history</w:t>
      </w:r>
      <w:r>
        <w:rPr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Chapter</w:t>
      </w:r>
      <w:r>
        <w:rPr>
          <w:color w:val="00AEEF"/>
          <w:spacing w:val="-32"/>
          <w:w w:val="95"/>
        </w:rPr>
        <w:t xml:space="preserve"> </w:t>
      </w:r>
      <w:r>
        <w:rPr>
          <w:color w:val="00AEEF"/>
          <w:w w:val="95"/>
        </w:rPr>
        <w:t>4</w:t>
      </w:r>
      <w:r>
        <w:rPr>
          <w:w w:val="95"/>
        </w:rPr>
        <w:t>)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88"/>
        </w:rPr>
        <w:t xml:space="preserve"> </w:t>
      </w:r>
      <w:r>
        <w:rPr>
          <w:w w:val="95"/>
        </w:rPr>
        <w:t>long</w:t>
      </w:r>
      <w:r>
        <w:rPr>
          <w:spacing w:val="-29"/>
          <w:w w:val="95"/>
        </w:rPr>
        <w:t xml:space="preserve"> </w:t>
      </w:r>
      <w:r>
        <w:rPr>
          <w:w w:val="95"/>
        </w:rPr>
        <w:t>term</w:t>
      </w:r>
      <w:r>
        <w:rPr>
          <w:spacing w:val="-30"/>
          <w:w w:val="95"/>
        </w:rPr>
        <w:t xml:space="preserve"> </w:t>
      </w:r>
      <w:r>
        <w:rPr>
          <w:w w:val="95"/>
        </w:rPr>
        <w:t>social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alues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mentalit</w:t>
      </w:r>
      <w:r>
        <w:rPr>
          <w:spacing w:val="-2"/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rFonts w:ascii="PMingLiU"/>
          <w:color w:val="7F0000"/>
          <w:w w:val="95"/>
          <w:position w:val="8"/>
          <w:sz w:val="16"/>
        </w:rPr>
        <w:t>16</w:t>
      </w:r>
    </w:p>
    <w:p w14:paraId="310C90B2" w14:textId="77777777" w:rsidR="00B0559F" w:rsidRDefault="00B0559F">
      <w:pPr>
        <w:spacing w:before="1"/>
        <w:rPr>
          <w:rFonts w:ascii="PMingLiU" w:eastAsia="PMingLiU" w:hAnsi="PMingLiU" w:cs="PMingLiU"/>
          <w:sz w:val="34"/>
          <w:szCs w:val="34"/>
        </w:rPr>
      </w:pPr>
    </w:p>
    <w:p w14:paraId="4A17C917" w14:textId="77777777" w:rsidR="00B0559F" w:rsidRDefault="00E07B1F" w:rsidP="003240D2">
      <w:pPr>
        <w:pStyle w:val="BodyText"/>
        <w:spacing w:line="327" w:lineRule="auto"/>
        <w:ind w:right="109"/>
        <w:jc w:val="both"/>
      </w:pPr>
      <w:r>
        <w:rPr>
          <w:w w:val="90"/>
        </w:rPr>
        <w:t>Based</w:t>
      </w:r>
      <w:r>
        <w:rPr>
          <w:spacing w:val="-33"/>
          <w:w w:val="90"/>
        </w:rPr>
        <w:t xml:space="preserve"> </w:t>
      </w:r>
      <w:r>
        <w:rPr>
          <w:w w:val="90"/>
        </w:rPr>
        <w:t>on</w:t>
      </w:r>
      <w:r>
        <w:rPr>
          <w:spacing w:val="-32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he</w:t>
      </w:r>
      <w:r>
        <w:rPr>
          <w:spacing w:val="-32"/>
          <w:w w:val="90"/>
        </w:rPr>
        <w:t xml:space="preserve"> </w:t>
      </w:r>
      <w:r>
        <w:rPr>
          <w:w w:val="90"/>
        </w:rPr>
        <w:t>previous</w:t>
      </w:r>
      <w:r>
        <w:rPr>
          <w:spacing w:val="-32"/>
          <w:w w:val="90"/>
        </w:rPr>
        <w:t xml:space="preserve"> </w:t>
      </w:r>
      <w:r>
        <w:rPr>
          <w:w w:val="90"/>
        </w:rPr>
        <w:t>analyses</w:t>
      </w:r>
      <w:r>
        <w:rPr>
          <w:spacing w:val="-32"/>
          <w:w w:val="90"/>
        </w:rPr>
        <w:t xml:space="preserve"> </w:t>
      </w:r>
      <w:r>
        <w:rPr>
          <w:rFonts w:ascii="Trebuchet MS"/>
          <w:i/>
          <w:spacing w:val="-1"/>
          <w:w w:val="90"/>
        </w:rPr>
        <w:t>{</w:t>
      </w:r>
      <w:r>
        <w:rPr>
          <w:spacing w:val="-2"/>
          <w:w w:val="90"/>
        </w:rPr>
        <w:t>historical/con</w:t>
      </w:r>
      <w:r>
        <w:rPr>
          <w:spacing w:val="-1"/>
          <w:w w:val="90"/>
        </w:rPr>
        <w:t>textual</w:t>
      </w:r>
      <w:r>
        <w:rPr>
          <w:spacing w:val="-32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Chapter</w:t>
      </w:r>
      <w:r>
        <w:rPr>
          <w:color w:val="00AEEF"/>
          <w:spacing w:val="-32"/>
          <w:w w:val="90"/>
        </w:rPr>
        <w:t xml:space="preserve"> </w:t>
      </w:r>
      <w:r>
        <w:rPr>
          <w:color w:val="00AEEF"/>
          <w:w w:val="90"/>
        </w:rPr>
        <w:t>4</w:t>
      </w:r>
      <w:r>
        <w:rPr>
          <w:w w:val="90"/>
        </w:rPr>
        <w:t>),</w:t>
      </w:r>
      <w:r>
        <w:rPr>
          <w:spacing w:val="-29"/>
          <w:w w:val="90"/>
        </w:rPr>
        <w:t xml:space="preserve"> </w:t>
      </w:r>
      <w:r>
        <w:rPr>
          <w:spacing w:val="-1"/>
          <w:w w:val="90"/>
        </w:rPr>
        <w:t>actor-netw</w:t>
      </w:r>
      <w:r>
        <w:rPr>
          <w:spacing w:val="-2"/>
          <w:w w:val="90"/>
        </w:rPr>
        <w:t>ork</w:t>
      </w:r>
      <w:r>
        <w:rPr>
          <w:spacing w:val="-32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Chap</w:t>
      </w:r>
      <w:r>
        <w:rPr>
          <w:color w:val="00AEEF"/>
          <w:w w:val="90"/>
        </w:rPr>
        <w:t>ter</w:t>
      </w:r>
      <w:r>
        <w:rPr>
          <w:color w:val="00AEEF"/>
          <w:spacing w:val="-13"/>
          <w:w w:val="90"/>
        </w:rPr>
        <w:t xml:space="preserve"> </w:t>
      </w:r>
      <w:r>
        <w:rPr>
          <w:color w:val="00AEEF"/>
          <w:w w:val="90"/>
        </w:rPr>
        <w:t>5</w:t>
      </w:r>
      <w:r>
        <w:rPr>
          <w:w w:val="90"/>
        </w:rPr>
        <w:t>)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object-relations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00CC"/>
          <w:spacing w:val="-2"/>
          <w:w w:val="90"/>
        </w:rPr>
        <w:t>Sec</w:t>
      </w:r>
      <w:r>
        <w:rPr>
          <w:color w:val="0000CC"/>
          <w:spacing w:val="-1"/>
          <w:w w:val="90"/>
        </w:rPr>
        <w:t>ti</w:t>
      </w:r>
      <w:r>
        <w:rPr>
          <w:color w:val="0000CC"/>
          <w:spacing w:val="-2"/>
          <w:w w:val="90"/>
        </w:rPr>
        <w:t>on</w:t>
      </w:r>
      <w:r>
        <w:rPr>
          <w:color w:val="0000CC"/>
          <w:spacing w:val="-13"/>
          <w:w w:val="90"/>
        </w:rPr>
        <w:t xml:space="preserve"> </w:t>
      </w:r>
      <w:r>
        <w:rPr>
          <w:color w:val="0000CC"/>
          <w:w w:val="90"/>
        </w:rPr>
        <w:t>6.1</w:t>
      </w:r>
      <w:r>
        <w:rPr>
          <w:w w:val="90"/>
        </w:rPr>
        <w:t>)</w:t>
      </w:r>
      <w:r>
        <w:rPr>
          <w:rFonts w:ascii="Trebuchet MS"/>
          <w:i/>
          <w:w w:val="90"/>
        </w:rPr>
        <w:t>}</w:t>
      </w:r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therein</w:t>
      </w:r>
      <w:r>
        <w:rPr>
          <w:spacing w:val="-13"/>
          <w:w w:val="90"/>
        </w:rPr>
        <w:t xml:space="preserve"> </w:t>
      </w:r>
      <w:r>
        <w:rPr>
          <w:w w:val="90"/>
        </w:rPr>
        <w:t>aggregated</w:t>
      </w:r>
      <w:r>
        <w:rPr>
          <w:spacing w:val="-13"/>
          <w:w w:val="90"/>
        </w:rPr>
        <w:t xml:space="preserve"> </w:t>
      </w:r>
      <w:r>
        <w:rPr>
          <w:w w:val="90"/>
        </w:rPr>
        <w:t>urban</w:t>
      </w:r>
      <w:r>
        <w:rPr>
          <w:spacing w:val="-13"/>
          <w:w w:val="90"/>
        </w:rPr>
        <w:t xml:space="preserve"> </w:t>
      </w:r>
      <w:r>
        <w:rPr>
          <w:w w:val="90"/>
        </w:rPr>
        <w:t>agency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3"/>
          <w:w w:val="90"/>
        </w:rPr>
        <w:t xml:space="preserve"> </w:t>
      </w:r>
      <w:r>
        <w:rPr>
          <w:w w:val="90"/>
        </w:rPr>
        <w:t>retained</w:t>
      </w:r>
      <w:r>
        <w:rPr>
          <w:spacing w:val="34"/>
          <w:w w:val="87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la</w:t>
      </w:r>
      <w:r>
        <w:rPr>
          <w:spacing w:val="-3"/>
          <w:w w:val="90"/>
        </w:rPr>
        <w:t>y</w:t>
      </w:r>
      <w:r>
        <w:rPr>
          <w:spacing w:val="-4"/>
          <w:w w:val="90"/>
        </w:rPr>
        <w:t>ers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urban</w:t>
      </w:r>
      <w:r>
        <w:rPr>
          <w:spacing w:val="-34"/>
          <w:w w:val="90"/>
        </w:rPr>
        <w:t xml:space="preserve"> </w:t>
      </w:r>
      <w:r>
        <w:rPr>
          <w:w w:val="90"/>
        </w:rPr>
        <w:t>decision-making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disseminated</w:t>
      </w:r>
      <w:r>
        <w:rPr>
          <w:spacing w:val="-34"/>
          <w:w w:val="90"/>
        </w:rPr>
        <w:t xml:space="preserve"> </w:t>
      </w:r>
      <w:r>
        <w:rPr>
          <w:w w:val="90"/>
        </w:rPr>
        <w:t>through</w:t>
      </w:r>
      <w:r>
        <w:rPr>
          <w:spacing w:val="-35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net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orks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influence</w:t>
      </w:r>
      <w:r>
        <w:rPr>
          <w:spacing w:val="21"/>
          <w:w w:val="84"/>
        </w:rPr>
        <w:t xml:space="preserve"> </w:t>
      </w:r>
      <w:r>
        <w:rPr>
          <w:w w:val="95"/>
        </w:rPr>
        <w:t>(national,</w:t>
      </w:r>
      <w:r>
        <w:rPr>
          <w:spacing w:val="-36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local).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w w:val="95"/>
        </w:rPr>
        <w:t>respect,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has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35"/>
          <w:w w:val="95"/>
        </w:rPr>
        <w:t xml:space="preserve"> </w:t>
      </w:r>
      <w:r>
        <w:rPr>
          <w:w w:val="95"/>
        </w:rPr>
        <w:t>noted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urban</w:t>
      </w:r>
      <w:r>
        <w:rPr>
          <w:spacing w:val="-35"/>
          <w:w w:val="95"/>
        </w:rPr>
        <w:t xml:space="preserve"> </w:t>
      </w:r>
      <w:r>
        <w:rPr>
          <w:w w:val="95"/>
        </w:rPr>
        <w:t>agency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distributed</w:t>
      </w:r>
      <w:r>
        <w:rPr>
          <w:spacing w:val="27"/>
          <w:w w:val="88"/>
        </w:rPr>
        <w:t xml:space="preserve"> </w:t>
      </w:r>
      <w:r>
        <w:rPr>
          <w:w w:val="90"/>
        </w:rPr>
        <w:t>among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arious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dispersed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elements,</w:t>
      </w:r>
      <w:r>
        <w:rPr>
          <w:spacing w:val="-13"/>
          <w:w w:val="90"/>
        </w:rPr>
        <w:t xml:space="preserve"> </w:t>
      </w:r>
      <w:r>
        <w:rPr>
          <w:w w:val="90"/>
        </w:rPr>
        <w:t>but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ev</w:t>
      </w:r>
      <w:r>
        <w:rPr>
          <w:spacing w:val="-2"/>
          <w:w w:val="90"/>
        </w:rPr>
        <w:t>eral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14"/>
          <w:w w:val="90"/>
        </w:rPr>
        <w:t xml:space="preserve"> </w:t>
      </w:r>
      <w:r>
        <w:rPr>
          <w:w w:val="90"/>
        </w:rPr>
        <w:t>exceed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ertake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direc</w:t>
      </w:r>
      <w:r w:rsidR="003240D2" w:rsidRPr="003240D2">
        <w:rPr>
          <w:w w:val="90"/>
        </w:rPr>
        <w:t>tion of contextual elements and relations.</w:t>
      </w:r>
    </w:p>
    <w:p w14:paraId="0D8A5BB0" w14:textId="2F064945" w:rsidR="00B0559F" w:rsidRDefault="00722A2E">
      <w:pPr>
        <w:spacing w:before="27" w:line="284" w:lineRule="exact"/>
        <w:ind w:left="587" w:right="251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15EB4750">
          <v:group id="_x0000_s1034" style="position:absolute;left:0;text-align:left;margin-left:113.4pt;margin-top:2.25pt;width:170.1pt;height:.1pt;z-index:-13144;mso-position-horizontal-relative:page" coordorigin="2268,45" coordsize="3402,2">
            <v:shape id="_x0000_s1035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spacing w:val="1"/>
          <w:w w:val="95"/>
          <w:position w:val="8"/>
          <w:sz w:val="12"/>
        </w:rPr>
        <w:t>16</w:t>
      </w:r>
      <w:r w:rsidR="00E07B1F">
        <w:rPr>
          <w:rFonts w:ascii="Bookman Old Style"/>
          <w:spacing w:val="1"/>
          <w:w w:val="95"/>
          <w:sz w:val="18"/>
        </w:rPr>
        <w:t>As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del w:id="629" w:author="Chris Prickett" w:date="2017-02-13T14:04:00Z">
        <w:r w:rsidR="00E07B1F" w:rsidDel="002173AD">
          <w:rPr>
            <w:rFonts w:ascii="Bookman Old Style"/>
            <w:w w:val="95"/>
            <w:sz w:val="18"/>
          </w:rPr>
          <w:delText>it</w:delText>
        </w:r>
        <w:r w:rsidR="00E07B1F" w:rsidDel="002173AD">
          <w:rPr>
            <w:rFonts w:ascii="Bookman Old Style"/>
            <w:spacing w:val="-16"/>
            <w:w w:val="95"/>
            <w:sz w:val="18"/>
          </w:rPr>
          <w:delText xml:space="preserve"> </w:delText>
        </w:r>
        <w:r w:rsidR="00E07B1F" w:rsidDel="002173AD">
          <w:rPr>
            <w:rFonts w:ascii="Bookman Old Style"/>
            <w:spacing w:val="-2"/>
            <w:w w:val="95"/>
            <w:sz w:val="18"/>
          </w:rPr>
          <w:delText>w</w:delText>
        </w:r>
        <w:r w:rsidR="00E07B1F" w:rsidDel="002173AD">
          <w:rPr>
            <w:rFonts w:ascii="Bookman Old Style"/>
            <w:spacing w:val="-3"/>
            <w:w w:val="95"/>
            <w:sz w:val="18"/>
          </w:rPr>
          <w:delText>as</w:delText>
        </w:r>
        <w:r w:rsidR="00E07B1F" w:rsidDel="002173AD">
          <w:rPr>
            <w:rFonts w:ascii="Bookman Old Style"/>
            <w:spacing w:val="-17"/>
            <w:w w:val="95"/>
            <w:sz w:val="18"/>
          </w:rPr>
          <w:delText xml:space="preserve"> </w:delText>
        </w:r>
      </w:del>
      <w:r w:rsidR="00E07B1F">
        <w:rPr>
          <w:rFonts w:ascii="Bookman Old Style"/>
          <w:spacing w:val="-2"/>
          <w:w w:val="95"/>
          <w:sz w:val="18"/>
        </w:rPr>
        <w:t>mentioned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previously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this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chapter,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under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men</w:t>
      </w:r>
      <w:r w:rsidR="00E07B1F">
        <w:rPr>
          <w:rFonts w:ascii="Bookman Old Style"/>
          <w:spacing w:val="-3"/>
          <w:w w:val="95"/>
          <w:sz w:val="18"/>
        </w:rPr>
        <w:t>tality</w:t>
      </w:r>
      <w:r w:rsidR="00E07B1F">
        <w:rPr>
          <w:rFonts w:ascii="Bookman Old Style"/>
          <w:spacing w:val="-4"/>
          <w:w w:val="95"/>
          <w:sz w:val="18"/>
        </w:rPr>
        <w:t>,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author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alludes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ins w:id="630" w:author="Chris Prickett" w:date="2017-02-13T14:04:00Z">
        <w:r w:rsidR="002173AD">
          <w:rPr>
            <w:rFonts w:ascii="Bookman Old Style"/>
            <w:w w:val="95"/>
            <w:sz w:val="18"/>
          </w:rPr>
          <w:t>to</w:t>
        </w:r>
      </w:ins>
      <w:del w:id="631" w:author="Chris Prickett" w:date="2017-02-13T14:04:00Z">
        <w:r w:rsidR="00E07B1F" w:rsidDel="002173AD">
          <w:rPr>
            <w:rFonts w:ascii="Bookman Old Style"/>
            <w:w w:val="95"/>
            <w:sz w:val="18"/>
          </w:rPr>
          <w:delText>on</w:delText>
        </w:r>
      </w:del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spacing w:val="-5"/>
          <w:w w:val="95"/>
          <w:sz w:val="18"/>
        </w:rPr>
        <w:t>po</w:t>
      </w:r>
      <w:r w:rsidR="00E07B1F">
        <w:rPr>
          <w:rFonts w:ascii="Bookman Old Style"/>
          <w:spacing w:val="-4"/>
          <w:w w:val="95"/>
          <w:sz w:val="18"/>
        </w:rPr>
        <w:t>v</w:t>
      </w:r>
      <w:r w:rsidR="00E07B1F">
        <w:rPr>
          <w:rFonts w:ascii="Bookman Old Style"/>
          <w:spacing w:val="-5"/>
          <w:w w:val="95"/>
          <w:sz w:val="18"/>
        </w:rPr>
        <w:t>ert</w:t>
      </w:r>
      <w:r w:rsidR="00E07B1F">
        <w:rPr>
          <w:rFonts w:ascii="Bookman Old Style"/>
          <w:spacing w:val="-4"/>
          <w:w w:val="95"/>
          <w:sz w:val="18"/>
        </w:rPr>
        <w:t>y</w:t>
      </w:r>
      <w:r w:rsidR="00E07B1F">
        <w:rPr>
          <w:rFonts w:ascii="Bookman Old Style"/>
          <w:spacing w:val="-5"/>
          <w:w w:val="95"/>
          <w:sz w:val="18"/>
        </w:rPr>
        <w:t>,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sharp</w:t>
      </w:r>
      <w:r w:rsidR="00E07B1F">
        <w:rPr>
          <w:rFonts w:ascii="Bookman Old Style"/>
          <w:spacing w:val="29"/>
          <w:w w:val="86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social,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cultural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ideological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differences,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inheritance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ins w:id="632" w:author="Chris Prickett" w:date="2017-02-13T14:04:00Z">
        <w:r w:rsidR="002173AD">
          <w:rPr>
            <w:rFonts w:ascii="Bookman Old Style"/>
            <w:spacing w:val="-5"/>
            <w:w w:val="90"/>
            <w:sz w:val="18"/>
          </w:rPr>
          <w:t xml:space="preserve">the </w:t>
        </w:r>
      </w:ins>
      <w:r w:rsidR="00E07B1F">
        <w:rPr>
          <w:rFonts w:ascii="Bookman Old Style"/>
          <w:w w:val="90"/>
          <w:sz w:val="18"/>
        </w:rPr>
        <w:t>influence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of</w:t>
      </w:r>
      <w:r w:rsidR="00E07B1F">
        <w:rPr>
          <w:rFonts w:ascii="Bookman Old Style"/>
          <w:spacing w:val="-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nationalism,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socialism</w:t>
      </w:r>
      <w:r w:rsidR="00E07B1F">
        <w:rPr>
          <w:rFonts w:ascii="Bookman Old Style"/>
          <w:spacing w:val="-6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and</w:t>
      </w:r>
      <w:r w:rsidR="00E07B1F">
        <w:rPr>
          <w:rFonts w:ascii="Bookman Old Style"/>
          <w:spacing w:val="-5"/>
          <w:w w:val="90"/>
          <w:sz w:val="18"/>
        </w:rPr>
        <w:t xml:space="preserve"> </w:t>
      </w:r>
      <w:r w:rsidR="00E07B1F">
        <w:rPr>
          <w:rFonts w:ascii="Bookman Old Style"/>
          <w:w w:val="90"/>
          <w:sz w:val="18"/>
        </w:rPr>
        <w:t>political</w:t>
      </w:r>
      <w:r w:rsidR="00E07B1F">
        <w:rPr>
          <w:rFonts w:ascii="Bookman Old Style"/>
          <w:spacing w:val="28"/>
          <w:w w:val="92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religion,</w:t>
      </w:r>
      <w:r w:rsidR="00E07B1F">
        <w:rPr>
          <w:rFonts w:ascii="Bookman Old Style"/>
          <w:spacing w:val="-25"/>
          <w:w w:val="95"/>
          <w:sz w:val="18"/>
        </w:rPr>
        <w:t xml:space="preserve"> </w:t>
      </w:r>
      <w:ins w:id="633" w:author="Chris Prickett" w:date="2017-02-13T14:05:00Z">
        <w:r w:rsidR="002173AD">
          <w:rPr>
            <w:rFonts w:ascii="Bookman Old Style"/>
            <w:spacing w:val="-25"/>
            <w:w w:val="95"/>
            <w:sz w:val="18"/>
          </w:rPr>
          <w:t xml:space="preserve">an </w:t>
        </w:r>
      </w:ins>
      <w:r w:rsidR="00E07B1F">
        <w:rPr>
          <w:rFonts w:ascii="Bookman Old Style"/>
          <w:spacing w:val="-2"/>
          <w:w w:val="95"/>
          <w:sz w:val="18"/>
        </w:rPr>
        <w:t>undeveloped</w:t>
      </w:r>
      <w:r w:rsidR="00E07B1F">
        <w:rPr>
          <w:rFonts w:ascii="Bookman Old Style"/>
          <w:spacing w:val="-2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or</w:t>
      </w:r>
      <w:r w:rsidR="00E07B1F">
        <w:rPr>
          <w:rFonts w:ascii="Bookman Old Style"/>
          <w:spacing w:val="-2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inappropriately</w:t>
      </w:r>
      <w:ins w:id="634" w:author="Chris Prickett" w:date="2017-02-13T14:05:00Z">
        <w:r w:rsidR="002173AD">
          <w:rPr>
            <w:rFonts w:ascii="Bookman Old Style"/>
            <w:w w:val="95"/>
            <w:sz w:val="18"/>
          </w:rPr>
          <w:t xml:space="preserve"> developed</w:t>
        </w:r>
      </w:ins>
      <w:r w:rsidR="00E07B1F">
        <w:rPr>
          <w:rFonts w:ascii="Bookman Old Style"/>
          <w:spacing w:val="-2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attitude</w:t>
      </w:r>
      <w:r w:rsidR="00E07B1F">
        <w:rPr>
          <w:rFonts w:ascii="Bookman Old Style"/>
          <w:spacing w:val="-25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tow</w:t>
      </w:r>
      <w:r w:rsidR="00E07B1F">
        <w:rPr>
          <w:rFonts w:ascii="Bookman Old Style"/>
          <w:spacing w:val="-3"/>
          <w:w w:val="95"/>
          <w:sz w:val="18"/>
        </w:rPr>
        <w:t>ards</w:t>
      </w:r>
      <w:r w:rsidR="00E07B1F">
        <w:rPr>
          <w:rFonts w:ascii="Bookman Old Style"/>
          <w:spacing w:val="-2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capital</w:t>
      </w:r>
      <w:r w:rsidR="00E07B1F">
        <w:rPr>
          <w:rFonts w:ascii="Bookman Old Style"/>
          <w:spacing w:val="-25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in</w:t>
      </w:r>
      <w:r w:rsidR="00E07B1F">
        <w:rPr>
          <w:rFonts w:ascii="Bookman Old Style"/>
          <w:spacing w:val="-2"/>
          <w:w w:val="95"/>
          <w:sz w:val="18"/>
        </w:rPr>
        <w:t>v</w:t>
      </w:r>
      <w:r w:rsidR="00E07B1F">
        <w:rPr>
          <w:rFonts w:ascii="Bookman Old Style"/>
          <w:spacing w:val="-3"/>
          <w:w w:val="95"/>
          <w:sz w:val="18"/>
        </w:rPr>
        <w:t>estments</w:t>
      </w:r>
      <w:r w:rsidR="00E07B1F">
        <w:rPr>
          <w:rFonts w:ascii="Bookman Old Style"/>
          <w:spacing w:val="-24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lastRenderedPageBreak/>
        <w:t>and</w:t>
      </w:r>
      <w:r w:rsidR="00E07B1F">
        <w:rPr>
          <w:rFonts w:ascii="Bookman Old Style"/>
          <w:spacing w:val="-2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infrastructure</w:t>
      </w:r>
      <w:r w:rsidR="00E07B1F">
        <w:rPr>
          <w:rFonts w:ascii="Bookman Old Style"/>
          <w:spacing w:val="-24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dev</w:t>
      </w:r>
      <w:r w:rsidR="00E07B1F">
        <w:rPr>
          <w:rFonts w:ascii="Bookman Old Style"/>
          <w:spacing w:val="-2"/>
          <w:w w:val="95"/>
          <w:sz w:val="18"/>
        </w:rPr>
        <w:t>elop</w:t>
      </w:r>
      <w:r w:rsidR="00E07B1F">
        <w:rPr>
          <w:rFonts w:ascii="Bookman Old Style"/>
          <w:spacing w:val="-3"/>
          <w:w w:val="95"/>
          <w:sz w:val="18"/>
        </w:rPr>
        <w:t>men</w:t>
      </w:r>
      <w:r w:rsidR="00E07B1F">
        <w:rPr>
          <w:rFonts w:ascii="Bookman Old Style"/>
          <w:spacing w:val="-2"/>
          <w:w w:val="95"/>
          <w:sz w:val="18"/>
        </w:rPr>
        <w:t>t</w:t>
      </w:r>
      <w:r w:rsidR="00E07B1F">
        <w:rPr>
          <w:rFonts w:ascii="Bookman Old Style"/>
          <w:spacing w:val="1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</w:t>
      </w:r>
      <w:r w:rsidR="00E07B1F">
        <w:rPr>
          <w:rFonts w:ascii="Bookman Old Style"/>
          <w:color w:val="00AEEF"/>
          <w:w w:val="95"/>
          <w:sz w:val="18"/>
        </w:rPr>
        <w:t>ibid.</w:t>
      </w:r>
      <w:r w:rsidR="00E07B1F">
        <w:rPr>
          <w:rFonts w:ascii="Bookman Old Style"/>
          <w:w w:val="95"/>
          <w:sz w:val="18"/>
        </w:rPr>
        <w:t>).</w:t>
      </w:r>
    </w:p>
    <w:p w14:paraId="0FEC2ABC" w14:textId="77777777" w:rsidR="00B0559F" w:rsidRDefault="00B0559F">
      <w:pPr>
        <w:spacing w:line="284" w:lineRule="exact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880" w:bottom="680" w:left="1680" w:header="0" w:footer="500" w:gutter="0"/>
          <w:cols w:space="720"/>
        </w:sectPr>
      </w:pPr>
    </w:p>
    <w:p w14:paraId="72301FD2" w14:textId="242A2EA5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w w:val="90"/>
        </w:rPr>
        <w:lastRenderedPageBreak/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most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influen</w:t>
      </w:r>
      <w:r>
        <w:rPr>
          <w:spacing w:val="-1"/>
          <w:w w:val="90"/>
        </w:rPr>
        <w:t>tial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top</w:t>
      </w:r>
      <w:r>
        <w:rPr>
          <w:spacing w:val="-2"/>
          <w:w w:val="90"/>
        </w:rPr>
        <w:t>-</w:t>
      </w:r>
      <w:r>
        <w:rPr>
          <w:spacing w:val="-1"/>
          <w:w w:val="90"/>
        </w:rPr>
        <w:t>do</w:t>
      </w:r>
      <w:r>
        <w:rPr>
          <w:spacing w:val="-2"/>
          <w:w w:val="90"/>
        </w:rPr>
        <w:t>wn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16"/>
          <w:w w:val="90"/>
        </w:rPr>
        <w:t xml:space="preserve"> </w:t>
      </w:r>
      <w:r>
        <w:rPr>
          <w:w w:val="90"/>
        </w:rPr>
        <w:t>are:</w:t>
      </w:r>
      <w:r>
        <w:rPr>
          <w:spacing w:val="12"/>
          <w:w w:val="90"/>
        </w:rPr>
        <w:t xml:space="preserve"> </w:t>
      </w:r>
      <w:r>
        <w:rPr>
          <w:w w:val="90"/>
        </w:rPr>
        <w:t>(1)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Ministry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Construction,</w:t>
      </w:r>
      <w:r>
        <w:rPr>
          <w:spacing w:val="-13"/>
          <w:w w:val="90"/>
        </w:rPr>
        <w:t xml:space="preserve"> </w:t>
      </w:r>
      <w:r>
        <w:rPr>
          <w:w w:val="90"/>
        </w:rPr>
        <w:t>Urbanism</w:t>
      </w:r>
      <w:r>
        <w:rPr>
          <w:spacing w:val="25"/>
          <w:w w:val="87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Infrastructure</w:t>
      </w:r>
      <w:r>
        <w:rPr>
          <w:spacing w:val="-33"/>
          <w:w w:val="95"/>
        </w:rPr>
        <w:t xml:space="preserve"> </w:t>
      </w:r>
      <w:r>
        <w:rPr>
          <w:w w:val="95"/>
        </w:rPr>
        <w:t>(MCUI),</w:t>
      </w:r>
      <w:r>
        <w:rPr>
          <w:spacing w:val="-34"/>
          <w:w w:val="95"/>
        </w:rPr>
        <w:t xml:space="preserve"> </w:t>
      </w:r>
      <w:r>
        <w:rPr>
          <w:w w:val="95"/>
        </w:rPr>
        <w:t>(2)</w:t>
      </w:r>
      <w:r>
        <w:rPr>
          <w:spacing w:val="-34"/>
          <w:w w:val="95"/>
        </w:rPr>
        <w:t xml:space="preserve"> </w:t>
      </w:r>
      <w:r>
        <w:rPr>
          <w:w w:val="95"/>
        </w:rPr>
        <w:t>Belgrade</w:t>
      </w:r>
      <w:r>
        <w:rPr>
          <w:spacing w:val="-34"/>
          <w:w w:val="95"/>
        </w:rPr>
        <w:t xml:space="preserve"> </w:t>
      </w:r>
      <w:r>
        <w:rPr>
          <w:w w:val="95"/>
        </w:rPr>
        <w:t>General</w:t>
      </w:r>
      <w:r>
        <w:rPr>
          <w:spacing w:val="-34"/>
          <w:w w:val="95"/>
        </w:rPr>
        <w:t xml:space="preserve"> </w:t>
      </w:r>
      <w:r>
        <w:rPr>
          <w:w w:val="95"/>
        </w:rPr>
        <w:t>Urban</w:t>
      </w:r>
      <w:r>
        <w:rPr>
          <w:spacing w:val="-33"/>
          <w:w w:val="95"/>
        </w:rPr>
        <w:t xml:space="preserve"> </w:t>
      </w:r>
      <w:r>
        <w:rPr>
          <w:w w:val="95"/>
        </w:rPr>
        <w:t>Plan</w:t>
      </w:r>
      <w:r>
        <w:rPr>
          <w:spacing w:val="-34"/>
          <w:w w:val="95"/>
        </w:rPr>
        <w:t xml:space="preserve"> </w:t>
      </w:r>
      <w:r>
        <w:rPr>
          <w:w w:val="95"/>
        </w:rPr>
        <w:t>2021</w:t>
      </w:r>
      <w:r>
        <w:rPr>
          <w:spacing w:val="-34"/>
          <w:w w:val="95"/>
        </w:rPr>
        <w:t xml:space="preserve"> </w:t>
      </w:r>
      <w:r>
        <w:rPr>
          <w:w w:val="95"/>
        </w:rPr>
        <w:t>(GUP</w:t>
      </w:r>
      <w:r>
        <w:rPr>
          <w:spacing w:val="-34"/>
          <w:w w:val="95"/>
        </w:rPr>
        <w:t xml:space="preserve"> </w:t>
      </w:r>
      <w:r>
        <w:rPr>
          <w:w w:val="95"/>
        </w:rPr>
        <w:t>BGD</w:t>
      </w:r>
      <w:r>
        <w:rPr>
          <w:spacing w:val="-34"/>
          <w:w w:val="95"/>
        </w:rPr>
        <w:t xml:space="preserve"> </w:t>
      </w:r>
      <w:r>
        <w:rPr>
          <w:w w:val="95"/>
        </w:rPr>
        <w:t>2021),</w:t>
      </w:r>
      <w:r>
        <w:rPr>
          <w:spacing w:val="-32"/>
          <w:w w:val="95"/>
        </w:rPr>
        <w:t xml:space="preserve"> </w:t>
      </w:r>
      <w:r>
        <w:rPr>
          <w:w w:val="95"/>
        </w:rPr>
        <w:t>(3)</w:t>
      </w:r>
      <w:r>
        <w:rPr>
          <w:w w:val="103"/>
        </w:rPr>
        <w:t xml:space="preserve"> </w:t>
      </w:r>
      <w:r>
        <w:rPr>
          <w:w w:val="95"/>
        </w:rPr>
        <w:t>Belgrade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w w:val="95"/>
        </w:rPr>
        <w:t>Spatial</w:t>
      </w:r>
      <w:r>
        <w:rPr>
          <w:spacing w:val="-14"/>
          <w:w w:val="95"/>
        </w:rPr>
        <w:t xml:space="preserve"> </w:t>
      </w:r>
      <w:r>
        <w:rPr>
          <w:w w:val="95"/>
        </w:rPr>
        <w:t>Plan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Special</w:t>
      </w:r>
      <w:r>
        <w:rPr>
          <w:spacing w:val="-15"/>
          <w:w w:val="95"/>
        </w:rPr>
        <w:t xml:space="preserve"> </w:t>
      </w:r>
      <w:r>
        <w:rPr>
          <w:w w:val="95"/>
        </w:rPr>
        <w:t>Purpose</w:t>
      </w:r>
      <w:r>
        <w:rPr>
          <w:spacing w:val="-14"/>
          <w:w w:val="95"/>
        </w:rPr>
        <w:t xml:space="preserve"> </w:t>
      </w:r>
      <w:r>
        <w:rPr>
          <w:w w:val="95"/>
        </w:rPr>
        <w:t>Area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(BWPSPSP),</w:t>
      </w:r>
      <w:r>
        <w:rPr>
          <w:spacing w:val="-14"/>
          <w:w w:val="95"/>
        </w:rPr>
        <w:t xml:space="preserve"> </w:t>
      </w:r>
      <w:r>
        <w:rPr>
          <w:w w:val="95"/>
        </w:rPr>
        <w:t>(4)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City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archi</w:t>
      </w:r>
      <w:r>
        <w:t>tect</w:t>
      </w:r>
      <w:ins w:id="635" w:author="Chris Prickett" w:date="2017-02-13T14:06:00Z">
        <w:r w:rsidR="002173AD">
          <w:t>s</w:t>
        </w:r>
      </w:ins>
      <w:r>
        <w:rPr>
          <w:spacing w:val="-16"/>
        </w:rPr>
        <w:t xml:space="preserve"> </w:t>
      </w:r>
      <w:r>
        <w:t>(CA),</w:t>
      </w:r>
      <w:r>
        <w:rPr>
          <w:spacing w:val="-16"/>
        </w:rPr>
        <w:t xml:space="preserve"> </w:t>
      </w:r>
      <w:r>
        <w:t>(5)</w:t>
      </w:r>
      <w:r>
        <w:rPr>
          <w:spacing w:val="-15"/>
        </w:rPr>
        <w:t xml:space="preserve"> </w:t>
      </w:r>
      <w:r>
        <w:t>Urban</w:t>
      </w:r>
      <w:r>
        <w:rPr>
          <w:spacing w:val="-15"/>
        </w:rPr>
        <w:t xml:space="preserve"> </w:t>
      </w:r>
      <w:ins w:id="636" w:author="Chris Prickett" w:date="2017-02-13T14:06:00Z">
        <w:r w:rsidR="002173AD">
          <w:rPr>
            <w:spacing w:val="-2"/>
          </w:rPr>
          <w:t>P</w:t>
        </w:r>
      </w:ins>
      <w:del w:id="637" w:author="Chris Prickett" w:date="2017-02-13T14:06:00Z">
        <w:r w:rsidDel="002173AD">
          <w:rPr>
            <w:spacing w:val="-2"/>
          </w:rPr>
          <w:delText>p</w:delText>
        </w:r>
      </w:del>
      <w:r>
        <w:rPr>
          <w:spacing w:val="-2"/>
        </w:rPr>
        <w:t>lanning</w:t>
      </w:r>
      <w:r>
        <w:rPr>
          <w:spacing w:val="-16"/>
        </w:rPr>
        <w:t xml:space="preserve"> </w:t>
      </w:r>
      <w:ins w:id="638" w:author="Chris Prickett" w:date="2017-02-13T14:06:00Z">
        <w:r w:rsidR="002173AD">
          <w:t>I</w:t>
        </w:r>
      </w:ins>
      <w:del w:id="639" w:author="Chris Prickett" w:date="2017-02-13T14:06:00Z">
        <w:r w:rsidDel="002173AD">
          <w:delText>i</w:delText>
        </w:r>
      </w:del>
      <w:r>
        <w:t>nstitute</w:t>
      </w:r>
      <w:r>
        <w:rPr>
          <w:spacing w:val="-15"/>
        </w:rPr>
        <w:t xml:space="preserve"> </w:t>
      </w:r>
      <w:r>
        <w:t>(UPI),</w:t>
      </w:r>
      <w:r>
        <w:rPr>
          <w:spacing w:val="-16"/>
        </w:rPr>
        <w:t xml:space="preserve"> </w:t>
      </w:r>
      <w:r>
        <w:t>(6)</w:t>
      </w:r>
      <w:r>
        <w:rPr>
          <w:spacing w:val="-15"/>
        </w:rPr>
        <w:t xml:space="preserve"> </w:t>
      </w:r>
      <w:ins w:id="640" w:author="Chris Prickett" w:date="2017-02-13T14:07:00Z">
        <w:r w:rsidR="002173AD">
          <w:rPr>
            <w:spacing w:val="-15"/>
          </w:rPr>
          <w:t xml:space="preserve">the </w:t>
        </w:r>
      </w:ins>
      <w:r>
        <w:rPr>
          <w:spacing w:val="-3"/>
        </w:rPr>
        <w:t>City</w:t>
      </w:r>
      <w:r>
        <w:rPr>
          <w:spacing w:val="-16"/>
        </w:rPr>
        <w:t xml:space="preserve"> </w:t>
      </w:r>
      <w:r>
        <w:rPr>
          <w:spacing w:val="-4"/>
        </w:rPr>
        <w:t>mayor</w:t>
      </w:r>
      <w:r>
        <w:rPr>
          <w:spacing w:val="-15"/>
        </w:rPr>
        <w:t xml:space="preserve"> </w:t>
      </w:r>
      <w:r>
        <w:t>(CM),</w:t>
      </w:r>
      <w:r>
        <w:rPr>
          <w:spacing w:val="-16"/>
        </w:rPr>
        <w:t xml:space="preserve"> </w:t>
      </w:r>
      <w:r>
        <w:t>(7)</w:t>
      </w:r>
      <w:r>
        <w:rPr>
          <w:spacing w:val="-15"/>
        </w:rPr>
        <w:t xml:space="preserve"> </w:t>
      </w:r>
      <w:r>
        <w:t>Lex</w:t>
      </w:r>
      <w:r>
        <w:rPr>
          <w:spacing w:val="-16"/>
        </w:rPr>
        <w:t xml:space="preserve"> </w:t>
      </w:r>
      <w:r>
        <w:t>specialis</w:t>
      </w:r>
      <w:r>
        <w:rPr>
          <w:spacing w:val="37"/>
          <w:w w:val="85"/>
        </w:rPr>
        <w:t xml:space="preserve"> </w:t>
      </w:r>
      <w:r>
        <w:t>(LS),</w:t>
      </w:r>
      <w:r>
        <w:rPr>
          <w:spacing w:val="-15"/>
        </w:rPr>
        <w:t xml:space="preserve"> </w:t>
      </w:r>
      <w:r>
        <w:t>(8)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Agency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Spatial</w:t>
      </w:r>
      <w:r>
        <w:rPr>
          <w:spacing w:val="-15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(RASP),</w:t>
      </w:r>
      <w:r>
        <w:rPr>
          <w:spacing w:val="-14"/>
        </w:rPr>
        <w:t xml:space="preserve"> </w:t>
      </w:r>
      <w:r>
        <w:t>(9)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ime</w:t>
      </w:r>
      <w:r>
        <w:rPr>
          <w:spacing w:val="-14"/>
        </w:rPr>
        <w:t xml:space="preserve"> </w:t>
      </w:r>
      <w:r>
        <w:t>Minister</w:t>
      </w:r>
      <w:r>
        <w:rPr>
          <w:spacing w:val="24"/>
          <w:w w:val="89"/>
        </w:rPr>
        <w:t xml:space="preserve"> </w:t>
      </w:r>
      <w:r>
        <w:t>(PM),</w:t>
      </w:r>
      <w:r>
        <w:rPr>
          <w:spacing w:val="-33"/>
        </w:rPr>
        <w:t xml:space="preserve"> </w:t>
      </w:r>
      <w:r>
        <w:t>(10)</w:t>
      </w:r>
      <w:r>
        <w:rPr>
          <w:spacing w:val="-32"/>
        </w:rPr>
        <w:t xml:space="preserve"> </w:t>
      </w:r>
      <w:r>
        <w:t>Planning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Construction</w:t>
      </w:r>
      <w:r>
        <w:rPr>
          <w:spacing w:val="-32"/>
        </w:rPr>
        <w:t xml:space="preserve"> </w:t>
      </w:r>
      <w:r>
        <w:t>Act</w:t>
      </w:r>
      <w:r>
        <w:rPr>
          <w:spacing w:val="-33"/>
        </w:rPr>
        <w:t xml:space="preserve"> </w:t>
      </w:r>
      <w:r>
        <w:t>(PCA),</w:t>
      </w:r>
      <w:r>
        <w:rPr>
          <w:spacing w:val="-32"/>
        </w:rPr>
        <w:t xml:space="preserve"> </w:t>
      </w:r>
      <w:r>
        <w:t>(11)</w:t>
      </w:r>
      <w:r>
        <w:rPr>
          <w:spacing w:val="-33"/>
        </w:rPr>
        <w:t xml:space="preserve"> </w:t>
      </w:r>
      <w:r>
        <w:t>Belgrade</w:t>
      </w:r>
      <w:r>
        <w:rPr>
          <w:spacing w:val="-32"/>
        </w:rPr>
        <w:t xml:space="preserve"> </w:t>
      </w:r>
      <w:r>
        <w:t>Urban</w:t>
      </w:r>
      <w:r>
        <w:rPr>
          <w:spacing w:val="-32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29"/>
          <w:w w:val="101"/>
        </w:rPr>
        <w:t xml:space="preserve"> </w:t>
      </w:r>
      <w:r>
        <w:rPr>
          <w:w w:val="95"/>
        </w:rPr>
        <w:t>Strategy</w:t>
      </w:r>
      <w:r>
        <w:rPr>
          <w:spacing w:val="-22"/>
          <w:w w:val="95"/>
        </w:rPr>
        <w:t xml:space="preserve"> </w:t>
      </w:r>
      <w:r>
        <w:rPr>
          <w:w w:val="95"/>
        </w:rPr>
        <w:t>(BUDS).</w:t>
      </w:r>
    </w:p>
    <w:p w14:paraId="3B41BDF7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64217E2D" w14:textId="725F5AEE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follo</w:t>
      </w:r>
      <w:r>
        <w:rPr>
          <w:spacing w:val="-2"/>
          <w:w w:val="90"/>
        </w:rPr>
        <w:t>ws,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estor-based</w:t>
      </w:r>
      <w:r>
        <w:rPr>
          <w:spacing w:val="-9"/>
          <w:w w:val="90"/>
        </w:rPr>
        <w:t xml:space="preserve"> </w:t>
      </w:r>
      <w:r>
        <w:rPr>
          <w:w w:val="90"/>
        </w:rPr>
        <w:t>real</w:t>
      </w:r>
      <w:r>
        <w:rPr>
          <w:spacing w:val="-9"/>
          <w:w w:val="90"/>
        </w:rPr>
        <w:t xml:space="preserve"> </w:t>
      </w:r>
      <w:r>
        <w:rPr>
          <w:w w:val="90"/>
        </w:rPr>
        <w:t>estate</w:t>
      </w:r>
      <w:r>
        <w:rPr>
          <w:spacing w:val="-8"/>
          <w:w w:val="90"/>
        </w:rPr>
        <w:t xml:space="preserve"> </w:t>
      </w:r>
      <w:r>
        <w:rPr>
          <w:w w:val="90"/>
        </w:rPr>
        <w:t>transformations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human</w:t>
      </w:r>
      <w:r>
        <w:rPr>
          <w:spacing w:val="-9"/>
          <w:w w:val="90"/>
        </w:rPr>
        <w:t xml:space="preserve"> </w:t>
      </w:r>
      <w:r>
        <w:rPr>
          <w:w w:val="90"/>
        </w:rPr>
        <w:t>actors</w:t>
      </w:r>
      <w:r>
        <w:rPr>
          <w:spacing w:val="28"/>
          <w:w w:val="86"/>
        </w:rPr>
        <w:t xml:space="preserve"> </w:t>
      </w:r>
      <w:r>
        <w:rPr>
          <w:spacing w:val="-2"/>
          <w:w w:val="95"/>
        </w:rPr>
        <w:t>assembled</w:t>
      </w:r>
      <w:r>
        <w:rPr>
          <w:spacing w:val="-16"/>
          <w:w w:val="95"/>
        </w:rPr>
        <w:t xml:space="preserve"> </w:t>
      </w:r>
      <w:r>
        <w:rPr>
          <w:w w:val="95"/>
        </w:rPr>
        <w:t>around</w:t>
      </w:r>
      <w:r>
        <w:rPr>
          <w:spacing w:val="-14"/>
          <w:w w:val="95"/>
        </w:rPr>
        <w:t xml:space="preserve"> </w:t>
      </w:r>
      <w:r>
        <w:rPr>
          <w:w w:val="95"/>
        </w:rPr>
        <w:t>(12)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Belgrade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>roject</w:t>
      </w:r>
      <w:r>
        <w:rPr>
          <w:spacing w:val="-15"/>
          <w:w w:val="95"/>
        </w:rPr>
        <w:t xml:space="preserve"> </w:t>
      </w:r>
      <w:r>
        <w:rPr>
          <w:w w:val="95"/>
        </w:rPr>
        <w:t>(BWP).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Moreo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er,</w:t>
      </w:r>
      <w:r>
        <w:rPr>
          <w:spacing w:val="-13"/>
          <w:w w:val="95"/>
        </w:rPr>
        <w:t xml:space="preserve"> </w:t>
      </w:r>
      <w:ins w:id="641" w:author="Chris Prickett" w:date="2017-02-13T14:07:00Z">
        <w:r w:rsidR="00B118C9">
          <w:rPr>
            <w:w w:val="95"/>
          </w:rPr>
          <w:t>Savamala’s</w:t>
        </w:r>
      </w:ins>
      <w:del w:id="642" w:author="Chris Prickett" w:date="2017-02-13T14:07:00Z">
        <w:r w:rsidDel="00B118C9">
          <w:rPr>
            <w:w w:val="95"/>
          </w:rPr>
          <w:delText>the</w:delText>
        </w:r>
      </w:del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recen</w:t>
      </w:r>
      <w:r>
        <w:rPr>
          <w:spacing w:val="-1"/>
          <w:w w:val="95"/>
        </w:rPr>
        <w:t>tly</w:t>
      </w:r>
      <w:r>
        <w:rPr>
          <w:spacing w:val="37"/>
          <w:w w:val="96"/>
        </w:rPr>
        <w:t xml:space="preserve"> </w:t>
      </w:r>
      <w:r>
        <w:rPr>
          <w:w w:val="90"/>
        </w:rPr>
        <w:t>established</w:t>
      </w:r>
      <w:del w:id="643" w:author="Chris Prickett" w:date="2017-02-13T14:07:00Z">
        <w:r w:rsidDel="00B118C9">
          <w:rPr>
            <w:spacing w:val="-9"/>
            <w:w w:val="90"/>
          </w:rPr>
          <w:delText xml:space="preserve"> </w:delText>
        </w:r>
        <w:r w:rsidDel="00B118C9">
          <w:rPr>
            <w:spacing w:val="-3"/>
            <w:w w:val="90"/>
          </w:rPr>
          <w:delText>Sa</w:delText>
        </w:r>
        <w:r w:rsidDel="00B118C9">
          <w:rPr>
            <w:spacing w:val="-2"/>
            <w:w w:val="90"/>
          </w:rPr>
          <w:delText>v</w:delText>
        </w:r>
        <w:r w:rsidDel="00B118C9">
          <w:rPr>
            <w:spacing w:val="-3"/>
            <w:w w:val="90"/>
          </w:rPr>
          <w:delText>amala’s</w:delText>
        </w:r>
      </w:del>
      <w:ins w:id="644" w:author="Chris Prickett" w:date="2017-02-13T14:07:00Z">
        <w:r w:rsidR="00B118C9">
          <w:rPr>
            <w:spacing w:val="-9"/>
            <w:w w:val="90"/>
          </w:rPr>
          <w:t xml:space="preserve"> </w:t>
        </w:r>
      </w:ins>
      <w:r>
        <w:rPr>
          <w:spacing w:val="-9"/>
          <w:w w:val="90"/>
        </w:rPr>
        <w:t xml:space="preserve"> </w:t>
      </w:r>
      <w:r>
        <w:rPr>
          <w:spacing w:val="1"/>
          <w:w w:val="90"/>
        </w:rPr>
        <w:t>hotbed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creativity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participation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national</w:t>
      </w:r>
      <w:r>
        <w:rPr>
          <w:spacing w:val="-9"/>
          <w:w w:val="90"/>
        </w:rPr>
        <w:t xml:space="preserve"> </w:t>
      </w:r>
      <w:r>
        <w:rPr>
          <w:w w:val="90"/>
        </w:rPr>
        <w:t>importance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23"/>
          <w:w w:val="8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main</w:t>
      </w:r>
      <w:r>
        <w:rPr>
          <w:spacing w:val="-23"/>
          <w:w w:val="95"/>
        </w:rPr>
        <w:t xml:space="preserve"> </w:t>
      </w:r>
      <w:r>
        <w:rPr>
          <w:w w:val="95"/>
        </w:rPr>
        <w:t>protagonist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bottom-up</w:t>
      </w:r>
      <w:r>
        <w:rPr>
          <w:spacing w:val="-23"/>
          <w:w w:val="95"/>
        </w:rPr>
        <w:t xml:space="preserve"> </w:t>
      </w:r>
      <w:r>
        <w:rPr>
          <w:w w:val="95"/>
        </w:rPr>
        <w:t>participatory</w:t>
      </w:r>
      <w:r>
        <w:rPr>
          <w:spacing w:val="-22"/>
          <w:w w:val="95"/>
        </w:rPr>
        <w:t xml:space="preserve"> </w:t>
      </w:r>
      <w:r>
        <w:rPr>
          <w:w w:val="95"/>
        </w:rPr>
        <w:t>activities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also</w:t>
      </w:r>
      <w:del w:id="645" w:author="Chris Prickett" w:date="2017-02-13T14:08:00Z">
        <w:r w:rsidDel="00B118C9">
          <w:rPr>
            <w:spacing w:val="-23"/>
            <w:w w:val="95"/>
          </w:rPr>
          <w:delText xml:space="preserve"> </w:delText>
        </w:r>
        <w:r w:rsidDel="00B118C9">
          <w:rPr>
            <w:w w:val="95"/>
          </w:rPr>
          <w:delText>the</w:delText>
        </w:r>
      </w:del>
      <w:r>
        <w:rPr>
          <w:spacing w:val="-22"/>
          <w:w w:val="95"/>
        </w:rPr>
        <w:t xml:space="preserve"> </w:t>
      </w:r>
      <w:r>
        <w:rPr>
          <w:w w:val="95"/>
        </w:rPr>
        <w:t>protagonists</w:t>
      </w:r>
      <w:r>
        <w:rPr>
          <w:spacing w:val="-24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1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4"/>
          <w:w w:val="95"/>
        </w:rPr>
        <w:t xml:space="preserve"> </w:t>
      </w:r>
      <w:r>
        <w:rPr>
          <w:w w:val="95"/>
        </w:rPr>
        <w:t>scene:</w:t>
      </w:r>
      <w:r>
        <w:rPr>
          <w:spacing w:val="25"/>
          <w:w w:val="95"/>
        </w:rPr>
        <w:t xml:space="preserve"> </w:t>
      </w:r>
      <w:r>
        <w:rPr>
          <w:w w:val="95"/>
        </w:rPr>
        <w:t>(13)</w:t>
      </w:r>
      <w:r>
        <w:rPr>
          <w:spacing w:val="-4"/>
          <w:w w:val="95"/>
        </w:rPr>
        <w:t xml:space="preserve"> </w:t>
      </w:r>
      <w:ins w:id="646" w:author="Chris Prickett" w:date="2017-02-13T14:10:00Z">
        <w:r w:rsidR="00B118C9">
          <w:rPr>
            <w:w w:val="95"/>
          </w:rPr>
          <w:t>the c</w:t>
        </w:r>
      </w:ins>
      <w:del w:id="647" w:author="Chris Prickett" w:date="2017-02-13T14:10:00Z">
        <w:r w:rsidDel="00B118C9">
          <w:rPr>
            <w:w w:val="95"/>
          </w:rPr>
          <w:delText>C</w:delText>
        </w:r>
      </w:del>
      <w:r>
        <w:rPr>
          <w:w w:val="95"/>
        </w:rPr>
        <w:t>ultural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centre</w:t>
      </w:r>
      <w:r>
        <w:rPr>
          <w:spacing w:val="-4"/>
          <w:w w:val="95"/>
        </w:rPr>
        <w:t xml:space="preserve"> </w:t>
      </w:r>
      <w:r>
        <w:rPr>
          <w:w w:val="95"/>
        </w:rPr>
        <w:t>”Kulturni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Centar</w:t>
      </w:r>
      <w:r>
        <w:rPr>
          <w:spacing w:val="-4"/>
          <w:w w:val="95"/>
        </w:rPr>
        <w:t xml:space="preserve"> </w:t>
      </w:r>
      <w:r>
        <w:rPr>
          <w:w w:val="95"/>
        </w:rPr>
        <w:t>Grad”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(KC</w:t>
      </w:r>
      <w:r>
        <w:rPr>
          <w:spacing w:val="-4"/>
          <w:w w:val="95"/>
        </w:rPr>
        <w:t xml:space="preserve"> </w:t>
      </w:r>
      <w:r>
        <w:rPr>
          <w:w w:val="95"/>
        </w:rPr>
        <w:t>Grad),</w:t>
      </w:r>
      <w:r>
        <w:rPr>
          <w:spacing w:val="-1"/>
          <w:w w:val="95"/>
        </w:rPr>
        <w:t xml:space="preserve"> </w:t>
      </w:r>
      <w:r>
        <w:rPr>
          <w:w w:val="95"/>
        </w:rPr>
        <w:t>(14)</w:t>
      </w:r>
      <w:r>
        <w:rPr>
          <w:spacing w:val="-3"/>
          <w:w w:val="95"/>
        </w:rPr>
        <w:t xml:space="preserve"> </w:t>
      </w:r>
      <w:ins w:id="648" w:author="Chris Prickett" w:date="2017-02-13T14:10:00Z">
        <w:r w:rsidR="00B118C9">
          <w:rPr>
            <w:spacing w:val="-3"/>
            <w:w w:val="95"/>
          </w:rPr>
          <w:t xml:space="preserve">the </w:t>
        </w:r>
      </w:ins>
      <w:r>
        <w:rPr>
          <w:w w:val="95"/>
        </w:rPr>
        <w:t>Old</w:t>
      </w:r>
      <w:r>
        <w:rPr>
          <w:spacing w:val="-4"/>
          <w:w w:val="95"/>
        </w:rPr>
        <w:t xml:space="preserve"> </w:t>
      </w:r>
      <w:ins w:id="649" w:author="Chris Prickett" w:date="2017-02-13T14:10:00Z">
        <w:r w:rsidR="00B118C9">
          <w:rPr>
            <w:w w:val="95"/>
          </w:rPr>
          <w:t>D</w:t>
        </w:r>
      </w:ins>
      <w:del w:id="650" w:author="Chris Prickett" w:date="2017-02-13T14:10:00Z">
        <w:r w:rsidDel="00B118C9">
          <w:rPr>
            <w:w w:val="95"/>
          </w:rPr>
          <w:delText>d</w:delText>
        </w:r>
      </w:del>
      <w:r>
        <w:rPr>
          <w:w w:val="95"/>
        </w:rPr>
        <w:t>epository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Kraljevica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Marka</w:t>
      </w:r>
      <w:r>
        <w:rPr>
          <w:spacing w:val="-29"/>
          <w:w w:val="95"/>
        </w:rPr>
        <w:t xml:space="preserve"> </w:t>
      </w:r>
      <w:r>
        <w:rPr>
          <w:w w:val="95"/>
        </w:rPr>
        <w:t>Street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(MKM),</w:t>
      </w:r>
      <w:r>
        <w:rPr>
          <w:spacing w:val="-29"/>
          <w:w w:val="95"/>
        </w:rPr>
        <w:t xml:space="preserve"> </w:t>
      </w:r>
      <w:r>
        <w:rPr>
          <w:w w:val="95"/>
        </w:rPr>
        <w:t>(15)</w:t>
      </w:r>
      <w:r>
        <w:rPr>
          <w:spacing w:val="-29"/>
          <w:w w:val="95"/>
        </w:rPr>
        <w:t xml:space="preserve"> </w:t>
      </w:r>
      <w:r>
        <w:rPr>
          <w:w w:val="95"/>
        </w:rPr>
        <w:t>Mikser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multidisciplinary</w:t>
      </w:r>
      <w:r>
        <w:rPr>
          <w:spacing w:val="-29"/>
          <w:w w:val="95"/>
        </w:rPr>
        <w:t xml:space="preserve"> </w:t>
      </w:r>
      <w:r>
        <w:rPr>
          <w:w w:val="95"/>
        </w:rPr>
        <w:t>platform,</w:t>
      </w:r>
      <w:r>
        <w:rPr>
          <w:spacing w:val="-29"/>
          <w:w w:val="95"/>
        </w:rPr>
        <w:t xml:space="preserve"> </w:t>
      </w:r>
      <w:r>
        <w:rPr>
          <w:w w:val="95"/>
        </w:rPr>
        <w:t>(16)</w:t>
      </w:r>
      <w:r>
        <w:rPr>
          <w:spacing w:val="47"/>
          <w:w w:val="95"/>
        </w:rPr>
        <w:t xml:space="preserve"> </w:t>
      </w:r>
      <w:r>
        <w:rPr>
          <w:spacing w:val="-5"/>
          <w:w w:val="95"/>
        </w:rPr>
        <w:t>Nov</w:t>
      </w:r>
      <w:r>
        <w:rPr>
          <w:spacing w:val="-6"/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Iskra</w:t>
      </w:r>
      <w:r>
        <w:rPr>
          <w:spacing w:val="-35"/>
          <w:w w:val="95"/>
        </w:rPr>
        <w:t xml:space="preserve"> </w:t>
      </w:r>
      <w:ins w:id="651" w:author="Chris Prickett" w:date="2017-02-13T14:11:00Z">
        <w:r w:rsidR="00B118C9">
          <w:rPr>
            <w:w w:val="95"/>
          </w:rPr>
          <w:t>D</w:t>
        </w:r>
      </w:ins>
      <w:del w:id="652" w:author="Chris Prickett" w:date="2017-02-13T14:11:00Z">
        <w:r w:rsidDel="00B118C9">
          <w:rPr>
            <w:w w:val="95"/>
          </w:rPr>
          <w:delText>d</w:delText>
        </w:r>
      </w:del>
      <w:r>
        <w:rPr>
          <w:w w:val="95"/>
        </w:rPr>
        <w:t>esign</w:t>
      </w:r>
      <w:r>
        <w:rPr>
          <w:spacing w:val="-34"/>
          <w:w w:val="95"/>
        </w:rPr>
        <w:t xml:space="preserve"> </w:t>
      </w:r>
      <w:ins w:id="653" w:author="Chris Prickett" w:date="2017-02-13T14:11:00Z">
        <w:r w:rsidR="00B118C9">
          <w:rPr>
            <w:spacing w:val="-2"/>
            <w:w w:val="95"/>
          </w:rPr>
          <w:t>I</w:t>
        </w:r>
      </w:ins>
      <w:del w:id="654" w:author="Chris Prickett" w:date="2017-02-13T14:11:00Z">
        <w:r w:rsidDel="00B118C9">
          <w:rPr>
            <w:spacing w:val="-2"/>
            <w:w w:val="95"/>
          </w:rPr>
          <w:delText>i</w:delText>
        </w:r>
      </w:del>
      <w:r>
        <w:rPr>
          <w:spacing w:val="-2"/>
          <w:w w:val="95"/>
        </w:rPr>
        <w:t>ncubator,</w:t>
      </w:r>
      <w:r>
        <w:rPr>
          <w:spacing w:val="-34"/>
          <w:w w:val="95"/>
        </w:rPr>
        <w:t xml:space="preserve"> </w:t>
      </w:r>
      <w:r>
        <w:rPr>
          <w:w w:val="95"/>
        </w:rPr>
        <w:t>(17)</w:t>
      </w:r>
      <w:ins w:id="655" w:author="Chris Prickett" w:date="2017-02-13T14:11:00Z">
        <w:r w:rsidR="00B118C9">
          <w:rPr>
            <w:w w:val="95"/>
          </w:rPr>
          <w:t xml:space="preserve"> the</w:t>
        </w:r>
      </w:ins>
      <w:r>
        <w:rPr>
          <w:spacing w:val="-35"/>
          <w:w w:val="95"/>
        </w:rPr>
        <w:t xml:space="preserve"> </w:t>
      </w:r>
      <w:r>
        <w:rPr>
          <w:w w:val="95"/>
        </w:rPr>
        <w:t>Urban</w:t>
      </w:r>
      <w:r>
        <w:rPr>
          <w:spacing w:val="-35"/>
          <w:w w:val="95"/>
        </w:rPr>
        <w:t xml:space="preserve"> </w:t>
      </w:r>
      <w:r>
        <w:rPr>
          <w:w w:val="95"/>
        </w:rPr>
        <w:t>Incubator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elgrade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project</w:t>
      </w:r>
      <w:r>
        <w:rPr>
          <w:spacing w:val="-34"/>
          <w:w w:val="95"/>
        </w:rPr>
        <w:t xml:space="preserve"> </w:t>
      </w:r>
      <w:r>
        <w:rPr>
          <w:w w:val="95"/>
        </w:rPr>
        <w:t>(UIB),</w:t>
      </w:r>
      <w:r>
        <w:rPr>
          <w:spacing w:val="-35"/>
          <w:w w:val="95"/>
        </w:rPr>
        <w:t xml:space="preserve"> </w:t>
      </w:r>
      <w:r>
        <w:rPr>
          <w:w w:val="95"/>
        </w:rPr>
        <w:t>(18)</w:t>
      </w:r>
      <w:r>
        <w:rPr>
          <w:spacing w:val="-35"/>
          <w:w w:val="95"/>
        </w:rPr>
        <w:t xml:space="preserve"> </w:t>
      </w:r>
      <w:ins w:id="656" w:author="Chris Prickett" w:date="2017-02-13T14:11:00Z">
        <w:r w:rsidR="00B118C9">
          <w:rPr>
            <w:spacing w:val="-35"/>
            <w:w w:val="95"/>
          </w:rPr>
          <w:t xml:space="preserve">the </w:t>
        </w:r>
      </w:ins>
      <w:r>
        <w:rPr>
          <w:spacing w:val="-2"/>
          <w:w w:val="95"/>
        </w:rPr>
        <w:t>Minis</w:t>
      </w:r>
      <w:r>
        <w:rPr>
          <w:spacing w:val="-1"/>
          <w:w w:val="95"/>
        </w:rPr>
        <w:t>try</w:t>
      </w:r>
      <w:r>
        <w:rPr>
          <w:spacing w:val="55"/>
          <w:w w:val="96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ins w:id="657" w:author="Chris Prickett" w:date="2017-02-13T14:11:00Z">
        <w:r w:rsidR="00B118C9">
          <w:rPr>
            <w:w w:val="95"/>
          </w:rPr>
          <w:t>S</w:t>
        </w:r>
      </w:ins>
      <w:del w:id="658" w:author="Chris Prickett" w:date="2017-02-13T14:11:00Z">
        <w:r w:rsidDel="00B118C9">
          <w:rPr>
            <w:w w:val="95"/>
          </w:rPr>
          <w:delText>s</w:delText>
        </w:r>
      </w:del>
      <w:r>
        <w:rPr>
          <w:w w:val="95"/>
        </w:rPr>
        <w:t>pace</w:t>
      </w:r>
      <w:r>
        <w:rPr>
          <w:spacing w:val="-17"/>
          <w:w w:val="95"/>
        </w:rPr>
        <w:t xml:space="preserve"> </w:t>
      </w:r>
      <w:ins w:id="659" w:author="Chris Prickett" w:date="2017-02-13T14:11:00Z">
        <w:r w:rsidR="00B118C9">
          <w:rPr>
            <w:spacing w:val="-2"/>
            <w:w w:val="95"/>
          </w:rPr>
          <w:t>C</w:t>
        </w:r>
      </w:ins>
      <w:del w:id="660" w:author="Chris Prickett" w:date="2017-02-13T14:11:00Z">
        <w:r w:rsidDel="00B118C9">
          <w:rPr>
            <w:spacing w:val="-2"/>
            <w:w w:val="95"/>
          </w:rPr>
          <w:delText>c</w:delText>
        </w:r>
      </w:del>
      <w:r>
        <w:rPr>
          <w:spacing w:val="-2"/>
          <w:w w:val="95"/>
        </w:rPr>
        <w:t>ollective</w:t>
      </w:r>
      <w:r>
        <w:rPr>
          <w:spacing w:val="-18"/>
          <w:w w:val="95"/>
        </w:rPr>
        <w:t xml:space="preserve"> </w:t>
      </w:r>
      <w:r>
        <w:rPr>
          <w:w w:val="95"/>
        </w:rPr>
        <w:t>(MSC),</w:t>
      </w:r>
      <w:r>
        <w:rPr>
          <w:spacing w:val="-17"/>
          <w:w w:val="95"/>
        </w:rPr>
        <w:t xml:space="preserve"> </w:t>
      </w:r>
      <w:r>
        <w:rPr>
          <w:w w:val="95"/>
        </w:rPr>
        <w:t>(19)</w:t>
      </w:r>
      <w:r>
        <w:rPr>
          <w:spacing w:val="-18"/>
          <w:w w:val="95"/>
        </w:rPr>
        <w:t xml:space="preserve"> </w:t>
      </w:r>
      <w:r>
        <w:rPr>
          <w:w w:val="95"/>
        </w:rPr>
        <w:t>”Ne</w:t>
      </w:r>
      <w:r>
        <w:rPr>
          <w:spacing w:val="-17"/>
          <w:w w:val="95"/>
        </w:rPr>
        <w:t xml:space="preserve"> </w:t>
      </w:r>
      <w:r>
        <w:rPr>
          <w:w w:val="95"/>
        </w:rPr>
        <w:t>da(vi)mo</w:t>
      </w:r>
      <w:r>
        <w:rPr>
          <w:spacing w:val="-18"/>
          <w:w w:val="95"/>
        </w:rPr>
        <w:t xml:space="preserve"> </w:t>
      </w:r>
      <w:r>
        <w:rPr>
          <w:w w:val="95"/>
        </w:rPr>
        <w:t>Beograd”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initiative</w:t>
      </w:r>
      <w:r>
        <w:rPr>
          <w:spacing w:val="-18"/>
          <w:w w:val="95"/>
        </w:rPr>
        <w:t xml:space="preserve"> </w:t>
      </w:r>
      <w:r>
        <w:rPr>
          <w:w w:val="95"/>
        </w:rPr>
        <w:t>[Don’t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drown</w:t>
      </w:r>
      <w:r>
        <w:rPr>
          <w:spacing w:val="-18"/>
          <w:w w:val="95"/>
        </w:rPr>
        <w:t xml:space="preserve"> </w:t>
      </w:r>
      <w:r>
        <w:rPr>
          <w:w w:val="95"/>
        </w:rPr>
        <w:t>Belgrade]</w:t>
      </w:r>
      <w:r>
        <w:rPr>
          <w:spacing w:val="21"/>
          <w:w w:val="89"/>
        </w:rPr>
        <w:t xml:space="preserve"> </w:t>
      </w:r>
      <w:r>
        <w:rPr>
          <w:spacing w:val="-1"/>
          <w:w w:val="95"/>
        </w:rPr>
        <w:t>(NDVBGD),</w:t>
      </w:r>
      <w:r>
        <w:rPr>
          <w:spacing w:val="-36"/>
          <w:w w:val="95"/>
        </w:rPr>
        <w:t xml:space="preserve"> </w:t>
      </w:r>
      <w:r>
        <w:rPr>
          <w:w w:val="95"/>
        </w:rPr>
        <w:t>(20)</w:t>
      </w:r>
      <w:r>
        <w:rPr>
          <w:spacing w:val="-36"/>
          <w:w w:val="95"/>
        </w:rPr>
        <w:t xml:space="preserve"> </w:t>
      </w:r>
      <w:r>
        <w:rPr>
          <w:w w:val="95"/>
        </w:rPr>
        <w:t>”My</w:t>
      </w:r>
      <w:r>
        <w:rPr>
          <w:spacing w:val="-37"/>
          <w:w w:val="95"/>
        </w:rPr>
        <w:t xml:space="preserve"> </w:t>
      </w:r>
      <w:ins w:id="661" w:author="Chris Prickett" w:date="2017-02-13T14:11:00Z">
        <w:r w:rsidR="00B118C9">
          <w:rPr>
            <w:w w:val="95"/>
          </w:rPr>
          <w:t>P</w:t>
        </w:r>
      </w:ins>
      <w:del w:id="662" w:author="Chris Prickett" w:date="2017-02-13T14:11:00Z">
        <w:r w:rsidDel="00B118C9">
          <w:rPr>
            <w:w w:val="95"/>
          </w:rPr>
          <w:delText>p</w:delText>
        </w:r>
      </w:del>
      <w:r>
        <w:rPr>
          <w:w w:val="95"/>
        </w:rPr>
        <w:t>iece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amala”</w:t>
      </w:r>
      <w:r>
        <w:rPr>
          <w:spacing w:val="-37"/>
          <w:w w:val="95"/>
        </w:rPr>
        <w:t xml:space="preserve"> </w:t>
      </w:r>
      <w:r>
        <w:rPr>
          <w:w w:val="95"/>
        </w:rPr>
        <w:t>participatory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design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workshop,</w:t>
      </w:r>
      <w:r>
        <w:rPr>
          <w:spacing w:val="-34"/>
          <w:w w:val="95"/>
        </w:rPr>
        <w:t xml:space="preserve"> </w:t>
      </w:r>
      <w:r>
        <w:rPr>
          <w:w w:val="95"/>
        </w:rPr>
        <w:t>(21)</w:t>
      </w:r>
      <w:r>
        <w:rPr>
          <w:spacing w:val="-36"/>
          <w:w w:val="95"/>
        </w:rPr>
        <w:t xml:space="preserve"> </w:t>
      </w:r>
      <w:r>
        <w:rPr>
          <w:w w:val="95"/>
        </w:rPr>
        <w:t>”The</w:t>
      </w:r>
      <w:r>
        <w:rPr>
          <w:spacing w:val="33"/>
        </w:rPr>
        <w:t xml:space="preserve"> </w:t>
      </w:r>
      <w:ins w:id="663" w:author="Chris Prickett" w:date="2017-02-13T14:12:00Z">
        <w:r w:rsidR="00B118C9">
          <w:rPr>
            <w:w w:val="95"/>
          </w:rPr>
          <w:t>G</w:t>
        </w:r>
      </w:ins>
      <w:del w:id="664" w:author="Chris Prickett" w:date="2017-02-13T14:12:00Z">
        <w:r w:rsidDel="00B118C9">
          <w:rPr>
            <w:w w:val="95"/>
          </w:rPr>
          <w:delText>g</w:delText>
        </w:r>
      </w:del>
      <w:r>
        <w:rPr>
          <w:w w:val="95"/>
        </w:rPr>
        <w:t>ame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amala”</w:t>
      </w:r>
      <w:r>
        <w:rPr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participatory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planning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workshop,</w:t>
      </w:r>
      <w:r>
        <w:rPr>
          <w:spacing w:val="-36"/>
          <w:w w:val="95"/>
        </w:rPr>
        <w:t xml:space="preserve"> </w:t>
      </w:r>
      <w:r>
        <w:rPr>
          <w:w w:val="95"/>
        </w:rPr>
        <w:t>(22)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”Sav</w:t>
      </w:r>
      <w:r>
        <w:rPr>
          <w:spacing w:val="-3"/>
          <w:w w:val="95"/>
        </w:rPr>
        <w:t>amala,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ins w:id="665" w:author="Chris Prickett" w:date="2017-02-13T14:12:00Z">
        <w:r w:rsidR="00B118C9">
          <w:rPr>
            <w:w w:val="95"/>
          </w:rPr>
          <w:t>P</w:t>
        </w:r>
      </w:ins>
      <w:del w:id="666" w:author="Chris Prickett" w:date="2017-02-13T14:12:00Z">
        <w:r w:rsidDel="00B118C9">
          <w:rPr>
            <w:w w:val="95"/>
          </w:rPr>
          <w:delText>p</w:delText>
        </w:r>
      </w:del>
      <w:r>
        <w:rPr>
          <w:w w:val="95"/>
        </w:rPr>
        <w:t>lace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69"/>
          <w:w w:val="89"/>
        </w:rPr>
        <w:t xml:space="preserve"> </w:t>
      </w:r>
      <w:ins w:id="667" w:author="Chris Prickett" w:date="2017-02-13T14:12:00Z">
        <w:r w:rsidR="00B118C9">
          <w:rPr>
            <w:w w:val="95"/>
          </w:rPr>
          <w:t>M</w:t>
        </w:r>
      </w:ins>
      <w:del w:id="668" w:author="Chris Prickett" w:date="2017-02-13T14:12:00Z">
        <w:r w:rsidDel="00B118C9">
          <w:rPr>
            <w:w w:val="95"/>
          </w:rPr>
          <w:delText>m</w:delText>
        </w:r>
      </w:del>
      <w:r>
        <w:rPr>
          <w:w w:val="95"/>
        </w:rPr>
        <w:t>aking”</w:t>
      </w:r>
      <w:r>
        <w:rPr>
          <w:spacing w:val="-29"/>
          <w:w w:val="95"/>
        </w:rPr>
        <w:t xml:space="preserve"> </w:t>
      </w:r>
      <w:r>
        <w:rPr>
          <w:w w:val="95"/>
        </w:rPr>
        <w:t>participatory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pro</w:t>
      </w:r>
      <w:r>
        <w:rPr>
          <w:w w:val="95"/>
        </w:rPr>
        <w:t>j</w:t>
      </w:r>
      <w:r>
        <w:rPr>
          <w:spacing w:val="1"/>
          <w:w w:val="95"/>
        </w:rPr>
        <w:t>ect,</w:t>
      </w:r>
      <w:r>
        <w:rPr>
          <w:spacing w:val="-28"/>
          <w:w w:val="95"/>
        </w:rPr>
        <w:t xml:space="preserve"> </w:t>
      </w:r>
      <w:r>
        <w:rPr>
          <w:w w:val="95"/>
        </w:rPr>
        <w:t>(23)</w:t>
      </w:r>
      <w:r>
        <w:rPr>
          <w:spacing w:val="-28"/>
          <w:w w:val="95"/>
        </w:rPr>
        <w:t xml:space="preserve"> </w:t>
      </w:r>
      <w:r>
        <w:rPr>
          <w:w w:val="95"/>
        </w:rPr>
        <w:t>”Streets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ins w:id="669" w:author="Chris Prickett" w:date="2017-02-13T14:12:00Z">
        <w:r w:rsidR="00B118C9">
          <w:rPr>
            <w:w w:val="95"/>
          </w:rPr>
          <w:t>C</w:t>
        </w:r>
      </w:ins>
      <w:del w:id="670" w:author="Chris Prickett" w:date="2017-02-13T14:12:00Z">
        <w:r w:rsidDel="00B118C9">
          <w:rPr>
            <w:w w:val="95"/>
          </w:rPr>
          <w:delText>c</w:delText>
        </w:r>
      </w:del>
      <w:r>
        <w:rPr>
          <w:w w:val="95"/>
        </w:rPr>
        <w:t>yclists”</w:t>
      </w:r>
      <w:r>
        <w:rPr>
          <w:spacing w:val="-28"/>
          <w:w w:val="95"/>
        </w:rPr>
        <w:t xml:space="preserve"> </w:t>
      </w:r>
      <w:r>
        <w:rPr>
          <w:w w:val="95"/>
        </w:rPr>
        <w:t>NGO,</w:t>
      </w:r>
      <w:del w:id="671" w:author="Chris Prickett" w:date="2017-02-13T14:13:00Z">
        <w:r w:rsidDel="00B118C9">
          <w:rPr>
            <w:spacing w:val="-29"/>
            <w:w w:val="95"/>
          </w:rPr>
          <w:delText xml:space="preserve"> </w:delText>
        </w:r>
        <w:r w:rsidDel="00B118C9">
          <w:rPr>
            <w:w w:val="95"/>
          </w:rPr>
          <w:delText>and</w:delText>
        </w:r>
      </w:del>
      <w:r>
        <w:rPr>
          <w:spacing w:val="-28"/>
          <w:w w:val="95"/>
        </w:rPr>
        <w:t xml:space="preserve"> </w:t>
      </w:r>
      <w:r>
        <w:rPr>
          <w:w w:val="95"/>
        </w:rPr>
        <w:t>(24)</w:t>
      </w:r>
      <w:r>
        <w:rPr>
          <w:spacing w:val="-28"/>
          <w:w w:val="95"/>
        </w:rPr>
        <w:t xml:space="preserve"> </w:t>
      </w:r>
      <w:ins w:id="672" w:author="Chris Prickett" w:date="2017-02-13T14:12:00Z">
        <w:r w:rsidR="00B118C9">
          <w:rPr>
            <w:w w:val="95"/>
          </w:rPr>
          <w:t>and the C</w:t>
        </w:r>
      </w:ins>
      <w:del w:id="673" w:author="Chris Prickett" w:date="2017-02-13T14:12:00Z">
        <w:r w:rsidDel="00B118C9">
          <w:rPr>
            <w:w w:val="95"/>
          </w:rPr>
          <w:delText>C</w:delText>
        </w:r>
      </w:del>
      <w:r>
        <w:rPr>
          <w:w w:val="95"/>
        </w:rPr>
        <w:t>ommon</w:t>
      </w:r>
      <w:r>
        <w:rPr>
          <w:spacing w:val="-28"/>
          <w:w w:val="95"/>
        </w:rPr>
        <w:t xml:space="preserve"> </w:t>
      </w:r>
      <w:r>
        <w:rPr>
          <w:w w:val="95"/>
        </w:rPr>
        <w:t>space</w:t>
      </w:r>
      <w:r>
        <w:rPr>
          <w:spacing w:val="23"/>
          <w:w w:val="83"/>
        </w:rPr>
        <w:t xml:space="preserve"> </w:t>
      </w:r>
      <w:ins w:id="674" w:author="Chris Prickett" w:date="2017-02-13T14:13:00Z">
        <w:r w:rsidR="00B118C9">
          <w:rPr>
            <w:w w:val="95"/>
          </w:rPr>
          <w:t>at</w:t>
        </w:r>
      </w:ins>
      <w:del w:id="675" w:author="Chris Prickett" w:date="2017-02-13T14:13:00Z">
        <w:r w:rsidDel="00B118C9">
          <w:rPr>
            <w:w w:val="95"/>
          </w:rPr>
          <w:delText>in</w:delText>
        </w:r>
      </w:del>
      <w:r>
        <w:rPr>
          <w:spacing w:val="-19"/>
          <w:w w:val="95"/>
        </w:rPr>
        <w:t xml:space="preserve"> </w:t>
      </w:r>
      <w:r>
        <w:rPr>
          <w:w w:val="95"/>
        </w:rPr>
        <w:t>Kraljevica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arka</w:t>
      </w:r>
      <w:r>
        <w:rPr>
          <w:spacing w:val="-19"/>
          <w:w w:val="95"/>
        </w:rPr>
        <w:t xml:space="preserve"> </w:t>
      </w:r>
      <w:r>
        <w:rPr>
          <w:w w:val="95"/>
        </w:rPr>
        <w:t>8</w:t>
      </w:r>
      <w:r>
        <w:rPr>
          <w:spacing w:val="-18"/>
          <w:w w:val="95"/>
        </w:rPr>
        <w:t xml:space="preserve"> </w:t>
      </w:r>
      <w:del w:id="676" w:author="Chris Prickett" w:date="2017-02-13T14:13:00Z">
        <w:r w:rsidDel="00B118C9">
          <w:rPr>
            <w:w w:val="95"/>
          </w:rPr>
          <w:delText>street</w:delText>
        </w:r>
        <w:r w:rsidDel="00B118C9">
          <w:rPr>
            <w:spacing w:val="-19"/>
            <w:w w:val="95"/>
          </w:rPr>
          <w:delText xml:space="preserve"> </w:delText>
        </w:r>
      </w:del>
      <w:r>
        <w:rPr>
          <w:w w:val="95"/>
        </w:rPr>
        <w:t>(KM8).</w:t>
      </w:r>
    </w:p>
    <w:p w14:paraId="73F26F31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36A0ABC1" w14:textId="6446818A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preferences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defined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connection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their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relationalit</w:t>
      </w:r>
      <w:r>
        <w:rPr>
          <w:spacing w:val="-1"/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towards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contex</w:t>
      </w:r>
      <w:r>
        <w:rPr>
          <w:w w:val="95"/>
        </w:rPr>
        <w:t>tual</w:t>
      </w:r>
      <w:r>
        <w:rPr>
          <w:spacing w:val="-33"/>
          <w:w w:val="95"/>
        </w:rPr>
        <w:t xml:space="preserve"> </w:t>
      </w:r>
      <w:r>
        <w:rPr>
          <w:w w:val="95"/>
        </w:rPr>
        <w:t>resources,</w:t>
      </w:r>
      <w:r>
        <w:rPr>
          <w:spacing w:val="-30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practices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urban</w:t>
      </w:r>
      <w:r>
        <w:rPr>
          <w:spacing w:val="-32"/>
          <w:w w:val="95"/>
        </w:rPr>
        <w:t xml:space="preserve"> </w:t>
      </w:r>
      <w:r>
        <w:rPr>
          <w:w w:val="95"/>
        </w:rPr>
        <w:t>conflicts</w:t>
      </w:r>
      <w:r>
        <w:rPr>
          <w:spacing w:val="-32"/>
          <w:w w:val="95"/>
        </w:rPr>
        <w:t xml:space="preserve"> </w:t>
      </w:r>
      <w:r>
        <w:rPr>
          <w:w w:val="95"/>
        </w:rPr>
        <w:t>figuring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29"/>
          <w:w w:val="87"/>
        </w:rPr>
        <w:t xml:space="preserve"> </w:t>
      </w:r>
      <w:r>
        <w:rPr>
          <w:w w:val="95"/>
        </w:rPr>
        <w:t>artifacts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influenced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they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influence</w:t>
      </w:r>
      <w:r>
        <w:rPr>
          <w:spacing w:val="-17"/>
          <w:w w:val="95"/>
        </w:rPr>
        <w:t xml:space="preserve"> </w:t>
      </w:r>
      <w:r>
        <w:rPr>
          <w:w w:val="95"/>
        </w:rPr>
        <w:t>on.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manner,</w:t>
      </w:r>
      <w:r>
        <w:rPr>
          <w:spacing w:val="-14"/>
          <w:w w:val="95"/>
        </w:rPr>
        <w:t xml:space="preserve"> </w:t>
      </w:r>
      <w:r>
        <w:rPr>
          <w:spacing w:val="-5"/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become</w:t>
      </w:r>
      <w:r>
        <w:rPr>
          <w:spacing w:val="43"/>
          <w:w w:val="86"/>
        </w:rPr>
        <w:t xml:space="preserve"> </w:t>
      </w:r>
      <w:r>
        <w:rPr>
          <w:spacing w:val="-4"/>
          <w:w w:val="95"/>
        </w:rPr>
        <w:t>aware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11"/>
          <w:w w:val="95"/>
        </w:rPr>
        <w:t xml:space="preserve"> </w:t>
      </w:r>
      <w:r>
        <w:rPr>
          <w:w w:val="95"/>
        </w:rPr>
        <w:t>field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maneuvers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order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tify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elaborate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how</w:t>
      </w:r>
      <w:r>
        <w:rPr>
          <w:spacing w:val="41"/>
          <w:w w:val="91"/>
        </w:rPr>
        <w:t xml:space="preserve"> </w:t>
      </w:r>
      <w:r>
        <w:rPr>
          <w:w w:val="90"/>
        </w:rPr>
        <w:t>urban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planning,</w:t>
      </w:r>
      <w:r>
        <w:rPr>
          <w:spacing w:val="-16"/>
          <w:w w:val="90"/>
        </w:rPr>
        <w:t xml:space="preserve"> </w:t>
      </w:r>
      <w:r>
        <w:rPr>
          <w:w w:val="90"/>
        </w:rPr>
        <w:t>real</w:t>
      </w:r>
      <w:r>
        <w:rPr>
          <w:spacing w:val="-16"/>
          <w:w w:val="90"/>
        </w:rPr>
        <w:t xml:space="preserve"> </w:t>
      </w:r>
      <w:r>
        <w:rPr>
          <w:w w:val="90"/>
        </w:rPr>
        <w:t>estate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interests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participatory</w:t>
      </w:r>
      <w:r>
        <w:rPr>
          <w:spacing w:val="-16"/>
          <w:w w:val="90"/>
        </w:rPr>
        <w:t xml:space="preserve"> </w:t>
      </w:r>
      <w:r>
        <w:rPr>
          <w:w w:val="90"/>
        </w:rPr>
        <w:t>activities</w:t>
      </w:r>
      <w:r>
        <w:rPr>
          <w:spacing w:val="-15"/>
          <w:w w:val="90"/>
        </w:rPr>
        <w:t xml:space="preserve"> </w:t>
      </w:r>
      <w:r>
        <w:rPr>
          <w:w w:val="90"/>
        </w:rPr>
        <w:t>influence</w:t>
      </w:r>
      <w:r>
        <w:rPr>
          <w:spacing w:val="-16"/>
          <w:w w:val="90"/>
        </w:rPr>
        <w:t xml:space="preserve"> </w:t>
      </w:r>
      <w:r>
        <w:rPr>
          <w:w w:val="90"/>
        </w:rPr>
        <w:t>urban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dev</w:t>
      </w:r>
      <w:r w:rsidR="00C4448F">
        <w:rPr>
          <w:spacing w:val="-2"/>
          <w:w w:val="90"/>
        </w:rPr>
        <w:t>elop</w:t>
      </w:r>
      <w:r>
        <w:rPr>
          <w:spacing w:val="-3"/>
          <w:w w:val="90"/>
        </w:rPr>
        <w:t>men</w:t>
      </w:r>
      <w:r>
        <w:rPr>
          <w:spacing w:val="-2"/>
          <w:w w:val="90"/>
        </w:rPr>
        <w:t>t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20"/>
          <w:w w:val="90"/>
        </w:rPr>
        <w:t xml:space="preserve"> </w:t>
      </w:r>
      <w:r>
        <w:rPr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essen</w:t>
      </w:r>
      <w:r>
        <w:rPr>
          <w:spacing w:val="-1"/>
          <w:w w:val="90"/>
        </w:rPr>
        <w:t>tial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translate</w:t>
      </w:r>
      <w:r>
        <w:rPr>
          <w:spacing w:val="-22"/>
          <w:w w:val="90"/>
        </w:rPr>
        <w:t xml:space="preserve"> </w:t>
      </w:r>
      <w:r>
        <w:rPr>
          <w:w w:val="90"/>
        </w:rPr>
        <w:t>these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qualitativ</w:t>
      </w:r>
      <w:r>
        <w:rPr>
          <w:spacing w:val="-2"/>
          <w:w w:val="90"/>
        </w:rPr>
        <w:t>e</w:t>
      </w:r>
      <w:r>
        <w:rPr>
          <w:spacing w:val="-21"/>
          <w:w w:val="90"/>
        </w:rPr>
        <w:t xml:space="preserve"> </w:t>
      </w:r>
      <w:r>
        <w:rPr>
          <w:w w:val="90"/>
        </w:rPr>
        <w:t>categories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factors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which</w:t>
      </w:r>
      <w:r>
        <w:rPr>
          <w:spacing w:val="47"/>
          <w:w w:val="83"/>
        </w:rPr>
        <w:t xml:space="preserve"> </w:t>
      </w:r>
      <w:ins w:id="677" w:author="Chris Prickett" w:date="2017-02-13T14:27:00Z">
        <w:r w:rsidR="00467E61">
          <w:rPr>
            <w:w w:val="90"/>
          </w:rPr>
          <w:t>might</w:t>
        </w:r>
      </w:ins>
      <w:del w:id="678" w:author="Chris Prickett" w:date="2017-02-13T14:27:00Z">
        <w:r w:rsidDel="00467E61">
          <w:rPr>
            <w:w w:val="90"/>
          </w:rPr>
          <w:delText>could</w:delText>
        </w:r>
      </w:del>
      <w:r>
        <w:rPr>
          <w:spacing w:val="-17"/>
          <w:w w:val="90"/>
        </w:rPr>
        <w:t xml:space="preserve"> </w:t>
      </w:r>
      <w:r>
        <w:rPr>
          <w:w w:val="90"/>
        </w:rPr>
        <w:t>denote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positive</w:t>
      </w:r>
      <w:r>
        <w:rPr>
          <w:spacing w:val="-17"/>
          <w:w w:val="90"/>
        </w:rPr>
        <w:t xml:space="preserve"> </w:t>
      </w:r>
      <w:r>
        <w:rPr>
          <w:w w:val="90"/>
        </w:rPr>
        <w:t>impetus.</w:t>
      </w:r>
    </w:p>
    <w:p w14:paraId="4CE9D5D1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1BC9070" w14:textId="35556533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3"/>
          <w:w w:val="95"/>
        </w:rPr>
        <w:t>Accordingly,</w:t>
      </w:r>
      <w:r>
        <w:rPr>
          <w:spacing w:val="-43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regards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definition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research</w:t>
      </w:r>
      <w:r>
        <w:rPr>
          <w:spacing w:val="-43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42"/>
          <w:w w:val="95"/>
        </w:rPr>
        <w:t xml:space="preserve"> </w:t>
      </w:r>
      <w:r>
        <w:rPr>
          <w:color w:val="0000CC"/>
          <w:w w:val="95"/>
        </w:rPr>
        <w:t>2.1.5</w:t>
      </w:r>
      <w:r>
        <w:rPr>
          <w:w w:val="95"/>
        </w:rPr>
        <w:t>),</w:t>
      </w:r>
      <w:r>
        <w:rPr>
          <w:spacing w:val="43"/>
          <w:w w:val="106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ma</w:t>
      </w:r>
      <w:r>
        <w:rPr>
          <w:spacing w:val="-3"/>
          <w:w w:val="95"/>
        </w:rPr>
        <w:t>y</w:t>
      </w:r>
      <w:r>
        <w:rPr>
          <w:spacing w:val="-19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concluded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20"/>
          <w:w w:val="95"/>
        </w:rPr>
        <w:t xml:space="preserve"> </w:t>
      </w:r>
      <w:r>
        <w:rPr>
          <w:w w:val="95"/>
        </w:rPr>
        <w:t>resources,</w:t>
      </w:r>
      <w:r>
        <w:rPr>
          <w:spacing w:val="-16"/>
          <w:w w:val="95"/>
        </w:rPr>
        <w:t xml:space="preserve"> </w:t>
      </w:r>
      <w:r>
        <w:rPr>
          <w:w w:val="95"/>
        </w:rPr>
        <w:t>either</w:t>
      </w:r>
      <w:r>
        <w:rPr>
          <w:spacing w:val="-19"/>
          <w:w w:val="95"/>
        </w:rPr>
        <w:t xml:space="preserve"> </w:t>
      </w:r>
      <w:r>
        <w:rPr>
          <w:w w:val="95"/>
        </w:rPr>
        <w:t>spatial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19"/>
          <w:w w:val="95"/>
        </w:rPr>
        <w:t xml:space="preserve"> </w:t>
      </w:r>
      <w:r>
        <w:rPr>
          <w:w w:val="95"/>
        </w:rPr>
        <w:t>social,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attraction</w:t>
      </w:r>
      <w:r>
        <w:rPr>
          <w:spacing w:val="-21"/>
          <w:w w:val="95"/>
        </w:rPr>
        <w:t xml:space="preserve"> </w:t>
      </w:r>
      <w:r>
        <w:rPr>
          <w:w w:val="95"/>
        </w:rPr>
        <w:t>factors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make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20"/>
          <w:w w:val="95"/>
        </w:rPr>
        <w:t xml:space="preserve"> </w:t>
      </w:r>
      <w:r>
        <w:rPr>
          <w:w w:val="95"/>
        </w:rPr>
        <w:t>saturated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actors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85"/>
        </w:rPr>
        <w:t xml:space="preserve"> </w:t>
      </w:r>
      <w:r>
        <w:rPr>
          <w:spacing w:val="-2"/>
          <w:w w:val="90"/>
        </w:rPr>
        <w:t>interests.</w:t>
      </w:r>
      <w:r>
        <w:rPr>
          <w:spacing w:val="13"/>
          <w:w w:val="90"/>
        </w:rPr>
        <w:t xml:space="preserve"> </w:t>
      </w:r>
      <w:r>
        <w:rPr>
          <w:w w:val="90"/>
        </w:rPr>
        <w:t>Based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our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qualitativ</w:t>
      </w:r>
      <w:r>
        <w:rPr>
          <w:spacing w:val="-2"/>
          <w:w w:val="90"/>
        </w:rPr>
        <w:t>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research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most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promi</w:t>
      </w:r>
      <w:r>
        <w:rPr>
          <w:spacing w:val="-2"/>
          <w:w w:val="90"/>
        </w:rPr>
        <w:t>nen</w:t>
      </w:r>
      <w:r>
        <w:rPr>
          <w:spacing w:val="-1"/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w w:val="90"/>
        </w:rPr>
        <w:t>aspects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49"/>
          <w:w w:val="85"/>
        </w:rPr>
        <w:t xml:space="preserve"> </w:t>
      </w:r>
      <w:r>
        <w:rPr>
          <w:w w:val="95"/>
        </w:rPr>
        <w:t>direct</w:t>
      </w:r>
      <w:r>
        <w:rPr>
          <w:spacing w:val="-40"/>
          <w:w w:val="95"/>
        </w:rPr>
        <w:t xml:space="preserve"> </w:t>
      </w:r>
      <w:r>
        <w:rPr>
          <w:w w:val="95"/>
        </w:rPr>
        <w:t>correlation</w:t>
      </w:r>
      <w:r>
        <w:rPr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functioning</w:t>
      </w:r>
      <w:r>
        <w:rPr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level</w:t>
      </w:r>
      <w:r>
        <w:rPr>
          <w:spacing w:val="-39"/>
          <w:w w:val="95"/>
        </w:rPr>
        <w:t xml:space="preserve"> </w:t>
      </w:r>
      <w:r>
        <w:rPr>
          <w:w w:val="95"/>
        </w:rPr>
        <w:t>are:</w:t>
      </w:r>
      <w:r>
        <w:rPr>
          <w:spacing w:val="-27"/>
          <w:w w:val="95"/>
        </w:rPr>
        <w:t xml:space="preserve"> </w:t>
      </w:r>
      <w:r>
        <w:rPr>
          <w:w w:val="95"/>
        </w:rPr>
        <w:t>(o)</w:t>
      </w:r>
      <w:r>
        <w:rPr>
          <w:spacing w:val="-40"/>
          <w:w w:val="95"/>
        </w:rPr>
        <w:t xml:space="preserve"> </w:t>
      </w:r>
      <w:r>
        <w:rPr>
          <w:w w:val="95"/>
        </w:rPr>
        <w:t>political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(parti</w:t>
      </w:r>
      <w:r>
        <w:rPr>
          <w:spacing w:val="-2"/>
          <w:w w:val="95"/>
        </w:rPr>
        <w:t>cipation,</w:t>
      </w:r>
      <w:r>
        <w:rPr>
          <w:spacing w:val="55"/>
          <w:w w:val="88"/>
        </w:rPr>
        <w:t xml:space="preserve"> </w:t>
      </w:r>
      <w:r>
        <w:rPr>
          <w:spacing w:val="-3"/>
          <w:w w:val="95"/>
        </w:rPr>
        <w:t>transparency,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ins w:id="679" w:author="Chris Prickett" w:date="2017-02-13T14:29:00Z">
        <w:r w:rsidR="00D6309B">
          <w:rPr>
            <w:spacing w:val="-36"/>
            <w:w w:val="95"/>
          </w:rPr>
          <w:t xml:space="preserve">the </w:t>
        </w:r>
      </w:ins>
      <w:r>
        <w:rPr>
          <w:spacing w:val="-2"/>
          <w:w w:val="95"/>
        </w:rPr>
        <w:t>institutionalization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culture),</w:t>
      </w:r>
      <w:r>
        <w:rPr>
          <w:spacing w:val="-35"/>
          <w:w w:val="95"/>
        </w:rPr>
        <w:t xml:space="preserve"> </w:t>
      </w:r>
      <w:r>
        <w:rPr>
          <w:w w:val="95"/>
        </w:rPr>
        <w:t>(o)</w:t>
      </w:r>
      <w:r>
        <w:rPr>
          <w:spacing w:val="-37"/>
          <w:w w:val="95"/>
        </w:rPr>
        <w:t xml:space="preserve"> </w:t>
      </w:r>
      <w:r>
        <w:rPr>
          <w:w w:val="95"/>
        </w:rPr>
        <w:t>economic</w:t>
      </w:r>
      <w:r>
        <w:rPr>
          <w:spacing w:val="-35"/>
          <w:w w:val="95"/>
        </w:rPr>
        <w:t xml:space="preserve"> </w:t>
      </w:r>
      <w:r>
        <w:rPr>
          <w:w w:val="95"/>
        </w:rPr>
        <w:t>(public</w:t>
      </w:r>
      <w:r>
        <w:rPr>
          <w:spacing w:val="-37"/>
          <w:w w:val="95"/>
        </w:rPr>
        <w:t xml:space="preserve"> </w:t>
      </w:r>
      <w:r>
        <w:rPr>
          <w:w w:val="95"/>
        </w:rPr>
        <w:t>funding),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(o)</w:t>
      </w:r>
      <w:r>
        <w:rPr>
          <w:spacing w:val="53"/>
          <w:w w:val="109"/>
        </w:rPr>
        <w:t xml:space="preserve"> </w:t>
      </w:r>
      <w:r>
        <w:rPr>
          <w:w w:val="95"/>
        </w:rPr>
        <w:t>cultural</w:t>
      </w:r>
      <w:r>
        <w:rPr>
          <w:spacing w:val="-23"/>
          <w:w w:val="95"/>
        </w:rPr>
        <w:t xml:space="preserve"> </w:t>
      </w:r>
      <w:r>
        <w:rPr>
          <w:w w:val="95"/>
        </w:rPr>
        <w:t>(global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flows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ideas,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ends,</w:t>
      </w:r>
      <w:r>
        <w:rPr>
          <w:spacing w:val="-19"/>
          <w:w w:val="95"/>
        </w:rPr>
        <w:t xml:space="preserve"> </w:t>
      </w:r>
      <w:r>
        <w:rPr>
          <w:w w:val="95"/>
        </w:rPr>
        <w:t>information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knowledge).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Consequen</w:t>
      </w:r>
      <w:r>
        <w:rPr>
          <w:spacing w:val="-2"/>
          <w:w w:val="95"/>
        </w:rPr>
        <w:t>tly</w:t>
      </w:r>
      <w:r>
        <w:rPr>
          <w:spacing w:val="-3"/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88"/>
        </w:rPr>
        <w:t xml:space="preserve"> </w:t>
      </w:r>
      <w:r>
        <w:rPr>
          <w:spacing w:val="-1"/>
          <w:w w:val="90"/>
        </w:rPr>
        <w:t>following</w:t>
      </w:r>
      <w:r>
        <w:rPr>
          <w:spacing w:val="-15"/>
          <w:w w:val="90"/>
        </w:rPr>
        <w:t xml:space="preserve"> </w:t>
      </w:r>
      <w:r>
        <w:rPr>
          <w:w w:val="90"/>
        </w:rPr>
        <w:t>clusters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resources,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conflicts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practices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ha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</w:t>
      </w:r>
      <w:r>
        <w:rPr>
          <w:spacing w:val="-15"/>
          <w:w w:val="90"/>
        </w:rPr>
        <w:t xml:space="preserve"> </w:t>
      </w:r>
      <w:r>
        <w:rPr>
          <w:w w:val="90"/>
        </w:rPr>
        <w:t>recognized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Figure</w:t>
      </w:r>
      <w:r>
        <w:rPr>
          <w:color w:val="00AEEF"/>
          <w:spacing w:val="-14"/>
          <w:w w:val="90"/>
        </w:rPr>
        <w:t xml:space="preserve"> </w:t>
      </w:r>
      <w:r>
        <w:rPr>
          <w:color w:val="00AEEF"/>
          <w:w w:val="90"/>
        </w:rPr>
        <w:t>4</w:t>
      </w:r>
      <w:r>
        <w:rPr>
          <w:w w:val="90"/>
        </w:rPr>
        <w:t>):</w:t>
      </w:r>
    </w:p>
    <w:p w14:paraId="79FDE689" w14:textId="77777777" w:rsidR="00B0559F" w:rsidRDefault="00E07B1F" w:rsidP="00B10A51">
      <w:pPr>
        <w:pStyle w:val="BodyText"/>
        <w:numPr>
          <w:ilvl w:val="2"/>
          <w:numId w:val="2"/>
        </w:numPr>
        <w:tabs>
          <w:tab w:val="left" w:pos="1134"/>
        </w:tabs>
        <w:spacing w:before="28" w:line="327" w:lineRule="auto"/>
        <w:ind w:right="111" w:firstLine="0"/>
        <w:jc w:val="both"/>
      </w:pPr>
      <w:r w:rsidRPr="00B10A51">
        <w:rPr>
          <w:rFonts w:ascii="Georgia"/>
          <w:b/>
          <w:w w:val="95"/>
        </w:rPr>
        <w:t>Spatial</w:t>
      </w:r>
      <w:r w:rsidRPr="00B10A51">
        <w:rPr>
          <w:rFonts w:ascii="Georgia"/>
          <w:b/>
          <w:spacing w:val="-8"/>
          <w:w w:val="95"/>
        </w:rPr>
        <w:t xml:space="preserve"> </w:t>
      </w:r>
      <w:r w:rsidRPr="00B10A51">
        <w:rPr>
          <w:rFonts w:ascii="Georgia"/>
          <w:b/>
          <w:w w:val="95"/>
        </w:rPr>
        <w:t>capacities</w:t>
      </w:r>
      <w:r w:rsidRPr="00B10A51">
        <w:rPr>
          <w:rFonts w:ascii="Georgia"/>
          <w:b/>
          <w:spacing w:val="-6"/>
          <w:w w:val="95"/>
        </w:rPr>
        <w:t xml:space="preserve"> </w:t>
      </w:r>
      <w:r w:rsidRPr="00B10A51">
        <w:rPr>
          <w:rFonts w:ascii="Georgia"/>
          <w:b/>
          <w:w w:val="95"/>
        </w:rPr>
        <w:t>(SC)</w:t>
      </w:r>
      <w:r w:rsidRPr="00B10A51">
        <w:rPr>
          <w:w w:val="95"/>
        </w:rPr>
        <w:t>:</w:t>
      </w:r>
      <w:r w:rsidRPr="00B10A51">
        <w:rPr>
          <w:spacing w:val="-26"/>
          <w:w w:val="95"/>
        </w:rPr>
        <w:t xml:space="preserve"> </w:t>
      </w:r>
      <w:r w:rsidRPr="00B10A51">
        <w:rPr>
          <w:w w:val="95"/>
        </w:rPr>
        <w:t>(1.1)</w:t>
      </w:r>
      <w:r w:rsidRPr="00B10A51">
        <w:rPr>
          <w:spacing w:val="-27"/>
          <w:w w:val="95"/>
        </w:rPr>
        <w:t xml:space="preserve"> </w:t>
      </w:r>
      <w:r w:rsidRPr="00B10A51">
        <w:rPr>
          <w:spacing w:val="-2"/>
          <w:w w:val="95"/>
        </w:rPr>
        <w:t>accessibility;</w:t>
      </w:r>
      <w:r w:rsidRPr="00B10A51">
        <w:rPr>
          <w:spacing w:val="-24"/>
          <w:w w:val="95"/>
        </w:rPr>
        <w:t xml:space="preserve"> </w:t>
      </w:r>
      <w:r w:rsidRPr="00B10A51">
        <w:rPr>
          <w:w w:val="95"/>
        </w:rPr>
        <w:t>(1.2)</w:t>
      </w:r>
      <w:r w:rsidRPr="00B10A51">
        <w:rPr>
          <w:spacing w:val="-26"/>
          <w:w w:val="95"/>
        </w:rPr>
        <w:t xml:space="preserve"> </w:t>
      </w:r>
      <w:r w:rsidRPr="00B10A51">
        <w:rPr>
          <w:spacing w:val="-2"/>
          <w:w w:val="95"/>
        </w:rPr>
        <w:t>central</w:t>
      </w:r>
      <w:r w:rsidRPr="00B10A51">
        <w:rPr>
          <w:spacing w:val="-27"/>
          <w:w w:val="95"/>
        </w:rPr>
        <w:t xml:space="preserve"> </w:t>
      </w:r>
      <w:r w:rsidRPr="00B10A51">
        <w:rPr>
          <w:w w:val="95"/>
        </w:rPr>
        <w:t>position</w:t>
      </w:r>
      <w:r w:rsidRPr="00B10A51">
        <w:rPr>
          <w:spacing w:val="-26"/>
          <w:w w:val="95"/>
        </w:rPr>
        <w:t xml:space="preserve"> </w:t>
      </w:r>
      <w:r w:rsidRPr="00B10A51">
        <w:rPr>
          <w:w w:val="95"/>
        </w:rPr>
        <w:t>in</w:t>
      </w:r>
      <w:r w:rsidRPr="00B10A51">
        <w:rPr>
          <w:spacing w:val="-26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26"/>
          <w:w w:val="95"/>
        </w:rPr>
        <w:t xml:space="preserve"> </w:t>
      </w:r>
      <w:r w:rsidRPr="00B10A51">
        <w:rPr>
          <w:spacing w:val="-3"/>
          <w:w w:val="95"/>
        </w:rPr>
        <w:t>city;</w:t>
      </w:r>
      <w:r w:rsidRPr="00B10A51">
        <w:rPr>
          <w:spacing w:val="-25"/>
          <w:w w:val="95"/>
        </w:rPr>
        <w:t xml:space="preserve"> </w:t>
      </w:r>
      <w:r w:rsidRPr="00B10A51">
        <w:rPr>
          <w:w w:val="95"/>
        </w:rPr>
        <w:t>(1.3)</w:t>
      </w:r>
      <w:r w:rsidRPr="00B10A51">
        <w:rPr>
          <w:spacing w:val="40"/>
          <w:w w:val="94"/>
        </w:rPr>
        <w:t xml:space="preserve"> </w:t>
      </w:r>
      <w:r w:rsidRPr="00B10A51">
        <w:rPr>
          <w:spacing w:val="-2"/>
          <w:w w:val="95"/>
        </w:rPr>
        <w:t>brownfield</w:t>
      </w:r>
      <w:r w:rsidRPr="00B10A51">
        <w:rPr>
          <w:spacing w:val="-24"/>
          <w:w w:val="95"/>
        </w:rPr>
        <w:t xml:space="preserve"> </w:t>
      </w:r>
      <w:r w:rsidRPr="00B10A51">
        <w:rPr>
          <w:w w:val="95"/>
        </w:rPr>
        <w:t>area;</w:t>
      </w:r>
      <w:r w:rsidRPr="00B10A51">
        <w:rPr>
          <w:spacing w:val="-22"/>
          <w:w w:val="95"/>
        </w:rPr>
        <w:t xml:space="preserve"> </w:t>
      </w:r>
      <w:r w:rsidRPr="00B10A51">
        <w:rPr>
          <w:w w:val="95"/>
        </w:rPr>
        <w:t>(1.4)</w:t>
      </w:r>
      <w:r w:rsidRPr="00B10A51">
        <w:rPr>
          <w:spacing w:val="-25"/>
          <w:w w:val="95"/>
        </w:rPr>
        <w:t xml:space="preserve"> </w:t>
      </w:r>
      <w:r w:rsidRPr="00B10A51">
        <w:rPr>
          <w:spacing w:val="-2"/>
          <w:w w:val="95"/>
        </w:rPr>
        <w:t>architectural</w:t>
      </w:r>
      <w:r w:rsidRPr="00B10A51">
        <w:rPr>
          <w:spacing w:val="-24"/>
          <w:w w:val="95"/>
        </w:rPr>
        <w:t xml:space="preserve"> </w:t>
      </w:r>
      <w:r w:rsidRPr="00B10A51">
        <w:rPr>
          <w:spacing w:val="-3"/>
          <w:w w:val="95"/>
        </w:rPr>
        <w:t>diversity;</w:t>
      </w:r>
      <w:r w:rsidRPr="00B10A51">
        <w:rPr>
          <w:spacing w:val="-22"/>
          <w:w w:val="95"/>
        </w:rPr>
        <w:t xml:space="preserve"> </w:t>
      </w:r>
      <w:r w:rsidRPr="00B10A51">
        <w:rPr>
          <w:w w:val="95"/>
        </w:rPr>
        <w:t>(1.5)</w:t>
      </w:r>
      <w:r w:rsidRPr="00B10A51">
        <w:rPr>
          <w:spacing w:val="-24"/>
          <w:w w:val="95"/>
        </w:rPr>
        <w:t xml:space="preserve"> </w:t>
      </w:r>
      <w:r w:rsidRPr="00B10A51">
        <w:rPr>
          <w:spacing w:val="-3"/>
          <w:w w:val="95"/>
        </w:rPr>
        <w:t>proximit</w:t>
      </w:r>
      <w:r w:rsidRPr="00B10A51">
        <w:rPr>
          <w:spacing w:val="-2"/>
          <w:w w:val="95"/>
        </w:rPr>
        <w:t>y</w:t>
      </w:r>
      <w:r w:rsidRPr="00B10A51">
        <w:rPr>
          <w:spacing w:val="-25"/>
          <w:w w:val="95"/>
        </w:rPr>
        <w:t xml:space="preserve"> </w:t>
      </w:r>
      <w:r w:rsidRPr="00B10A51">
        <w:rPr>
          <w:w w:val="95"/>
        </w:rPr>
        <w:t>of</w:t>
      </w:r>
      <w:r w:rsidRPr="00B10A51">
        <w:rPr>
          <w:spacing w:val="-24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24"/>
          <w:w w:val="95"/>
        </w:rPr>
        <w:t xml:space="preserve"> </w:t>
      </w:r>
      <w:r w:rsidRPr="00B10A51">
        <w:rPr>
          <w:spacing w:val="-1"/>
          <w:w w:val="95"/>
        </w:rPr>
        <w:t>riv</w:t>
      </w:r>
      <w:r w:rsidRPr="00B10A51">
        <w:rPr>
          <w:spacing w:val="-2"/>
          <w:w w:val="95"/>
        </w:rPr>
        <w:t>er;</w:t>
      </w:r>
      <w:r w:rsidRPr="00B10A51">
        <w:rPr>
          <w:spacing w:val="-23"/>
          <w:w w:val="95"/>
        </w:rPr>
        <w:t xml:space="preserve"> </w:t>
      </w:r>
      <w:r w:rsidRPr="00B10A51">
        <w:rPr>
          <w:w w:val="95"/>
        </w:rPr>
        <w:t>(1.6)</w:t>
      </w:r>
      <w:r w:rsidRPr="00B10A51">
        <w:rPr>
          <w:spacing w:val="-24"/>
          <w:w w:val="95"/>
        </w:rPr>
        <w:t xml:space="preserve"> </w:t>
      </w:r>
      <w:r w:rsidRPr="00B10A51">
        <w:rPr>
          <w:w w:val="95"/>
        </w:rPr>
        <w:t>de</w:t>
      </w:r>
      <w:r w:rsidRPr="00B10A51">
        <w:rPr>
          <w:w w:val="90"/>
        </w:rPr>
        <w:t>teriorating</w:t>
      </w:r>
      <w:r w:rsidRPr="00B10A51">
        <w:rPr>
          <w:spacing w:val="-6"/>
          <w:w w:val="90"/>
        </w:rPr>
        <w:t xml:space="preserve"> </w:t>
      </w:r>
      <w:r w:rsidRPr="00B10A51">
        <w:rPr>
          <w:w w:val="90"/>
        </w:rPr>
        <w:t>area;</w:t>
      </w:r>
      <w:r w:rsidRPr="00B10A51">
        <w:rPr>
          <w:spacing w:val="-4"/>
          <w:w w:val="90"/>
        </w:rPr>
        <w:t xml:space="preserve"> </w:t>
      </w:r>
      <w:r w:rsidRPr="00B10A51">
        <w:rPr>
          <w:w w:val="90"/>
        </w:rPr>
        <w:t>(1.7)</w:t>
      </w:r>
      <w:r w:rsidRPr="00B10A51">
        <w:rPr>
          <w:spacing w:val="-6"/>
          <w:w w:val="90"/>
        </w:rPr>
        <w:t xml:space="preserve"> </w:t>
      </w:r>
      <w:r w:rsidRPr="00B10A51">
        <w:rPr>
          <w:spacing w:val="-1"/>
          <w:w w:val="90"/>
        </w:rPr>
        <w:t>gr</w:t>
      </w:r>
      <w:r w:rsidRPr="00B10A51">
        <w:rPr>
          <w:spacing w:val="-2"/>
          <w:w w:val="90"/>
        </w:rPr>
        <w:t>een</w:t>
      </w:r>
      <w:r w:rsidRPr="00B10A51">
        <w:rPr>
          <w:spacing w:val="-5"/>
          <w:w w:val="90"/>
        </w:rPr>
        <w:t xml:space="preserve"> </w:t>
      </w:r>
      <w:r w:rsidRPr="00B10A51">
        <w:rPr>
          <w:w w:val="90"/>
        </w:rPr>
        <w:t>area;</w:t>
      </w:r>
      <w:r w:rsidRPr="00B10A51">
        <w:rPr>
          <w:spacing w:val="-4"/>
          <w:w w:val="90"/>
        </w:rPr>
        <w:t xml:space="preserve"> </w:t>
      </w:r>
      <w:r w:rsidRPr="00B10A51">
        <w:rPr>
          <w:w w:val="90"/>
        </w:rPr>
        <w:t>(1.8)</w:t>
      </w:r>
      <w:r w:rsidRPr="00B10A51">
        <w:rPr>
          <w:spacing w:val="-5"/>
          <w:w w:val="90"/>
        </w:rPr>
        <w:t xml:space="preserve"> </w:t>
      </w:r>
      <w:r w:rsidRPr="00B10A51">
        <w:rPr>
          <w:spacing w:val="-2"/>
          <w:w w:val="90"/>
        </w:rPr>
        <w:t>w</w:t>
      </w:r>
      <w:r w:rsidRPr="00B10A51">
        <w:rPr>
          <w:spacing w:val="-3"/>
          <w:w w:val="90"/>
        </w:rPr>
        <w:t>aterfron</w:t>
      </w:r>
      <w:r w:rsidRPr="00B10A51">
        <w:rPr>
          <w:spacing w:val="-2"/>
          <w:w w:val="90"/>
        </w:rPr>
        <w:t>t</w:t>
      </w:r>
      <w:r w:rsidRPr="00B10A51">
        <w:rPr>
          <w:spacing w:val="-5"/>
          <w:w w:val="90"/>
        </w:rPr>
        <w:t xml:space="preserve"> </w:t>
      </w:r>
      <w:r w:rsidRPr="00B10A51">
        <w:rPr>
          <w:w w:val="90"/>
        </w:rPr>
        <w:t>area;</w:t>
      </w:r>
      <w:r w:rsidRPr="00B10A51">
        <w:rPr>
          <w:spacing w:val="-4"/>
          <w:w w:val="90"/>
        </w:rPr>
        <w:t xml:space="preserve"> </w:t>
      </w:r>
      <w:r w:rsidRPr="00B10A51">
        <w:rPr>
          <w:w w:val="90"/>
        </w:rPr>
        <w:t>(1.9)</w:t>
      </w:r>
      <w:r w:rsidRPr="00B10A51">
        <w:rPr>
          <w:spacing w:val="-6"/>
          <w:w w:val="90"/>
        </w:rPr>
        <w:t xml:space="preserve"> </w:t>
      </w:r>
      <w:r w:rsidRPr="00B10A51">
        <w:rPr>
          <w:w w:val="90"/>
        </w:rPr>
        <w:t>recreation</w:t>
      </w:r>
      <w:r w:rsidRPr="00B10A51">
        <w:rPr>
          <w:spacing w:val="-5"/>
          <w:w w:val="90"/>
        </w:rPr>
        <w:t xml:space="preserve"> </w:t>
      </w:r>
      <w:r w:rsidRPr="00B10A51">
        <w:rPr>
          <w:w w:val="90"/>
        </w:rPr>
        <w:lastRenderedPageBreak/>
        <w:t>area;</w:t>
      </w:r>
      <w:r w:rsidRPr="00B10A51">
        <w:rPr>
          <w:spacing w:val="-4"/>
          <w:w w:val="90"/>
        </w:rPr>
        <w:t xml:space="preserve"> </w:t>
      </w:r>
      <w:r w:rsidRPr="00B10A51">
        <w:rPr>
          <w:w w:val="90"/>
        </w:rPr>
        <w:t>(1.10)</w:t>
      </w:r>
      <w:r w:rsidRPr="00B10A51">
        <w:rPr>
          <w:spacing w:val="23"/>
          <w:w w:val="91"/>
        </w:rPr>
        <w:t xml:space="preserve"> </w:t>
      </w:r>
      <w:r w:rsidRPr="00B10A51">
        <w:rPr>
          <w:spacing w:val="-2"/>
          <w:w w:val="90"/>
        </w:rPr>
        <w:t>empty</w:t>
      </w:r>
      <w:r w:rsidRPr="00B10A51">
        <w:rPr>
          <w:spacing w:val="-1"/>
          <w:w w:val="90"/>
        </w:rPr>
        <w:t xml:space="preserve"> p</w:t>
      </w:r>
      <w:r w:rsidRPr="00B10A51">
        <w:rPr>
          <w:spacing w:val="-2"/>
          <w:w w:val="90"/>
        </w:rPr>
        <w:t>lots.</w:t>
      </w:r>
    </w:p>
    <w:p w14:paraId="1C820B69" w14:textId="77777777" w:rsidR="00B0559F" w:rsidRDefault="00E07B1F">
      <w:pPr>
        <w:pStyle w:val="BodyText"/>
        <w:numPr>
          <w:ilvl w:val="2"/>
          <w:numId w:val="2"/>
        </w:numPr>
        <w:tabs>
          <w:tab w:val="left" w:pos="1134"/>
        </w:tabs>
        <w:spacing w:before="183" w:line="327" w:lineRule="auto"/>
        <w:ind w:right="111" w:hanging="218"/>
        <w:jc w:val="both"/>
      </w:pPr>
      <w:r>
        <w:rPr>
          <w:rFonts w:ascii="Georgia"/>
          <w:b/>
          <w:spacing w:val="1"/>
          <w:w w:val="95"/>
        </w:rPr>
        <w:t>Social</w:t>
      </w:r>
      <w:r>
        <w:rPr>
          <w:rFonts w:ascii="Georgia"/>
          <w:b/>
          <w:spacing w:val="5"/>
          <w:w w:val="95"/>
        </w:rPr>
        <w:t xml:space="preserve"> </w:t>
      </w:r>
      <w:r>
        <w:rPr>
          <w:rFonts w:ascii="Georgia"/>
          <w:b/>
          <w:w w:val="95"/>
        </w:rPr>
        <w:t>potentials</w:t>
      </w:r>
      <w:r>
        <w:rPr>
          <w:rFonts w:ascii="Georgia"/>
          <w:b/>
          <w:spacing w:val="6"/>
          <w:w w:val="95"/>
        </w:rPr>
        <w:t xml:space="preserve"> </w:t>
      </w:r>
      <w:r>
        <w:rPr>
          <w:rFonts w:ascii="Georgia"/>
          <w:b/>
          <w:w w:val="95"/>
        </w:rPr>
        <w:t>(SP)</w:t>
      </w:r>
      <w:r>
        <w:rPr>
          <w:w w:val="95"/>
        </w:rPr>
        <w:t>:</w:t>
      </w:r>
      <w:r>
        <w:rPr>
          <w:spacing w:val="-15"/>
          <w:w w:val="95"/>
        </w:rPr>
        <w:t xml:space="preserve"> </w:t>
      </w:r>
      <w:r>
        <w:rPr>
          <w:w w:val="95"/>
        </w:rPr>
        <w:t>(2.1)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interests</w:t>
      </w:r>
      <w:r>
        <w:rPr>
          <w:spacing w:val="-16"/>
          <w:w w:val="95"/>
        </w:rPr>
        <w:t xml:space="preserve"> </w:t>
      </w:r>
      <w:r>
        <w:rPr>
          <w:spacing w:val="1"/>
          <w:w w:val="95"/>
        </w:rPr>
        <w:t>before</w:t>
      </w:r>
      <w:r>
        <w:rPr>
          <w:spacing w:val="-16"/>
          <w:w w:val="95"/>
        </w:rPr>
        <w:t xml:space="preserve"> </w:t>
      </w:r>
      <w:r>
        <w:rPr>
          <w:w w:val="95"/>
        </w:rPr>
        <w:t>2012;</w:t>
      </w:r>
      <w:r>
        <w:rPr>
          <w:spacing w:val="-13"/>
          <w:w w:val="95"/>
        </w:rPr>
        <w:t xml:space="preserve"> </w:t>
      </w:r>
      <w:r>
        <w:rPr>
          <w:w w:val="95"/>
        </w:rPr>
        <w:t>(2.2)</w:t>
      </w:r>
      <w:r>
        <w:rPr>
          <w:spacing w:val="-16"/>
          <w:w w:val="95"/>
        </w:rPr>
        <w:t xml:space="preserve"> </w:t>
      </w:r>
      <w:r>
        <w:rPr>
          <w:w w:val="95"/>
        </w:rPr>
        <w:t>cultural</w:t>
      </w:r>
      <w:r>
        <w:rPr>
          <w:spacing w:val="28"/>
          <w:w w:val="86"/>
        </w:rPr>
        <w:t xml:space="preserve"> </w:t>
      </w:r>
      <w:r>
        <w:rPr>
          <w:w w:val="95"/>
        </w:rPr>
        <w:t>heritage;</w:t>
      </w:r>
      <w:r>
        <w:rPr>
          <w:spacing w:val="-26"/>
          <w:w w:val="95"/>
        </w:rPr>
        <w:t xml:space="preserve"> </w:t>
      </w:r>
      <w:r>
        <w:rPr>
          <w:w w:val="95"/>
        </w:rPr>
        <w:t>(2.3)</w:t>
      </w:r>
      <w:r>
        <w:rPr>
          <w:spacing w:val="-28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diversity;</w:t>
      </w:r>
      <w:r>
        <w:rPr>
          <w:spacing w:val="-25"/>
          <w:w w:val="95"/>
        </w:rPr>
        <w:t xml:space="preserve"> </w:t>
      </w:r>
      <w:r>
        <w:rPr>
          <w:w w:val="95"/>
        </w:rPr>
        <w:t>(2.4)</w:t>
      </w:r>
      <w:r>
        <w:rPr>
          <w:spacing w:val="-29"/>
          <w:w w:val="95"/>
        </w:rPr>
        <w:t xml:space="preserve"> </w:t>
      </w:r>
      <w:r>
        <w:rPr>
          <w:w w:val="95"/>
        </w:rPr>
        <w:t>aroused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interest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29"/>
          <w:w w:val="95"/>
        </w:rPr>
        <w:t xml:space="preserve"> </w:t>
      </w:r>
      <w:r>
        <w:rPr>
          <w:w w:val="95"/>
        </w:rPr>
        <w:t>from</w:t>
      </w:r>
      <w:r>
        <w:rPr>
          <w:spacing w:val="48"/>
          <w:w w:val="89"/>
        </w:rPr>
        <w:t xml:space="preserve"> </w:t>
      </w:r>
      <w:r>
        <w:rPr>
          <w:w w:val="90"/>
        </w:rPr>
        <w:t>cultural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artistic</w:t>
      </w:r>
      <w:r>
        <w:rPr>
          <w:spacing w:val="-25"/>
          <w:w w:val="90"/>
        </w:rPr>
        <w:t xml:space="preserve"> </w:t>
      </w:r>
      <w:r>
        <w:rPr>
          <w:w w:val="90"/>
        </w:rPr>
        <w:t>groups,</w:t>
      </w:r>
      <w:r>
        <w:rPr>
          <w:spacing w:val="-25"/>
          <w:w w:val="90"/>
        </w:rPr>
        <w:t xml:space="preserve"> </w:t>
      </w:r>
      <w:r>
        <w:rPr>
          <w:w w:val="90"/>
        </w:rPr>
        <w:t>individuals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organisations;</w:t>
      </w:r>
      <w:r>
        <w:rPr>
          <w:spacing w:val="-22"/>
          <w:w w:val="90"/>
        </w:rPr>
        <w:t xml:space="preserve"> </w:t>
      </w:r>
      <w:r>
        <w:rPr>
          <w:w w:val="90"/>
        </w:rPr>
        <w:t>(2.5)</w:t>
      </w:r>
      <w:r>
        <w:rPr>
          <w:spacing w:val="-26"/>
          <w:w w:val="90"/>
        </w:rPr>
        <w:t xml:space="preserve"> </w:t>
      </w:r>
      <w:r>
        <w:rPr>
          <w:w w:val="90"/>
        </w:rPr>
        <w:t>historical</w:t>
      </w:r>
      <w:r>
        <w:rPr>
          <w:spacing w:val="-26"/>
          <w:w w:val="90"/>
        </w:rPr>
        <w:t xml:space="preserve"> </w:t>
      </w:r>
      <w:r>
        <w:rPr>
          <w:w w:val="90"/>
        </w:rPr>
        <w:t>trade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w w:val="85"/>
        </w:rPr>
        <w:t xml:space="preserve"> </w:t>
      </w:r>
      <w:r>
        <w:rPr>
          <w:w w:val="95"/>
        </w:rPr>
        <w:t>artisanal</w:t>
      </w:r>
      <w:r>
        <w:rPr>
          <w:spacing w:val="-41"/>
          <w:w w:val="95"/>
        </w:rPr>
        <w:t xml:space="preserve"> </w:t>
      </w:r>
      <w:r>
        <w:rPr>
          <w:w w:val="95"/>
        </w:rPr>
        <w:t>area</w:t>
      </w:r>
      <w:r>
        <w:rPr>
          <w:spacing w:val="-41"/>
          <w:w w:val="95"/>
        </w:rPr>
        <w:t xml:space="preserve"> </w:t>
      </w:r>
      <w:r>
        <w:rPr>
          <w:w w:val="95"/>
        </w:rPr>
        <w:t>-</w:t>
      </w:r>
      <w:r>
        <w:rPr>
          <w:spacing w:val="-41"/>
          <w:w w:val="95"/>
        </w:rPr>
        <w:t xml:space="preserve"> </w:t>
      </w:r>
      <w:r>
        <w:rPr>
          <w:w w:val="95"/>
        </w:rPr>
        <w:t>traditional</w:t>
      </w:r>
      <w:r>
        <w:rPr>
          <w:spacing w:val="-42"/>
          <w:w w:val="95"/>
        </w:rPr>
        <w:t xml:space="preserve"> </w:t>
      </w:r>
      <w:r>
        <w:rPr>
          <w:w w:val="95"/>
        </w:rPr>
        <w:t>crafts;</w:t>
      </w:r>
      <w:r>
        <w:rPr>
          <w:spacing w:val="-40"/>
          <w:w w:val="95"/>
        </w:rPr>
        <w:t xml:space="preserve"> </w:t>
      </w:r>
      <w:r>
        <w:rPr>
          <w:w w:val="95"/>
        </w:rPr>
        <w:t>(2.6)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41"/>
          <w:w w:val="95"/>
        </w:rPr>
        <w:t xml:space="preserve"> </w:t>
      </w:r>
      <w:r>
        <w:rPr>
          <w:w w:val="95"/>
        </w:rPr>
        <w:t>cluster;</w:t>
      </w:r>
      <w:r>
        <w:rPr>
          <w:spacing w:val="-41"/>
          <w:w w:val="95"/>
        </w:rPr>
        <w:t xml:space="preserve"> </w:t>
      </w:r>
      <w:r>
        <w:rPr>
          <w:w w:val="95"/>
        </w:rPr>
        <w:t>(2.7)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participative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self-</w:t>
      </w:r>
      <w:r>
        <w:rPr>
          <w:spacing w:val="29"/>
          <w:w w:val="84"/>
        </w:rPr>
        <w:t xml:space="preserve"> </w:t>
      </w:r>
      <w:r>
        <w:rPr>
          <w:w w:val="90"/>
        </w:rPr>
        <w:t>organisational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es;</w:t>
      </w:r>
      <w:r>
        <w:rPr>
          <w:spacing w:val="13"/>
          <w:w w:val="90"/>
        </w:rPr>
        <w:t xml:space="preserve"> </w:t>
      </w:r>
      <w:r>
        <w:rPr>
          <w:w w:val="90"/>
        </w:rPr>
        <w:t>(2.8)</w:t>
      </w:r>
      <w:r>
        <w:rPr>
          <w:spacing w:val="6"/>
          <w:w w:val="90"/>
        </w:rPr>
        <w:t xml:space="preserve"> </w:t>
      </w:r>
      <w:r>
        <w:rPr>
          <w:w w:val="90"/>
        </w:rPr>
        <w:t>small</w:t>
      </w:r>
      <w:r>
        <w:rPr>
          <w:spacing w:val="7"/>
          <w:w w:val="90"/>
        </w:rPr>
        <w:t xml:space="preserve"> </w:t>
      </w:r>
      <w:r>
        <w:rPr>
          <w:w w:val="90"/>
        </w:rPr>
        <w:t>commercial</w:t>
      </w:r>
      <w:r>
        <w:rPr>
          <w:spacing w:val="6"/>
          <w:w w:val="90"/>
        </w:rPr>
        <w:t xml:space="preserve"> </w:t>
      </w:r>
      <w:r>
        <w:rPr>
          <w:w w:val="90"/>
        </w:rPr>
        <w:t>area;</w:t>
      </w:r>
      <w:r>
        <w:rPr>
          <w:spacing w:val="13"/>
          <w:w w:val="90"/>
        </w:rPr>
        <w:t xml:space="preserve"> </w:t>
      </w:r>
      <w:r>
        <w:rPr>
          <w:w w:val="90"/>
        </w:rPr>
        <w:t>(2.9)</w:t>
      </w:r>
      <w:r>
        <w:rPr>
          <w:spacing w:val="6"/>
          <w:w w:val="90"/>
        </w:rPr>
        <w:t xml:space="preserve"> </w:t>
      </w:r>
      <w:r>
        <w:rPr>
          <w:w w:val="90"/>
        </w:rPr>
        <w:t>underdeveloped</w:t>
      </w:r>
      <w:r>
        <w:rPr>
          <w:spacing w:val="6"/>
          <w:w w:val="90"/>
        </w:rPr>
        <w:t xml:space="preserve"> </w:t>
      </w:r>
      <w:r>
        <w:rPr>
          <w:w w:val="90"/>
        </w:rPr>
        <w:t>area;</w:t>
      </w:r>
      <w:r>
        <w:rPr>
          <w:spacing w:val="25"/>
          <w:w w:val="85"/>
        </w:rPr>
        <w:t xml:space="preserve"> </w:t>
      </w:r>
      <w:r>
        <w:rPr>
          <w:w w:val="95"/>
        </w:rPr>
        <w:t>(2.10)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diversit</w:t>
      </w:r>
      <w:r>
        <w:rPr>
          <w:spacing w:val="-2"/>
          <w:w w:val="95"/>
        </w:rPr>
        <w:t>y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interests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43"/>
          <w:w w:val="95"/>
        </w:rPr>
        <w:t xml:space="preserve"> </w:t>
      </w:r>
      <w:r>
        <w:rPr>
          <w:spacing w:val="1"/>
          <w:w w:val="95"/>
        </w:rPr>
        <w:t>poles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area;</w:t>
      </w:r>
      <w:r>
        <w:rPr>
          <w:spacing w:val="-43"/>
          <w:w w:val="95"/>
        </w:rPr>
        <w:t xml:space="preserve"> </w:t>
      </w:r>
      <w:r>
        <w:rPr>
          <w:w w:val="95"/>
        </w:rPr>
        <w:t>(2.11)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educative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initiatives.</w:t>
      </w:r>
    </w:p>
    <w:p w14:paraId="43FC7584" w14:textId="628A30C8" w:rsidR="00B0559F" w:rsidRDefault="00E07B1F">
      <w:pPr>
        <w:pStyle w:val="BodyText"/>
        <w:numPr>
          <w:ilvl w:val="2"/>
          <w:numId w:val="2"/>
        </w:numPr>
        <w:tabs>
          <w:tab w:val="left" w:pos="1134"/>
        </w:tabs>
        <w:spacing w:before="183" w:line="327" w:lineRule="auto"/>
        <w:ind w:right="111" w:hanging="218"/>
        <w:jc w:val="both"/>
      </w:pPr>
      <w:r>
        <w:rPr>
          <w:rFonts w:ascii="Georgia"/>
          <w:b/>
          <w:w w:val="95"/>
        </w:rPr>
        <w:t>Urban</w:t>
      </w:r>
      <w:r>
        <w:rPr>
          <w:rFonts w:ascii="Georgia"/>
          <w:b/>
          <w:spacing w:val="-12"/>
          <w:w w:val="95"/>
        </w:rPr>
        <w:t xml:space="preserve"> </w:t>
      </w:r>
      <w:r>
        <w:rPr>
          <w:rFonts w:ascii="Georgia"/>
          <w:b/>
          <w:w w:val="95"/>
        </w:rPr>
        <w:t>conflicts</w:t>
      </w:r>
      <w:r>
        <w:rPr>
          <w:rFonts w:ascii="Georgia"/>
          <w:b/>
          <w:spacing w:val="-11"/>
          <w:w w:val="95"/>
        </w:rPr>
        <w:t xml:space="preserve"> </w:t>
      </w:r>
      <w:r>
        <w:rPr>
          <w:rFonts w:ascii="Georgia"/>
          <w:b/>
          <w:w w:val="95"/>
        </w:rPr>
        <w:t>(UC)</w:t>
      </w:r>
      <w:r>
        <w:rPr>
          <w:w w:val="95"/>
        </w:rPr>
        <w:t>:</w:t>
      </w:r>
      <w:r>
        <w:rPr>
          <w:spacing w:val="-30"/>
          <w:w w:val="95"/>
        </w:rPr>
        <w:t xml:space="preserve"> </w:t>
      </w:r>
      <w:r>
        <w:rPr>
          <w:w w:val="95"/>
        </w:rPr>
        <w:t>(3.1)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disintegration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heritage;</w:t>
      </w:r>
      <w:r>
        <w:rPr>
          <w:spacing w:val="-28"/>
          <w:w w:val="95"/>
        </w:rPr>
        <w:t xml:space="preserve"> </w:t>
      </w:r>
      <w:r>
        <w:rPr>
          <w:w w:val="95"/>
        </w:rPr>
        <w:t>(3.2)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systematic</w:t>
      </w:r>
      <w:r>
        <w:rPr>
          <w:spacing w:val="-30"/>
          <w:w w:val="95"/>
        </w:rPr>
        <w:t xml:space="preserve"> </w:t>
      </w:r>
      <w:r w:rsidR="00B10A51">
        <w:rPr>
          <w:w w:val="95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estmen</w:t>
      </w:r>
      <w:r>
        <w:rPr>
          <w:spacing w:val="-2"/>
          <w:w w:val="90"/>
        </w:rPr>
        <w:t>t</w:t>
      </w:r>
      <w:r>
        <w:rPr>
          <w:spacing w:val="-3"/>
          <w:w w:val="90"/>
        </w:rPr>
        <w:t>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constructi</w:t>
      </w:r>
      <w:ins w:id="680" w:author="Chris Prickett" w:date="2017-02-13T14:30:00Z">
        <w:r w:rsidR="00D6309B">
          <w:rPr>
            <w:w w:val="90"/>
          </w:rPr>
          <w:t>on</w:t>
        </w:r>
      </w:ins>
      <w:del w:id="681" w:author="Chris Prickett" w:date="2017-02-13T14:30:00Z">
        <w:r w:rsidDel="00D6309B">
          <w:rPr>
            <w:w w:val="90"/>
          </w:rPr>
          <w:delText>ng</w:delText>
        </w:r>
      </w:del>
      <w:r>
        <w:rPr>
          <w:spacing w:val="-12"/>
          <w:w w:val="90"/>
        </w:rPr>
        <w:t xml:space="preserve"> </w:t>
      </w:r>
      <w:r>
        <w:rPr>
          <w:w w:val="90"/>
        </w:rPr>
        <w:t>industry</w:t>
      </w:r>
      <w:r>
        <w:rPr>
          <w:spacing w:val="-12"/>
          <w:w w:val="90"/>
        </w:rPr>
        <w:t xml:space="preserve"> </w:t>
      </w:r>
      <w:r>
        <w:rPr>
          <w:w w:val="90"/>
        </w:rPr>
        <w:t>(debt</w:t>
      </w:r>
      <w:r>
        <w:rPr>
          <w:spacing w:val="-12"/>
          <w:w w:val="90"/>
        </w:rPr>
        <w:t xml:space="preserve"> </w:t>
      </w:r>
      <w:r>
        <w:rPr>
          <w:w w:val="90"/>
        </w:rPr>
        <w:t>crisis</w:t>
      </w:r>
      <w:r>
        <w:rPr>
          <w:spacing w:val="-12"/>
          <w:w w:val="90"/>
        </w:rPr>
        <w:t xml:space="preserve"> </w:t>
      </w:r>
      <w:r>
        <w:rPr>
          <w:w w:val="90"/>
        </w:rPr>
        <w:t>2008-2012);</w:t>
      </w:r>
      <w:r>
        <w:rPr>
          <w:spacing w:val="-12"/>
          <w:w w:val="90"/>
        </w:rPr>
        <w:t xml:space="preserve"> </w:t>
      </w:r>
      <w:r>
        <w:rPr>
          <w:w w:val="90"/>
        </w:rPr>
        <w:t>(3.3)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lack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data</w:t>
      </w:r>
      <w:r>
        <w:rPr>
          <w:spacing w:val="-12"/>
          <w:w w:val="90"/>
        </w:rPr>
        <w:t xml:space="preserve"> </w:t>
      </w:r>
      <w:r>
        <w:rPr>
          <w:spacing w:val="1"/>
          <w:w w:val="90"/>
        </w:rPr>
        <w:t>about</w:t>
      </w:r>
      <w:r>
        <w:rPr>
          <w:spacing w:val="21"/>
          <w:w w:val="88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state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physical</w:t>
      </w:r>
      <w:r>
        <w:rPr>
          <w:spacing w:val="-31"/>
          <w:w w:val="95"/>
        </w:rPr>
        <w:t xml:space="preserve"> </w:t>
      </w:r>
      <w:r>
        <w:rPr>
          <w:w w:val="95"/>
        </w:rPr>
        <w:t>structures;</w:t>
      </w:r>
      <w:r>
        <w:rPr>
          <w:spacing w:val="-29"/>
          <w:w w:val="95"/>
        </w:rPr>
        <w:t xml:space="preserve"> </w:t>
      </w:r>
      <w:r>
        <w:rPr>
          <w:w w:val="95"/>
        </w:rPr>
        <w:t>(3.4)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ins w:id="682" w:author="Chris Prickett" w:date="2017-02-13T14:30:00Z">
        <w:r w:rsidR="00D6309B">
          <w:rPr>
            <w:w w:val="95"/>
          </w:rPr>
          <w:t xml:space="preserve"> the</w:t>
        </w:r>
      </w:ins>
      <w:r>
        <w:rPr>
          <w:spacing w:val="-31"/>
          <w:w w:val="95"/>
        </w:rPr>
        <w:t xml:space="preserve"> </w:t>
      </w:r>
      <w:r>
        <w:rPr>
          <w:w w:val="95"/>
        </w:rPr>
        <w:t>social</w:t>
      </w:r>
      <w:r>
        <w:rPr>
          <w:spacing w:val="-31"/>
          <w:w w:val="95"/>
        </w:rPr>
        <w:t xml:space="preserve"> </w:t>
      </w:r>
      <w:r>
        <w:rPr>
          <w:w w:val="95"/>
        </w:rPr>
        <w:t>structure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neigh</w:t>
      </w:r>
      <w:del w:id="683" w:author="Chris Prickett" w:date="2017-02-13T14:30:00Z">
        <w:r w:rsidDel="00D6309B">
          <w:rPr>
            <w:w w:val="95"/>
          </w:rPr>
          <w:delText>-</w:delText>
        </w:r>
        <w:r w:rsidDel="00D6309B">
          <w:rPr>
            <w:spacing w:val="28"/>
            <w:w w:val="85"/>
          </w:rPr>
          <w:delText xml:space="preserve"> </w:delText>
        </w:r>
      </w:del>
      <w:r>
        <w:rPr>
          <w:spacing w:val="2"/>
          <w:w w:val="95"/>
        </w:rPr>
        <w:t>bourhood;</w:t>
      </w:r>
      <w:r>
        <w:rPr>
          <w:spacing w:val="-26"/>
          <w:w w:val="95"/>
        </w:rPr>
        <w:t xml:space="preserve"> </w:t>
      </w:r>
      <w:r>
        <w:rPr>
          <w:w w:val="95"/>
        </w:rPr>
        <w:t>(3.5)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attractive</w:t>
      </w:r>
      <w:r>
        <w:rPr>
          <w:spacing w:val="-28"/>
          <w:w w:val="95"/>
        </w:rPr>
        <w:t xml:space="preserve"> </w:t>
      </w:r>
      <w:r>
        <w:rPr>
          <w:w w:val="95"/>
        </w:rPr>
        <w:t>location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estments;</w:t>
      </w:r>
      <w:r>
        <w:rPr>
          <w:spacing w:val="-26"/>
          <w:w w:val="95"/>
        </w:rPr>
        <w:t xml:space="preserve"> </w:t>
      </w:r>
      <w:r>
        <w:rPr>
          <w:w w:val="95"/>
        </w:rPr>
        <w:t>(3.6)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>poor</w:t>
      </w:r>
      <w:r>
        <w:rPr>
          <w:spacing w:val="-29"/>
          <w:w w:val="95"/>
        </w:rPr>
        <w:t xml:space="preserve"> </w:t>
      </w:r>
      <w:r>
        <w:rPr>
          <w:w w:val="95"/>
        </w:rPr>
        <w:t>population,</w:t>
      </w:r>
      <w:r>
        <w:rPr>
          <w:spacing w:val="54"/>
          <w:w w:val="87"/>
        </w:rPr>
        <w:t xml:space="preserve"> </w:t>
      </w:r>
      <w:r>
        <w:rPr>
          <w:w w:val="95"/>
        </w:rPr>
        <w:t>squatters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marginalized</w:t>
      </w:r>
      <w:r>
        <w:rPr>
          <w:spacing w:val="-30"/>
          <w:w w:val="95"/>
        </w:rPr>
        <w:t xml:space="preserve"> </w:t>
      </w:r>
      <w:r>
        <w:rPr>
          <w:w w:val="95"/>
        </w:rPr>
        <w:t>groups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area;</w:t>
      </w:r>
      <w:r>
        <w:rPr>
          <w:spacing w:val="-27"/>
          <w:w w:val="95"/>
        </w:rPr>
        <w:t xml:space="preserve"> </w:t>
      </w:r>
      <w:r>
        <w:rPr>
          <w:w w:val="95"/>
        </w:rPr>
        <w:t>(3.7)</w:t>
      </w:r>
      <w:r>
        <w:rPr>
          <w:spacing w:val="-31"/>
          <w:w w:val="95"/>
        </w:rPr>
        <w:t xml:space="preserve"> </w:t>
      </w:r>
      <w:r>
        <w:rPr>
          <w:w w:val="95"/>
        </w:rPr>
        <w:t>dominance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profit-oriented</w:t>
      </w:r>
      <w:r>
        <w:rPr>
          <w:spacing w:val="39"/>
          <w:w w:val="90"/>
        </w:rPr>
        <w:t xml:space="preserve"> </w:t>
      </w:r>
      <w:r>
        <w:rPr>
          <w:w w:val="90"/>
        </w:rPr>
        <w:t>activities</w:t>
      </w:r>
      <w:r>
        <w:rPr>
          <w:spacing w:val="-16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w w:val="90"/>
        </w:rPr>
        <w:t>2014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on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ard;</w:t>
      </w:r>
      <w:r>
        <w:rPr>
          <w:spacing w:val="-16"/>
          <w:w w:val="90"/>
        </w:rPr>
        <w:t xml:space="preserve"> </w:t>
      </w:r>
      <w:r>
        <w:rPr>
          <w:w w:val="90"/>
        </w:rPr>
        <w:t>(3.8)</w:t>
      </w:r>
      <w:r>
        <w:rPr>
          <w:spacing w:val="-16"/>
          <w:w w:val="90"/>
        </w:rPr>
        <w:t xml:space="preserve"> </w:t>
      </w:r>
      <w:r>
        <w:rPr>
          <w:w w:val="90"/>
        </w:rPr>
        <w:t>property</w:t>
      </w:r>
      <w:r>
        <w:rPr>
          <w:spacing w:val="-16"/>
          <w:w w:val="90"/>
        </w:rPr>
        <w:t xml:space="preserve"> </w:t>
      </w:r>
      <w:r>
        <w:rPr>
          <w:w w:val="90"/>
        </w:rPr>
        <w:t>issues;</w:t>
      </w:r>
    </w:p>
    <w:p w14:paraId="47350F89" w14:textId="501A36A4" w:rsidR="00B0559F" w:rsidRDefault="00E07B1F">
      <w:pPr>
        <w:pStyle w:val="BodyText"/>
        <w:numPr>
          <w:ilvl w:val="2"/>
          <w:numId w:val="2"/>
        </w:numPr>
        <w:tabs>
          <w:tab w:val="left" w:pos="1134"/>
        </w:tabs>
        <w:spacing w:before="183" w:line="327" w:lineRule="auto"/>
        <w:ind w:right="111" w:hanging="218"/>
        <w:jc w:val="both"/>
      </w:pPr>
      <w:r>
        <w:rPr>
          <w:rFonts w:ascii="Georgia"/>
          <w:b/>
          <w:spacing w:val="1"/>
          <w:w w:val="95"/>
        </w:rPr>
        <w:t>Social</w:t>
      </w:r>
      <w:r>
        <w:rPr>
          <w:rFonts w:ascii="Georgia"/>
          <w:b/>
          <w:spacing w:val="-19"/>
          <w:w w:val="95"/>
        </w:rPr>
        <w:t xml:space="preserve"> </w:t>
      </w:r>
      <w:r>
        <w:rPr>
          <w:rFonts w:ascii="Georgia"/>
          <w:b/>
          <w:spacing w:val="-1"/>
          <w:w w:val="95"/>
        </w:rPr>
        <w:t>pract</w:t>
      </w:r>
      <w:r>
        <w:rPr>
          <w:rFonts w:ascii="Georgia"/>
          <w:b/>
          <w:spacing w:val="-2"/>
          <w:w w:val="95"/>
        </w:rPr>
        <w:t>ices</w:t>
      </w:r>
      <w:r>
        <w:rPr>
          <w:rFonts w:ascii="Georgia"/>
          <w:b/>
          <w:spacing w:val="-18"/>
          <w:w w:val="95"/>
        </w:rPr>
        <w:t xml:space="preserve"> </w:t>
      </w:r>
      <w:r>
        <w:rPr>
          <w:rFonts w:ascii="Georgia"/>
          <w:b/>
          <w:w w:val="95"/>
        </w:rPr>
        <w:t>(UP)</w:t>
      </w:r>
      <w:r>
        <w:rPr>
          <w:w w:val="95"/>
        </w:rPr>
        <w:t>: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(4.1)</w:t>
      </w:r>
      <w:r>
        <w:rPr>
          <w:spacing w:val="-36"/>
          <w:w w:val="95"/>
        </w:rPr>
        <w:t xml:space="preserve"> </w:t>
      </w:r>
      <w:r>
        <w:rPr>
          <w:w w:val="95"/>
        </w:rPr>
        <w:t>support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related</w:t>
      </w:r>
      <w:r>
        <w:rPr>
          <w:spacing w:val="-37"/>
          <w:w w:val="95"/>
        </w:rPr>
        <w:t xml:space="preserve"> </w:t>
      </w:r>
      <w:r>
        <w:rPr>
          <w:w w:val="95"/>
        </w:rPr>
        <w:t>activities</w:t>
      </w:r>
      <w:r>
        <w:rPr>
          <w:spacing w:val="-36"/>
          <w:w w:val="95"/>
        </w:rPr>
        <w:t xml:space="preserve"> </w:t>
      </w:r>
      <w:r>
        <w:rPr>
          <w:w w:val="95"/>
        </w:rPr>
        <w:t>(urban</w:t>
      </w:r>
      <w:r>
        <w:rPr>
          <w:spacing w:val="-37"/>
          <w:w w:val="95"/>
        </w:rPr>
        <w:t xml:space="preserve"> </w:t>
      </w:r>
      <w:r>
        <w:rPr>
          <w:w w:val="95"/>
        </w:rPr>
        <w:t>design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85"/>
        </w:rPr>
        <w:t xml:space="preserve"> </w:t>
      </w:r>
      <w:r>
        <w:rPr>
          <w:w w:val="90"/>
        </w:rPr>
        <w:t>public</w:t>
      </w:r>
      <w:r>
        <w:rPr>
          <w:spacing w:val="-10"/>
          <w:w w:val="90"/>
        </w:rPr>
        <w:t xml:space="preserve"> </w:t>
      </w:r>
      <w:r>
        <w:rPr>
          <w:w w:val="90"/>
        </w:rPr>
        <w:t>participation);</w:t>
      </w:r>
      <w:r>
        <w:rPr>
          <w:spacing w:val="-7"/>
          <w:w w:val="90"/>
        </w:rPr>
        <w:t xml:space="preserve"> </w:t>
      </w:r>
      <w:r>
        <w:rPr>
          <w:w w:val="90"/>
        </w:rPr>
        <w:t>(4.2)</w:t>
      </w:r>
      <w:r>
        <w:rPr>
          <w:spacing w:val="-10"/>
          <w:w w:val="90"/>
        </w:rPr>
        <w:t xml:space="preserve"> </w:t>
      </w:r>
      <w:r>
        <w:rPr>
          <w:w w:val="90"/>
        </w:rPr>
        <w:t>support</w:t>
      </w:r>
      <w:r>
        <w:rPr>
          <w:spacing w:val="-10"/>
          <w:w w:val="90"/>
        </w:rPr>
        <w:t xml:space="preserve"> </w:t>
      </w:r>
      <w:r>
        <w:rPr>
          <w:w w:val="90"/>
        </w:rPr>
        <w:t>design</w:t>
      </w:r>
      <w:r>
        <w:rPr>
          <w:spacing w:val="-9"/>
          <w:w w:val="90"/>
        </w:rPr>
        <w:t xml:space="preserve"> </w:t>
      </w:r>
      <w:r>
        <w:rPr>
          <w:w w:val="90"/>
        </w:rPr>
        <w:t>activities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(interior,</w:t>
      </w:r>
      <w:r>
        <w:rPr>
          <w:spacing w:val="-9"/>
          <w:w w:val="90"/>
        </w:rPr>
        <w:t xml:space="preserve"> </w:t>
      </w:r>
      <w:r>
        <w:rPr>
          <w:w w:val="90"/>
        </w:rPr>
        <w:t>fashion,</w:t>
      </w:r>
      <w:r>
        <w:rPr>
          <w:spacing w:val="-8"/>
          <w:w w:val="90"/>
        </w:rPr>
        <w:t xml:space="preserve"> </w:t>
      </w:r>
      <w:r>
        <w:rPr>
          <w:w w:val="90"/>
        </w:rPr>
        <w:t>graphic),</w:t>
      </w:r>
      <w:r>
        <w:rPr>
          <w:spacing w:val="-8"/>
          <w:w w:val="90"/>
        </w:rPr>
        <w:t xml:space="preserve"> </w:t>
      </w:r>
      <w:r>
        <w:rPr>
          <w:w w:val="90"/>
        </w:rPr>
        <w:t>art,</w:t>
      </w:r>
      <w:r>
        <w:rPr>
          <w:spacing w:val="20"/>
          <w:w w:val="89"/>
        </w:rPr>
        <w:t xml:space="preserve"> </w:t>
      </w:r>
      <w:r>
        <w:rPr>
          <w:w w:val="95"/>
        </w:rPr>
        <w:t>culture,</w:t>
      </w:r>
      <w:r>
        <w:rPr>
          <w:spacing w:val="-39"/>
          <w:w w:val="95"/>
        </w:rPr>
        <w:t xml:space="preserve"> </w:t>
      </w:r>
      <w:r>
        <w:rPr>
          <w:w w:val="95"/>
        </w:rPr>
        <w:t>education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ins w:id="684" w:author="Chris Prickett" w:date="2017-02-13T14:31:00Z">
        <w:r w:rsidR="00D6309B">
          <w:rPr>
            <w:spacing w:val="-39"/>
            <w:w w:val="95"/>
          </w:rPr>
          <w:t xml:space="preserve">the </w:t>
        </w:r>
      </w:ins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level;</w:t>
      </w:r>
      <w:r>
        <w:rPr>
          <w:spacing w:val="-39"/>
          <w:w w:val="95"/>
        </w:rPr>
        <w:t xml:space="preserve"> </w:t>
      </w:r>
      <w:r>
        <w:rPr>
          <w:w w:val="95"/>
        </w:rPr>
        <w:t>(4.3)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anslation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global</w:t>
      </w:r>
      <w:r>
        <w:rPr>
          <w:spacing w:val="-39"/>
          <w:w w:val="95"/>
        </w:rPr>
        <w:t xml:space="preserve"> </w:t>
      </w:r>
      <w:r>
        <w:rPr>
          <w:w w:val="95"/>
        </w:rPr>
        <w:t>cultural</w:t>
      </w:r>
      <w:r>
        <w:rPr>
          <w:spacing w:val="-39"/>
          <w:w w:val="95"/>
        </w:rPr>
        <w:t xml:space="preserve"> </w:t>
      </w:r>
      <w:r>
        <w:rPr>
          <w:w w:val="95"/>
        </w:rPr>
        <w:t>trends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39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29"/>
          <w:w w:val="86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regional</w:t>
      </w:r>
      <w:r>
        <w:rPr>
          <w:spacing w:val="-12"/>
          <w:w w:val="90"/>
        </w:rPr>
        <w:t xml:space="preserve"> </w:t>
      </w:r>
      <w:r>
        <w:rPr>
          <w:w w:val="90"/>
        </w:rPr>
        <w:t>practices;</w:t>
      </w:r>
      <w:r>
        <w:rPr>
          <w:spacing w:val="-12"/>
          <w:w w:val="90"/>
        </w:rPr>
        <w:t xml:space="preserve"> </w:t>
      </w:r>
      <w:r>
        <w:rPr>
          <w:w w:val="90"/>
        </w:rPr>
        <w:t>(4.4)</w:t>
      </w:r>
      <w:r>
        <w:rPr>
          <w:spacing w:val="-13"/>
          <w:w w:val="90"/>
        </w:rPr>
        <w:t xml:space="preserve"> </w:t>
      </w:r>
      <w:r>
        <w:rPr>
          <w:w w:val="90"/>
        </w:rPr>
        <w:t>design,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communication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industry</w:t>
      </w:r>
      <w:r>
        <w:rPr>
          <w:spacing w:val="-13"/>
          <w:w w:val="90"/>
        </w:rPr>
        <w:t xml:space="preserve"> </w:t>
      </w:r>
      <w:r>
        <w:rPr>
          <w:w w:val="90"/>
        </w:rPr>
        <w:t>activities</w:t>
      </w:r>
      <w:r>
        <w:rPr>
          <w:spacing w:val="28"/>
          <w:w w:val="89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Belgrade;</w:t>
      </w:r>
      <w:r>
        <w:rPr>
          <w:spacing w:val="-33"/>
          <w:w w:val="95"/>
        </w:rPr>
        <w:t xml:space="preserve"> </w:t>
      </w:r>
      <w:r>
        <w:rPr>
          <w:w w:val="95"/>
        </w:rPr>
        <w:t>(4.5)</w:t>
      </w:r>
      <w:r>
        <w:rPr>
          <w:spacing w:val="-33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global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econom</w:t>
      </w:r>
      <w:r>
        <w:rPr>
          <w:spacing w:val="-1"/>
          <w:w w:val="95"/>
        </w:rPr>
        <w:t>y</w:t>
      </w:r>
      <w:r>
        <w:rPr>
          <w:spacing w:val="-33"/>
          <w:w w:val="95"/>
        </w:rPr>
        <w:t xml:space="preserve"> </w:t>
      </w:r>
      <w:r>
        <w:rPr>
          <w:w w:val="95"/>
        </w:rPr>
        <w:t>trends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area;</w:t>
      </w:r>
      <w:r>
        <w:rPr>
          <w:spacing w:val="-33"/>
          <w:w w:val="95"/>
        </w:rPr>
        <w:t xml:space="preserve"> </w:t>
      </w:r>
      <w:r>
        <w:rPr>
          <w:w w:val="95"/>
        </w:rPr>
        <w:t>(4.6)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develop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water</w:t>
      </w:r>
      <w:r>
        <w:rPr>
          <w:spacing w:val="-3"/>
          <w:w w:val="90"/>
        </w:rPr>
        <w:t>fron</w:t>
      </w:r>
      <w:r>
        <w:rPr>
          <w:spacing w:val="-2"/>
          <w:w w:val="90"/>
        </w:rPr>
        <w:t>t</w:t>
      </w:r>
      <w:r>
        <w:rPr>
          <w:spacing w:val="-4"/>
          <w:w w:val="90"/>
        </w:rPr>
        <w:t xml:space="preserve"> </w:t>
      </w:r>
      <w:r>
        <w:rPr>
          <w:w w:val="90"/>
        </w:rPr>
        <w:t>recreation</w:t>
      </w:r>
      <w:r>
        <w:rPr>
          <w:spacing w:val="-3"/>
          <w:w w:val="90"/>
        </w:rPr>
        <w:t xml:space="preserve"> </w:t>
      </w:r>
      <w:r>
        <w:rPr>
          <w:w w:val="90"/>
        </w:rPr>
        <w:t>area;</w:t>
      </w:r>
      <w:r>
        <w:rPr>
          <w:spacing w:val="-2"/>
          <w:w w:val="90"/>
        </w:rPr>
        <w:t xml:space="preserve"> </w:t>
      </w:r>
      <w:r>
        <w:rPr>
          <w:w w:val="90"/>
        </w:rPr>
        <w:t>(4.7)</w:t>
      </w:r>
      <w:r>
        <w:rPr>
          <w:spacing w:val="-3"/>
          <w:w w:val="90"/>
        </w:rPr>
        <w:t xml:space="preserve"> </w:t>
      </w:r>
      <w:r>
        <w:rPr>
          <w:w w:val="90"/>
        </w:rPr>
        <w:t>sustainable</w:t>
      </w:r>
      <w:r>
        <w:rPr>
          <w:spacing w:val="-3"/>
          <w:w w:val="90"/>
        </w:rPr>
        <w:t xml:space="preserve"> </w:t>
      </w:r>
      <w:r>
        <w:rPr>
          <w:w w:val="90"/>
        </w:rPr>
        <w:t>transport</w:t>
      </w:r>
      <w:r>
        <w:rPr>
          <w:spacing w:val="-4"/>
          <w:w w:val="90"/>
        </w:rPr>
        <w:t xml:space="preserve"> </w:t>
      </w:r>
      <w:r>
        <w:rPr>
          <w:w w:val="90"/>
        </w:rPr>
        <w:t>(cycling);</w:t>
      </w:r>
      <w:r>
        <w:rPr>
          <w:spacing w:val="-2"/>
          <w:w w:val="90"/>
        </w:rPr>
        <w:t xml:space="preserve"> </w:t>
      </w:r>
      <w:r>
        <w:rPr>
          <w:w w:val="90"/>
        </w:rPr>
        <w:t>(4.8)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tec</w:t>
      </w:r>
      <w:r>
        <w:rPr>
          <w:spacing w:val="-2"/>
          <w:w w:val="90"/>
        </w:rPr>
        <w:t>hnical</w:t>
      </w:r>
      <w:r>
        <w:rPr>
          <w:spacing w:val="-4"/>
          <w:w w:val="90"/>
        </w:rPr>
        <w:t xml:space="preserve"> </w:t>
      </w:r>
      <w:r>
        <w:rPr>
          <w:w w:val="90"/>
        </w:rPr>
        <w:t>planning</w:t>
      </w:r>
      <w:r>
        <w:rPr>
          <w:spacing w:val="21"/>
          <w:w w:val="86"/>
        </w:rPr>
        <w:t xml:space="preserve"> </w:t>
      </w:r>
      <w:r>
        <w:rPr>
          <w:spacing w:val="-1"/>
          <w:w w:val="90"/>
        </w:rPr>
        <w:t>activity;</w:t>
      </w:r>
      <w:r>
        <w:rPr>
          <w:spacing w:val="4"/>
          <w:w w:val="90"/>
        </w:rPr>
        <w:t xml:space="preserve"> </w:t>
      </w:r>
      <w:r>
        <w:rPr>
          <w:w w:val="90"/>
        </w:rPr>
        <w:t>(4.9)</w:t>
      </w:r>
      <w:r>
        <w:rPr>
          <w:spacing w:val="4"/>
          <w:w w:val="90"/>
        </w:rPr>
        <w:t xml:space="preserve"> </w:t>
      </w:r>
      <w:r>
        <w:rPr>
          <w:w w:val="90"/>
        </w:rPr>
        <w:t>land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managemen</w:t>
      </w:r>
      <w:r>
        <w:rPr>
          <w:spacing w:val="-1"/>
          <w:w w:val="90"/>
        </w:rPr>
        <w:t>t.</w:t>
      </w:r>
    </w:p>
    <w:p w14:paraId="59A1D8A7" w14:textId="77777777" w:rsidR="00B0559F" w:rsidRDefault="00B0559F">
      <w:pPr>
        <w:spacing w:before="8"/>
        <w:rPr>
          <w:rFonts w:ascii="Bookman Old Style" w:eastAsia="Bookman Old Style" w:hAnsi="Bookman Old Style" w:cs="Bookman Old Style"/>
          <w:sz w:val="20"/>
          <w:szCs w:val="20"/>
        </w:rPr>
      </w:pPr>
    </w:p>
    <w:p w14:paraId="31016F5D" w14:textId="77777777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(</w:t>
      </w:r>
      <w:r>
        <w:rPr>
          <w:color w:val="00AEEF"/>
          <w:spacing w:val="-4"/>
          <w:w w:val="95"/>
        </w:rPr>
        <w:t>T</w:t>
      </w:r>
      <w:r>
        <w:rPr>
          <w:color w:val="00AEEF"/>
          <w:spacing w:val="-5"/>
          <w:w w:val="95"/>
        </w:rPr>
        <w:t>able</w:t>
      </w:r>
      <w:r>
        <w:rPr>
          <w:color w:val="00AEEF"/>
          <w:spacing w:val="-19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show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how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agents</w:t>
      </w:r>
      <w:r>
        <w:rPr>
          <w:spacing w:val="-18"/>
          <w:w w:val="95"/>
        </w:rPr>
        <w:t xml:space="preserve"> </w:t>
      </w:r>
      <w:r>
        <w:rPr>
          <w:w w:val="95"/>
        </w:rPr>
        <w:t>opt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18"/>
          <w:w w:val="95"/>
        </w:rPr>
        <w:t xml:space="preserve"> </w:t>
      </w:r>
      <w:r>
        <w:rPr>
          <w:w w:val="95"/>
        </w:rPr>
        <w:t>resources,</w:t>
      </w:r>
      <w:r>
        <w:rPr>
          <w:spacing w:val="29"/>
          <w:w w:val="83"/>
        </w:rPr>
        <w:t xml:space="preserve"> </w:t>
      </w:r>
      <w:r>
        <w:rPr>
          <w:w w:val="95"/>
        </w:rPr>
        <w:t>urban</w:t>
      </w:r>
      <w:r>
        <w:rPr>
          <w:spacing w:val="-19"/>
          <w:w w:val="95"/>
        </w:rPr>
        <w:t xml:space="preserve"> </w:t>
      </w:r>
      <w:r>
        <w:rPr>
          <w:w w:val="95"/>
        </w:rPr>
        <w:t>conflicts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19"/>
          <w:w w:val="95"/>
        </w:rPr>
        <w:t xml:space="preserve"> </w:t>
      </w:r>
      <w:r>
        <w:rPr>
          <w:w w:val="95"/>
        </w:rPr>
        <w:t>practices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what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relation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88"/>
        </w:rPr>
        <w:t xml:space="preserve"> </w:t>
      </w:r>
      <w:r>
        <w:rPr>
          <w:w w:val="95"/>
        </w:rPr>
        <w:t>decision-making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la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er</w:t>
      </w:r>
      <w:r>
        <w:rPr>
          <w:spacing w:val="-28"/>
          <w:w w:val="95"/>
        </w:rPr>
        <w:t xml:space="preserve"> </w:t>
      </w:r>
      <w:r>
        <w:rPr>
          <w:w w:val="95"/>
        </w:rPr>
        <w:t>(Section</w:t>
      </w:r>
      <w:r>
        <w:rPr>
          <w:spacing w:val="-29"/>
          <w:w w:val="95"/>
        </w:rPr>
        <w:t xml:space="preserve"> </w:t>
      </w:r>
      <w:r>
        <w:rPr>
          <w:w w:val="95"/>
        </w:rPr>
        <w:t>4.2)</w:t>
      </w:r>
      <w:r>
        <w:rPr>
          <w:spacing w:val="-28"/>
          <w:w w:val="95"/>
        </w:rPr>
        <w:t xml:space="preserve"> </w:t>
      </w:r>
      <w:r>
        <w:rPr>
          <w:w w:val="95"/>
        </w:rPr>
        <w:t>they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t,</w:t>
      </w:r>
      <w:r>
        <w:rPr>
          <w:spacing w:val="-26"/>
          <w:w w:val="95"/>
        </w:rPr>
        <w:t xml:space="preserve"> </w:t>
      </w:r>
      <w:r>
        <w:rPr>
          <w:w w:val="95"/>
        </w:rPr>
        <w:t>their</w:t>
      </w:r>
      <w:r>
        <w:rPr>
          <w:spacing w:val="-28"/>
          <w:w w:val="95"/>
        </w:rPr>
        <w:t xml:space="preserve"> </w:t>
      </w:r>
      <w:r>
        <w:rPr>
          <w:w w:val="95"/>
        </w:rPr>
        <w:t>actor</w:t>
      </w:r>
      <w:r>
        <w:rPr>
          <w:spacing w:val="-29"/>
          <w:w w:val="95"/>
        </w:rPr>
        <w:t xml:space="preserve"> </w:t>
      </w:r>
      <w:r>
        <w:rPr>
          <w:w w:val="95"/>
        </w:rPr>
        <w:t>nature</w:t>
      </w:r>
      <w:r w:rsidR="00C4448F">
        <w:rPr>
          <w:w w:val="95"/>
        </w:rPr>
        <w:t xml:space="preserve"> </w:t>
      </w:r>
      <w:r>
        <w:rPr>
          <w:w w:val="95"/>
        </w:rPr>
        <w:t>(Section</w:t>
      </w:r>
      <w:r>
        <w:rPr>
          <w:spacing w:val="-28"/>
          <w:w w:val="95"/>
        </w:rPr>
        <w:t xml:space="preserve"> </w:t>
      </w:r>
      <w:r>
        <w:rPr>
          <w:w w:val="95"/>
        </w:rPr>
        <w:t>5.1)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85"/>
        </w:rPr>
        <w:t xml:space="preserve"> </w:t>
      </w:r>
      <w:r>
        <w:rPr>
          <w:w w:val="85"/>
        </w:rPr>
        <w:t>these</w:t>
      </w:r>
      <w:r>
        <w:rPr>
          <w:spacing w:val="6"/>
          <w:w w:val="85"/>
        </w:rPr>
        <w:t xml:space="preserve"> </w:t>
      </w:r>
      <w:r>
        <w:rPr>
          <w:w w:val="85"/>
        </w:rPr>
        <w:t>preferences.</w:t>
      </w:r>
    </w:p>
    <w:p w14:paraId="1F19FD75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26"/>
          <w:szCs w:val="26"/>
        </w:rPr>
      </w:pPr>
    </w:p>
    <w:p w14:paraId="431D2D99" w14:textId="77777777" w:rsidR="00B0559F" w:rsidRDefault="00E07B1F">
      <w:pPr>
        <w:pStyle w:val="Heading2"/>
        <w:numPr>
          <w:ilvl w:val="2"/>
          <w:numId w:val="1"/>
        </w:numPr>
        <w:tabs>
          <w:tab w:val="left" w:pos="1410"/>
        </w:tabs>
        <w:jc w:val="both"/>
        <w:rPr>
          <w:b w:val="0"/>
          <w:bCs w:val="0"/>
        </w:rPr>
      </w:pPr>
      <w:r>
        <w:t>Civil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Creativ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t>Articulation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Agents</w:t>
      </w:r>
    </w:p>
    <w:p w14:paraId="516B13FB" w14:textId="77777777" w:rsidR="00B0559F" w:rsidRDefault="00B0559F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14:paraId="13EA7661" w14:textId="77777777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0"/>
        </w:rPr>
        <w:t>Speaking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hronologically</w:t>
      </w:r>
      <w:r>
        <w:rPr>
          <w:spacing w:val="-34"/>
          <w:w w:val="90"/>
        </w:rPr>
        <w:t xml:space="preserve"> </w:t>
      </w:r>
      <w:r>
        <w:rPr>
          <w:spacing w:val="1"/>
          <w:w w:val="90"/>
        </w:rPr>
        <w:t>about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aggregation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urban</w:t>
      </w:r>
      <w:r>
        <w:rPr>
          <w:spacing w:val="-33"/>
          <w:w w:val="90"/>
        </w:rPr>
        <w:t xml:space="preserve"> </w:t>
      </w:r>
      <w:r>
        <w:rPr>
          <w:w w:val="90"/>
        </w:rPr>
        <w:t>agency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so-called</w:t>
      </w:r>
      <w:r>
        <w:rPr>
          <w:spacing w:val="47"/>
          <w:w w:val="85"/>
        </w:rPr>
        <w:t xml:space="preserve"> </w:t>
      </w:r>
      <w:r>
        <w:rPr>
          <w:w w:val="95"/>
        </w:rPr>
        <w:t>”bottom-up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ities</w:t>
      </w:r>
      <w:r>
        <w:rPr>
          <w:spacing w:val="-1"/>
          <w:w w:val="95"/>
        </w:rPr>
        <w:t>”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first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re</w:t>
      </w:r>
      <w:r>
        <w:rPr>
          <w:spacing w:val="-2"/>
          <w:w w:val="95"/>
        </w:rPr>
        <w:t>viv</w:t>
      </w:r>
      <w:r>
        <w:rPr>
          <w:spacing w:val="-3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image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role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neighbourhood</w:t>
      </w:r>
      <w:r>
        <w:rPr>
          <w:spacing w:val="65"/>
          <w:w w:val="88"/>
        </w:rPr>
        <w:t xml:space="preserve"> </w:t>
      </w:r>
      <w:r>
        <w:rPr>
          <w:w w:val="95"/>
        </w:rPr>
        <w:t>at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national</w:t>
      </w:r>
      <w:r>
        <w:rPr>
          <w:spacing w:val="-41"/>
          <w:w w:val="95"/>
        </w:rPr>
        <w:t xml:space="preserve"> </w:t>
      </w:r>
      <w:r>
        <w:rPr>
          <w:w w:val="95"/>
        </w:rPr>
        <w:t>scale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beyond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spacing w:val="-2"/>
          <w:w w:val="95"/>
        </w:rPr>
        <w:t>Section</w:t>
      </w:r>
      <w:r>
        <w:rPr>
          <w:spacing w:val="-41"/>
          <w:w w:val="95"/>
        </w:rPr>
        <w:t xml:space="preserve"> </w:t>
      </w:r>
      <w:r>
        <w:rPr>
          <w:w w:val="95"/>
        </w:rPr>
        <w:t>4.2.3).</w:t>
      </w:r>
    </w:p>
    <w:p w14:paraId="24CC13D3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4213C0D" w14:textId="29A4CC4A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ery</w:t>
      </w:r>
      <w:r>
        <w:rPr>
          <w:spacing w:val="-40"/>
          <w:w w:val="95"/>
        </w:rPr>
        <w:t xml:space="preserve"> </w:t>
      </w:r>
      <w:r>
        <w:rPr>
          <w:w w:val="95"/>
        </w:rPr>
        <w:t>first</w:t>
      </w:r>
      <w:r>
        <w:rPr>
          <w:spacing w:val="-40"/>
          <w:w w:val="95"/>
        </w:rPr>
        <w:t xml:space="preserve"> </w:t>
      </w:r>
      <w:r>
        <w:rPr>
          <w:w w:val="95"/>
        </w:rPr>
        <w:t>bottom-up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activi</w:t>
      </w:r>
      <w:r>
        <w:rPr>
          <w:spacing w:val="-1"/>
          <w:w w:val="95"/>
        </w:rPr>
        <w:t>ty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establishmen</w:t>
      </w:r>
      <w:r>
        <w:rPr>
          <w:spacing w:val="-1"/>
          <w:w w:val="95"/>
        </w:rPr>
        <w:t>t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ins w:id="685" w:author="Chris Prickett" w:date="2017-02-13T14:32:00Z">
        <w:r w:rsidR="00D6309B">
          <w:rPr>
            <w:spacing w:val="-40"/>
            <w:w w:val="95"/>
          </w:rPr>
          <w:t xml:space="preserve">the </w:t>
        </w:r>
      </w:ins>
      <w:r>
        <w:rPr>
          <w:w w:val="95"/>
        </w:rPr>
        <w:t>MKM</w:t>
      </w:r>
      <w:r>
        <w:rPr>
          <w:spacing w:val="-40"/>
          <w:w w:val="95"/>
        </w:rPr>
        <w:t xml:space="preserve"> </w:t>
      </w:r>
      <w:r>
        <w:rPr>
          <w:w w:val="95"/>
        </w:rPr>
        <w:t>cultural</w:t>
      </w:r>
      <w:r>
        <w:rPr>
          <w:spacing w:val="45"/>
          <w:w w:val="86"/>
        </w:rPr>
        <w:t xml:space="preserve"> </w:t>
      </w:r>
      <w:r>
        <w:rPr>
          <w:w w:val="90"/>
        </w:rPr>
        <w:t>space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2007.</w:t>
      </w:r>
      <w:r>
        <w:rPr>
          <w:spacing w:val="7"/>
          <w:w w:val="90"/>
        </w:rPr>
        <w:t xml:space="preserve"> </w:t>
      </w:r>
      <w:r>
        <w:rPr>
          <w:spacing w:val="-3"/>
          <w:w w:val="90"/>
        </w:rPr>
        <w:t>Howev</w:t>
      </w:r>
      <w:r>
        <w:rPr>
          <w:spacing w:val="-4"/>
          <w:w w:val="90"/>
        </w:rPr>
        <w:t>er,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intensive</w:t>
      </w:r>
      <w:r>
        <w:rPr>
          <w:spacing w:val="-14"/>
          <w:w w:val="90"/>
        </w:rPr>
        <w:t xml:space="preserve"> </w:t>
      </w:r>
      <w:r>
        <w:rPr>
          <w:w w:val="90"/>
        </w:rPr>
        <w:t>aggregation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participatory</w:t>
      </w:r>
      <w:r>
        <w:rPr>
          <w:spacing w:val="-14"/>
          <w:w w:val="90"/>
        </w:rPr>
        <w:t xml:space="preserve"> </w:t>
      </w:r>
      <w:r>
        <w:rPr>
          <w:w w:val="90"/>
        </w:rPr>
        <w:t>activities</w:t>
      </w:r>
      <w:r>
        <w:rPr>
          <w:spacing w:val="-13"/>
          <w:w w:val="90"/>
        </w:rPr>
        <w:t xml:space="preserve"> </w:t>
      </w:r>
      <w:r>
        <w:rPr>
          <w:w w:val="90"/>
        </w:rPr>
        <w:t>started</w:t>
      </w:r>
      <w:r>
        <w:rPr>
          <w:spacing w:val="-13"/>
          <w:w w:val="90"/>
        </w:rPr>
        <w:t xml:space="preserve"> </w:t>
      </w:r>
      <w:r>
        <w:rPr>
          <w:w w:val="90"/>
        </w:rPr>
        <w:t>when</w:t>
      </w:r>
      <w:r>
        <w:rPr>
          <w:spacing w:val="23"/>
          <w:w w:val="86"/>
        </w:rPr>
        <w:t xml:space="preserve"> </w:t>
      </w:r>
      <w:r>
        <w:rPr>
          <w:spacing w:val="-3"/>
          <w:w w:val="95"/>
        </w:rPr>
        <w:t>KC</w:t>
      </w:r>
      <w:r>
        <w:rPr>
          <w:spacing w:val="-41"/>
          <w:w w:val="95"/>
        </w:rPr>
        <w:t xml:space="preserve"> </w:t>
      </w:r>
      <w:r>
        <w:rPr>
          <w:w w:val="95"/>
        </w:rPr>
        <w:t>Grad</w:t>
      </w:r>
      <w:r>
        <w:rPr>
          <w:spacing w:val="-40"/>
          <w:w w:val="95"/>
        </w:rPr>
        <w:t xml:space="preserve"> </w:t>
      </w:r>
      <w:r>
        <w:rPr>
          <w:w w:val="95"/>
        </w:rPr>
        <w:t>gained</w:t>
      </w:r>
      <w:r>
        <w:rPr>
          <w:spacing w:val="-40"/>
          <w:w w:val="95"/>
        </w:rPr>
        <w:t xml:space="preserve"> </w:t>
      </w:r>
      <w:r>
        <w:rPr>
          <w:w w:val="95"/>
        </w:rPr>
        <w:t>an</w:t>
      </w:r>
      <w:r>
        <w:rPr>
          <w:spacing w:val="-40"/>
          <w:w w:val="95"/>
        </w:rPr>
        <w:t xml:space="preserve"> </w:t>
      </w:r>
      <w:r>
        <w:rPr>
          <w:w w:val="95"/>
        </w:rPr>
        <w:t>abandoned</w:t>
      </w:r>
      <w:r>
        <w:rPr>
          <w:spacing w:val="-40"/>
          <w:w w:val="95"/>
        </w:rPr>
        <w:t xml:space="preserve"> </w:t>
      </w:r>
      <w:r>
        <w:rPr>
          <w:w w:val="95"/>
        </w:rPr>
        <w:t>building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Brace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Krsmanovic</w:t>
      </w:r>
      <w:r>
        <w:rPr>
          <w:spacing w:val="-41"/>
          <w:w w:val="95"/>
        </w:rPr>
        <w:t xml:space="preserve"> </w:t>
      </w:r>
      <w:r>
        <w:rPr>
          <w:w w:val="95"/>
        </w:rPr>
        <w:t>street</w:t>
      </w:r>
      <w:r>
        <w:rPr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their</w:t>
      </w:r>
      <w:r>
        <w:rPr>
          <w:spacing w:val="-40"/>
          <w:w w:val="95"/>
        </w:rPr>
        <w:t xml:space="preserve"> </w:t>
      </w:r>
      <w:r>
        <w:rPr>
          <w:w w:val="95"/>
        </w:rPr>
        <w:t>cultural</w:t>
      </w:r>
      <w:r>
        <w:rPr>
          <w:spacing w:val="-41"/>
          <w:w w:val="95"/>
        </w:rPr>
        <w:t xml:space="preserve"> </w:t>
      </w:r>
      <w:r w:rsidR="00B10A51">
        <w:rPr>
          <w:w w:val="95"/>
        </w:rPr>
        <w:t>ac</w:t>
      </w:r>
      <w:r>
        <w:rPr>
          <w:w w:val="95"/>
        </w:rPr>
        <w:t>tivities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2009.</w:t>
      </w:r>
      <w:r>
        <w:rPr>
          <w:spacing w:val="-26"/>
          <w:w w:val="95"/>
        </w:rPr>
        <w:t xml:space="preserve"> </w:t>
      </w:r>
      <w:r>
        <w:rPr>
          <w:w w:val="95"/>
        </w:rPr>
        <w:t>Mikser</w:t>
      </w:r>
      <w:r>
        <w:rPr>
          <w:spacing w:val="-36"/>
          <w:w w:val="95"/>
        </w:rPr>
        <w:t xml:space="preserve"> </w:t>
      </w:r>
      <w:ins w:id="686" w:author="Chris Prickett" w:date="2017-02-13T14:32:00Z">
        <w:r w:rsidR="00D6309B">
          <w:rPr>
            <w:w w:val="95"/>
          </w:rPr>
          <w:t>H</w:t>
        </w:r>
      </w:ins>
      <w:del w:id="687" w:author="Chris Prickett" w:date="2017-02-13T14:32:00Z">
        <w:r w:rsidDel="00D6309B">
          <w:rPr>
            <w:w w:val="95"/>
          </w:rPr>
          <w:delText>h</w:delText>
        </w:r>
      </w:del>
      <w:r>
        <w:rPr>
          <w:w w:val="95"/>
        </w:rPr>
        <w:t>ouse</w:t>
      </w:r>
      <w:r>
        <w:rPr>
          <w:spacing w:val="-36"/>
          <w:w w:val="95"/>
        </w:rPr>
        <w:t xml:space="preserve"> </w:t>
      </w:r>
      <w:r>
        <w:rPr>
          <w:w w:val="95"/>
        </w:rPr>
        <w:t>(MH)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7"/>
          <w:w w:val="95"/>
        </w:rPr>
        <w:t xml:space="preserve"> </w:t>
      </w:r>
      <w:r>
        <w:rPr>
          <w:w w:val="95"/>
        </w:rPr>
        <w:t>officially</w:t>
      </w:r>
      <w:r>
        <w:rPr>
          <w:spacing w:val="-35"/>
          <w:w w:val="95"/>
        </w:rPr>
        <w:t xml:space="preserve"> </w:t>
      </w:r>
      <w:r>
        <w:rPr>
          <w:spacing w:val="1"/>
          <w:w w:val="95"/>
        </w:rPr>
        <w:t>opened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April</w:t>
      </w:r>
      <w:r>
        <w:rPr>
          <w:spacing w:val="-35"/>
          <w:w w:val="95"/>
        </w:rPr>
        <w:t xml:space="preserve"> </w:t>
      </w:r>
      <w:r>
        <w:rPr>
          <w:w w:val="95"/>
        </w:rPr>
        <w:t>2013,</w:t>
      </w:r>
      <w:r>
        <w:rPr>
          <w:spacing w:val="-36"/>
          <w:w w:val="95"/>
        </w:rPr>
        <w:t xml:space="preserve"> </w:t>
      </w:r>
      <w:r>
        <w:rPr>
          <w:w w:val="95"/>
        </w:rPr>
        <w:t>while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Mikser</w:t>
      </w:r>
      <w:r>
        <w:rPr>
          <w:spacing w:val="24"/>
          <w:w w:val="88"/>
        </w:rPr>
        <w:t xml:space="preserve"> </w:t>
      </w:r>
      <w:r>
        <w:rPr>
          <w:spacing w:val="-4"/>
          <w:w w:val="95"/>
        </w:rPr>
        <w:t>F</w:t>
      </w:r>
      <w:r>
        <w:rPr>
          <w:spacing w:val="-5"/>
          <w:w w:val="95"/>
        </w:rPr>
        <w:t>estival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mo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2012.</w:t>
      </w:r>
      <w:r>
        <w:rPr>
          <w:spacing w:val="-31"/>
          <w:w w:val="95"/>
        </w:rPr>
        <w:t xml:space="preserve"> </w:t>
      </w:r>
      <w:r>
        <w:rPr>
          <w:w w:val="95"/>
        </w:rPr>
        <w:t>Before</w:t>
      </w:r>
      <w:r>
        <w:rPr>
          <w:spacing w:val="-42"/>
          <w:w w:val="95"/>
        </w:rPr>
        <w:t xml:space="preserve"> </w:t>
      </w:r>
      <w:r>
        <w:rPr>
          <w:w w:val="95"/>
        </w:rPr>
        <w:t>that,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MH</w:t>
      </w:r>
      <w:r>
        <w:rPr>
          <w:spacing w:val="-43"/>
          <w:w w:val="95"/>
        </w:rPr>
        <w:t xml:space="preserve"> </w:t>
      </w:r>
      <w:r>
        <w:rPr>
          <w:w w:val="95"/>
        </w:rPr>
        <w:t>building</w:t>
      </w:r>
      <w:r>
        <w:rPr>
          <w:spacing w:val="-43"/>
          <w:w w:val="95"/>
        </w:rPr>
        <w:t xml:space="preserve"> </w:t>
      </w:r>
      <w:del w:id="688" w:author="Chris Prickett" w:date="2017-02-13T14:33:00Z">
        <w:r w:rsidDel="00D6309B">
          <w:rPr>
            <w:spacing w:val="-4"/>
            <w:w w:val="95"/>
          </w:rPr>
          <w:delText>was</w:delText>
        </w:r>
        <w:r w:rsidDel="00D6309B">
          <w:rPr>
            <w:spacing w:val="-42"/>
            <w:w w:val="95"/>
          </w:rPr>
          <w:delText xml:space="preserve"> </w:delText>
        </w:r>
      </w:del>
      <w:r>
        <w:rPr>
          <w:w w:val="95"/>
        </w:rPr>
        <w:t>serv</w:t>
      </w:r>
      <w:ins w:id="689" w:author="Chris Prickett" w:date="2017-02-13T14:33:00Z">
        <w:r w:rsidR="00D6309B">
          <w:rPr>
            <w:w w:val="95"/>
          </w:rPr>
          <w:t>ed</w:t>
        </w:r>
      </w:ins>
      <w:del w:id="690" w:author="Chris Prickett" w:date="2017-02-13T14:33:00Z">
        <w:r w:rsidDel="00D6309B">
          <w:rPr>
            <w:w w:val="95"/>
          </w:rPr>
          <w:delText>ing</w:delText>
        </w:r>
      </w:del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fes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al</w:t>
      </w:r>
      <w:r>
        <w:rPr>
          <w:spacing w:val="25"/>
          <w:w w:val="87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2012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7"/>
          <w:w w:val="95"/>
        </w:rPr>
        <w:t xml:space="preserve"> </w:t>
      </w:r>
      <w:r>
        <w:rPr>
          <w:w w:val="95"/>
        </w:rPr>
        <w:t>occasionally</w:t>
      </w:r>
      <w:r>
        <w:rPr>
          <w:spacing w:val="-37"/>
          <w:w w:val="95"/>
        </w:rPr>
        <w:t xml:space="preserve"> </w:t>
      </w:r>
      <w:r>
        <w:rPr>
          <w:w w:val="95"/>
        </w:rPr>
        <w:t>used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exhibitions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markets</w:t>
      </w:r>
      <w:r>
        <w:rPr>
          <w:spacing w:val="-37"/>
          <w:w w:val="95"/>
        </w:rPr>
        <w:t xml:space="preserve"> </w:t>
      </w:r>
      <w:r>
        <w:rPr>
          <w:w w:val="95"/>
        </w:rPr>
        <w:t>immediately</w:t>
      </w:r>
      <w:r>
        <w:rPr>
          <w:spacing w:val="-37"/>
          <w:w w:val="95"/>
        </w:rPr>
        <w:t xml:space="preserve"> </w:t>
      </w:r>
      <w:r>
        <w:rPr>
          <w:w w:val="95"/>
        </w:rPr>
        <w:t>prior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88"/>
        </w:rPr>
        <w:t xml:space="preserve"> </w:t>
      </w:r>
      <w:r>
        <w:rPr>
          <w:w w:val="95"/>
        </w:rPr>
        <w:t>opening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2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4A09939E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6C70E684" w14:textId="2E3ED45E" w:rsidR="00B0559F" w:rsidRDefault="00E07B1F">
      <w:pPr>
        <w:pStyle w:val="BodyText"/>
        <w:spacing w:before="28" w:line="327" w:lineRule="auto"/>
        <w:ind w:right="111"/>
        <w:jc w:val="both"/>
      </w:pPr>
      <w:r>
        <w:rPr>
          <w:w w:val="95"/>
        </w:rPr>
        <w:lastRenderedPageBreak/>
        <w:t>Beforehand,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premises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MH</w:t>
      </w:r>
      <w:r>
        <w:rPr>
          <w:spacing w:val="-34"/>
          <w:w w:val="95"/>
        </w:rPr>
        <w:t xml:space="preserve"> </w:t>
      </w:r>
      <w:ins w:id="691" w:author="Chris Prickett" w:date="2017-02-13T14:34:00Z">
        <w:r w:rsidR="00D6309B">
          <w:rPr>
            <w:spacing w:val="-3"/>
            <w:w w:val="95"/>
          </w:rPr>
          <w:t>had been</w:t>
        </w:r>
      </w:ins>
      <w:del w:id="692" w:author="Chris Prickett" w:date="2017-02-13T14:34:00Z">
        <w:r w:rsidDel="00D6309B">
          <w:rPr>
            <w:spacing w:val="-3"/>
            <w:w w:val="95"/>
          </w:rPr>
          <w:delText>were</w:delText>
        </w:r>
      </w:del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warehouse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garage</w:t>
      </w:r>
      <w:r>
        <w:rPr>
          <w:spacing w:val="-33"/>
          <w:w w:val="95"/>
        </w:rPr>
        <w:t xml:space="preserve"> </w:t>
      </w:r>
      <w:r>
        <w:rPr>
          <w:w w:val="95"/>
        </w:rPr>
        <w:t>used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25"/>
          <w:w w:val="101"/>
        </w:rPr>
        <w:t xml:space="preserve"> </w:t>
      </w:r>
      <w:r>
        <w:rPr>
          <w:spacing w:val="-3"/>
          <w:w w:val="90"/>
        </w:rPr>
        <w:t>owner,</w:t>
      </w:r>
      <w:r>
        <w:rPr>
          <w:spacing w:val="-26"/>
          <w:w w:val="90"/>
        </w:rPr>
        <w:t xml:space="preserve"> </w:t>
      </w:r>
      <w:r>
        <w:rPr>
          <w:w w:val="90"/>
        </w:rPr>
        <w:t>who</w:t>
      </w:r>
      <w:r>
        <w:rPr>
          <w:spacing w:val="-27"/>
          <w:w w:val="90"/>
        </w:rPr>
        <w:t xml:space="preserve"> </w:t>
      </w:r>
      <w:r>
        <w:rPr>
          <w:w w:val="90"/>
        </w:rPr>
        <w:t>bought</w:t>
      </w:r>
      <w:r>
        <w:rPr>
          <w:spacing w:val="-28"/>
          <w:w w:val="90"/>
        </w:rPr>
        <w:t xml:space="preserve"> </w:t>
      </w:r>
      <w:r>
        <w:rPr>
          <w:w w:val="90"/>
        </w:rPr>
        <w:t>it</w:t>
      </w:r>
      <w:r>
        <w:rPr>
          <w:spacing w:val="-28"/>
          <w:w w:val="90"/>
        </w:rPr>
        <w:t xml:space="preserve"> </w:t>
      </w:r>
      <w:r>
        <w:rPr>
          <w:w w:val="90"/>
        </w:rPr>
        <w:t>during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mass</w:t>
      </w:r>
      <w:r>
        <w:rPr>
          <w:spacing w:val="-28"/>
          <w:w w:val="90"/>
        </w:rPr>
        <w:t xml:space="preserve"> </w:t>
      </w:r>
      <w:r>
        <w:rPr>
          <w:spacing w:val="-1"/>
          <w:w w:val="90"/>
        </w:rPr>
        <w:t>privatizat</w:t>
      </w:r>
      <w:r>
        <w:rPr>
          <w:spacing w:val="-2"/>
          <w:w w:val="90"/>
        </w:rPr>
        <w:t>ion</w:t>
      </w:r>
      <w:r>
        <w:rPr>
          <w:spacing w:val="-28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</w:t>
      </w:r>
      <w:r>
        <w:rPr>
          <w:spacing w:val="-28"/>
          <w:w w:val="90"/>
        </w:rPr>
        <w:t xml:space="preserve"> </w:t>
      </w:r>
      <w:r>
        <w:rPr>
          <w:w w:val="90"/>
        </w:rPr>
        <w:t>after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2000</w:t>
      </w:r>
      <w:r>
        <w:rPr>
          <w:spacing w:val="-28"/>
          <w:w w:val="90"/>
        </w:rPr>
        <w:t xml:space="preserve"> </w:t>
      </w:r>
      <w:r>
        <w:rPr>
          <w:w w:val="90"/>
        </w:rPr>
        <w:t>regime</w:t>
      </w:r>
      <w:r>
        <w:rPr>
          <w:spacing w:val="-28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30"/>
          <w:w w:val="8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28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7"/>
          <w:w w:val="95"/>
        </w:rPr>
        <w:t xml:space="preserve"> </w:t>
      </w:r>
      <w:r>
        <w:rPr>
          <w:w w:val="95"/>
        </w:rPr>
        <w:t>cultural</w:t>
      </w:r>
      <w:r>
        <w:rPr>
          <w:spacing w:val="-28"/>
          <w:w w:val="95"/>
        </w:rPr>
        <w:t xml:space="preserve"> </w:t>
      </w:r>
      <w:r>
        <w:rPr>
          <w:w w:val="95"/>
        </w:rPr>
        <w:t>activities</w:t>
      </w:r>
      <w:r>
        <w:rPr>
          <w:spacing w:val="-27"/>
          <w:w w:val="95"/>
        </w:rPr>
        <w:t xml:space="preserve"> </w:t>
      </w:r>
      <w:r>
        <w:rPr>
          <w:w w:val="95"/>
        </w:rPr>
        <w:t>coming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Goethe</w:t>
      </w:r>
      <w:r>
        <w:rPr>
          <w:spacing w:val="-28"/>
          <w:w w:val="95"/>
        </w:rPr>
        <w:t xml:space="preserve"> </w:t>
      </w:r>
      <w:r>
        <w:rPr>
          <w:w w:val="95"/>
        </w:rPr>
        <w:t>institute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initi</w:t>
      </w:r>
      <w:r>
        <w:rPr>
          <w:spacing w:val="-1"/>
          <w:w w:val="95"/>
        </w:rPr>
        <w:t>ativ</w:t>
      </w:r>
      <w:r>
        <w:rPr>
          <w:spacing w:val="-2"/>
          <w:w w:val="95"/>
        </w:rPr>
        <w:t>e,</w:t>
      </w:r>
      <w:r>
        <w:rPr>
          <w:spacing w:val="27"/>
          <w:w w:val="85"/>
        </w:rPr>
        <w:t xml:space="preserve"> </w:t>
      </w:r>
      <w:r>
        <w:rPr>
          <w:spacing w:val="-3"/>
          <w:w w:val="95"/>
        </w:rPr>
        <w:t>moving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del w:id="693" w:author="Chris Prickett" w:date="2017-02-13T14:35:00Z">
        <w:r w:rsidDel="00D6309B">
          <w:rPr>
            <w:spacing w:val="-38"/>
            <w:w w:val="95"/>
          </w:rPr>
          <w:delText xml:space="preserve"> </w:delText>
        </w:r>
      </w:del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8"/>
          <w:w w:val="95"/>
        </w:rPr>
        <w:t xml:space="preserve"> </w:t>
      </w:r>
      <w:r>
        <w:rPr>
          <w:w w:val="95"/>
        </w:rPr>
        <w:t>exploded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end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2013.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38"/>
          <w:w w:val="95"/>
        </w:rPr>
        <w:t xml:space="preserve"> </w:t>
      </w:r>
      <w:r>
        <w:rPr>
          <w:w w:val="95"/>
        </w:rPr>
        <w:t>condensed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interaction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43"/>
          <w:w w:val="83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spaces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civic</w:t>
      </w:r>
      <w:r>
        <w:rPr>
          <w:spacing w:val="-35"/>
          <w:w w:val="95"/>
        </w:rPr>
        <w:t xml:space="preserve"> </w:t>
      </w:r>
      <w:r>
        <w:rPr>
          <w:w w:val="95"/>
        </w:rPr>
        <w:t>life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lasted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6"/>
          <w:w w:val="95"/>
        </w:rPr>
        <w:t xml:space="preserve"> </w:t>
      </w:r>
      <w:r>
        <w:rPr>
          <w:w w:val="95"/>
        </w:rPr>
        <w:t>around</w:t>
      </w:r>
      <w:r>
        <w:rPr>
          <w:spacing w:val="-35"/>
          <w:w w:val="95"/>
        </w:rPr>
        <w:t xml:space="preserve"> </w:t>
      </w:r>
      <w:ins w:id="694" w:author="Chris Prickett" w:date="2017-02-13T14:35:00Z">
        <w:r w:rsidR="00D6309B">
          <w:rPr>
            <w:w w:val="95"/>
          </w:rPr>
          <w:t>two</w:t>
        </w:r>
      </w:ins>
      <w:del w:id="695" w:author="Chris Prickett" w:date="2017-02-13T14:35:00Z">
        <w:r w:rsidDel="00D6309B">
          <w:rPr>
            <w:w w:val="95"/>
          </w:rPr>
          <w:delText>2</w:delText>
        </w:r>
      </w:del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ears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Figure</w:t>
      </w:r>
      <w:r>
        <w:rPr>
          <w:color w:val="00AEEF"/>
          <w:spacing w:val="-36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42485927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6C91091A" w14:textId="7F69D87E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instigator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choice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ma</w:t>
      </w:r>
      <w:r>
        <w:rPr>
          <w:spacing w:val="-3"/>
          <w:w w:val="95"/>
        </w:rPr>
        <w:t>y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there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ore</w:t>
      </w:r>
      <w:r>
        <w:rPr>
          <w:spacing w:val="-31"/>
          <w:w w:val="95"/>
        </w:rPr>
        <w:t xml:space="preserve"> </w:t>
      </w:r>
      <w:r>
        <w:rPr>
          <w:w w:val="95"/>
        </w:rPr>
        <w:t>primarily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its</w:t>
      </w:r>
      <w:r>
        <w:rPr>
          <w:spacing w:val="-31"/>
          <w:w w:val="95"/>
        </w:rPr>
        <w:t xml:space="preserve"> </w:t>
      </w:r>
      <w:r>
        <w:rPr>
          <w:w w:val="95"/>
        </w:rPr>
        <w:t>location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8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ailabilit</w:t>
      </w:r>
      <w:r>
        <w:rPr>
          <w:spacing w:val="-2"/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affordable</w:t>
      </w:r>
      <w:r>
        <w:rPr>
          <w:spacing w:val="-11"/>
          <w:w w:val="95"/>
        </w:rPr>
        <w:t xml:space="preserve"> </w:t>
      </w:r>
      <w:r>
        <w:rPr>
          <w:w w:val="95"/>
        </w:rPr>
        <w:t>places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del w:id="696" w:author="Chris Prickett" w:date="2017-02-13T14:35:00Z">
        <w:r w:rsidDel="00D6309B">
          <w:rPr>
            <w:w w:val="95"/>
          </w:rPr>
          <w:delText>the</w:delText>
        </w:r>
        <w:r w:rsidDel="00D6309B">
          <w:rPr>
            <w:spacing w:val="-12"/>
            <w:w w:val="95"/>
          </w:rPr>
          <w:delText xml:space="preserve"> </w:delText>
        </w:r>
        <w:r w:rsidDel="00D6309B">
          <w:rPr>
            <w:spacing w:val="-2"/>
            <w:w w:val="95"/>
          </w:rPr>
          <w:delText>mentioned</w:delText>
        </w:r>
      </w:del>
      <w:ins w:id="697" w:author="Chris Prickett" w:date="2017-02-13T14:35:00Z">
        <w:r w:rsidR="00D6309B">
          <w:rPr>
            <w:w w:val="95"/>
          </w:rPr>
          <w:t>these</w:t>
        </w:r>
      </w:ins>
      <w:r>
        <w:rPr>
          <w:spacing w:val="-12"/>
          <w:w w:val="95"/>
        </w:rPr>
        <w:t xml:space="preserve"> </w:t>
      </w:r>
      <w:r>
        <w:rPr>
          <w:w w:val="95"/>
        </w:rPr>
        <w:t>activities.</w:t>
      </w:r>
      <w:r>
        <w:rPr>
          <w:spacing w:val="31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further</w:t>
      </w:r>
      <w:r>
        <w:rPr>
          <w:spacing w:val="29"/>
          <w:w w:val="87"/>
        </w:rPr>
        <w:t xml:space="preserve"> </w:t>
      </w:r>
      <w:r>
        <w:rPr>
          <w:spacing w:val="-2"/>
          <w:w w:val="95"/>
        </w:rPr>
        <w:t>concentration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similar</w:t>
      </w:r>
      <w:r>
        <w:rPr>
          <w:spacing w:val="-29"/>
          <w:w w:val="95"/>
        </w:rPr>
        <w:t xml:space="preserve"> </w:t>
      </w:r>
      <w:r>
        <w:rPr>
          <w:w w:val="95"/>
        </w:rPr>
        <w:t>activities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9"/>
          <w:w w:val="95"/>
        </w:rPr>
        <w:t xml:space="preserve"> </w:t>
      </w:r>
      <w:r>
        <w:rPr>
          <w:w w:val="95"/>
        </w:rPr>
        <w:t>based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social</w:t>
      </w:r>
      <w:r>
        <w:rPr>
          <w:spacing w:val="-29"/>
          <w:w w:val="95"/>
        </w:rPr>
        <w:t xml:space="preserve"> </w:t>
      </w:r>
      <w:r>
        <w:rPr>
          <w:w w:val="95"/>
        </w:rPr>
        <w:t>potential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appeal</w:t>
      </w:r>
      <w:del w:id="698" w:author="Chris Prickett" w:date="2017-02-13T14:36:00Z">
        <w:r w:rsidDel="00D6309B">
          <w:rPr>
            <w:w w:val="95"/>
          </w:rPr>
          <w:delText>ingness</w:delText>
        </w:r>
      </w:del>
      <w:r>
        <w:rPr>
          <w:spacing w:val="39"/>
          <w:w w:val="84"/>
        </w:rPr>
        <w:t xml:space="preserve"> </w:t>
      </w:r>
      <w:r>
        <w:rPr>
          <w:w w:val="95"/>
        </w:rPr>
        <w:t>generated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these</w:t>
      </w:r>
      <w:r>
        <w:rPr>
          <w:spacing w:val="-14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cultural</w:t>
      </w:r>
      <w:r>
        <w:rPr>
          <w:spacing w:val="-14"/>
          <w:w w:val="95"/>
        </w:rPr>
        <w:t xml:space="preserve"> </w:t>
      </w:r>
      <w:r>
        <w:rPr>
          <w:w w:val="95"/>
        </w:rPr>
        <w:t>forerunners.</w:t>
      </w:r>
      <w:r>
        <w:rPr>
          <w:spacing w:val="31"/>
          <w:w w:val="95"/>
        </w:rPr>
        <w:t xml:space="preserve"> </w:t>
      </w:r>
      <w:r>
        <w:rPr>
          <w:spacing w:val="-4"/>
          <w:w w:val="95"/>
        </w:rPr>
        <w:t>Finally,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settling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ins w:id="699" w:author="Chris Prickett" w:date="2017-02-13T14:36:00Z">
        <w:r w:rsidR="00D6309B">
          <w:rPr>
            <w:w w:val="95"/>
          </w:rPr>
          <w:t>a</w:t>
        </w:r>
      </w:ins>
      <w:del w:id="700" w:author="Chris Prickett" w:date="2017-02-13T14:36:00Z">
        <w:r w:rsidDel="00D6309B">
          <w:rPr>
            <w:w w:val="95"/>
          </w:rPr>
          <w:delText>the</w:delText>
        </w:r>
      </w:del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significan</w:t>
      </w:r>
      <w:r>
        <w:rPr>
          <w:spacing w:val="-1"/>
          <w:w w:val="95"/>
        </w:rPr>
        <w:t>t</w:t>
      </w:r>
      <w:r>
        <w:rPr>
          <w:spacing w:val="21"/>
          <w:w w:val="101"/>
        </w:rPr>
        <w:t xml:space="preserve"> </w:t>
      </w:r>
      <w:r>
        <w:rPr>
          <w:spacing w:val="-3"/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commercial</w:t>
      </w:r>
      <w:r>
        <w:rPr>
          <w:spacing w:val="-13"/>
          <w:w w:val="90"/>
        </w:rPr>
        <w:t xml:space="preserve"> </w:t>
      </w:r>
      <w:r>
        <w:rPr>
          <w:w w:val="90"/>
        </w:rPr>
        <w:t>activities</w:t>
      </w:r>
      <w:r>
        <w:rPr>
          <w:spacing w:val="-13"/>
          <w:w w:val="90"/>
        </w:rPr>
        <w:t xml:space="preserve"> </w:t>
      </w:r>
      <w:r>
        <w:rPr>
          <w:w w:val="90"/>
        </w:rPr>
        <w:t>(clubs,</w:t>
      </w:r>
      <w:r>
        <w:rPr>
          <w:spacing w:val="-12"/>
          <w:w w:val="90"/>
        </w:rPr>
        <w:t xml:space="preserve"> </w:t>
      </w:r>
      <w:r>
        <w:rPr>
          <w:w w:val="90"/>
        </w:rPr>
        <w:t>caf</w:t>
      </w:r>
      <w:r w:rsidR="00C4448F">
        <w:rPr>
          <w:w w:val="90"/>
        </w:rPr>
        <w:t>é</w:t>
      </w:r>
      <w:r>
        <w:rPr>
          <w:w w:val="90"/>
        </w:rPr>
        <w:t>s,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restauran</w:t>
      </w:r>
      <w:r>
        <w:rPr>
          <w:spacing w:val="-1"/>
          <w:w w:val="90"/>
        </w:rPr>
        <w:t>ts)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-14"/>
          <w:w w:val="90"/>
        </w:rPr>
        <w:t xml:space="preserve"> </w:t>
      </w:r>
      <w:r>
        <w:rPr>
          <w:w w:val="90"/>
        </w:rPr>
        <w:t>incited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both</w:t>
      </w:r>
      <w:r>
        <w:rPr>
          <w:spacing w:val="-13"/>
          <w:w w:val="90"/>
        </w:rPr>
        <w:t xml:space="preserve"> </w:t>
      </w:r>
      <w:r>
        <w:rPr>
          <w:w w:val="90"/>
        </w:rPr>
        <w:t>spatial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29"/>
          <w:w w:val="85"/>
        </w:rPr>
        <w:t xml:space="preserve"> </w:t>
      </w:r>
      <w:ins w:id="701" w:author="Chris Prickett" w:date="2017-02-13T14:36:00Z">
        <w:r w:rsidR="00D6309B">
          <w:rPr>
            <w:spacing w:val="29"/>
            <w:w w:val="85"/>
          </w:rPr>
          <w:t xml:space="preserve">the </w:t>
        </w:r>
      </w:ins>
      <w:r>
        <w:rPr>
          <w:spacing w:val="-2"/>
          <w:w w:val="95"/>
        </w:rPr>
        <w:t>recen</w:t>
      </w:r>
      <w:r>
        <w:rPr>
          <w:spacing w:val="-1"/>
          <w:w w:val="95"/>
        </w:rPr>
        <w:t>tly</w:t>
      </w:r>
      <w:r>
        <w:rPr>
          <w:spacing w:val="-41"/>
          <w:w w:val="95"/>
        </w:rPr>
        <w:t xml:space="preserve"> </w:t>
      </w:r>
      <w:r>
        <w:rPr>
          <w:w w:val="95"/>
        </w:rPr>
        <w:t>added</w:t>
      </w:r>
      <w:r>
        <w:rPr>
          <w:spacing w:val="-41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qualit</w:t>
      </w:r>
      <w:r>
        <w:rPr>
          <w:spacing w:val="-1"/>
          <w:w w:val="95"/>
        </w:rPr>
        <w:t>y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neighbourhood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40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131725C8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7A111C88" w14:textId="78087700" w:rsidR="00B0559F" w:rsidRDefault="00E07B1F">
      <w:pPr>
        <w:pStyle w:val="BodyText"/>
        <w:spacing w:line="327" w:lineRule="auto"/>
        <w:ind w:right="110"/>
        <w:jc w:val="both"/>
      </w:pP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cultural,</w:t>
      </w:r>
      <w:r>
        <w:rPr>
          <w:spacing w:val="-41"/>
          <w:w w:val="95"/>
        </w:rPr>
        <w:t xml:space="preserve"> </w:t>
      </w:r>
      <w:r>
        <w:rPr>
          <w:w w:val="95"/>
        </w:rPr>
        <w:t>artistic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educational</w:t>
      </w:r>
      <w:r>
        <w:rPr>
          <w:spacing w:val="-41"/>
          <w:w w:val="95"/>
        </w:rPr>
        <w:t xml:space="preserve"> </w:t>
      </w:r>
      <w:r>
        <w:rPr>
          <w:w w:val="95"/>
        </w:rPr>
        <w:t>activities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</w:t>
      </w:r>
      <w:r>
        <w:rPr>
          <w:spacing w:val="-3"/>
          <w:w w:val="95"/>
        </w:rPr>
        <w:t>nue</w:t>
      </w:r>
      <w:ins w:id="702" w:author="Chris Prickett" w:date="2017-02-13T14:36:00Z">
        <w:r w:rsidR="00D6309B">
          <w:rPr>
            <w:spacing w:val="-3"/>
            <w:w w:val="95"/>
          </w:rPr>
          <w:t>d</w:t>
        </w:r>
      </w:ins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settle</w:t>
      </w:r>
      <w:r>
        <w:rPr>
          <w:spacing w:val="-41"/>
          <w:w w:val="95"/>
        </w:rPr>
        <w:t xml:space="preserve"> </w:t>
      </w:r>
      <w:r>
        <w:rPr>
          <w:w w:val="95"/>
        </w:rPr>
        <w:t>there,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neigh</w:t>
      </w:r>
      <w:r>
        <w:rPr>
          <w:spacing w:val="2"/>
          <w:w w:val="90"/>
        </w:rPr>
        <w:t>bourhood</w:t>
      </w:r>
      <w:r>
        <w:rPr>
          <w:spacing w:val="-14"/>
          <w:w w:val="90"/>
        </w:rPr>
        <w:t xml:space="preserve"> </w:t>
      </w:r>
      <w:r>
        <w:rPr>
          <w:w w:val="90"/>
        </w:rPr>
        <w:t>started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gain</w:t>
      </w:r>
      <w:r>
        <w:rPr>
          <w:spacing w:val="-13"/>
          <w:w w:val="90"/>
        </w:rPr>
        <w:t xml:space="preserve"> </w:t>
      </w:r>
      <w:ins w:id="703" w:author="Chris Prickett" w:date="2017-02-13T14:37:00Z">
        <w:r w:rsidR="00D6309B">
          <w:rPr>
            <w:spacing w:val="-13"/>
            <w:w w:val="90"/>
          </w:rPr>
          <w:t xml:space="preserve">the </w:t>
        </w:r>
      </w:ins>
      <w:r>
        <w:rPr>
          <w:spacing w:val="-1"/>
          <w:w w:val="90"/>
        </w:rPr>
        <w:t>attention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other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top-do</w:t>
      </w:r>
      <w:r>
        <w:rPr>
          <w:spacing w:val="-2"/>
          <w:w w:val="90"/>
        </w:rPr>
        <w:t>wn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(m</w:t>
      </w:r>
      <w:r>
        <w:rPr>
          <w:spacing w:val="-2"/>
          <w:w w:val="90"/>
        </w:rPr>
        <w:t>unicipalit</w:t>
      </w:r>
      <w:r>
        <w:rPr>
          <w:spacing w:val="-1"/>
          <w:w w:val="90"/>
        </w:rPr>
        <w:t>y)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29"/>
          <w:w w:val="88"/>
        </w:rPr>
        <w:t xml:space="preserve"> </w:t>
      </w:r>
      <w:r>
        <w:rPr>
          <w:w w:val="90"/>
        </w:rPr>
        <w:t>actors</w:t>
      </w:r>
      <w:r>
        <w:rPr>
          <w:spacing w:val="-21"/>
          <w:w w:val="90"/>
        </w:rPr>
        <w:t xml:space="preserve"> </w:t>
      </w:r>
      <w:r>
        <w:rPr>
          <w:w w:val="90"/>
        </w:rPr>
        <w:t>(foreign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embassies,</w:t>
      </w:r>
      <w:r>
        <w:rPr>
          <w:spacing w:val="-20"/>
          <w:w w:val="90"/>
        </w:rPr>
        <w:t xml:space="preserve"> </w:t>
      </w:r>
      <w:r>
        <w:rPr>
          <w:w w:val="90"/>
        </w:rPr>
        <w:t>cultural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centers,</w:t>
      </w:r>
      <w:r>
        <w:rPr>
          <w:spacing w:val="-19"/>
          <w:w w:val="90"/>
        </w:rPr>
        <w:t xml:space="preserve"> </w:t>
      </w:r>
      <w:r>
        <w:rPr>
          <w:w w:val="90"/>
        </w:rPr>
        <w:t>formal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informal</w:t>
      </w:r>
      <w:r>
        <w:rPr>
          <w:spacing w:val="-20"/>
          <w:w w:val="90"/>
        </w:rPr>
        <w:t xml:space="preserve"> </w:t>
      </w:r>
      <w:r>
        <w:rPr>
          <w:w w:val="90"/>
        </w:rPr>
        <w:t>institutions),</w:t>
      </w:r>
      <w:r>
        <w:rPr>
          <w:spacing w:val="-19"/>
          <w:w w:val="90"/>
        </w:rPr>
        <w:t xml:space="preserve"> </w:t>
      </w: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25"/>
          <w:w w:val="88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ery</w:t>
      </w:r>
      <w:r>
        <w:rPr>
          <w:spacing w:val="-40"/>
          <w:w w:val="95"/>
        </w:rPr>
        <w:t xml:space="preserve"> </w:t>
      </w:r>
      <w:r>
        <w:rPr>
          <w:w w:val="95"/>
        </w:rPr>
        <w:t>limited</w:t>
      </w:r>
      <w:r>
        <w:rPr>
          <w:spacing w:val="-39"/>
          <w:w w:val="95"/>
        </w:rPr>
        <w:t xml:space="preserve"> </w:t>
      </w:r>
      <w:r>
        <w:rPr>
          <w:w w:val="95"/>
        </w:rPr>
        <w:t>actual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olvemen</w:t>
      </w:r>
      <w:r>
        <w:rPr>
          <w:spacing w:val="-3"/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39"/>
          <w:w w:val="95"/>
        </w:rPr>
        <w:t xml:space="preserve"> </w:t>
      </w:r>
      <w:r>
        <w:rPr>
          <w:w w:val="95"/>
        </w:rPr>
        <w:t>citizens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40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;</w:t>
      </w:r>
      <w:r>
        <w:rPr>
          <w:spacing w:val="-39"/>
          <w:w w:val="95"/>
        </w:rPr>
        <w:t xml:space="preserve"> </w:t>
      </w:r>
      <w:r>
        <w:rPr>
          <w:color w:val="00AEEF"/>
          <w:spacing w:val="-3"/>
          <w:w w:val="95"/>
        </w:rPr>
        <w:t>W</w:t>
      </w:r>
      <w:r>
        <w:rPr>
          <w:color w:val="00AEEF"/>
          <w:spacing w:val="-4"/>
          <w:w w:val="95"/>
        </w:rPr>
        <w:t>orkshop</w:t>
      </w:r>
      <w:r>
        <w:rPr>
          <w:color w:val="00AEEF"/>
          <w:spacing w:val="-40"/>
          <w:w w:val="95"/>
        </w:rPr>
        <w:t xml:space="preserve"> </w:t>
      </w:r>
      <w:r>
        <w:rPr>
          <w:color w:val="00AEEF"/>
          <w:w w:val="95"/>
        </w:rPr>
        <w:t>1</w:t>
      </w:r>
      <w:r>
        <w:rPr>
          <w:w w:val="95"/>
        </w:rPr>
        <w:t>).</w:t>
      </w:r>
      <w:r>
        <w:rPr>
          <w:spacing w:val="-23"/>
          <w:w w:val="95"/>
        </w:rPr>
        <w:t xml:space="preserve"> </w:t>
      </w:r>
      <w:r>
        <w:rPr>
          <w:w w:val="95"/>
        </w:rPr>
        <w:t>Therefore,</w:t>
      </w:r>
      <w:r>
        <w:rPr>
          <w:spacing w:val="-38"/>
          <w:w w:val="95"/>
        </w:rPr>
        <w:t xml:space="preserve"> </w:t>
      </w:r>
      <w:r>
        <w:rPr>
          <w:w w:val="95"/>
        </w:rPr>
        <w:t>for</w:t>
      </w:r>
      <w:r>
        <w:rPr>
          <w:spacing w:val="45"/>
          <w:w w:val="89"/>
        </w:rPr>
        <w:t xml:space="preserve"> </w:t>
      </w:r>
      <w:r>
        <w:rPr>
          <w:w w:val="95"/>
        </w:rPr>
        <w:t>further</w:t>
      </w:r>
      <w:r>
        <w:rPr>
          <w:spacing w:val="-34"/>
          <w:w w:val="95"/>
        </w:rPr>
        <w:t xml:space="preserve"> </w:t>
      </w:r>
      <w:r>
        <w:rPr>
          <w:w w:val="95"/>
        </w:rPr>
        <w:t>explanations,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1"/>
          <w:w w:val="95"/>
        </w:rPr>
        <w:t>focus</w:t>
      </w:r>
      <w:r>
        <w:rPr>
          <w:spacing w:val="-34"/>
          <w:w w:val="95"/>
        </w:rPr>
        <w:t xml:space="preserve"> </w:t>
      </w:r>
      <w:del w:id="704" w:author="Chris Prickett" w:date="2017-02-13T14:38:00Z">
        <w:r w:rsidDel="00666E2B">
          <w:rPr>
            <w:w w:val="95"/>
          </w:rPr>
          <w:delText>is</w:delText>
        </w:r>
        <w:r w:rsidDel="00666E2B">
          <w:rPr>
            <w:spacing w:val="-33"/>
            <w:w w:val="95"/>
          </w:rPr>
          <w:delText xml:space="preserve"> </w:delText>
        </w:r>
        <w:r w:rsidDel="00666E2B">
          <w:rPr>
            <w:w w:val="95"/>
          </w:rPr>
          <w:delText>on</w:delText>
        </w:r>
      </w:del>
      <w:ins w:id="705" w:author="Chris Prickett" w:date="2017-02-13T14:38:00Z">
        <w:r w:rsidR="00666E2B">
          <w:rPr>
            <w:w w:val="95"/>
          </w:rPr>
          <w:t>for</w:t>
        </w:r>
      </w:ins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most</w:t>
      </w:r>
      <w:r>
        <w:rPr>
          <w:spacing w:val="-33"/>
          <w:w w:val="95"/>
        </w:rPr>
        <w:t xml:space="preserve"> </w:t>
      </w:r>
      <w:ins w:id="706" w:author="Chris Prickett" w:date="2017-02-13T14:38:00Z">
        <w:r w:rsidR="00666E2B">
          <w:rPr>
            <w:w w:val="95"/>
          </w:rPr>
          <w:t>part</w:t>
        </w:r>
      </w:ins>
      <w:del w:id="707" w:author="Chris Prickett" w:date="2017-02-13T14:38:00Z">
        <w:r w:rsidDel="00666E2B">
          <w:rPr>
            <w:w w:val="95"/>
          </w:rPr>
          <w:delText>is</w:delText>
        </w:r>
      </w:del>
      <w:r>
        <w:rPr>
          <w:spacing w:val="-33"/>
          <w:w w:val="95"/>
        </w:rPr>
        <w:t xml:space="preserve"> </w:t>
      </w:r>
      <w:r>
        <w:rPr>
          <w:w w:val="95"/>
        </w:rPr>
        <w:t>shifted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influential</w:t>
      </w:r>
      <w:r>
        <w:rPr>
          <w:spacing w:val="-33"/>
          <w:w w:val="95"/>
        </w:rPr>
        <w:t xml:space="preserve"> </w:t>
      </w:r>
      <w:r>
        <w:rPr>
          <w:w w:val="95"/>
        </w:rPr>
        <w:t>public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27"/>
          <w:w w:val="89"/>
        </w:rPr>
        <w:t xml:space="preserve"> </w:t>
      </w:r>
      <w:r>
        <w:rPr>
          <w:w w:val="90"/>
        </w:rPr>
        <w:t>organi</w:t>
      </w:r>
      <w:ins w:id="708" w:author="Chris Prickett" w:date="2017-02-13T15:44:00Z">
        <w:r w:rsidR="001F223C">
          <w:rPr>
            <w:w w:val="90"/>
          </w:rPr>
          <w:t>s</w:t>
        </w:r>
      </w:ins>
      <w:del w:id="709" w:author="Chris Prickett" w:date="2017-02-13T15:44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in</w:t>
      </w:r>
      <w:r>
        <w:rPr>
          <w:spacing w:val="-3"/>
          <w:w w:val="90"/>
        </w:rPr>
        <w:t>volv</w:t>
      </w:r>
      <w:r>
        <w:rPr>
          <w:spacing w:val="-4"/>
          <w:w w:val="90"/>
        </w:rPr>
        <w:t>ed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these</w:t>
      </w:r>
      <w:r>
        <w:rPr>
          <w:spacing w:val="-8"/>
          <w:w w:val="90"/>
        </w:rPr>
        <w:t xml:space="preserve"> </w:t>
      </w:r>
      <w:r>
        <w:rPr>
          <w:w w:val="90"/>
        </w:rPr>
        <w:t>civil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es.</w:t>
      </w:r>
    </w:p>
    <w:p w14:paraId="7D80740E" w14:textId="77777777" w:rsidR="00B0559F" w:rsidRDefault="00B0559F">
      <w:pPr>
        <w:spacing w:before="6"/>
        <w:rPr>
          <w:rFonts w:ascii="Bookman Old Style" w:eastAsia="Bookman Old Style" w:hAnsi="Bookman Old Style" w:cs="Bookman Old Style"/>
        </w:rPr>
      </w:pPr>
    </w:p>
    <w:p w14:paraId="43F13798" w14:textId="14A2AB2D" w:rsidR="00B0559F" w:rsidRDefault="00E07B1F">
      <w:pPr>
        <w:pStyle w:val="BodyText"/>
        <w:spacing w:line="350" w:lineRule="atLeast"/>
        <w:ind w:right="111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entrance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top-down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outside-in</w:t>
      </w:r>
      <w:r>
        <w:rPr>
          <w:spacing w:val="-24"/>
          <w:w w:val="95"/>
        </w:rPr>
        <w:t xml:space="preserve"> </w:t>
      </w:r>
      <w:r>
        <w:rPr>
          <w:w w:val="95"/>
        </w:rPr>
        <w:t>actors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4"/>
          <w:w w:val="95"/>
        </w:rPr>
        <w:t xml:space="preserve"> </w:t>
      </w:r>
      <w:r>
        <w:rPr>
          <w:w w:val="95"/>
        </w:rPr>
        <w:t>scene,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issue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0"/>
        </w:rPr>
        <w:t xml:space="preserve"> </w:t>
      </w:r>
      <w:r>
        <w:rPr>
          <w:w w:val="90"/>
        </w:rPr>
        <w:t>funding</w:t>
      </w:r>
      <w:r>
        <w:rPr>
          <w:spacing w:val="-13"/>
          <w:w w:val="90"/>
        </w:rPr>
        <w:t xml:space="preserve"> </w:t>
      </w:r>
      <w:r>
        <w:rPr>
          <w:w w:val="90"/>
        </w:rPr>
        <w:t>appears</w:t>
      </w:r>
      <w:r>
        <w:rPr>
          <w:spacing w:val="-12"/>
          <w:w w:val="90"/>
        </w:rPr>
        <w:t xml:space="preserve"> </w:t>
      </w:r>
      <w:r>
        <w:rPr>
          <w:w w:val="90"/>
        </w:rPr>
        <w:t>as</w:t>
      </w:r>
      <w:r>
        <w:rPr>
          <w:spacing w:val="-12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>important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distributiv</w:t>
      </w:r>
      <w:r>
        <w:rPr>
          <w:spacing w:val="-2"/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factor.</w:t>
      </w:r>
      <w:r>
        <w:rPr>
          <w:spacing w:val="8"/>
          <w:w w:val="90"/>
        </w:rPr>
        <w:t xml:space="preserve"> </w:t>
      </w:r>
      <w:r>
        <w:rPr>
          <w:spacing w:val="-3"/>
          <w:w w:val="90"/>
        </w:rPr>
        <w:t>Namely</w:t>
      </w:r>
      <w:r>
        <w:rPr>
          <w:spacing w:val="-4"/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several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these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ha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e</w:t>
      </w:r>
      <w:r>
        <w:rPr>
          <w:spacing w:val="37"/>
          <w:w w:val="84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unclear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spacing w:val="-2"/>
          <w:w w:val="90"/>
        </w:rPr>
        <w:t>non-transparen</w:t>
      </w:r>
      <w:r>
        <w:rPr>
          <w:spacing w:val="-1"/>
          <w:w w:val="90"/>
        </w:rPr>
        <w:t>t</w:t>
      </w:r>
      <w:r>
        <w:rPr>
          <w:spacing w:val="-31"/>
          <w:w w:val="90"/>
        </w:rPr>
        <w:t xml:space="preserve"> </w:t>
      </w:r>
      <w:r>
        <w:rPr>
          <w:w w:val="90"/>
        </w:rPr>
        <w:t>funding</w:t>
      </w:r>
      <w:r>
        <w:rPr>
          <w:spacing w:val="-31"/>
          <w:w w:val="90"/>
        </w:rPr>
        <w:t xml:space="preserve"> </w:t>
      </w:r>
      <w:r>
        <w:rPr>
          <w:w w:val="90"/>
        </w:rPr>
        <w:t>structure</w:t>
      </w:r>
      <w:r>
        <w:rPr>
          <w:spacing w:val="-31"/>
          <w:w w:val="90"/>
        </w:rPr>
        <w:t xml:space="preserve"> </w:t>
      </w:r>
      <w:r>
        <w:rPr>
          <w:w w:val="90"/>
        </w:rPr>
        <w:t>-</w:t>
      </w:r>
      <w:r>
        <w:rPr>
          <w:spacing w:val="-31"/>
          <w:w w:val="90"/>
        </w:rPr>
        <w:t xml:space="preserve"> </w:t>
      </w:r>
      <w:r>
        <w:rPr>
          <w:w w:val="90"/>
        </w:rPr>
        <w:t>while</w:t>
      </w:r>
      <w:r>
        <w:rPr>
          <w:spacing w:val="-31"/>
          <w:w w:val="90"/>
        </w:rPr>
        <w:t xml:space="preserve"> </w:t>
      </w:r>
      <w:r>
        <w:rPr>
          <w:w w:val="90"/>
        </w:rPr>
        <w:t>they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receiv</w:t>
      </w:r>
      <w:r>
        <w:rPr>
          <w:spacing w:val="-2"/>
          <w:w w:val="90"/>
        </w:rPr>
        <w:t>e</w:t>
      </w:r>
      <w:r>
        <w:rPr>
          <w:spacing w:val="-31"/>
          <w:w w:val="90"/>
        </w:rPr>
        <w:t xml:space="preserve"> </w:t>
      </w:r>
      <w:r>
        <w:rPr>
          <w:w w:val="90"/>
        </w:rPr>
        <w:t>some</w:t>
      </w:r>
      <w:r>
        <w:rPr>
          <w:spacing w:val="-31"/>
          <w:w w:val="90"/>
        </w:rPr>
        <w:t xml:space="preserve"> </w:t>
      </w:r>
      <w:r>
        <w:rPr>
          <w:w w:val="90"/>
        </w:rPr>
        <w:t>public</w:t>
      </w:r>
      <w:r>
        <w:rPr>
          <w:spacing w:val="-31"/>
          <w:w w:val="90"/>
        </w:rPr>
        <w:t xml:space="preserve"> </w:t>
      </w:r>
      <w:r>
        <w:rPr>
          <w:w w:val="90"/>
        </w:rPr>
        <w:t>funding</w:t>
      </w:r>
      <w:r>
        <w:rPr>
          <w:spacing w:val="28"/>
          <w:w w:val="86"/>
        </w:rPr>
        <w:t xml:space="preserve"> </w:t>
      </w:r>
      <w:r>
        <w:rPr>
          <w:w w:val="95"/>
        </w:rPr>
        <w:t>(usually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municipalit</w:t>
      </w:r>
      <w:r>
        <w:rPr>
          <w:spacing w:val="-2"/>
          <w:w w:val="95"/>
        </w:rPr>
        <w:t>y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foreign</w:t>
      </w:r>
      <w:r>
        <w:rPr>
          <w:spacing w:val="-46"/>
          <w:w w:val="95"/>
        </w:rPr>
        <w:t xml:space="preserve"> </w:t>
      </w:r>
      <w:r>
        <w:rPr>
          <w:w w:val="95"/>
        </w:rPr>
        <w:t>funds),</w:t>
      </w:r>
      <w:r>
        <w:rPr>
          <w:spacing w:val="-45"/>
          <w:w w:val="95"/>
        </w:rPr>
        <w:t xml:space="preserve"> </w:t>
      </w:r>
      <w:r>
        <w:rPr>
          <w:w w:val="95"/>
        </w:rPr>
        <w:t>they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also</w:t>
      </w:r>
      <w:r>
        <w:rPr>
          <w:spacing w:val="-46"/>
          <w:w w:val="95"/>
        </w:rPr>
        <w:t xml:space="preserve"> </w:t>
      </w:r>
      <w:r>
        <w:rPr>
          <w:w w:val="95"/>
        </w:rPr>
        <w:t>partly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profit-oriented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(KC</w:t>
      </w:r>
      <w:r>
        <w:rPr>
          <w:spacing w:val="39"/>
          <w:w w:val="96"/>
        </w:rPr>
        <w:t xml:space="preserve"> </w:t>
      </w:r>
      <w:r>
        <w:rPr>
          <w:w w:val="90"/>
        </w:rPr>
        <w:t>Grad,</w:t>
      </w:r>
      <w:r>
        <w:rPr>
          <w:spacing w:val="-19"/>
          <w:w w:val="90"/>
        </w:rPr>
        <w:t xml:space="preserve"> </w:t>
      </w:r>
      <w:r>
        <w:rPr>
          <w:w w:val="90"/>
        </w:rPr>
        <w:t>MH)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incorporate</w:t>
      </w:r>
      <w:r>
        <w:rPr>
          <w:spacing w:val="-19"/>
          <w:w w:val="90"/>
        </w:rPr>
        <w:t xml:space="preserve"> </w:t>
      </w:r>
      <w:r>
        <w:rPr>
          <w:w w:val="90"/>
        </w:rPr>
        <w:t>profitable</w:t>
      </w:r>
      <w:r>
        <w:rPr>
          <w:spacing w:val="-20"/>
          <w:w w:val="90"/>
        </w:rPr>
        <w:t xml:space="preserve"> </w:t>
      </w:r>
      <w:r>
        <w:rPr>
          <w:w w:val="90"/>
        </w:rPr>
        <w:t>services</w:t>
      </w:r>
      <w:r>
        <w:rPr>
          <w:spacing w:val="-19"/>
          <w:w w:val="90"/>
        </w:rPr>
        <w:t xml:space="preserve"> </w:t>
      </w:r>
      <w:r>
        <w:rPr>
          <w:w w:val="90"/>
        </w:rPr>
        <w:t>(caf</w:t>
      </w:r>
      <w:r w:rsidR="00C4448F">
        <w:rPr>
          <w:w w:val="90"/>
        </w:rPr>
        <w:t>é</w:t>
      </w:r>
      <w:r>
        <w:rPr>
          <w:w w:val="90"/>
        </w:rPr>
        <w:t>-bars,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shop</w:t>
      </w:r>
      <w:r>
        <w:rPr>
          <w:spacing w:val="-1"/>
          <w:w w:val="90"/>
        </w:rPr>
        <w:t>ping</w:t>
      </w:r>
      <w:r>
        <w:rPr>
          <w:spacing w:val="-19"/>
          <w:w w:val="90"/>
        </w:rPr>
        <w:t xml:space="preserve"> </w:t>
      </w:r>
      <w:r>
        <w:rPr>
          <w:w w:val="90"/>
        </w:rPr>
        <w:t>areas,</w:t>
      </w:r>
      <w:r>
        <w:rPr>
          <w:spacing w:val="-18"/>
          <w:w w:val="90"/>
        </w:rPr>
        <w:t xml:space="preserve"> </w:t>
      </w:r>
      <w:r>
        <w:rPr>
          <w:w w:val="90"/>
        </w:rPr>
        <w:t>concerts,</w:t>
      </w:r>
      <w:r>
        <w:rPr>
          <w:spacing w:val="-19"/>
          <w:w w:val="90"/>
        </w:rPr>
        <w:t xml:space="preserve"> </w:t>
      </w:r>
      <w:r w:rsidR="00B10A51">
        <w:rPr>
          <w:w w:val="90"/>
        </w:rPr>
        <w:t>exhibi</w:t>
      </w:r>
      <w:r>
        <w:rPr>
          <w:w w:val="90"/>
        </w:rPr>
        <w:t>tions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other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lucrativ</w:t>
      </w:r>
      <w:r>
        <w:rPr>
          <w:spacing w:val="-2"/>
          <w:w w:val="90"/>
        </w:rPr>
        <w:t>e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ev</w:t>
      </w:r>
      <w:r>
        <w:rPr>
          <w:spacing w:val="-2"/>
          <w:w w:val="90"/>
        </w:rPr>
        <w:t>en</w:t>
      </w:r>
      <w:r>
        <w:rPr>
          <w:spacing w:val="-1"/>
          <w:w w:val="90"/>
        </w:rPr>
        <w:t>ts/activities).</w:t>
      </w:r>
      <w:r>
        <w:rPr>
          <w:spacing w:val="14"/>
          <w:w w:val="90"/>
        </w:rPr>
        <w:t xml:space="preserve"> </w:t>
      </w:r>
      <w:r>
        <w:rPr>
          <w:spacing w:val="-5"/>
          <w:w w:val="90"/>
        </w:rPr>
        <w:t>Nov</w:t>
      </w:r>
      <w:r>
        <w:rPr>
          <w:spacing w:val="-6"/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Iskra</w:t>
      </w:r>
      <w:r>
        <w:rPr>
          <w:spacing w:val="-11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only</w:t>
      </w:r>
      <w:r>
        <w:rPr>
          <w:spacing w:val="-11"/>
          <w:w w:val="90"/>
        </w:rPr>
        <w:t xml:space="preserve"> </w:t>
      </w:r>
      <w:r>
        <w:rPr>
          <w:w w:val="90"/>
        </w:rPr>
        <w:t>explicit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priv</w:t>
      </w:r>
      <w:r>
        <w:rPr>
          <w:spacing w:val="-2"/>
          <w:w w:val="90"/>
        </w:rPr>
        <w:t>ately-based</w:t>
      </w:r>
      <w:r>
        <w:rPr>
          <w:spacing w:val="27"/>
          <w:w w:val="87"/>
        </w:rPr>
        <w:t xml:space="preserve"> </w:t>
      </w:r>
      <w:r>
        <w:rPr>
          <w:w w:val="90"/>
        </w:rPr>
        <w:t>organi</w:t>
      </w:r>
      <w:ins w:id="710" w:author="Chris Prickett" w:date="2017-02-13T15:45:00Z">
        <w:r w:rsidR="001F223C">
          <w:rPr>
            <w:w w:val="90"/>
          </w:rPr>
          <w:t>s</w:t>
        </w:r>
      </w:ins>
      <w:del w:id="711" w:author="Chris Prickett" w:date="2017-02-13T15:45:00Z">
        <w:r w:rsidDel="001F223C">
          <w:rPr>
            <w:w w:val="90"/>
          </w:rPr>
          <w:delText>z</w:delText>
        </w:r>
      </w:del>
      <w:r>
        <w:rPr>
          <w:w w:val="90"/>
        </w:rPr>
        <w:t>ation.</w:t>
      </w:r>
      <w:r>
        <w:rPr>
          <w:spacing w:val="49"/>
          <w:w w:val="90"/>
        </w:rPr>
        <w:t xml:space="preserve"> </w:t>
      </w:r>
      <w:r>
        <w:rPr>
          <w:spacing w:val="-3"/>
          <w:w w:val="90"/>
        </w:rPr>
        <w:t>Howev</w:t>
      </w:r>
      <w:r>
        <w:rPr>
          <w:spacing w:val="-4"/>
          <w:w w:val="90"/>
        </w:rPr>
        <w:t>er,</w:t>
      </w:r>
      <w:r>
        <w:rPr>
          <w:spacing w:val="7"/>
          <w:w w:val="90"/>
        </w:rPr>
        <w:t xml:space="preserve"> </w:t>
      </w:r>
      <w:r>
        <w:rPr>
          <w:w w:val="90"/>
        </w:rPr>
        <w:t>there</w:t>
      </w:r>
      <w:r>
        <w:rPr>
          <w:spacing w:val="3"/>
          <w:w w:val="90"/>
        </w:rPr>
        <w:t xml:space="preserve"> </w:t>
      </w:r>
      <w:r>
        <w:rPr>
          <w:w w:val="90"/>
        </w:rPr>
        <w:t>are</w:t>
      </w:r>
      <w:r>
        <w:rPr>
          <w:spacing w:val="4"/>
          <w:w w:val="90"/>
        </w:rPr>
        <w:t xml:space="preserve"> </w:t>
      </w:r>
      <w:r>
        <w:rPr>
          <w:w w:val="90"/>
        </w:rPr>
        <w:t>others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transparen</w:t>
      </w:r>
      <w:r>
        <w:rPr>
          <w:spacing w:val="-1"/>
          <w:w w:val="90"/>
        </w:rPr>
        <w:t>t</w:t>
      </w:r>
      <w:r>
        <w:rPr>
          <w:spacing w:val="4"/>
          <w:w w:val="90"/>
        </w:rPr>
        <w:t xml:space="preserve"> </w:t>
      </w:r>
      <w:r>
        <w:rPr>
          <w:w w:val="90"/>
        </w:rPr>
        <w:t>financial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schemes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crowd-</w:t>
      </w:r>
      <w:r>
        <w:rPr>
          <w:spacing w:val="29"/>
          <w:w w:val="88"/>
        </w:rPr>
        <w:t xml:space="preserve"> </w:t>
      </w:r>
      <w:r>
        <w:rPr>
          <w:w w:val="95"/>
        </w:rPr>
        <w:t>sourcing</w:t>
      </w:r>
      <w:r>
        <w:rPr>
          <w:spacing w:val="-19"/>
          <w:w w:val="95"/>
        </w:rPr>
        <w:t xml:space="preserve"> </w:t>
      </w:r>
      <w:r>
        <w:rPr>
          <w:w w:val="95"/>
        </w:rPr>
        <w:t>attempts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(NDVBGD).</w:t>
      </w:r>
      <w:r>
        <w:rPr>
          <w:spacing w:val="-18"/>
          <w:w w:val="95"/>
        </w:rPr>
        <w:t xml:space="preserve"> </w:t>
      </w:r>
      <w:r>
        <w:rPr>
          <w:rFonts w:ascii="PMingLiU"/>
          <w:color w:val="7F0000"/>
          <w:w w:val="95"/>
          <w:position w:val="8"/>
          <w:sz w:val="16"/>
        </w:rPr>
        <w:t>17</w:t>
      </w:r>
    </w:p>
    <w:p w14:paraId="17EE9B76" w14:textId="77777777" w:rsidR="00B0559F" w:rsidRDefault="00B0559F">
      <w:pPr>
        <w:spacing w:before="1"/>
        <w:rPr>
          <w:rFonts w:ascii="PMingLiU" w:eastAsia="PMingLiU" w:hAnsi="PMingLiU" w:cs="PMingLiU"/>
          <w:sz w:val="34"/>
          <w:szCs w:val="34"/>
        </w:rPr>
      </w:pPr>
    </w:p>
    <w:p w14:paraId="37CEBE28" w14:textId="34F3CF85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2"/>
          <w:w w:val="90"/>
        </w:rPr>
        <w:t>Ab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</w:t>
      </w:r>
      <w:r>
        <w:rPr>
          <w:spacing w:val="-24"/>
          <w:w w:val="90"/>
        </w:rPr>
        <w:t xml:space="preserve"> </w:t>
      </w:r>
      <w:r>
        <w:rPr>
          <w:w w:val="90"/>
        </w:rPr>
        <w:t>all,</w:t>
      </w:r>
      <w:r>
        <w:rPr>
          <w:spacing w:val="-19"/>
          <w:w w:val="90"/>
        </w:rPr>
        <w:t xml:space="preserve"> </w:t>
      </w:r>
      <w:ins w:id="712" w:author="Chris Prickett" w:date="2017-02-13T14:39:00Z">
        <w:r w:rsidR="00666E2B">
          <w:rPr>
            <w:spacing w:val="-19"/>
            <w:w w:val="90"/>
          </w:rPr>
          <w:t xml:space="preserve">the </w:t>
        </w:r>
      </w:ins>
      <w:r>
        <w:rPr>
          <w:w w:val="90"/>
        </w:rPr>
        <w:t>exploitation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ins w:id="713" w:author="Chris Prickett" w:date="2017-02-13T14:39:00Z">
        <w:r w:rsidR="00666E2B">
          <w:rPr>
            <w:spacing w:val="-4"/>
            <w:w w:val="90"/>
          </w:rPr>
          <w:t>’s</w:t>
        </w:r>
      </w:ins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24"/>
          <w:w w:val="90"/>
        </w:rPr>
        <w:t xml:space="preserve"> </w:t>
      </w:r>
      <w:r>
        <w:rPr>
          <w:w w:val="90"/>
        </w:rPr>
        <w:t>capital</w:t>
      </w:r>
      <w:r>
        <w:rPr>
          <w:spacing w:val="-23"/>
          <w:w w:val="90"/>
        </w:rPr>
        <w:t xml:space="preserve"> </w:t>
      </w:r>
      <w:r>
        <w:rPr>
          <w:w w:val="90"/>
        </w:rPr>
        <w:t>at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lev</w:t>
      </w:r>
      <w:r>
        <w:rPr>
          <w:spacing w:val="-3"/>
          <w:w w:val="90"/>
        </w:rPr>
        <w:t>el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based</w:t>
      </w:r>
      <w:r>
        <w:rPr>
          <w:spacing w:val="45"/>
          <w:w w:val="84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recen</w:t>
      </w:r>
      <w:r>
        <w:rPr>
          <w:spacing w:val="-1"/>
          <w:w w:val="95"/>
        </w:rPr>
        <w:t>tly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attractive</w:t>
      </w:r>
      <w:r>
        <w:rPr>
          <w:spacing w:val="-46"/>
          <w:w w:val="95"/>
        </w:rPr>
        <w:t xml:space="preserve"> </w:t>
      </w:r>
      <w:r>
        <w:rPr>
          <w:w w:val="95"/>
        </w:rPr>
        <w:t>issue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46"/>
          <w:w w:val="95"/>
        </w:rPr>
        <w:t xml:space="preserve"> </w:t>
      </w:r>
      <w:r>
        <w:rPr>
          <w:w w:val="95"/>
        </w:rPr>
        <w:t>industry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its</w:t>
      </w:r>
      <w:r>
        <w:rPr>
          <w:spacing w:val="-46"/>
          <w:w w:val="95"/>
        </w:rPr>
        <w:t xml:space="preserve"> </w:t>
      </w:r>
      <w:r>
        <w:rPr>
          <w:w w:val="95"/>
        </w:rPr>
        <w:t>economic</w:t>
      </w:r>
      <w:r>
        <w:rPr>
          <w:spacing w:val="-46"/>
          <w:w w:val="95"/>
        </w:rPr>
        <w:t xml:space="preserve"> </w:t>
      </w:r>
      <w:r>
        <w:rPr>
          <w:w w:val="95"/>
        </w:rPr>
        <w:t>potential</w:t>
      </w:r>
      <w:r>
        <w:rPr>
          <w:spacing w:val="-4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34"/>
          <w:w w:val="95"/>
        </w:rPr>
        <w:t xml:space="preserve"> </w:t>
      </w:r>
      <w:ins w:id="714" w:author="Chris Prickett" w:date="2017-02-13T14:39:00Z">
        <w:r w:rsidR="00666E2B">
          <w:rPr>
            <w:spacing w:val="-34"/>
            <w:w w:val="95"/>
          </w:rPr>
          <w:t xml:space="preserve">The </w:t>
        </w:r>
      </w:ins>
      <w:r>
        <w:rPr>
          <w:spacing w:val="1"/>
          <w:w w:val="95"/>
        </w:rPr>
        <w:t>Goethe</w:t>
      </w:r>
      <w:r>
        <w:rPr>
          <w:spacing w:val="28"/>
          <w:w w:val="87"/>
        </w:rPr>
        <w:t xml:space="preserve"> </w:t>
      </w:r>
      <w:ins w:id="715" w:author="Chris Prickett" w:date="2017-02-13T14:39:00Z">
        <w:r w:rsidR="00666E2B">
          <w:rPr>
            <w:w w:val="90"/>
          </w:rPr>
          <w:t>I</w:t>
        </w:r>
      </w:ins>
      <w:del w:id="716" w:author="Chris Prickett" w:date="2017-02-13T14:39:00Z">
        <w:r w:rsidDel="00666E2B">
          <w:rPr>
            <w:w w:val="90"/>
          </w:rPr>
          <w:delText>i</w:delText>
        </w:r>
      </w:del>
      <w:r>
        <w:rPr>
          <w:w w:val="90"/>
        </w:rPr>
        <w:t>nstitute</w:t>
      </w:r>
      <w:r>
        <w:rPr>
          <w:spacing w:val="-14"/>
          <w:w w:val="90"/>
        </w:rPr>
        <w:t xml:space="preserve"> </w:t>
      </w:r>
      <w:r>
        <w:rPr>
          <w:w w:val="90"/>
        </w:rPr>
        <w:t>officially</w:t>
      </w:r>
      <w:r>
        <w:rPr>
          <w:spacing w:val="-14"/>
          <w:w w:val="90"/>
        </w:rPr>
        <w:t xml:space="preserve"> </w:t>
      </w:r>
      <w:r>
        <w:rPr>
          <w:w w:val="90"/>
        </w:rPr>
        <w:t>emphasizes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focus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</w:t>
      </w:r>
      <w:r>
        <w:rPr>
          <w:spacing w:val="-2"/>
          <w:w w:val="90"/>
        </w:rPr>
        <w:t>l</w:t>
      </w:r>
      <w:r>
        <w:rPr>
          <w:spacing w:val="-3"/>
          <w:w w:val="90"/>
        </w:rPr>
        <w:t>opmen</w:t>
      </w:r>
      <w:r>
        <w:rPr>
          <w:spacing w:val="-2"/>
          <w:w w:val="90"/>
        </w:rPr>
        <w:t>t</w:t>
      </w:r>
      <w:r>
        <w:rPr>
          <w:spacing w:val="-14"/>
          <w:w w:val="90"/>
        </w:rPr>
        <w:t xml:space="preserve"> </w:t>
      </w:r>
      <w:r>
        <w:rPr>
          <w:w w:val="90"/>
        </w:rPr>
        <w:t>(especially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fields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ar</w:t>
      </w:r>
      <w:r>
        <w:rPr>
          <w:spacing w:val="-2"/>
          <w:w w:val="90"/>
        </w:rPr>
        <w:t>chitecture,</w:t>
      </w:r>
      <w:r>
        <w:rPr>
          <w:spacing w:val="-18"/>
          <w:w w:val="90"/>
        </w:rPr>
        <w:t xml:space="preserve"> </w:t>
      </w:r>
      <w:r>
        <w:rPr>
          <w:w w:val="90"/>
        </w:rPr>
        <w:t>culture,</w:t>
      </w:r>
      <w:r>
        <w:rPr>
          <w:spacing w:val="-17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planning,</w:t>
      </w:r>
      <w:r>
        <w:rPr>
          <w:spacing w:val="-17"/>
          <w:w w:val="90"/>
        </w:rPr>
        <w:t xml:space="preserve"> </w:t>
      </w:r>
      <w:r>
        <w:rPr>
          <w:w w:val="90"/>
        </w:rPr>
        <w:t>public</w:t>
      </w:r>
      <w:r>
        <w:rPr>
          <w:spacing w:val="-18"/>
          <w:w w:val="90"/>
        </w:rPr>
        <w:t xml:space="preserve"> </w:t>
      </w:r>
      <w:r>
        <w:rPr>
          <w:w w:val="90"/>
        </w:rPr>
        <w:t>space,</w:t>
      </w:r>
      <w:r>
        <w:rPr>
          <w:spacing w:val="-17"/>
          <w:w w:val="90"/>
        </w:rPr>
        <w:t xml:space="preserve"> </w:t>
      </w:r>
      <w:r>
        <w:rPr>
          <w:w w:val="90"/>
        </w:rPr>
        <w:t>public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part</w:t>
      </w:r>
      <w:r>
        <w:rPr>
          <w:spacing w:val="-2"/>
          <w:w w:val="90"/>
        </w:rPr>
        <w:t>ic</w:t>
      </w:r>
      <w:r>
        <w:rPr>
          <w:spacing w:val="-1"/>
          <w:w w:val="90"/>
        </w:rPr>
        <w:t>ipation,</w:t>
      </w:r>
      <w:r>
        <w:rPr>
          <w:spacing w:val="-17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art)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their</w:t>
      </w:r>
      <w:r>
        <w:rPr>
          <w:spacing w:val="33"/>
          <w:w w:val="88"/>
        </w:rPr>
        <w:t xml:space="preserve"> </w:t>
      </w:r>
      <w:r>
        <w:rPr>
          <w:w w:val="95"/>
        </w:rPr>
        <w:t>programmed</w:t>
      </w:r>
      <w:r>
        <w:rPr>
          <w:spacing w:val="-35"/>
          <w:w w:val="95"/>
        </w:rPr>
        <w:t xml:space="preserve"> </w:t>
      </w:r>
      <w:r>
        <w:rPr>
          <w:w w:val="95"/>
        </w:rPr>
        <w:t>activities</w:t>
      </w:r>
      <w:r>
        <w:rPr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collaboration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motherland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universities,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international</w:t>
      </w:r>
      <w:r>
        <w:rPr>
          <w:spacing w:val="38"/>
          <w:w w:val="87"/>
        </w:rPr>
        <w:t xml:space="preserve"> </w:t>
      </w:r>
      <w:r>
        <w:rPr>
          <w:spacing w:val="-2"/>
          <w:w w:val="90"/>
        </w:rPr>
        <w:t>stakeholders</w:t>
      </w:r>
      <w:r>
        <w:rPr>
          <w:spacing w:val="-20"/>
          <w:w w:val="90"/>
        </w:rPr>
        <w:t xml:space="preserve"> </w:t>
      </w:r>
      <w:r>
        <w:rPr>
          <w:w w:val="90"/>
        </w:rPr>
        <w:t>(i.e.</w:t>
      </w:r>
      <w:r>
        <w:rPr>
          <w:spacing w:val="6"/>
          <w:w w:val="90"/>
        </w:rPr>
        <w:t xml:space="preserve"> </w:t>
      </w:r>
      <w:r>
        <w:rPr>
          <w:w w:val="90"/>
        </w:rPr>
        <w:t>other</w:t>
      </w:r>
      <w:r>
        <w:rPr>
          <w:spacing w:val="-19"/>
          <w:w w:val="90"/>
        </w:rPr>
        <w:t xml:space="preserve"> </w:t>
      </w:r>
      <w:r>
        <w:rPr>
          <w:w w:val="90"/>
        </w:rPr>
        <w:t>cultural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cen</w:t>
      </w:r>
      <w:r>
        <w:rPr>
          <w:spacing w:val="-1"/>
          <w:w w:val="90"/>
        </w:rPr>
        <w:t>ters)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20"/>
          <w:w w:val="90"/>
        </w:rPr>
        <w:t xml:space="preserve"> </w:t>
      </w:r>
      <w:r>
        <w:rPr>
          <w:w w:val="90"/>
        </w:rPr>
        <w:t>actors</w:t>
      </w:r>
      <w:ins w:id="717" w:author="Chris Prickett" w:date="2017-02-13T14:40:00Z">
        <w:r w:rsidR="00666E2B">
          <w:rPr>
            <w:w w:val="90"/>
          </w:rPr>
          <w:t>,</w:t>
        </w:r>
      </w:ins>
      <w:r>
        <w:rPr>
          <w:spacing w:val="-20"/>
          <w:w w:val="90"/>
        </w:rPr>
        <w:t xml:space="preserve"> </w:t>
      </w:r>
      <w:r>
        <w:rPr>
          <w:w w:val="90"/>
        </w:rPr>
        <w:t>they</w:t>
      </w:r>
      <w:r>
        <w:rPr>
          <w:spacing w:val="-19"/>
          <w:w w:val="90"/>
        </w:rPr>
        <w:t xml:space="preserve"> </w:t>
      </w:r>
      <w:r>
        <w:rPr>
          <w:w w:val="90"/>
        </w:rPr>
        <w:t>promote</w:t>
      </w:r>
      <w:r>
        <w:rPr>
          <w:spacing w:val="-20"/>
          <w:w w:val="90"/>
        </w:rPr>
        <w:t xml:space="preserve"> </w:t>
      </w:r>
      <w:ins w:id="718" w:author="Chris Prickett" w:date="2017-02-13T14:41:00Z">
        <w:r w:rsidR="00666E2B">
          <w:rPr>
            <w:w w:val="90"/>
          </w:rPr>
          <w:t>this</w:t>
        </w:r>
      </w:ins>
      <w:del w:id="719" w:author="Chris Prickett" w:date="2017-02-13T14:41:00Z">
        <w:r w:rsidDel="00666E2B">
          <w:rPr>
            <w:w w:val="90"/>
          </w:rPr>
          <w:delText>the</w:delText>
        </w:r>
      </w:del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creativity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26"/>
          <w:w w:val="84"/>
        </w:rPr>
        <w:t xml:space="preserve"> </w:t>
      </w:r>
      <w:r>
        <w:rPr>
          <w:w w:val="90"/>
        </w:rPr>
        <w:t>asset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-10"/>
          <w:w w:val="90"/>
        </w:rPr>
        <w:t xml:space="preserve"> </w:t>
      </w:r>
      <w:r>
        <w:rPr>
          <w:w w:val="90"/>
        </w:rPr>
        <w:t>branding</w:t>
      </w:r>
      <w:r>
        <w:rPr>
          <w:spacing w:val="-10"/>
          <w:w w:val="90"/>
        </w:rPr>
        <w:t xml:space="preserve"> </w:t>
      </w:r>
      <w:r>
        <w:rPr>
          <w:w w:val="90"/>
        </w:rPr>
        <w:t>across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transitional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developing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countries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(Ham</w:t>
      </w:r>
      <w:r>
        <w:rPr>
          <w:spacing w:val="-2"/>
          <w:w w:val="90"/>
        </w:rPr>
        <w:t>burg,</w:t>
      </w:r>
      <w:r>
        <w:rPr>
          <w:spacing w:val="-10"/>
          <w:w w:val="90"/>
        </w:rPr>
        <w:t xml:space="preserve"> </w:t>
      </w:r>
      <w:ins w:id="720" w:author="Chris Prickett" w:date="2017-02-13T14:42:00Z">
        <w:r w:rsidR="00666E2B">
          <w:rPr>
            <w:spacing w:val="-10"/>
            <w:w w:val="90"/>
          </w:rPr>
          <w:t xml:space="preserve">the </w:t>
        </w:r>
      </w:ins>
      <w:r>
        <w:rPr>
          <w:w w:val="90"/>
        </w:rPr>
        <w:t>Baltic</w:t>
      </w:r>
      <w:r>
        <w:rPr>
          <w:spacing w:val="21"/>
          <w:w w:val="91"/>
        </w:rPr>
        <w:t xml:space="preserve"> </w:t>
      </w:r>
      <w:r>
        <w:rPr>
          <w:w w:val="95"/>
        </w:rPr>
        <w:t>region,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Malaysia,</w:t>
      </w:r>
      <w:r>
        <w:rPr>
          <w:spacing w:val="-42"/>
          <w:w w:val="95"/>
        </w:rPr>
        <w:t xml:space="preserve"> </w:t>
      </w:r>
      <w:r>
        <w:rPr>
          <w:w w:val="95"/>
        </w:rPr>
        <w:t>Indonesia,</w:t>
      </w:r>
      <w:r>
        <w:rPr>
          <w:spacing w:val="-42"/>
          <w:w w:val="95"/>
        </w:rPr>
        <w:t xml:space="preserve"> </w:t>
      </w:r>
      <w:r>
        <w:rPr>
          <w:w w:val="95"/>
        </w:rPr>
        <w:t>China</w:t>
      </w:r>
      <w:ins w:id="721" w:author="Chris Prickett" w:date="2017-02-13T14:41:00Z">
        <w:r w:rsidR="00666E2B">
          <w:rPr>
            <w:w w:val="95"/>
          </w:rPr>
          <w:t>,</w:t>
        </w:r>
      </w:ins>
      <w:r>
        <w:rPr>
          <w:spacing w:val="-42"/>
          <w:w w:val="95"/>
        </w:rPr>
        <w:t xml:space="preserve"> </w:t>
      </w:r>
      <w:r>
        <w:rPr>
          <w:w w:val="95"/>
        </w:rPr>
        <w:t>Vietnam)</w:t>
      </w:r>
      <w:r>
        <w:rPr>
          <w:spacing w:val="-42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1161D887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71BC7E45" w14:textId="1094A5C7" w:rsidR="00B0559F" w:rsidRDefault="00E07B1F">
      <w:pPr>
        <w:pStyle w:val="BodyText"/>
        <w:spacing w:line="327" w:lineRule="auto"/>
        <w:ind w:right="112"/>
        <w:jc w:val="both"/>
      </w:pPr>
      <w:r>
        <w:rPr>
          <w:w w:val="95"/>
        </w:rPr>
        <w:t>In</w:t>
      </w:r>
      <w:ins w:id="722" w:author="Chris Prickett" w:date="2017-02-13T14:42:00Z">
        <w:r w:rsidR="00666E2B">
          <w:rPr>
            <w:w w:val="95"/>
          </w:rPr>
          <w:t xml:space="preserve"> the</w:t>
        </w:r>
      </w:ins>
      <w:r>
        <w:rPr>
          <w:spacing w:val="-15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context,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targeted</w:t>
      </w:r>
      <w:r>
        <w:rPr>
          <w:spacing w:val="-16"/>
          <w:w w:val="95"/>
        </w:rPr>
        <w:t xml:space="preserve"> </w:t>
      </w:r>
      <w:r>
        <w:rPr>
          <w:w w:val="95"/>
        </w:rPr>
        <w:t>audiences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levels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decision</w:t>
      </w:r>
      <w:ins w:id="723" w:author="Chris Prickett" w:date="2017-02-13T15:42:00Z">
        <w:r w:rsidR="001F223C">
          <w:rPr>
            <w:spacing w:val="-15"/>
            <w:w w:val="95"/>
          </w:rPr>
          <w:t>-</w:t>
        </w:r>
      </w:ins>
      <w:del w:id="724" w:author="Chris Prickett" w:date="2017-02-13T15:42:00Z">
        <w:r w:rsidDel="001F223C">
          <w:rPr>
            <w:spacing w:val="-15"/>
            <w:w w:val="95"/>
          </w:rPr>
          <w:delText xml:space="preserve"> </w:delText>
        </w:r>
      </w:del>
      <w:r>
        <w:rPr>
          <w:w w:val="95"/>
        </w:rPr>
        <w:t>making:</w:t>
      </w:r>
      <w:r>
        <w:rPr>
          <w:spacing w:val="10"/>
          <w:w w:val="95"/>
        </w:rPr>
        <w:t xml:space="preserve"> </w:t>
      </w:r>
      <w:r>
        <w:rPr>
          <w:spacing w:val="1"/>
          <w:w w:val="95"/>
        </w:rPr>
        <w:t>policy</w:t>
      </w:r>
      <w:r>
        <w:rPr>
          <w:spacing w:val="26"/>
          <w:w w:val="90"/>
        </w:rPr>
        <w:t xml:space="preserve"> </w:t>
      </w:r>
      <w:r>
        <w:rPr>
          <w:spacing w:val="-2"/>
          <w:w w:val="90"/>
        </w:rPr>
        <w:t>makers,</w:t>
      </w:r>
      <w:r>
        <w:rPr>
          <w:spacing w:val="4"/>
          <w:w w:val="90"/>
        </w:rPr>
        <w:t xml:space="preserve"> </w:t>
      </w:r>
      <w:r>
        <w:rPr>
          <w:w w:val="90"/>
        </w:rPr>
        <w:t>professionals,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scientists,</w:t>
      </w:r>
      <w:r>
        <w:rPr>
          <w:spacing w:val="4"/>
          <w:w w:val="90"/>
        </w:rPr>
        <w:t xml:space="preserve"> </w:t>
      </w:r>
      <w:r>
        <w:rPr>
          <w:w w:val="90"/>
        </w:rPr>
        <w:t>artists,</w:t>
      </w:r>
      <w:r>
        <w:rPr>
          <w:spacing w:val="5"/>
          <w:w w:val="90"/>
        </w:rPr>
        <w:t xml:space="preserve"> </w:t>
      </w:r>
      <w:r>
        <w:rPr>
          <w:w w:val="90"/>
        </w:rPr>
        <w:t>NGOs,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ins w:id="725" w:author="Chris Prickett" w:date="2017-02-13T14:42:00Z">
        <w:r w:rsidR="00666E2B">
          <w:rPr>
            <w:spacing w:val="1"/>
            <w:w w:val="90"/>
          </w:rPr>
          <w:t xml:space="preserve">the </w:t>
        </w:r>
      </w:ins>
      <w:r>
        <w:rPr>
          <w:w w:val="90"/>
        </w:rPr>
        <w:t>general</w:t>
      </w:r>
      <w:r>
        <w:rPr>
          <w:spacing w:val="1"/>
          <w:w w:val="90"/>
        </w:rPr>
        <w:t xml:space="preserve"> </w:t>
      </w:r>
      <w:r>
        <w:rPr>
          <w:w w:val="90"/>
        </w:rPr>
        <w:t>public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42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lastRenderedPageBreak/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respect,</w:t>
      </w:r>
    </w:p>
    <w:p w14:paraId="674504FD" w14:textId="77777777" w:rsidR="00B0559F" w:rsidRDefault="00722A2E">
      <w:pPr>
        <w:spacing w:line="306" w:lineRule="exact"/>
        <w:ind w:left="763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7E1B771D">
          <v:group id="_x0000_s1032" style="position:absolute;left:0;text-align:left;margin-left:113.4pt;margin-top:2.75pt;width:170.1pt;height:.1pt;z-index:-13120;mso-position-horizontal-relative:page" coordorigin="2268,55" coordsize="3402,2">
            <v:shape id="_x0000_s1033" style="position:absolute;left:2268;top:55;width:3402;height:2" coordorigin="2268,55" coordsize="3402,0" path="m2268,5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17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data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on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gains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spendings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presen</w:t>
      </w:r>
      <w:r w:rsidR="00E07B1F">
        <w:rPr>
          <w:rFonts w:ascii="Bookman Old Style"/>
          <w:spacing w:val="-1"/>
          <w:w w:val="95"/>
          <w:sz w:val="18"/>
        </w:rPr>
        <w:t>ted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detail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on</w:t>
      </w:r>
      <w:r w:rsidR="00E07B1F">
        <w:rPr>
          <w:rFonts w:ascii="Bookman Old Style"/>
          <w:spacing w:val="-1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their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w</w:t>
      </w:r>
      <w:r w:rsidR="00E07B1F">
        <w:rPr>
          <w:rFonts w:ascii="Bookman Old Style"/>
          <w:spacing w:val="-2"/>
          <w:w w:val="95"/>
          <w:sz w:val="18"/>
        </w:rPr>
        <w:t>ebsite</w:t>
      </w:r>
      <w:r w:rsidR="00E07B1F">
        <w:rPr>
          <w:rFonts w:ascii="Bookman Old Style"/>
          <w:spacing w:val="-17"/>
          <w:w w:val="95"/>
          <w:sz w:val="18"/>
        </w:rPr>
        <w:t xml:space="preserve"> </w:t>
      </w:r>
      <w:r w:rsidR="00E07B1F">
        <w:rPr>
          <w:rFonts w:ascii="Century Gothic"/>
          <w:b/>
          <w:w w:val="95"/>
          <w:sz w:val="18"/>
        </w:rPr>
        <w:t>?</w:t>
      </w:r>
      <w:r w:rsidR="00E07B1F">
        <w:rPr>
          <w:rFonts w:ascii="Bookman Old Style"/>
          <w:w w:val="95"/>
          <w:sz w:val="18"/>
        </w:rPr>
        <w:t>.</w:t>
      </w:r>
    </w:p>
    <w:p w14:paraId="5DDD5BB7" w14:textId="77777777" w:rsidR="00B0559F" w:rsidRDefault="00B0559F">
      <w:pPr>
        <w:spacing w:line="306" w:lineRule="exact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10145459" w14:textId="0EE08549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w w:val="90"/>
        </w:rPr>
        <w:lastRenderedPageBreak/>
        <w:t>they</w:t>
      </w:r>
      <w:r>
        <w:rPr>
          <w:spacing w:val="-18"/>
          <w:w w:val="90"/>
        </w:rPr>
        <w:t xml:space="preserve"> </w:t>
      </w:r>
      <w:r>
        <w:rPr>
          <w:w w:val="90"/>
        </w:rPr>
        <w:t>also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touch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upon</w:t>
      </w:r>
      <w:del w:id="726" w:author="Chris Prickett" w:date="2017-02-13T14:43:00Z">
        <w:r w:rsidDel="00666E2B">
          <w:rPr>
            <w:spacing w:val="-18"/>
            <w:w w:val="90"/>
          </w:rPr>
          <w:delText xml:space="preserve"> </w:delText>
        </w:r>
        <w:r w:rsidDel="00666E2B">
          <w:rPr>
            <w:w w:val="90"/>
          </w:rPr>
          <w:delText>the</w:delText>
        </w:r>
      </w:del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l</w:t>
      </w:r>
      <w:r>
        <w:rPr>
          <w:spacing w:val="-2"/>
          <w:w w:val="90"/>
        </w:rPr>
        <w:t>ic</w:t>
      </w:r>
      <w:r>
        <w:rPr>
          <w:spacing w:val="-1"/>
          <w:w w:val="90"/>
        </w:rPr>
        <w:t>ate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17"/>
          <w:w w:val="90"/>
        </w:rPr>
        <w:t xml:space="preserve"> </w:t>
      </w:r>
      <w:r>
        <w:rPr>
          <w:w w:val="90"/>
        </w:rPr>
        <w:t>issues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address</w:t>
      </w:r>
      <w:r>
        <w:rPr>
          <w:spacing w:val="-17"/>
          <w:w w:val="90"/>
        </w:rPr>
        <w:t xml:space="preserve"> </w:t>
      </w:r>
      <w:r>
        <w:rPr>
          <w:w w:val="90"/>
        </w:rPr>
        <w:t>urban</w:t>
      </w:r>
      <w:r>
        <w:rPr>
          <w:spacing w:val="-17"/>
          <w:w w:val="90"/>
        </w:rPr>
        <w:t xml:space="preserve"> </w:t>
      </w:r>
      <w:r>
        <w:rPr>
          <w:w w:val="90"/>
        </w:rPr>
        <w:t>planning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research,</w:t>
      </w:r>
      <w:r>
        <w:rPr>
          <w:spacing w:val="27"/>
          <w:w w:val="84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46"/>
          <w:w w:val="95"/>
        </w:rPr>
        <w:t xml:space="preserve"> </w:t>
      </w:r>
      <w:r>
        <w:rPr>
          <w:w w:val="95"/>
        </w:rPr>
        <w:t>asking</w:t>
      </w:r>
      <w:r>
        <w:rPr>
          <w:spacing w:val="-44"/>
          <w:w w:val="95"/>
        </w:rPr>
        <w:t xml:space="preserve"> </w:t>
      </w:r>
      <w:r>
        <w:rPr>
          <w:w w:val="95"/>
        </w:rPr>
        <w:t>questions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(s</w:t>
      </w:r>
      <w:r>
        <w:rPr>
          <w:spacing w:val="-3"/>
          <w:w w:val="95"/>
        </w:rPr>
        <w:t>uch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who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owns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,</w:t>
      </w:r>
      <w:r>
        <w:rPr>
          <w:spacing w:val="-44"/>
          <w:w w:val="95"/>
        </w:rPr>
        <w:t xml:space="preserve"> </w:t>
      </w:r>
      <w:r>
        <w:rPr>
          <w:w w:val="95"/>
        </w:rPr>
        <w:t>who</w:t>
      </w:r>
      <w:r>
        <w:rPr>
          <w:spacing w:val="-45"/>
          <w:w w:val="95"/>
        </w:rPr>
        <w:t xml:space="preserve"> </w:t>
      </w:r>
      <w:r>
        <w:rPr>
          <w:w w:val="95"/>
        </w:rPr>
        <w:t>creates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,</w:t>
      </w:r>
      <w:r>
        <w:rPr>
          <w:spacing w:val="-44"/>
          <w:w w:val="95"/>
        </w:rPr>
        <w:t xml:space="preserve"> </w:t>
      </w:r>
      <w:r>
        <w:rPr>
          <w:w w:val="95"/>
        </w:rPr>
        <w:t>what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ins w:id="727" w:author="Chris Prickett" w:date="2017-02-13T14:43:00Z">
        <w:r w:rsidR="00666E2B">
          <w:rPr>
            <w:w w:val="95"/>
          </w:rPr>
          <w:t>a</w:t>
        </w:r>
      </w:ins>
      <w:del w:id="728" w:author="Chris Prickett" w:date="2017-02-13T14:43:00Z">
        <w:r w:rsidDel="00666E2B">
          <w:rPr>
            <w:w w:val="95"/>
          </w:rPr>
          <w:delText>the</w:delText>
        </w:r>
      </w:del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good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y)</w:t>
      </w:r>
      <w:r>
        <w:rPr>
          <w:spacing w:val="23"/>
          <w:w w:val="108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producing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documentation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what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ac</w:t>
      </w:r>
      <w:r>
        <w:rPr>
          <w:spacing w:val="-2"/>
          <w:w w:val="90"/>
        </w:rPr>
        <w:t>hiev</w:t>
      </w:r>
      <w:r>
        <w:rPr>
          <w:spacing w:val="-3"/>
          <w:w w:val="90"/>
        </w:rPr>
        <w:t>able</w:t>
      </w:r>
      <w:r>
        <w:rPr>
          <w:spacing w:val="-30"/>
          <w:w w:val="90"/>
        </w:rPr>
        <w:t xml:space="preserve"> </w:t>
      </w:r>
      <w:r>
        <w:rPr>
          <w:w w:val="90"/>
        </w:rPr>
        <w:t>based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ir</w:t>
      </w:r>
      <w:r>
        <w:rPr>
          <w:spacing w:val="-30"/>
          <w:w w:val="90"/>
        </w:rPr>
        <w:t xml:space="preserve"> </w:t>
      </w:r>
      <w:r>
        <w:rPr>
          <w:w w:val="90"/>
        </w:rPr>
        <w:t>urban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terv</w:t>
      </w:r>
      <w:r>
        <w:rPr>
          <w:spacing w:val="-3"/>
          <w:w w:val="90"/>
        </w:rPr>
        <w:t>entions</w:t>
      </w:r>
      <w:r>
        <w:rPr>
          <w:spacing w:val="35"/>
          <w:w w:val="86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developed</w:t>
      </w:r>
      <w:r>
        <w:rPr>
          <w:spacing w:val="-4"/>
          <w:w w:val="90"/>
        </w:rPr>
        <w:t xml:space="preserve"> </w:t>
      </w:r>
      <w:r>
        <w:rPr>
          <w:w w:val="90"/>
        </w:rPr>
        <w:t>cities</w:t>
      </w:r>
      <w:r>
        <w:rPr>
          <w:spacing w:val="-4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20"/>
          <w:w w:val="90"/>
        </w:rPr>
        <w:t xml:space="preserve"> </w:t>
      </w:r>
      <w:r>
        <w:rPr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w w:val="90"/>
        </w:rPr>
        <w:t>promoting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practic</w:t>
      </w:r>
      <w:r>
        <w:rPr>
          <w:spacing w:val="-2"/>
          <w:w w:val="90"/>
        </w:rPr>
        <w:t>e-led</w:t>
      </w:r>
      <w:r>
        <w:rPr>
          <w:spacing w:val="-5"/>
          <w:w w:val="90"/>
        </w:rPr>
        <w:t xml:space="preserve"> </w:t>
      </w:r>
      <w:r>
        <w:rPr>
          <w:w w:val="90"/>
        </w:rPr>
        <w:t>urban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research,</w:t>
      </w:r>
      <w:r>
        <w:rPr>
          <w:spacing w:val="-3"/>
          <w:w w:val="90"/>
        </w:rPr>
        <w:t xml:space="preserve"> </w:t>
      </w:r>
      <w:r>
        <w:rPr>
          <w:w w:val="90"/>
        </w:rPr>
        <w:t>these</w:t>
      </w:r>
      <w:r>
        <w:rPr>
          <w:spacing w:val="-5"/>
          <w:w w:val="90"/>
        </w:rPr>
        <w:t xml:space="preserve"> </w:t>
      </w:r>
      <w:r>
        <w:rPr>
          <w:w w:val="90"/>
        </w:rPr>
        <w:t>institutions</w:t>
      </w:r>
      <w:r>
        <w:rPr>
          <w:spacing w:val="-4"/>
          <w:w w:val="90"/>
        </w:rPr>
        <w:t xml:space="preserve"> </w:t>
      </w:r>
      <w:r>
        <w:rPr>
          <w:w w:val="90"/>
        </w:rPr>
        <w:t>also</w:t>
      </w:r>
      <w:r>
        <w:rPr>
          <w:spacing w:val="27"/>
          <w:w w:val="84"/>
        </w:rPr>
        <w:t xml:space="preserve"> </w:t>
      </w:r>
      <w:r>
        <w:rPr>
          <w:w w:val="90"/>
        </w:rPr>
        <w:t>foster</w:t>
      </w:r>
      <w:r>
        <w:rPr>
          <w:spacing w:val="-10"/>
          <w:w w:val="90"/>
        </w:rPr>
        <w:t xml:space="preserve"> </w:t>
      </w:r>
      <w:r>
        <w:rPr>
          <w:w w:val="90"/>
        </w:rPr>
        <w:t>their</w:t>
      </w:r>
      <w:r>
        <w:rPr>
          <w:spacing w:val="-10"/>
          <w:w w:val="90"/>
        </w:rPr>
        <w:t xml:space="preserve"> </w:t>
      </w:r>
      <w:r>
        <w:rPr>
          <w:w w:val="90"/>
        </w:rPr>
        <w:t>influence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arious</w:t>
      </w:r>
      <w:r>
        <w:rPr>
          <w:spacing w:val="-10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texts</w:t>
      </w:r>
      <w:r>
        <w:rPr>
          <w:spacing w:val="-9"/>
          <w:w w:val="90"/>
        </w:rPr>
        <w:t xml:space="preserve"> </w:t>
      </w:r>
      <w:r>
        <w:rPr>
          <w:w w:val="90"/>
        </w:rPr>
        <w:t>around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orld.</w:t>
      </w:r>
      <w:r>
        <w:rPr>
          <w:spacing w:val="11"/>
          <w:w w:val="90"/>
        </w:rPr>
        <w:t xml:space="preserve"> </w:t>
      </w:r>
      <w:r>
        <w:rPr>
          <w:w w:val="90"/>
        </w:rPr>
        <w:t>While</w:t>
      </w:r>
      <w:r>
        <w:rPr>
          <w:spacing w:val="-10"/>
          <w:w w:val="90"/>
        </w:rPr>
        <w:t xml:space="preserve"> </w:t>
      </w:r>
      <w:ins w:id="729" w:author="Chris Prickett" w:date="2017-02-13T14:43:00Z">
        <w:r w:rsidR="00666E2B">
          <w:rPr>
            <w:spacing w:val="-10"/>
            <w:w w:val="90"/>
          </w:rPr>
          <w:t xml:space="preserve">the </w:t>
        </w:r>
      </w:ins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econom</w:t>
      </w:r>
      <w:r>
        <w:rPr>
          <w:spacing w:val="-1"/>
          <w:w w:val="90"/>
        </w:rPr>
        <w:t>y</w:t>
      </w:r>
      <w:r>
        <w:rPr>
          <w:spacing w:val="23"/>
          <w:w w:val="96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important</w:t>
      </w:r>
      <w:r>
        <w:rPr>
          <w:spacing w:val="-21"/>
          <w:w w:val="95"/>
        </w:rPr>
        <w:t xml:space="preserve"> </w:t>
      </w:r>
      <w:r>
        <w:rPr>
          <w:w w:val="95"/>
        </w:rPr>
        <w:t>source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income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German</w:t>
      </w:r>
      <w:r>
        <w:rPr>
          <w:spacing w:val="-1"/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also</w:t>
      </w:r>
      <w:r>
        <w:rPr>
          <w:spacing w:val="-21"/>
          <w:w w:val="95"/>
        </w:rPr>
        <w:t xml:space="preserve"> </w:t>
      </w:r>
      <w:ins w:id="730" w:author="Chris Prickett" w:date="2017-02-13T14:44:00Z">
        <w:r w:rsidR="00666E2B">
          <w:rPr>
            <w:w w:val="95"/>
          </w:rPr>
          <w:t>a</w:t>
        </w:r>
      </w:ins>
      <w:del w:id="731" w:author="Chris Prickett" w:date="2017-02-13T14:44:00Z">
        <w:r w:rsidDel="00666E2B">
          <w:rPr>
            <w:w w:val="95"/>
          </w:rPr>
          <w:delText>the</w:delText>
        </w:r>
      </w:del>
      <w:r>
        <w:rPr>
          <w:spacing w:val="-22"/>
          <w:w w:val="95"/>
        </w:rPr>
        <w:t xml:space="preserve"> </w:t>
      </w:r>
      <w:r>
        <w:rPr>
          <w:w w:val="95"/>
        </w:rPr>
        <w:t>product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exportation</w:t>
      </w:r>
    </w:p>
    <w:p w14:paraId="76F49E24" w14:textId="77777777" w:rsidR="00B0559F" w:rsidRDefault="00E07B1F">
      <w:pPr>
        <w:pStyle w:val="BodyText"/>
        <w:spacing w:line="260" w:lineRule="exact"/>
        <w:ind w:firstLine="0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0"/>
        </w:rPr>
        <w:t>through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es.</w:t>
      </w:r>
      <w:r>
        <w:rPr>
          <w:spacing w:val="15"/>
          <w:w w:val="90"/>
        </w:rPr>
        <w:t xml:space="preserve"> </w:t>
      </w:r>
      <w:r>
        <w:rPr>
          <w:rFonts w:ascii="PMingLiU"/>
          <w:color w:val="7F0000"/>
          <w:w w:val="90"/>
          <w:position w:val="8"/>
          <w:sz w:val="16"/>
        </w:rPr>
        <w:t>18</w:t>
      </w:r>
    </w:p>
    <w:p w14:paraId="2163B3AE" w14:textId="77777777" w:rsidR="00B0559F" w:rsidRDefault="00B0559F">
      <w:pPr>
        <w:spacing w:before="1"/>
        <w:rPr>
          <w:rFonts w:ascii="PMingLiU" w:eastAsia="PMingLiU" w:hAnsi="PMingLiU" w:cs="PMingLiU"/>
          <w:sz w:val="34"/>
          <w:szCs w:val="34"/>
        </w:rPr>
      </w:pPr>
    </w:p>
    <w:p w14:paraId="08F0E392" w14:textId="5149F76C" w:rsidR="00B0559F" w:rsidRDefault="00E07B1F" w:rsidP="00B10A51">
      <w:pPr>
        <w:pStyle w:val="BodyText"/>
        <w:spacing w:line="327" w:lineRule="auto"/>
        <w:ind w:right="111"/>
        <w:jc w:val="both"/>
      </w:pPr>
      <w:r>
        <w:rPr>
          <w:spacing w:val="-1"/>
          <w:w w:val="90"/>
        </w:rPr>
        <w:t>Contextual</w:t>
      </w:r>
      <w:r>
        <w:rPr>
          <w:spacing w:val="-23"/>
          <w:w w:val="90"/>
        </w:rPr>
        <w:t xml:space="preserve"> </w:t>
      </w:r>
      <w:r>
        <w:rPr>
          <w:w w:val="90"/>
        </w:rPr>
        <w:t>resources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23"/>
          <w:w w:val="90"/>
        </w:rPr>
        <w:t xml:space="preserve"> </w:t>
      </w:r>
      <w:r>
        <w:rPr>
          <w:w w:val="90"/>
        </w:rPr>
        <w:t>recognized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used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23"/>
          <w:w w:val="90"/>
        </w:rPr>
        <w:t xml:space="preserve"> </w:t>
      </w:r>
      <w:r>
        <w:rPr>
          <w:w w:val="90"/>
        </w:rPr>
        <w:t>these</w:t>
      </w:r>
      <w:r>
        <w:rPr>
          <w:spacing w:val="-23"/>
          <w:w w:val="90"/>
        </w:rPr>
        <w:t xml:space="preserve"> </w:t>
      </w:r>
      <w:r>
        <w:rPr>
          <w:w w:val="90"/>
        </w:rPr>
        <w:t>civil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23"/>
          <w:w w:val="84"/>
        </w:rPr>
        <w:t xml:space="preserve"> </w:t>
      </w:r>
      <w:r>
        <w:rPr>
          <w:spacing w:val="-2"/>
          <w:w w:val="95"/>
        </w:rPr>
        <w:t>agents,</w:t>
      </w:r>
      <w:r>
        <w:rPr>
          <w:spacing w:val="-44"/>
          <w:w w:val="95"/>
        </w:rPr>
        <w:t xml:space="preserve"> </w:t>
      </w:r>
      <w:r>
        <w:rPr>
          <w:w w:val="95"/>
        </w:rPr>
        <w:t>but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must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clear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ideas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organi</w:t>
      </w:r>
      <w:ins w:id="732" w:author="Chris Prickett" w:date="2017-02-13T15:43:00Z">
        <w:r w:rsidR="001F223C">
          <w:rPr>
            <w:w w:val="95"/>
          </w:rPr>
          <w:t>s</w:t>
        </w:r>
      </w:ins>
      <w:del w:id="733" w:author="Chris Prickett" w:date="2017-02-13T15:43:00Z">
        <w:r w:rsidDel="001F223C">
          <w:rPr>
            <w:w w:val="95"/>
          </w:rPr>
          <w:delText>z</w:delText>
        </w:r>
      </w:del>
      <w:r>
        <w:rPr>
          <w:w w:val="95"/>
        </w:rPr>
        <w:t>ational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initiat</w:t>
      </w:r>
      <w:r>
        <w:rPr>
          <w:spacing w:val="-1"/>
          <w:w w:val="95"/>
        </w:rPr>
        <w:t>iv</w:t>
      </w:r>
      <w:r>
        <w:rPr>
          <w:spacing w:val="-2"/>
          <w:w w:val="95"/>
        </w:rPr>
        <w:t>e</w:t>
      </w:r>
      <w:r>
        <w:rPr>
          <w:spacing w:val="-44"/>
          <w:w w:val="95"/>
        </w:rPr>
        <w:t xml:space="preserve"> </w:t>
      </w:r>
      <w:r>
        <w:rPr>
          <w:w w:val="95"/>
        </w:rPr>
        <w:t>did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come</w:t>
      </w:r>
      <w:r>
        <w:rPr>
          <w:spacing w:val="-44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89"/>
        </w:rPr>
        <w:t xml:space="preserve"> </w:t>
      </w:r>
      <w:ins w:id="734" w:author="Chris Prickett" w:date="2017-02-13T14:44:00Z">
        <w:r w:rsidR="00666E2B">
          <w:rPr>
            <w:spacing w:val="25"/>
            <w:w w:val="89"/>
          </w:rPr>
          <w:t xml:space="preserve">the </w:t>
        </w:r>
      </w:ins>
      <w:r>
        <w:rPr>
          <w:w w:val="95"/>
        </w:rPr>
        <w:t>ground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up.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torren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cultural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participatory</w:t>
      </w:r>
      <w:r>
        <w:rPr>
          <w:spacing w:val="-32"/>
          <w:w w:val="95"/>
        </w:rPr>
        <w:t xml:space="preserve"> </w:t>
      </w:r>
      <w:r>
        <w:rPr>
          <w:w w:val="95"/>
        </w:rPr>
        <w:t>activities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instigated</w:t>
      </w:r>
      <w:r>
        <w:rPr>
          <w:spacing w:val="-32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ins w:id="735" w:author="Chris Prickett" w:date="2017-02-13T14:44:00Z">
        <w:r w:rsidR="00666E2B">
          <w:rPr>
            <w:spacing w:val="-32"/>
            <w:w w:val="95"/>
          </w:rPr>
          <w:t xml:space="preserve">the </w:t>
        </w:r>
      </w:ins>
      <w:r>
        <w:rPr>
          <w:w w:val="95"/>
        </w:rPr>
        <w:t>out</w:t>
      </w:r>
      <w:r>
        <w:rPr>
          <w:w w:val="90"/>
        </w:rPr>
        <w:t>side,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though</w:t>
      </w:r>
      <w:r>
        <w:rPr>
          <w:spacing w:val="-26"/>
          <w:w w:val="90"/>
        </w:rPr>
        <w:t xml:space="preserve"> </w:t>
      </w:r>
      <w:r>
        <w:rPr>
          <w:w w:val="90"/>
        </w:rPr>
        <w:t>they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ere</w:t>
      </w:r>
      <w:r>
        <w:rPr>
          <w:spacing w:val="-25"/>
          <w:w w:val="90"/>
        </w:rPr>
        <w:t xml:space="preserve"> </w:t>
      </w:r>
      <w:r>
        <w:rPr>
          <w:w w:val="90"/>
        </w:rPr>
        <w:t>seen</w:t>
      </w:r>
      <w:r>
        <w:rPr>
          <w:spacing w:val="-26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>an</w:t>
      </w:r>
      <w:r>
        <w:rPr>
          <w:spacing w:val="-25"/>
          <w:w w:val="90"/>
        </w:rPr>
        <w:t xml:space="preserve"> </w:t>
      </w:r>
      <w:r>
        <w:rPr>
          <w:w w:val="90"/>
        </w:rPr>
        <w:t>asset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economic</w:t>
      </w:r>
      <w:r>
        <w:rPr>
          <w:spacing w:val="-25"/>
          <w:w w:val="90"/>
        </w:rPr>
        <w:t xml:space="preserve"> </w:t>
      </w:r>
      <w:r>
        <w:rPr>
          <w:w w:val="90"/>
        </w:rPr>
        <w:t>upgrading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reco</w:t>
      </w:r>
      <w:r>
        <w:rPr>
          <w:spacing w:val="-2"/>
          <w:w w:val="90"/>
        </w:rPr>
        <w:t>very</w:t>
      </w:r>
      <w:r>
        <w:rPr>
          <w:spacing w:val="-25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</w:p>
    <w:p w14:paraId="1C5704D9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5161C422" w14:textId="7A864A73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consequences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civil-oriented</w:t>
      </w:r>
      <w:r>
        <w:rPr>
          <w:spacing w:val="-9"/>
          <w:w w:val="90"/>
        </w:rPr>
        <w:t xml:space="preserve"> </w:t>
      </w:r>
      <w:r>
        <w:rPr>
          <w:w w:val="90"/>
        </w:rPr>
        <w:t>catalysis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ins w:id="736" w:author="Chris Prickett" w:date="2017-02-13T14:45:00Z">
        <w:r w:rsidR="00666E2B">
          <w:rPr>
            <w:spacing w:val="-9"/>
            <w:w w:val="90"/>
          </w:rPr>
          <w:t xml:space="preserve">the </w:t>
        </w:r>
      </w:ins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10"/>
          <w:w w:val="90"/>
        </w:rPr>
        <w:t xml:space="preserve"> </w:t>
      </w:r>
      <w:r>
        <w:rPr>
          <w:w w:val="90"/>
        </w:rPr>
        <w:t>capital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under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39"/>
          <w:w w:val="88"/>
        </w:rPr>
        <w:t xml:space="preserve"> </w:t>
      </w:r>
      <w:r>
        <w:rPr>
          <w:spacing w:val="-2"/>
          <w:w w:val="90"/>
        </w:rPr>
        <w:t>watc</w:t>
      </w:r>
      <w:r>
        <w:rPr>
          <w:spacing w:val="-3"/>
          <w:w w:val="90"/>
        </w:rPr>
        <w:t>hful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ey</w:t>
      </w:r>
      <w:r>
        <w:rPr>
          <w:spacing w:val="-3"/>
          <w:w w:val="90"/>
        </w:rPr>
        <w:t>e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</w:t>
      </w:r>
      <w:r>
        <w:rPr>
          <w:spacing w:val="-2"/>
          <w:w w:val="90"/>
        </w:rPr>
        <w:t>al</w:t>
      </w:r>
      <w:r>
        <w:rPr>
          <w:spacing w:val="-10"/>
          <w:w w:val="90"/>
        </w:rPr>
        <w:t xml:space="preserve"> </w:t>
      </w:r>
      <w:r>
        <w:rPr>
          <w:w w:val="90"/>
        </w:rPr>
        <w:t>cultural</w:t>
      </w:r>
      <w:r>
        <w:rPr>
          <w:spacing w:val="-11"/>
          <w:w w:val="90"/>
        </w:rPr>
        <w:t xml:space="preserve"> </w:t>
      </w:r>
      <w:r>
        <w:rPr>
          <w:w w:val="90"/>
        </w:rPr>
        <w:t>organi</w:t>
      </w:r>
      <w:ins w:id="737" w:author="Chris Prickett" w:date="2017-02-13T15:43:00Z">
        <w:r w:rsidR="001F223C">
          <w:rPr>
            <w:w w:val="90"/>
          </w:rPr>
          <w:t>s</w:t>
        </w:r>
      </w:ins>
      <w:del w:id="738" w:author="Chris Prickett" w:date="2017-02-13T15:43:00Z">
        <w:r w:rsidDel="001F223C">
          <w:rPr>
            <w:w w:val="90"/>
          </w:rPr>
          <w:delText>z</w:delText>
        </w:r>
      </w:del>
      <w:r>
        <w:rPr>
          <w:w w:val="90"/>
        </w:rPr>
        <w:t>ations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actors,</w:t>
      </w:r>
      <w:r>
        <w:rPr>
          <w:spacing w:val="-10"/>
          <w:w w:val="90"/>
        </w:rPr>
        <w:t xml:space="preserve"> </w:t>
      </w:r>
      <w:r>
        <w:rPr>
          <w:w w:val="90"/>
        </w:rPr>
        <w:t>formed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1"/>
          <w:w w:val="90"/>
        </w:rPr>
        <w:t xml:space="preserve"> </w:t>
      </w:r>
      <w:r>
        <w:rPr>
          <w:w w:val="90"/>
        </w:rPr>
        <w:t>what</w:t>
      </w:r>
      <w:r>
        <w:rPr>
          <w:spacing w:val="27"/>
          <w:w w:val="89"/>
        </w:rPr>
        <w:t xml:space="preserve"> </w:t>
      </w:r>
      <w:r>
        <w:rPr>
          <w:spacing w:val="-1"/>
          <w:w w:val="90"/>
        </w:rPr>
        <w:t>ev</w:t>
      </w:r>
      <w:r>
        <w:rPr>
          <w:spacing w:val="-2"/>
          <w:w w:val="90"/>
        </w:rPr>
        <w:t>erywhere</w:t>
      </w:r>
      <w:r>
        <w:rPr>
          <w:spacing w:val="-17"/>
          <w:w w:val="90"/>
        </w:rPr>
        <w:t xml:space="preserve"> </w:t>
      </w:r>
      <w:r>
        <w:rPr>
          <w:w w:val="90"/>
        </w:rPr>
        <w:t>else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or</w:t>
      </w:r>
      <w:r>
        <w:rPr>
          <w:spacing w:val="-2"/>
          <w:w w:val="90"/>
        </w:rPr>
        <w:t>ld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ins w:id="739" w:author="Chris Prickett" w:date="2017-02-13T14:46:00Z">
        <w:r w:rsidR="00666E2B">
          <w:rPr>
            <w:spacing w:val="-17"/>
            <w:w w:val="90"/>
          </w:rPr>
          <w:t xml:space="preserve">a </w:t>
        </w:r>
      </w:ins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sector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hub: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co-working</w:t>
      </w:r>
      <w:r>
        <w:rPr>
          <w:spacing w:val="-17"/>
          <w:w w:val="90"/>
        </w:rPr>
        <w:t xml:space="preserve"> </w:t>
      </w:r>
      <w:r>
        <w:rPr>
          <w:w w:val="90"/>
        </w:rPr>
        <w:t>spaces,</w:t>
      </w:r>
      <w:r>
        <w:rPr>
          <w:spacing w:val="33"/>
          <w:w w:val="82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8"/>
          <w:w w:val="90"/>
        </w:rPr>
        <w:t xml:space="preserve"> </w:t>
      </w:r>
      <w:r>
        <w:rPr>
          <w:spacing w:val="1"/>
          <w:w w:val="90"/>
        </w:rPr>
        <w:t>cooperation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(cro</w:t>
      </w:r>
      <w:r>
        <w:rPr>
          <w:spacing w:val="-2"/>
          <w:w w:val="90"/>
        </w:rPr>
        <w:t>wdsourcing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activities,</w:t>
      </w:r>
      <w:r>
        <w:rPr>
          <w:spacing w:val="-7"/>
          <w:w w:val="90"/>
        </w:rPr>
        <w:t xml:space="preserve"> </w:t>
      </w:r>
      <w:r>
        <w:rPr>
          <w:spacing w:val="1"/>
          <w:w w:val="90"/>
        </w:rPr>
        <w:t>open</w:t>
      </w:r>
      <w:r>
        <w:rPr>
          <w:spacing w:val="-7"/>
          <w:w w:val="90"/>
        </w:rPr>
        <w:t xml:space="preserve"> </w:t>
      </w:r>
      <w:r>
        <w:rPr>
          <w:w w:val="90"/>
        </w:rPr>
        <w:t>sourcing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v</w:t>
      </w:r>
      <w:r>
        <w:rPr>
          <w:spacing w:val="-5"/>
          <w:w w:val="90"/>
        </w:rPr>
        <w:t>acan</w:t>
      </w:r>
      <w:r>
        <w:rPr>
          <w:spacing w:val="-4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self-</w:t>
      </w:r>
      <w:r>
        <w:rPr>
          <w:spacing w:val="41"/>
          <w:w w:val="84"/>
        </w:rPr>
        <w:t xml:space="preserve"> </w:t>
      </w:r>
      <w:r>
        <w:rPr>
          <w:w w:val="90"/>
        </w:rPr>
        <w:t>organized</w:t>
      </w:r>
      <w:r>
        <w:rPr>
          <w:spacing w:val="-9"/>
          <w:w w:val="90"/>
        </w:rPr>
        <w:t xml:space="preserve"> </w:t>
      </w:r>
      <w:r>
        <w:rPr>
          <w:w w:val="90"/>
        </w:rPr>
        <w:t>spaces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industrial</w:t>
      </w:r>
      <w:r>
        <w:rPr>
          <w:spacing w:val="-9"/>
          <w:w w:val="90"/>
        </w:rPr>
        <w:t xml:space="preserve"> </w:t>
      </w:r>
      <w:r>
        <w:rPr>
          <w:w w:val="90"/>
        </w:rPr>
        <w:t>lots,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creativ</w:t>
      </w:r>
      <w:r>
        <w:rPr>
          <w:spacing w:val="-2"/>
          <w:w w:val="90"/>
        </w:rPr>
        <w:t>e</w:t>
      </w:r>
      <w:r>
        <w:rPr>
          <w:spacing w:val="-9"/>
          <w:w w:val="90"/>
        </w:rPr>
        <w:t xml:space="preserve"> </w:t>
      </w:r>
      <w:r>
        <w:rPr>
          <w:w w:val="90"/>
        </w:rPr>
        <w:t>commons,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acan</w:t>
      </w:r>
      <w:r>
        <w:rPr>
          <w:spacing w:val="-3"/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w w:val="90"/>
        </w:rPr>
        <w:t>industrial</w:t>
      </w:r>
      <w:r>
        <w:rPr>
          <w:spacing w:val="-9"/>
          <w:w w:val="90"/>
        </w:rPr>
        <w:t xml:space="preserve"> </w:t>
      </w:r>
      <w:r>
        <w:rPr>
          <w:w w:val="90"/>
        </w:rPr>
        <w:t>lots),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visi</w:t>
      </w:r>
      <w:r>
        <w:rPr>
          <w:spacing w:val="-1"/>
          <w:w w:val="90"/>
        </w:rPr>
        <w:t>bility</w:t>
      </w:r>
      <w:r>
        <w:rPr>
          <w:spacing w:val="-8"/>
          <w:w w:val="90"/>
        </w:rPr>
        <w:t xml:space="preserve"> </w:t>
      </w:r>
      <w:r>
        <w:rPr>
          <w:w w:val="90"/>
        </w:rPr>
        <w:t>at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city</w:t>
      </w:r>
      <w:r>
        <w:rPr>
          <w:spacing w:val="-6"/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national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ternational</w:t>
      </w:r>
      <w:r>
        <w:rPr>
          <w:spacing w:val="-8"/>
          <w:w w:val="90"/>
        </w:rPr>
        <w:t xml:space="preserve"> </w:t>
      </w:r>
      <w:r>
        <w:rPr>
          <w:w w:val="90"/>
        </w:rPr>
        <w:t>scene</w:t>
      </w:r>
      <w:ins w:id="740" w:author="Chris Prickett" w:date="2017-02-13T14:46:00Z">
        <w:r w:rsidR="00666E2B">
          <w:rPr>
            <w:w w:val="90"/>
          </w:rPr>
          <w:t>s</w:t>
        </w:r>
      </w:ins>
      <w:r>
        <w:rPr>
          <w:w w:val="90"/>
        </w:rPr>
        <w:t>.</w:t>
      </w:r>
    </w:p>
    <w:p w14:paraId="2EAE3B3F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6D23B321" w14:textId="3D6165EF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According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experiences</w:t>
      </w:r>
      <w:r>
        <w:rPr>
          <w:spacing w:val="-44"/>
          <w:w w:val="95"/>
        </w:rPr>
        <w:t xml:space="preserve"> </w:t>
      </w:r>
      <w:ins w:id="741" w:author="Chris Prickett" w:date="2017-02-13T14:47:00Z">
        <w:r w:rsidR="00666E2B">
          <w:rPr>
            <w:w w:val="95"/>
          </w:rPr>
          <w:t>of</w:t>
        </w:r>
      </w:ins>
      <w:del w:id="742" w:author="Chris Prickett" w:date="2017-02-13T14:47:00Z">
        <w:r w:rsidDel="00666E2B">
          <w:rPr>
            <w:w w:val="95"/>
          </w:rPr>
          <w:delText>from</w:delText>
        </w:r>
      </w:del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developed</w:t>
      </w:r>
      <w:r>
        <w:rPr>
          <w:spacing w:val="-44"/>
          <w:w w:val="95"/>
        </w:rPr>
        <w:t xml:space="preserve"> </w:t>
      </w:r>
      <w:r>
        <w:rPr>
          <w:w w:val="95"/>
        </w:rPr>
        <w:t>cities,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migh</w:t>
      </w:r>
      <w:r>
        <w:rPr>
          <w:spacing w:val="-2"/>
          <w:w w:val="95"/>
        </w:rPr>
        <w:t>t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long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awaited</w:t>
      </w:r>
      <w:r>
        <w:rPr>
          <w:spacing w:val="22"/>
          <w:w w:val="89"/>
        </w:rPr>
        <w:t xml:space="preserve"> </w:t>
      </w:r>
      <w:r>
        <w:rPr>
          <w:w w:val="90"/>
        </w:rPr>
        <w:t>impulse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div</w:t>
      </w:r>
      <w:r>
        <w:rPr>
          <w:spacing w:val="-2"/>
          <w:w w:val="90"/>
        </w:rPr>
        <w:t>ersification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ins w:id="743" w:author="Chris Prickett" w:date="2017-02-13T14:47:00Z">
        <w:r w:rsidR="00666E2B">
          <w:rPr>
            <w:spacing w:val="-7"/>
            <w:w w:val="90"/>
          </w:rPr>
          <w:t xml:space="preserve">the </w:t>
        </w:r>
      </w:ins>
      <w:r>
        <w:rPr>
          <w:spacing w:val="1"/>
          <w:w w:val="90"/>
        </w:rPr>
        <w:t>social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po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</w:t>
      </w:r>
      <w:r>
        <w:rPr>
          <w:spacing w:val="-7"/>
          <w:w w:val="90"/>
        </w:rPr>
        <w:t xml:space="preserve"> </w:t>
      </w:r>
      <w:r>
        <w:rPr>
          <w:w w:val="90"/>
        </w:rPr>
        <w:t>structure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6"/>
          <w:w w:val="90"/>
        </w:rPr>
        <w:t xml:space="preserve"> </w:t>
      </w:r>
      <w:r>
        <w:rPr>
          <w:w w:val="90"/>
        </w:rPr>
        <w:t>cultural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(</w:t>
      </w:r>
      <w:r>
        <w:rPr>
          <w:color w:val="00AEEF"/>
          <w:spacing w:val="-3"/>
          <w:w w:val="90"/>
        </w:rPr>
        <w:t>W</w:t>
      </w:r>
      <w:r>
        <w:rPr>
          <w:color w:val="00AEEF"/>
          <w:spacing w:val="-4"/>
          <w:w w:val="90"/>
        </w:rPr>
        <w:t>ork</w:t>
      </w:r>
      <w:r>
        <w:rPr>
          <w:color w:val="00AEEF"/>
          <w:w w:val="95"/>
        </w:rPr>
        <w:t>shop</w:t>
      </w:r>
      <w:r>
        <w:rPr>
          <w:color w:val="00AEEF"/>
          <w:spacing w:val="-38"/>
          <w:w w:val="95"/>
        </w:rPr>
        <w:t xml:space="preserve"> </w:t>
      </w:r>
      <w:r>
        <w:rPr>
          <w:color w:val="00AEEF"/>
          <w:w w:val="95"/>
        </w:rPr>
        <w:t>1</w:t>
      </w:r>
      <w:r>
        <w:rPr>
          <w:w w:val="95"/>
        </w:rPr>
        <w:t>).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3"/>
          <w:w w:val="95"/>
        </w:rPr>
        <w:t>urthermore,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following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nature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these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agents,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researcher</w:t>
      </w:r>
      <w:r>
        <w:rPr>
          <w:spacing w:val="-37"/>
          <w:w w:val="95"/>
        </w:rPr>
        <w:t xml:space="preserve"> </w:t>
      </w:r>
      <w:r>
        <w:rPr>
          <w:w w:val="95"/>
        </w:rPr>
        <w:t>apprehended</w:t>
      </w:r>
      <w:r>
        <w:rPr>
          <w:spacing w:val="27"/>
          <w:w w:val="86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cultural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artistic</w:t>
      </w:r>
      <w:r>
        <w:rPr>
          <w:spacing w:val="-43"/>
          <w:w w:val="95"/>
        </w:rPr>
        <w:t xml:space="preserve"> </w:t>
      </w:r>
      <w:r>
        <w:rPr>
          <w:w w:val="95"/>
        </w:rPr>
        <w:t>activities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4"/>
          <w:w w:val="95"/>
        </w:rPr>
        <w:t xml:space="preserve"> </w:t>
      </w:r>
      <w:r>
        <w:rPr>
          <w:w w:val="95"/>
        </w:rPr>
        <w:t>do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ot</w:t>
      </w:r>
      <w:r>
        <w:rPr>
          <w:spacing w:val="-44"/>
          <w:w w:val="95"/>
        </w:rPr>
        <w:t xml:space="preserve"> </w:t>
      </w:r>
      <w:r>
        <w:rPr>
          <w:spacing w:val="1"/>
          <w:w w:val="95"/>
        </w:rPr>
        <w:t>belong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national</w:t>
      </w:r>
      <w:r>
        <w:rPr>
          <w:spacing w:val="-43"/>
          <w:w w:val="95"/>
        </w:rPr>
        <w:t xml:space="preserve"> </w:t>
      </w:r>
      <w:r>
        <w:rPr>
          <w:w w:val="95"/>
        </w:rPr>
        <w:t>cultural</w:t>
      </w:r>
      <w:r>
        <w:rPr>
          <w:spacing w:val="27"/>
          <w:w w:val="86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artistic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frameworks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programmes.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>Having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said</w:t>
      </w:r>
      <w:r>
        <w:rPr>
          <w:spacing w:val="-26"/>
          <w:w w:val="95"/>
        </w:rPr>
        <w:t xml:space="preserve"> </w:t>
      </w:r>
      <w:r>
        <w:rPr>
          <w:w w:val="95"/>
        </w:rPr>
        <w:t>that,</w:t>
      </w:r>
      <w:r>
        <w:rPr>
          <w:spacing w:val="-24"/>
          <w:w w:val="95"/>
        </w:rPr>
        <w:t xml:space="preserve"> </w:t>
      </w:r>
      <w:r>
        <w:rPr>
          <w:w w:val="95"/>
        </w:rPr>
        <w:t>most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them</w:t>
      </w:r>
      <w:r>
        <w:rPr>
          <w:spacing w:val="-26"/>
          <w:w w:val="95"/>
        </w:rPr>
        <w:t xml:space="preserve"> </w:t>
      </w:r>
      <w:r>
        <w:rPr>
          <w:w w:val="95"/>
        </w:rPr>
        <w:t>relate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88"/>
        </w:rPr>
        <w:t xml:space="preserve"> </w:t>
      </w:r>
      <w:r>
        <w:rPr>
          <w:w w:val="95"/>
        </w:rPr>
        <w:t>NGO</w:t>
      </w:r>
      <w:r>
        <w:rPr>
          <w:spacing w:val="-19"/>
          <w:w w:val="95"/>
        </w:rPr>
        <w:t xml:space="preserve"> </w:t>
      </w:r>
      <w:r>
        <w:rPr>
          <w:w w:val="95"/>
        </w:rPr>
        <w:t>sector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8"/>
          <w:w w:val="95"/>
        </w:rPr>
        <w:t xml:space="preserve"> </w:t>
      </w:r>
      <w:r>
        <w:rPr>
          <w:w w:val="95"/>
        </w:rPr>
        <w:t>acquire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occupy</w:t>
      </w:r>
      <w:r>
        <w:rPr>
          <w:spacing w:val="-18"/>
          <w:w w:val="95"/>
        </w:rPr>
        <w:t xml:space="preserve"> </w:t>
      </w:r>
      <w:r>
        <w:rPr>
          <w:w w:val="95"/>
        </w:rPr>
        <w:t>publicly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owned</w:t>
      </w:r>
      <w:r>
        <w:rPr>
          <w:spacing w:val="-18"/>
          <w:w w:val="95"/>
        </w:rPr>
        <w:t xml:space="preserve"> </w:t>
      </w:r>
      <w:r>
        <w:rPr>
          <w:w w:val="95"/>
        </w:rPr>
        <w:t>spaces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-18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27"/>
          <w:w w:val="84"/>
        </w:rPr>
        <w:t xml:space="preserve"> </w:t>
      </w:r>
      <w:r>
        <w:rPr>
          <w:w w:val="95"/>
        </w:rPr>
        <w:t>activities.</w:t>
      </w:r>
      <w:r>
        <w:rPr>
          <w:spacing w:val="-16"/>
          <w:w w:val="95"/>
        </w:rPr>
        <w:t xml:space="preserve"> </w:t>
      </w:r>
      <w:r>
        <w:rPr>
          <w:w w:val="95"/>
        </w:rPr>
        <w:t>MKM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KM8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municipal</w:t>
      </w:r>
      <w:r>
        <w:rPr>
          <w:spacing w:val="-31"/>
          <w:w w:val="95"/>
        </w:rPr>
        <w:t xml:space="preserve"> </w:t>
      </w:r>
      <w:r>
        <w:rPr>
          <w:w w:val="95"/>
        </w:rPr>
        <w:t>spaces</w:t>
      </w:r>
      <w:r>
        <w:rPr>
          <w:spacing w:val="-31"/>
          <w:w w:val="95"/>
        </w:rPr>
        <w:t xml:space="preserve"> </w:t>
      </w:r>
      <w:r>
        <w:rPr>
          <w:w w:val="95"/>
        </w:rPr>
        <w:t>shared</w:t>
      </w:r>
      <w:r>
        <w:rPr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w w:val="95"/>
        </w:rPr>
        <w:t>NGOs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offered</w:t>
      </w:r>
      <w:r>
        <w:rPr>
          <w:spacing w:val="24"/>
          <w:w w:val="87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</w:t>
      </w:r>
      <w:r>
        <w:rPr>
          <w:spacing w:val="-1"/>
          <w:w w:val="90"/>
        </w:rPr>
        <w:t>ultiple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projects/activities/ev</w:t>
      </w:r>
      <w:r>
        <w:rPr>
          <w:spacing w:val="-2"/>
          <w:w w:val="90"/>
        </w:rPr>
        <w:t>ents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differen</w:t>
      </w:r>
      <w:r>
        <w:rPr>
          <w:spacing w:val="-1"/>
          <w:w w:val="90"/>
        </w:rPr>
        <w:t>t</w:t>
      </w:r>
      <w:r>
        <w:rPr>
          <w:spacing w:val="-15"/>
          <w:w w:val="90"/>
        </w:rPr>
        <w:t xml:space="preserve"> </w:t>
      </w:r>
      <w:r>
        <w:rPr>
          <w:w w:val="90"/>
        </w:rPr>
        <w:t>actors.</w:t>
      </w:r>
    </w:p>
    <w:p w14:paraId="0D9BF1A0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32914BAF" w14:textId="77777777" w:rsidR="00B0559F" w:rsidRDefault="00E07B1F">
      <w:pPr>
        <w:pStyle w:val="BodyText"/>
        <w:spacing w:line="327" w:lineRule="auto"/>
        <w:ind w:right="111"/>
        <w:jc w:val="right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majority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these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agents</w:t>
      </w:r>
      <w:r>
        <w:rPr>
          <w:spacing w:val="-40"/>
          <w:w w:val="95"/>
        </w:rPr>
        <w:t xml:space="preserve"> </w:t>
      </w:r>
      <w:r>
        <w:rPr>
          <w:w w:val="95"/>
        </w:rPr>
        <w:t>aspire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40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consulting</w:t>
      </w:r>
      <w:r>
        <w:rPr>
          <w:spacing w:val="-39"/>
          <w:w w:val="95"/>
        </w:rPr>
        <w:t xml:space="preserve"> </w:t>
      </w:r>
      <w:r>
        <w:rPr>
          <w:w w:val="95"/>
        </w:rPr>
        <w:t>role</w:t>
      </w:r>
      <w:r>
        <w:rPr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wide</w:t>
      </w:r>
      <w:r>
        <w:rPr>
          <w:spacing w:val="-39"/>
          <w:w w:val="95"/>
        </w:rPr>
        <w:t xml:space="preserve"> </w:t>
      </w:r>
      <w:r>
        <w:rPr>
          <w:w w:val="95"/>
        </w:rPr>
        <w:t>range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urban</w:t>
      </w:r>
      <w:r>
        <w:rPr>
          <w:spacing w:val="21"/>
          <w:w w:val="85"/>
        </w:rPr>
        <w:t xml:space="preserve"> </w:t>
      </w:r>
      <w:r>
        <w:rPr>
          <w:w w:val="90"/>
        </w:rPr>
        <w:t>issues,</w:t>
      </w:r>
      <w:r>
        <w:rPr>
          <w:spacing w:val="-33"/>
          <w:w w:val="90"/>
        </w:rPr>
        <w:t xml:space="preserve"> </w:t>
      </w:r>
      <w:r>
        <w:rPr>
          <w:w w:val="90"/>
        </w:rPr>
        <w:t>culture,</w:t>
      </w:r>
      <w:r>
        <w:rPr>
          <w:spacing w:val="-32"/>
          <w:w w:val="90"/>
        </w:rPr>
        <w:t xml:space="preserve"> </w:t>
      </w:r>
      <w:r>
        <w:rPr>
          <w:w w:val="90"/>
        </w:rPr>
        <w:t>art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education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implemen</w:t>
      </w:r>
      <w:r>
        <w:rPr>
          <w:spacing w:val="-1"/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range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ideas/solutions/in</w:t>
      </w:r>
      <w:r>
        <w:rPr>
          <w:spacing w:val="-1"/>
          <w:w w:val="90"/>
        </w:rPr>
        <w:t>terv</w:t>
      </w:r>
      <w:r>
        <w:rPr>
          <w:spacing w:val="-2"/>
          <w:w w:val="90"/>
        </w:rPr>
        <w:t>entions</w:t>
      </w:r>
      <w:r>
        <w:rPr>
          <w:spacing w:val="21"/>
          <w:w w:val="86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an</w:t>
      </w:r>
      <w:r>
        <w:rPr>
          <w:spacing w:val="-46"/>
          <w:w w:val="95"/>
        </w:rPr>
        <w:t xml:space="preserve"> </w:t>
      </w:r>
      <w:r>
        <w:rPr>
          <w:w w:val="95"/>
        </w:rPr>
        <w:t>urban</w:t>
      </w:r>
      <w:r>
        <w:rPr>
          <w:spacing w:val="-45"/>
          <w:w w:val="95"/>
        </w:rPr>
        <w:t xml:space="preserve"> </w:t>
      </w:r>
      <w:r>
        <w:rPr>
          <w:w w:val="95"/>
        </w:rPr>
        <w:t>or</w:t>
      </w:r>
      <w:r>
        <w:rPr>
          <w:spacing w:val="-46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level.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Serbian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context,</w:t>
      </w:r>
      <w:r>
        <w:rPr>
          <w:spacing w:val="-44"/>
          <w:w w:val="95"/>
        </w:rPr>
        <w:t xml:space="preserve"> </w:t>
      </w:r>
      <w:r>
        <w:rPr>
          <w:w w:val="95"/>
        </w:rPr>
        <w:t>they</w:t>
      </w:r>
      <w:r>
        <w:rPr>
          <w:spacing w:val="-45"/>
          <w:w w:val="95"/>
        </w:rPr>
        <w:t xml:space="preserve"> </w:t>
      </w:r>
      <w:r>
        <w:rPr>
          <w:w w:val="95"/>
        </w:rPr>
        <w:t>aim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provide</w:t>
      </w:r>
      <w:r>
        <w:rPr>
          <w:spacing w:val="-45"/>
          <w:w w:val="95"/>
        </w:rPr>
        <w:t xml:space="preserve"> </w:t>
      </w:r>
      <w:r>
        <w:rPr>
          <w:w w:val="95"/>
        </w:rPr>
        <w:t>an</w:t>
      </w:r>
      <w:r>
        <w:rPr>
          <w:spacing w:val="-46"/>
          <w:w w:val="95"/>
        </w:rPr>
        <w:t xml:space="preserve"> </w:t>
      </w:r>
      <w:r>
        <w:rPr>
          <w:spacing w:val="-2"/>
          <w:w w:val="95"/>
        </w:rPr>
        <w:t>alternative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body</w:t>
      </w:r>
      <w:r>
        <w:rPr>
          <w:spacing w:val="25"/>
          <w:w w:val="92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catalysing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ailable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human</w:t>
      </w:r>
      <w:r>
        <w:rPr>
          <w:spacing w:val="-7"/>
          <w:w w:val="90"/>
        </w:rPr>
        <w:t xml:space="preserve"> </w:t>
      </w:r>
      <w:r>
        <w:rPr>
          <w:w w:val="90"/>
        </w:rPr>
        <w:t>resources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translating</w:t>
      </w:r>
      <w:r>
        <w:rPr>
          <w:spacing w:val="-8"/>
          <w:w w:val="90"/>
        </w:rPr>
        <w:t xml:space="preserve"> </w:t>
      </w:r>
      <w:r>
        <w:rPr>
          <w:w w:val="90"/>
        </w:rPr>
        <w:t>global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kno</w:t>
      </w:r>
      <w:r>
        <w:rPr>
          <w:spacing w:val="-1"/>
          <w:w w:val="90"/>
        </w:rPr>
        <w:t>wledge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37"/>
          <w:w w:val="86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Belgrade.</w:t>
      </w:r>
      <w:r>
        <w:rPr>
          <w:spacing w:val="-30"/>
          <w:w w:val="95"/>
        </w:rPr>
        <w:t xml:space="preserve"> </w:t>
      </w:r>
      <w:r>
        <w:rPr>
          <w:w w:val="95"/>
        </w:rPr>
        <w:t>All</w:t>
      </w:r>
      <w:r>
        <w:rPr>
          <w:spacing w:val="-40"/>
          <w:w w:val="95"/>
        </w:rPr>
        <w:t xml:space="preserve"> </w:t>
      </w:r>
      <w:r>
        <w:rPr>
          <w:w w:val="95"/>
        </w:rPr>
        <w:t>bottom-up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agents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ac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approach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3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urban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environmen</w:t>
      </w:r>
      <w:r>
        <w:rPr>
          <w:spacing w:val="-2"/>
          <w:w w:val="90"/>
        </w:rPr>
        <w:t>t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(throu</w:t>
      </w:r>
      <w:r>
        <w:rPr>
          <w:spacing w:val="-2"/>
          <w:w w:val="90"/>
        </w:rPr>
        <w:t>gh</w:t>
      </w:r>
      <w:r>
        <w:rPr>
          <w:spacing w:val="-21"/>
          <w:w w:val="90"/>
        </w:rPr>
        <w:t xml:space="preserve"> </w:t>
      </w:r>
      <w:r>
        <w:rPr>
          <w:spacing w:val="1"/>
          <w:w w:val="90"/>
        </w:rPr>
        <w:t>projects,</w:t>
      </w:r>
      <w:r>
        <w:rPr>
          <w:spacing w:val="-19"/>
          <w:w w:val="90"/>
        </w:rPr>
        <w:t xml:space="preserve"> </w:t>
      </w:r>
      <w:r>
        <w:rPr>
          <w:w w:val="90"/>
        </w:rPr>
        <w:t>activities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</w:t>
      </w:r>
      <w:r>
        <w:rPr>
          <w:spacing w:val="-2"/>
          <w:w w:val="90"/>
        </w:rPr>
        <w:t>ts)</w:t>
      </w:r>
      <w:r>
        <w:rPr>
          <w:spacing w:val="-21"/>
          <w:w w:val="90"/>
        </w:rPr>
        <w:t xml:space="preserve"> </w:t>
      </w:r>
      <w:r>
        <w:rPr>
          <w:w w:val="90"/>
        </w:rPr>
        <w:t>also</w:t>
      </w:r>
      <w:r>
        <w:rPr>
          <w:spacing w:val="-22"/>
          <w:w w:val="90"/>
        </w:rPr>
        <w:t xml:space="preserve"> </w:t>
      </w:r>
      <w:r>
        <w:rPr>
          <w:w w:val="90"/>
        </w:rPr>
        <w:t>direct</w:t>
      </w:r>
      <w:r>
        <w:rPr>
          <w:spacing w:val="-21"/>
          <w:w w:val="90"/>
        </w:rPr>
        <w:t xml:space="preserve"> </w:t>
      </w:r>
      <w:r>
        <w:rPr>
          <w:w w:val="90"/>
        </w:rPr>
        <w:t>their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initiativ</w:t>
      </w:r>
      <w:r>
        <w:rPr>
          <w:spacing w:val="-2"/>
          <w:w w:val="90"/>
        </w:rPr>
        <w:t>es</w:t>
      </w:r>
      <w:r>
        <w:rPr>
          <w:spacing w:val="51"/>
          <w:w w:val="79"/>
        </w:rPr>
        <w:t xml:space="preserve"> </w:t>
      </w:r>
      <w:r>
        <w:rPr>
          <w:spacing w:val="-3"/>
          <w:w w:val="90"/>
        </w:rPr>
        <w:t>tow</w:t>
      </w:r>
      <w:r>
        <w:rPr>
          <w:spacing w:val="-4"/>
          <w:w w:val="90"/>
        </w:rPr>
        <w:t>ard</w:t>
      </w:r>
      <w:r>
        <w:rPr>
          <w:spacing w:val="-15"/>
          <w:w w:val="90"/>
        </w:rPr>
        <w:t xml:space="preserve"> </w:t>
      </w:r>
      <w:r>
        <w:rPr>
          <w:w w:val="90"/>
        </w:rPr>
        <w:t>solving</w:t>
      </w:r>
      <w:r>
        <w:rPr>
          <w:spacing w:val="-15"/>
          <w:w w:val="90"/>
        </w:rPr>
        <w:t xml:space="preserve"> </w:t>
      </w:r>
      <w:r>
        <w:rPr>
          <w:w w:val="90"/>
        </w:rPr>
        <w:t>urban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conflicts.</w:t>
      </w:r>
      <w:r>
        <w:rPr>
          <w:spacing w:val="8"/>
          <w:w w:val="90"/>
        </w:rPr>
        <w:t xml:space="preserve"> </w:t>
      </w:r>
      <w:r>
        <w:rPr>
          <w:spacing w:val="-3"/>
          <w:w w:val="90"/>
        </w:rPr>
        <w:t>Howev</w:t>
      </w:r>
      <w:r>
        <w:rPr>
          <w:spacing w:val="-4"/>
          <w:w w:val="90"/>
        </w:rPr>
        <w:t>er,</w:t>
      </w:r>
      <w:r>
        <w:rPr>
          <w:spacing w:val="-13"/>
          <w:w w:val="90"/>
        </w:rPr>
        <w:t xml:space="preserve"> </w:t>
      </w:r>
      <w:r>
        <w:rPr>
          <w:w w:val="90"/>
        </w:rPr>
        <w:t>those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include</w:t>
      </w:r>
      <w:r>
        <w:rPr>
          <w:spacing w:val="-14"/>
          <w:w w:val="90"/>
        </w:rPr>
        <w:t xml:space="preserve"> </w:t>
      </w:r>
      <w:r>
        <w:rPr>
          <w:w w:val="90"/>
        </w:rPr>
        <w:t>profit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erge</w:t>
      </w:r>
      <w:r>
        <w:rPr>
          <w:spacing w:val="-15"/>
          <w:w w:val="90"/>
        </w:rPr>
        <w:t xml:space="preserve"> </w:t>
      </w:r>
      <w:r>
        <w:rPr>
          <w:w w:val="90"/>
        </w:rPr>
        <w:t>more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43"/>
          <w:w w:val="87"/>
        </w:rPr>
        <w:t xml:space="preserve"> </w:t>
      </w:r>
      <w:r>
        <w:rPr>
          <w:w w:val="90"/>
        </w:rPr>
        <w:t>practices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main</w:t>
      </w:r>
      <w:r>
        <w:rPr>
          <w:spacing w:val="-1"/>
          <w:w w:val="90"/>
        </w:rPr>
        <w:t>tain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-18"/>
          <w:w w:val="90"/>
        </w:rPr>
        <w:t xml:space="preserve"> </w:t>
      </w:r>
      <w:r>
        <w:rPr>
          <w:w w:val="90"/>
        </w:rPr>
        <w:t>urban</w:t>
      </w:r>
      <w:r>
        <w:rPr>
          <w:spacing w:val="-18"/>
          <w:w w:val="90"/>
        </w:rPr>
        <w:t xml:space="preserve"> </w:t>
      </w:r>
      <w:r>
        <w:rPr>
          <w:w w:val="90"/>
        </w:rPr>
        <w:t>order.</w:t>
      </w:r>
      <w:r>
        <w:rPr>
          <w:spacing w:val="1"/>
          <w:w w:val="90"/>
        </w:rPr>
        <w:t xml:space="preserve"> </w:t>
      </w:r>
      <w:r>
        <w:rPr>
          <w:spacing w:val="-3"/>
          <w:w w:val="90"/>
        </w:rPr>
        <w:t>Consequen</w:t>
      </w:r>
      <w:r>
        <w:rPr>
          <w:spacing w:val="-2"/>
          <w:w w:val="90"/>
        </w:rPr>
        <w:t>tly</w:t>
      </w:r>
      <w:r>
        <w:rPr>
          <w:spacing w:val="-3"/>
          <w:w w:val="90"/>
        </w:rPr>
        <w:t>,</w:t>
      </w:r>
      <w:r>
        <w:rPr>
          <w:spacing w:val="-17"/>
          <w:w w:val="90"/>
        </w:rPr>
        <w:t xml:space="preserve"> </w:t>
      </w:r>
      <w:r>
        <w:rPr>
          <w:w w:val="90"/>
        </w:rPr>
        <w:t>these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18"/>
          <w:w w:val="90"/>
        </w:rPr>
        <w:t xml:space="preserve"> </w:t>
      </w:r>
      <w:r>
        <w:rPr>
          <w:w w:val="90"/>
        </w:rPr>
        <w:t>refer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their</w:t>
      </w:r>
    </w:p>
    <w:p w14:paraId="0B115A22" w14:textId="18615CFE" w:rsidR="00B0559F" w:rsidRDefault="00722A2E">
      <w:pPr>
        <w:spacing w:before="27" w:line="284" w:lineRule="exact"/>
        <w:ind w:left="587" w:right="111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7EB5966E">
          <v:group id="_x0000_s1030" style="position:absolute;left:0;text-align:left;margin-left:113.4pt;margin-top:2.25pt;width:170.1pt;height:.1pt;z-index:-13096;mso-position-horizontal-relative:page" coordorigin="2268,45" coordsize="3402,2">
            <v:shape id="_x0000_s1031" style="position:absolute;left:2268;top:45;width:3402;height:2" coordorigin="2268,45" coordsize="3402,0" path="m2268,4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spacing w:val="1"/>
          <w:w w:val="95"/>
          <w:position w:val="8"/>
          <w:sz w:val="12"/>
        </w:rPr>
        <w:t>18</w:t>
      </w:r>
      <w:r w:rsidR="00E07B1F">
        <w:rPr>
          <w:rFonts w:ascii="Bookman Old Style"/>
          <w:spacing w:val="2"/>
          <w:w w:val="95"/>
          <w:sz w:val="18"/>
        </w:rPr>
        <w:t>In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differen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countries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around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w</w:t>
      </w:r>
      <w:r w:rsidR="00E07B1F">
        <w:rPr>
          <w:rFonts w:ascii="Bookman Old Style"/>
          <w:spacing w:val="-2"/>
          <w:w w:val="95"/>
          <w:sz w:val="18"/>
        </w:rPr>
        <w:t>orld,</w:t>
      </w:r>
      <w:r w:rsidR="00E07B1F">
        <w:rPr>
          <w:rFonts w:ascii="Bookman Old Style"/>
          <w:spacing w:val="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through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similar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activities</w:t>
      </w:r>
      <w:ins w:id="744" w:author="Chris Prickett" w:date="2017-02-13T14:49:00Z">
        <w:r w:rsidR="005E1870">
          <w:rPr>
            <w:rFonts w:ascii="Bookman Old Style"/>
            <w:w w:val="95"/>
            <w:sz w:val="18"/>
          </w:rPr>
          <w:t>, the</w:t>
        </w:r>
      </w:ins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Goethe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ins w:id="745" w:author="Chris Prickett" w:date="2017-02-13T14:49:00Z">
        <w:r w:rsidR="005E1870">
          <w:rPr>
            <w:rFonts w:ascii="Bookman Old Style"/>
            <w:w w:val="95"/>
            <w:sz w:val="18"/>
          </w:rPr>
          <w:t>I</w:t>
        </w:r>
      </w:ins>
      <w:del w:id="746" w:author="Chris Prickett" w:date="2017-02-13T14:49:00Z">
        <w:r w:rsidR="00E07B1F" w:rsidDel="005E1870">
          <w:rPr>
            <w:rFonts w:ascii="Bookman Old Style"/>
            <w:w w:val="95"/>
            <w:sz w:val="18"/>
          </w:rPr>
          <w:delText>i</w:delText>
        </w:r>
      </w:del>
      <w:r w:rsidR="00E07B1F">
        <w:rPr>
          <w:rFonts w:ascii="Bookman Old Style"/>
          <w:w w:val="95"/>
          <w:sz w:val="18"/>
        </w:rPr>
        <w:t>nstitute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also</w:t>
      </w:r>
      <w:r w:rsidR="00E07B1F">
        <w:rPr>
          <w:rFonts w:ascii="Bookman Old Style"/>
          <w:spacing w:val="5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introduce</w:t>
      </w:r>
      <w:ins w:id="747" w:author="Chris Prickett" w:date="2017-02-13T14:49:00Z">
        <w:r w:rsidR="005E1870">
          <w:rPr>
            <w:rFonts w:ascii="Bookman Old Style"/>
            <w:w w:val="95"/>
            <w:sz w:val="18"/>
          </w:rPr>
          <w:t>s</w:t>
        </w:r>
      </w:ins>
      <w:r w:rsidR="00E07B1F">
        <w:rPr>
          <w:rFonts w:ascii="Bookman Old Style"/>
          <w:spacing w:val="28"/>
          <w:w w:val="87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German</w:t>
      </w:r>
      <w:r w:rsidR="00E07B1F">
        <w:rPr>
          <w:rFonts w:ascii="Bookman Old Style"/>
          <w:spacing w:val="-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scien</w:t>
      </w:r>
      <w:r w:rsidR="00E07B1F">
        <w:rPr>
          <w:rFonts w:ascii="Bookman Old Style"/>
          <w:spacing w:val="-1"/>
          <w:w w:val="95"/>
          <w:sz w:val="18"/>
        </w:rPr>
        <w:t xml:space="preserve">tific </w:t>
      </w:r>
      <w:r w:rsidR="00E07B1F">
        <w:rPr>
          <w:rFonts w:ascii="Bookman Old Style"/>
          <w:w w:val="95"/>
          <w:sz w:val="18"/>
        </w:rPr>
        <w:t xml:space="preserve">and </w:t>
      </w:r>
      <w:r w:rsidR="00E07B1F">
        <w:rPr>
          <w:rFonts w:ascii="Bookman Old Style"/>
          <w:spacing w:val="-1"/>
          <w:w w:val="95"/>
          <w:sz w:val="18"/>
        </w:rPr>
        <w:t>creativ</w:t>
      </w:r>
      <w:r w:rsidR="00E07B1F">
        <w:rPr>
          <w:rFonts w:ascii="Bookman Old Style"/>
          <w:spacing w:val="-2"/>
          <w:w w:val="95"/>
          <w:sz w:val="18"/>
        </w:rPr>
        <w:t>e</w:t>
      </w:r>
      <w:r w:rsidR="00E07B1F">
        <w:rPr>
          <w:rFonts w:ascii="Bookman Old Style"/>
          <w:spacing w:val="-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actors</w:t>
      </w:r>
      <w:r w:rsidR="00E07B1F">
        <w:rPr>
          <w:rFonts w:ascii="Bookman Old Style"/>
          <w:spacing w:val="-1"/>
          <w:w w:val="95"/>
          <w:sz w:val="18"/>
        </w:rPr>
        <w:t xml:space="preserve"> (</w:t>
      </w:r>
      <w:del w:id="748" w:author="Chris Prickett" w:date="2017-02-13T14:49:00Z">
        <w:r w:rsidR="00E07B1F" w:rsidDel="005E1870">
          <w:rPr>
            <w:rFonts w:ascii="Bookman Old Style"/>
            <w:spacing w:val="-1"/>
            <w:w w:val="95"/>
            <w:sz w:val="18"/>
          </w:rPr>
          <w:delText>univ</w:delText>
        </w:r>
        <w:r w:rsidR="00E07B1F" w:rsidDel="005E1870">
          <w:rPr>
            <w:rFonts w:ascii="Bookman Old Style"/>
            <w:spacing w:val="-2"/>
            <w:w w:val="95"/>
            <w:sz w:val="18"/>
          </w:rPr>
          <w:delText>ersitites</w:delText>
        </w:r>
      </w:del>
      <w:ins w:id="749" w:author="Chris Prickett" w:date="2017-02-13T14:49:00Z">
        <w:r w:rsidR="005E1870">
          <w:rPr>
            <w:rFonts w:ascii="Bookman Old Style"/>
            <w:spacing w:val="-1"/>
            <w:w w:val="95"/>
            <w:sz w:val="18"/>
          </w:rPr>
          <w:t>univ</w:t>
        </w:r>
        <w:r w:rsidR="005E1870">
          <w:rPr>
            <w:rFonts w:ascii="Bookman Old Style"/>
            <w:spacing w:val="-2"/>
            <w:w w:val="95"/>
            <w:sz w:val="18"/>
          </w:rPr>
          <w:t>ersities</w:t>
        </w:r>
      </w:ins>
      <w:r w:rsidR="00E07B1F">
        <w:rPr>
          <w:rFonts w:ascii="Bookman Old Style"/>
          <w:spacing w:val="-2"/>
          <w:w w:val="95"/>
          <w:sz w:val="18"/>
        </w:rPr>
        <w:t>,</w:t>
      </w:r>
      <w:r w:rsidR="00E07B1F">
        <w:rPr>
          <w:rFonts w:ascii="Bookman Old Style"/>
          <w:spacing w:val="4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collectiv</w:t>
      </w:r>
      <w:r w:rsidR="00E07B1F">
        <w:rPr>
          <w:rFonts w:ascii="Bookman Old Style"/>
          <w:spacing w:val="-2"/>
          <w:w w:val="95"/>
          <w:sz w:val="18"/>
        </w:rPr>
        <w:t>es,</w:t>
      </w:r>
      <w:r w:rsidR="00E07B1F">
        <w:rPr>
          <w:rFonts w:ascii="Bookman Old Style"/>
          <w:spacing w:val="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NGOs,</w:t>
      </w:r>
      <w:r w:rsidR="00E07B1F">
        <w:rPr>
          <w:rFonts w:ascii="Bookman Old Style"/>
          <w:spacing w:val="3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freelance individuals</w:t>
      </w:r>
      <w:r w:rsidR="00E07B1F">
        <w:rPr>
          <w:rFonts w:ascii="Bookman Old Style"/>
          <w:spacing w:val="-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 small</w:t>
      </w:r>
      <w:r w:rsidR="00E07B1F">
        <w:rPr>
          <w:rFonts w:ascii="Bookman Old Style"/>
          <w:spacing w:val="57"/>
          <w:w w:val="88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enterprises)</w:t>
      </w:r>
      <w:r w:rsidR="00E07B1F">
        <w:rPr>
          <w:rFonts w:ascii="Bookman Old Style"/>
          <w:spacing w:val="-12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in</w:t>
      </w:r>
      <w:r w:rsidR="00E07B1F">
        <w:rPr>
          <w:rFonts w:ascii="Bookman Old Style"/>
          <w:spacing w:val="-2"/>
          <w:w w:val="95"/>
          <w:sz w:val="18"/>
        </w:rPr>
        <w:t>to</w:t>
      </w:r>
      <w:r w:rsidR="00E07B1F">
        <w:rPr>
          <w:rFonts w:ascii="Bookman Old Style"/>
          <w:spacing w:val="-1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new</w:t>
      </w:r>
      <w:r w:rsidR="00E07B1F">
        <w:rPr>
          <w:rFonts w:ascii="Bookman Old Style"/>
          <w:spacing w:val="-1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markets</w:t>
      </w:r>
      <w:r w:rsidR="00E07B1F">
        <w:rPr>
          <w:rFonts w:ascii="Bookman Old Style"/>
          <w:spacing w:val="-12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</w:t>
      </w:r>
      <w:r w:rsidR="00E07B1F">
        <w:rPr>
          <w:rFonts w:ascii="Century Gothic"/>
          <w:b/>
          <w:w w:val="95"/>
          <w:sz w:val="18"/>
        </w:rPr>
        <w:t>?</w:t>
      </w:r>
      <w:r w:rsidR="00E07B1F">
        <w:rPr>
          <w:rFonts w:ascii="Bookman Old Style"/>
          <w:w w:val="95"/>
          <w:sz w:val="18"/>
        </w:rPr>
        <w:t>).</w:t>
      </w:r>
    </w:p>
    <w:p w14:paraId="33BB90DC" w14:textId="77777777" w:rsidR="00B0559F" w:rsidRDefault="00B0559F">
      <w:pPr>
        <w:spacing w:line="284" w:lineRule="exact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3DB11ED7" w14:textId="77777777" w:rsidR="00B0559F" w:rsidRDefault="00E07B1F">
      <w:pPr>
        <w:pStyle w:val="BodyText"/>
        <w:spacing w:before="28" w:line="327" w:lineRule="auto"/>
        <w:ind w:right="113" w:firstLine="0"/>
        <w:jc w:val="both"/>
      </w:pPr>
      <w:r>
        <w:rPr>
          <w:spacing w:val="-2"/>
          <w:w w:val="95"/>
        </w:rPr>
        <w:lastRenderedPageBreak/>
        <w:t>contextual</w:t>
      </w:r>
      <w:r>
        <w:rPr>
          <w:spacing w:val="-22"/>
          <w:w w:val="95"/>
        </w:rPr>
        <w:t xml:space="preserve"> </w:t>
      </w:r>
      <w:r>
        <w:rPr>
          <w:w w:val="95"/>
        </w:rPr>
        <w:t>preferences,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they</w:t>
      </w:r>
      <w:r>
        <w:rPr>
          <w:spacing w:val="-22"/>
          <w:w w:val="95"/>
        </w:rPr>
        <w:t xml:space="preserve"> </w:t>
      </w:r>
      <w:r>
        <w:rPr>
          <w:w w:val="95"/>
        </w:rPr>
        <w:t>organise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engage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networks</w:t>
      </w:r>
      <w:r>
        <w:rPr>
          <w:spacing w:val="-22"/>
          <w:w w:val="95"/>
        </w:rPr>
        <w:t xml:space="preserve"> </w:t>
      </w:r>
      <w:r>
        <w:rPr>
          <w:w w:val="95"/>
        </w:rPr>
        <w:t>at</w:t>
      </w:r>
      <w:r>
        <w:rPr>
          <w:spacing w:val="-22"/>
          <w:w w:val="95"/>
        </w:rPr>
        <w:t xml:space="preserve"> </w:t>
      </w:r>
      <w:r>
        <w:rPr>
          <w:spacing w:val="1"/>
          <w:w w:val="95"/>
        </w:rPr>
        <w:t>local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superior</w:t>
      </w:r>
      <w:r>
        <w:rPr>
          <w:spacing w:val="27"/>
          <w:w w:val="87"/>
        </w:rPr>
        <w:t xml:space="preserve"> </w:t>
      </w:r>
      <w:r>
        <w:rPr>
          <w:spacing w:val="-1"/>
          <w:w w:val="90"/>
        </w:rPr>
        <w:t>lev</w:t>
      </w:r>
      <w:r>
        <w:rPr>
          <w:spacing w:val="-2"/>
          <w:w w:val="90"/>
        </w:rPr>
        <w:t>els,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y</w:t>
      </w:r>
      <w:r>
        <w:rPr>
          <w:spacing w:val="-9"/>
          <w:w w:val="90"/>
        </w:rPr>
        <w:t xml:space="preserve"> </w:t>
      </w:r>
      <w:r>
        <w:rPr>
          <w:w w:val="90"/>
        </w:rPr>
        <w:t>influencing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state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urban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environmen</w:t>
      </w:r>
      <w:r>
        <w:rPr>
          <w:spacing w:val="-2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amala.</w:t>
      </w:r>
    </w:p>
    <w:p w14:paraId="4EF8EC8E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26"/>
          <w:szCs w:val="26"/>
        </w:rPr>
      </w:pPr>
    </w:p>
    <w:p w14:paraId="3E97E43E" w14:textId="77777777" w:rsidR="00B0559F" w:rsidRDefault="00E07B1F">
      <w:pPr>
        <w:pStyle w:val="Heading2"/>
        <w:numPr>
          <w:ilvl w:val="2"/>
          <w:numId w:val="1"/>
        </w:numPr>
        <w:tabs>
          <w:tab w:val="left" w:pos="1410"/>
        </w:tabs>
        <w:jc w:val="both"/>
        <w:rPr>
          <w:b w:val="0"/>
          <w:bCs w:val="0"/>
        </w:rPr>
      </w:pPr>
      <w:r>
        <w:rPr>
          <w:spacing w:val="-20"/>
          <w:w w:val="95"/>
        </w:rPr>
        <w:t>T</w:t>
      </w:r>
      <w:r>
        <w:rPr>
          <w:w w:val="95"/>
        </w:rPr>
        <w:t>op-d</w:t>
      </w:r>
      <w:r>
        <w:rPr>
          <w:spacing w:val="-9"/>
          <w:w w:val="95"/>
        </w:rPr>
        <w:t>o</w:t>
      </w:r>
      <w:r>
        <w:rPr>
          <w:w w:val="95"/>
        </w:rPr>
        <w:t>wn</w:t>
      </w:r>
      <w:r>
        <w:rPr>
          <w:spacing w:val="18"/>
          <w:w w:val="95"/>
        </w:rPr>
        <w:t xml:space="preserve"> </w:t>
      </w:r>
      <w:r>
        <w:rPr>
          <w:spacing w:val="-20"/>
          <w:w w:val="95"/>
        </w:rPr>
        <w:t>T</w:t>
      </w:r>
      <w:r>
        <w:rPr>
          <w:w w:val="95"/>
        </w:rPr>
        <w:t>e</w:t>
      </w:r>
      <w:r>
        <w:rPr>
          <w:spacing w:val="-9"/>
          <w:w w:val="95"/>
        </w:rPr>
        <w:t>c</w:t>
      </w:r>
      <w:r>
        <w:rPr>
          <w:w w:val="95"/>
        </w:rPr>
        <w:t>hn</w:t>
      </w:r>
      <w:r>
        <w:rPr>
          <w:spacing w:val="7"/>
          <w:w w:val="95"/>
        </w:rPr>
        <w:t>o</w:t>
      </w:r>
      <w:r>
        <w:rPr>
          <w:w w:val="95"/>
        </w:rPr>
        <w:t>cratic</w:t>
      </w:r>
      <w:r>
        <w:rPr>
          <w:spacing w:val="20"/>
          <w:w w:val="95"/>
        </w:rPr>
        <w:t xml:space="preserve"> </w:t>
      </w:r>
      <w:r>
        <w:rPr>
          <w:w w:val="95"/>
        </w:rPr>
        <w:t>Approa</w:t>
      </w:r>
      <w:r>
        <w:rPr>
          <w:spacing w:val="-8"/>
          <w:w w:val="95"/>
        </w:rPr>
        <w:t>c</w:t>
      </w:r>
      <w:r>
        <w:rPr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Space</w:t>
      </w:r>
    </w:p>
    <w:p w14:paraId="641C0480" w14:textId="77777777" w:rsidR="00B0559F" w:rsidRDefault="00B0559F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14:paraId="21E58482" w14:textId="703F4442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socialist</w:t>
      </w:r>
      <w:r>
        <w:rPr>
          <w:spacing w:val="-21"/>
          <w:w w:val="95"/>
        </w:rPr>
        <w:t xml:space="preserve"> </w:t>
      </w:r>
      <w:r>
        <w:rPr>
          <w:w w:val="95"/>
        </w:rPr>
        <w:t>tradition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planning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ins w:id="750" w:author="Chris Prickett" w:date="2017-02-13T14:49:00Z">
        <w:r w:rsidR="005E1870">
          <w:rPr>
            <w:spacing w:val="-21"/>
            <w:w w:val="95"/>
          </w:rPr>
          <w:t xml:space="preserve">a </w:t>
        </w:r>
      </w:ins>
      <w:r>
        <w:rPr>
          <w:spacing w:val="-2"/>
          <w:w w:val="95"/>
        </w:rPr>
        <w:t>technical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activi</w:t>
      </w:r>
      <w:r>
        <w:rPr>
          <w:spacing w:val="-1"/>
          <w:w w:val="95"/>
        </w:rPr>
        <w:t>ty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resu</w:t>
      </w:r>
      <w:r>
        <w:rPr>
          <w:spacing w:val="-1"/>
          <w:w w:val="95"/>
        </w:rPr>
        <w:t>lt</w:t>
      </w:r>
      <w:ins w:id="751" w:author="Chris Prickett" w:date="2017-02-13T14:50:00Z">
        <w:r w:rsidR="005E1870">
          <w:rPr>
            <w:spacing w:val="-1"/>
            <w:w w:val="95"/>
          </w:rPr>
          <w:t>s</w:t>
        </w:r>
      </w:ins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having</w:t>
      </w:r>
      <w:r>
        <w:rPr>
          <w:spacing w:val="-20"/>
          <w:w w:val="95"/>
        </w:rPr>
        <w:t xml:space="preserve"> </w:t>
      </w:r>
      <w:r>
        <w:rPr>
          <w:w w:val="95"/>
        </w:rPr>
        <w:t>documents</w:t>
      </w:r>
      <w:r>
        <w:rPr>
          <w:spacing w:val="55"/>
          <w:w w:val="86"/>
        </w:rPr>
        <w:t xml:space="preserve"> </w:t>
      </w:r>
      <w:r>
        <w:rPr>
          <w:w w:val="90"/>
        </w:rPr>
        <w:t>often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detac</w:t>
      </w:r>
      <w:r>
        <w:rPr>
          <w:spacing w:val="-2"/>
          <w:w w:val="90"/>
        </w:rPr>
        <w:t>hed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ins w:id="752" w:author="Chris Prickett" w:date="2017-02-13T14:50:00Z">
        <w:r w:rsidR="005E1870">
          <w:rPr>
            <w:spacing w:val="-9"/>
            <w:w w:val="90"/>
          </w:rPr>
          <w:t xml:space="preserve">the </w:t>
        </w:r>
      </w:ins>
      <w:r>
        <w:rPr>
          <w:w w:val="90"/>
        </w:rPr>
        <w:t>actual</w:t>
      </w:r>
      <w:r>
        <w:rPr>
          <w:spacing w:val="-8"/>
          <w:w w:val="90"/>
        </w:rPr>
        <w:t xml:space="preserve"> </w:t>
      </w:r>
      <w:r>
        <w:rPr>
          <w:w w:val="90"/>
        </w:rPr>
        <w:t>space,</w:t>
      </w:r>
      <w:r>
        <w:rPr>
          <w:spacing w:val="-7"/>
          <w:w w:val="90"/>
        </w:rPr>
        <w:t xml:space="preserve"> </w:t>
      </w:r>
      <w:r>
        <w:rPr>
          <w:w w:val="90"/>
        </w:rPr>
        <w:t>users,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architects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designers</w:t>
      </w:r>
      <w:r>
        <w:rPr>
          <w:spacing w:val="-9"/>
          <w:w w:val="90"/>
        </w:rPr>
        <w:t xml:space="preserve"> </w:t>
      </w:r>
      <w:r>
        <w:rPr>
          <w:w w:val="90"/>
        </w:rPr>
        <w:t>who</w:t>
      </w:r>
      <w:r>
        <w:rPr>
          <w:spacing w:val="-9"/>
          <w:w w:val="90"/>
        </w:rPr>
        <w:t xml:space="preserve"> </w:t>
      </w:r>
      <w:r>
        <w:rPr>
          <w:w w:val="90"/>
        </w:rPr>
        <w:t>actually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terv</w:t>
      </w:r>
      <w:r>
        <w:rPr>
          <w:spacing w:val="-3"/>
          <w:w w:val="90"/>
        </w:rPr>
        <w:t>ene</w:t>
      </w:r>
      <w:r>
        <w:rPr>
          <w:spacing w:val="23"/>
          <w:w w:val="84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spacing w:val="-5"/>
          <w:w w:val="90"/>
        </w:rPr>
        <w:t>reali</w:t>
      </w:r>
      <w:r>
        <w:rPr>
          <w:spacing w:val="-4"/>
          <w:w w:val="90"/>
        </w:rPr>
        <w:t>ty</w:t>
      </w:r>
      <w:r>
        <w:rPr>
          <w:spacing w:val="-5"/>
          <w:w w:val="90"/>
        </w:rPr>
        <w:t>.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other</w:t>
      </w:r>
      <w:r>
        <w:rPr>
          <w:spacing w:val="-16"/>
          <w:w w:val="90"/>
        </w:rPr>
        <w:t xml:space="preserve"> </w:t>
      </w:r>
      <w:r>
        <w:rPr>
          <w:w w:val="90"/>
        </w:rPr>
        <w:t>hand,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laws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yla</w:t>
      </w:r>
      <w:r>
        <w:rPr>
          <w:spacing w:val="-4"/>
          <w:w w:val="90"/>
        </w:rPr>
        <w:t>ws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giv</w:t>
      </w:r>
      <w:r>
        <w:rPr>
          <w:spacing w:val="-3"/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w w:val="90"/>
        </w:rPr>
        <w:t>orders</w:t>
      </w:r>
      <w:r>
        <w:rPr>
          <w:spacing w:val="-16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recommendations,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that</w:t>
      </w:r>
      <w:r>
        <w:rPr>
          <w:spacing w:val="31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also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case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laws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spatial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urban</w:t>
      </w:r>
      <w:r>
        <w:rPr>
          <w:spacing w:val="-17"/>
          <w:w w:val="90"/>
        </w:rPr>
        <w:t xml:space="preserve"> </w:t>
      </w:r>
      <w:r>
        <w:rPr>
          <w:w w:val="90"/>
        </w:rPr>
        <w:t>planning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construction.</w:t>
      </w:r>
    </w:p>
    <w:p w14:paraId="7D19392D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BB37E44" w14:textId="3F4A3F32" w:rsidR="00B0559F" w:rsidRDefault="00E07B1F">
      <w:pPr>
        <w:pStyle w:val="BodyText"/>
        <w:spacing w:line="327" w:lineRule="auto"/>
        <w:ind w:right="111"/>
        <w:jc w:val="both"/>
      </w:pP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2"/>
        </w:rPr>
        <w:t>context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Belgrade,</w:t>
      </w:r>
      <w:r>
        <w:rPr>
          <w:spacing w:val="-38"/>
        </w:rPr>
        <w:t xml:space="preserve"> </w:t>
      </w:r>
      <w:ins w:id="753" w:author="Chris Prickett" w:date="2017-02-13T14:51:00Z">
        <w:r w:rsidR="005E1870">
          <w:rPr>
            <w:spacing w:val="-38"/>
          </w:rPr>
          <w:t xml:space="preserve">the </w:t>
        </w:r>
      </w:ins>
      <w:r>
        <w:t>Urban</w:t>
      </w:r>
      <w:r>
        <w:rPr>
          <w:spacing w:val="-39"/>
        </w:rPr>
        <w:t xml:space="preserve"> </w:t>
      </w:r>
      <w:r>
        <w:t>Planning</w:t>
      </w:r>
      <w:r>
        <w:rPr>
          <w:spacing w:val="-39"/>
        </w:rPr>
        <w:t xml:space="preserve"> </w:t>
      </w:r>
      <w:ins w:id="754" w:author="Chris Prickett" w:date="2017-02-13T14:50:00Z">
        <w:r w:rsidR="005E1870">
          <w:t>I</w:t>
        </w:r>
      </w:ins>
      <w:del w:id="755" w:author="Chris Prickett" w:date="2017-02-13T14:50:00Z">
        <w:r w:rsidDel="005E1870">
          <w:delText>i</w:delText>
        </w:r>
      </w:del>
      <w:r>
        <w:t>nstitute</w:t>
      </w:r>
      <w:r>
        <w:rPr>
          <w:spacing w:val="-39"/>
        </w:rPr>
        <w:t xml:space="preserve"> </w:t>
      </w:r>
      <w:r>
        <w:t>(UPI)</w:t>
      </w:r>
      <w:del w:id="756" w:author="Chris Prickett" w:date="2017-02-13T14:51:00Z">
        <w:r w:rsidDel="005E1870">
          <w:rPr>
            <w:spacing w:val="-39"/>
          </w:rPr>
          <w:delText xml:space="preserve"> </w:delText>
        </w:r>
        <w:r w:rsidDel="005E1870">
          <w:delText>that</w:delText>
        </w:r>
      </w:del>
      <w:r>
        <w:t>,</w:t>
      </w:r>
      <w:r>
        <w:rPr>
          <w:spacing w:val="-38"/>
        </w:rPr>
        <w:t xml:space="preserve"> </w:t>
      </w:r>
      <w:r>
        <w:t>according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rPr>
          <w:spacing w:val="-3"/>
        </w:rPr>
        <w:t>law,</w:t>
      </w:r>
      <w:r>
        <w:rPr>
          <w:spacing w:val="23"/>
          <w:w w:val="90"/>
        </w:rPr>
        <w:t xml:space="preserve"> </w:t>
      </w:r>
      <w:del w:id="757" w:author="Chris Prickett" w:date="2017-02-13T14:52:00Z">
        <w:r w:rsidDel="005E1870">
          <w:rPr>
            <w:w w:val="90"/>
          </w:rPr>
          <w:delText>gets</w:delText>
        </w:r>
        <w:r w:rsidDel="005E1870">
          <w:rPr>
            <w:spacing w:val="-10"/>
            <w:w w:val="90"/>
          </w:rPr>
          <w:delText xml:space="preserve"> </w:delText>
        </w:r>
      </w:del>
      <w:ins w:id="758" w:author="Chris Prickett" w:date="2017-02-13T14:52:00Z">
        <w:r w:rsidR="005E1870">
          <w:rPr>
            <w:w w:val="90"/>
          </w:rPr>
          <w:t>receives the</w:t>
        </w:r>
        <w:r w:rsidR="005E1870">
          <w:rPr>
            <w:spacing w:val="-10"/>
            <w:w w:val="90"/>
          </w:rPr>
          <w:t xml:space="preserve"> </w:t>
        </w:r>
      </w:ins>
      <w:r>
        <w:rPr>
          <w:w w:val="90"/>
        </w:rPr>
        <w:t>strategic</w:t>
      </w:r>
      <w:r>
        <w:rPr>
          <w:spacing w:val="-9"/>
          <w:w w:val="90"/>
        </w:rPr>
        <w:t xml:space="preserve"> </w:t>
      </w:r>
      <w:r>
        <w:rPr>
          <w:w w:val="90"/>
        </w:rPr>
        <w:t>tasks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concern</w:t>
      </w:r>
      <w:r>
        <w:rPr>
          <w:spacing w:val="-1"/>
          <w:w w:val="90"/>
        </w:rPr>
        <w:t>ing</w:t>
      </w:r>
      <w:r>
        <w:rPr>
          <w:spacing w:val="-9"/>
          <w:w w:val="90"/>
        </w:rPr>
        <w:t xml:space="preserve"> </w:t>
      </w:r>
      <w:r>
        <w:rPr>
          <w:w w:val="90"/>
        </w:rPr>
        <w:t>urban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).</w:t>
      </w:r>
      <w:r>
        <w:rPr>
          <w:spacing w:val="17"/>
          <w:w w:val="90"/>
        </w:rPr>
        <w:t xml:space="preserve"> </w:t>
      </w:r>
      <w:r>
        <w:rPr>
          <w:w w:val="90"/>
        </w:rPr>
        <w:t>Therefore,</w:t>
      </w:r>
      <w:r>
        <w:rPr>
          <w:spacing w:val="-7"/>
          <w:w w:val="90"/>
        </w:rPr>
        <w:t xml:space="preserve"> </w:t>
      </w:r>
      <w:r>
        <w:rPr>
          <w:w w:val="90"/>
        </w:rPr>
        <w:t>UPI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represents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city</w:t>
      </w:r>
      <w:r>
        <w:rPr>
          <w:spacing w:val="49"/>
          <w:w w:val="96"/>
        </w:rPr>
        <w:t xml:space="preserve"> </w:t>
      </w:r>
      <w:r>
        <w:rPr>
          <w:w w:val="90"/>
        </w:rPr>
        <w:t>authorities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ins w:id="759" w:author="Chris Prickett" w:date="2017-02-13T14:52:00Z">
        <w:r w:rsidR="005E1870">
          <w:rPr>
            <w:spacing w:val="-29"/>
            <w:w w:val="90"/>
          </w:rPr>
          <w:t xml:space="preserve">the </w:t>
        </w:r>
      </w:ins>
      <w:r>
        <w:rPr>
          <w:w w:val="90"/>
        </w:rPr>
        <w:t>planning</w:t>
      </w:r>
      <w:r>
        <w:rPr>
          <w:spacing w:val="-29"/>
          <w:w w:val="90"/>
        </w:rPr>
        <w:t xml:space="preserve"> </w:t>
      </w:r>
      <w:r>
        <w:rPr>
          <w:w w:val="90"/>
        </w:rPr>
        <w:t>process</w:t>
      </w:r>
      <w:r>
        <w:rPr>
          <w:spacing w:val="-29"/>
          <w:w w:val="90"/>
        </w:rPr>
        <w:t xml:space="preserve"> </w:t>
      </w:r>
      <w:r>
        <w:rPr>
          <w:w w:val="90"/>
        </w:rPr>
        <w:t>through</w:t>
      </w:r>
      <w:r>
        <w:rPr>
          <w:spacing w:val="-29"/>
          <w:w w:val="90"/>
        </w:rPr>
        <w:t xml:space="preserve"> </w:t>
      </w:r>
      <w:r>
        <w:rPr>
          <w:w w:val="90"/>
        </w:rPr>
        <w:t>drafting</w:t>
      </w:r>
      <w:r>
        <w:rPr>
          <w:spacing w:val="-29"/>
          <w:w w:val="90"/>
        </w:rPr>
        <w:t xml:space="preserve"> </w:t>
      </w:r>
      <w:r>
        <w:rPr>
          <w:spacing w:val="1"/>
          <w:w w:val="90"/>
        </w:rPr>
        <w:t>bodies,</w:t>
      </w:r>
      <w:r>
        <w:rPr>
          <w:spacing w:val="-28"/>
          <w:w w:val="90"/>
        </w:rPr>
        <w:t xml:space="preserve"> </w:t>
      </w:r>
      <w:r>
        <w:rPr>
          <w:w w:val="90"/>
        </w:rPr>
        <w:t>inspections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commissions</w:t>
      </w:r>
      <w:r>
        <w:rPr>
          <w:spacing w:val="-29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Interview</w:t>
      </w:r>
      <w:r>
        <w:rPr>
          <w:color w:val="00AEEF"/>
          <w:spacing w:val="-14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  <w:r>
        <w:rPr>
          <w:spacing w:val="-14"/>
          <w:w w:val="90"/>
        </w:rPr>
        <w:t xml:space="preserve"> </w:t>
      </w:r>
      <w:r>
        <w:rPr>
          <w:w w:val="90"/>
        </w:rPr>
        <w:t>While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research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professional</w:t>
      </w:r>
      <w:r>
        <w:rPr>
          <w:spacing w:val="-14"/>
          <w:w w:val="90"/>
        </w:rPr>
        <w:t xml:space="preserve"> </w:t>
      </w:r>
      <w:r>
        <w:rPr>
          <w:w w:val="90"/>
        </w:rPr>
        <w:t>education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requested</w:t>
      </w:r>
      <w:r>
        <w:rPr>
          <w:spacing w:val="-14"/>
          <w:w w:val="90"/>
        </w:rPr>
        <w:t xml:space="preserve"> </w:t>
      </w:r>
      <w:r>
        <w:rPr>
          <w:w w:val="90"/>
        </w:rPr>
        <w:t>or</w:t>
      </w:r>
      <w:r>
        <w:rPr>
          <w:spacing w:val="-14"/>
          <w:w w:val="90"/>
        </w:rPr>
        <w:t xml:space="preserve"> </w:t>
      </w:r>
      <w:r>
        <w:rPr>
          <w:w w:val="90"/>
        </w:rPr>
        <w:t>supported</w:t>
      </w:r>
      <w:r>
        <w:rPr>
          <w:spacing w:val="26"/>
          <w:w w:val="88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authorities</w:t>
      </w:r>
      <w:ins w:id="760" w:author="Chris Prickett" w:date="2017-02-13T14:52:00Z">
        <w:r w:rsidR="005E1870">
          <w:rPr>
            <w:w w:val="90"/>
          </w:rPr>
          <w:t>,</w:t>
        </w:r>
      </w:ins>
      <w:del w:id="761" w:author="Chris Prickett" w:date="2017-02-13T14:52:00Z">
        <w:r w:rsidDel="005E1870">
          <w:rPr>
            <w:w w:val="90"/>
          </w:rPr>
          <w:delText>;</w:delText>
        </w:r>
      </w:del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rofessional</w:t>
      </w:r>
      <w:r>
        <w:rPr>
          <w:spacing w:val="-17"/>
          <w:w w:val="90"/>
        </w:rPr>
        <w:t xml:space="preserve"> </w:t>
      </w:r>
      <w:r>
        <w:rPr>
          <w:w w:val="90"/>
        </w:rPr>
        <w:t>institution,</w:t>
      </w:r>
      <w:r>
        <w:rPr>
          <w:spacing w:val="-17"/>
          <w:w w:val="90"/>
        </w:rPr>
        <w:t xml:space="preserve"> </w:t>
      </w:r>
      <w:r>
        <w:rPr>
          <w:w w:val="90"/>
        </w:rPr>
        <w:t>UPI</w:t>
      </w:r>
      <w:r>
        <w:rPr>
          <w:spacing w:val="-17"/>
          <w:w w:val="90"/>
        </w:rPr>
        <w:t xml:space="preserve"> </w:t>
      </w:r>
      <w:r>
        <w:rPr>
          <w:w w:val="90"/>
        </w:rPr>
        <w:t>collaborates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European</w:t>
      </w:r>
      <w:r>
        <w:rPr>
          <w:spacing w:val="-17"/>
          <w:w w:val="90"/>
        </w:rPr>
        <w:t xml:space="preserve"> </w:t>
      </w:r>
      <w:r>
        <w:rPr>
          <w:w w:val="90"/>
        </w:rPr>
        <w:t>planning</w:t>
      </w:r>
      <w:r>
        <w:rPr>
          <w:spacing w:val="44"/>
          <w:w w:val="86"/>
        </w:rPr>
        <w:t xml:space="preserve"> </w:t>
      </w:r>
      <w:r>
        <w:rPr>
          <w:spacing w:val="1"/>
          <w:w w:val="90"/>
        </w:rPr>
        <w:t>bodies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1"/>
          <w:w w:val="90"/>
        </w:rPr>
        <w:t xml:space="preserve"> </w:t>
      </w:r>
      <w:r>
        <w:rPr>
          <w:w w:val="90"/>
        </w:rPr>
        <w:t>educational</w:t>
      </w:r>
      <w:r>
        <w:rPr>
          <w:spacing w:val="-11"/>
          <w:w w:val="90"/>
        </w:rPr>
        <w:t xml:space="preserve"> </w:t>
      </w:r>
      <w:r>
        <w:rPr>
          <w:w w:val="90"/>
        </w:rPr>
        <w:t>institutions,</w:t>
      </w:r>
      <w:r>
        <w:rPr>
          <w:spacing w:val="-10"/>
          <w:w w:val="90"/>
        </w:rPr>
        <w:t xml:space="preserve"> </w:t>
      </w:r>
      <w:r>
        <w:rPr>
          <w:w w:val="90"/>
        </w:rPr>
        <w:t>but</w:t>
      </w:r>
      <w:r>
        <w:rPr>
          <w:spacing w:val="-11"/>
          <w:w w:val="90"/>
        </w:rPr>
        <w:t xml:space="preserve"> </w:t>
      </w:r>
      <w:r>
        <w:rPr>
          <w:w w:val="90"/>
        </w:rPr>
        <w:t>these</w:t>
      </w:r>
      <w:r>
        <w:rPr>
          <w:spacing w:val="-11"/>
          <w:w w:val="90"/>
        </w:rPr>
        <w:t xml:space="preserve"> </w:t>
      </w:r>
      <w:r>
        <w:rPr>
          <w:w w:val="90"/>
        </w:rPr>
        <w:t>happen</w:t>
      </w:r>
      <w:r>
        <w:rPr>
          <w:spacing w:val="-11"/>
          <w:w w:val="90"/>
        </w:rPr>
        <w:t xml:space="preserve"> </w:t>
      </w:r>
      <w:r>
        <w:rPr>
          <w:w w:val="90"/>
        </w:rPr>
        <w:t>rather</w:t>
      </w:r>
      <w:r>
        <w:rPr>
          <w:spacing w:val="-11"/>
          <w:w w:val="90"/>
        </w:rPr>
        <w:t xml:space="preserve"> </w:t>
      </w:r>
      <w:r>
        <w:rPr>
          <w:w w:val="90"/>
        </w:rPr>
        <w:t>on</w:t>
      </w:r>
      <w:r>
        <w:rPr>
          <w:spacing w:val="-11"/>
          <w:w w:val="90"/>
        </w:rPr>
        <w:t xml:space="preserve"> </w:t>
      </w:r>
      <w:ins w:id="762" w:author="Chris Prickett" w:date="2017-02-13T14:53:00Z">
        <w:r w:rsidR="005E1870">
          <w:rPr>
            <w:w w:val="90"/>
          </w:rPr>
          <w:t>a</w:t>
        </w:r>
      </w:ins>
      <w:del w:id="763" w:author="Chris Prickett" w:date="2017-02-13T14:53:00Z">
        <w:r w:rsidDel="005E1870">
          <w:rPr>
            <w:w w:val="90"/>
          </w:rPr>
          <w:delText>the</w:delText>
        </w:r>
      </w:del>
      <w:r>
        <w:rPr>
          <w:spacing w:val="-11"/>
          <w:w w:val="90"/>
        </w:rPr>
        <w:t xml:space="preserve"> </w:t>
      </w:r>
      <w:r>
        <w:rPr>
          <w:w w:val="90"/>
        </w:rPr>
        <w:t>personal</w:t>
      </w:r>
      <w:r>
        <w:rPr>
          <w:spacing w:val="-11"/>
          <w:w w:val="90"/>
        </w:rPr>
        <w:t xml:space="preserve"> </w:t>
      </w:r>
      <w:r>
        <w:rPr>
          <w:w w:val="90"/>
        </w:rPr>
        <w:t>basis</w:t>
      </w:r>
      <w:r>
        <w:rPr>
          <w:spacing w:val="34"/>
          <w:w w:val="82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official,</w:t>
      </w:r>
      <w:r>
        <w:rPr>
          <w:spacing w:val="-32"/>
          <w:w w:val="95"/>
        </w:rPr>
        <w:t xml:space="preserve"> </w:t>
      </w:r>
      <w:r>
        <w:rPr>
          <w:w w:val="95"/>
        </w:rPr>
        <w:t>institutional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activity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2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</w:p>
    <w:p w14:paraId="3FFFC78D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529745B0" w14:textId="3F3EEC60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18"/>
          <w:w w:val="95"/>
        </w:rPr>
        <w:t xml:space="preserve"> </w:t>
      </w:r>
      <w:ins w:id="764" w:author="Chris Prickett" w:date="2017-02-13T14:53:00Z">
        <w:r w:rsidR="005E1870">
          <w:rPr>
            <w:spacing w:val="-18"/>
            <w:w w:val="95"/>
          </w:rPr>
          <w:t xml:space="preserve">the </w:t>
        </w:r>
      </w:ins>
      <w:r>
        <w:rPr>
          <w:spacing w:val="-2"/>
          <w:w w:val="95"/>
        </w:rPr>
        <w:t>underde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1"/>
          <w:w w:val="95"/>
        </w:rPr>
        <w:t xml:space="preserve"> </w:t>
      </w:r>
      <w:r>
        <w:rPr>
          <w:w w:val="95"/>
        </w:rPr>
        <w:t>legal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framework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political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part</w:t>
      </w:r>
      <w:r>
        <w:rPr>
          <w:spacing w:val="-2"/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21"/>
          <w:w w:val="95"/>
        </w:rPr>
        <w:t xml:space="preserve"> 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65"/>
          <w:w w:val="87"/>
        </w:rPr>
        <w:t xml:space="preserve"> </w:t>
      </w:r>
      <w:r>
        <w:rPr>
          <w:w w:val="95"/>
        </w:rPr>
        <w:t>domain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allow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group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interests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rule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actions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planners</w:t>
      </w:r>
      <w:r>
        <w:rPr>
          <w:spacing w:val="-19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86"/>
        </w:rPr>
        <w:t xml:space="preserve"> </w:t>
      </w:r>
      <w:r>
        <w:rPr>
          <w:w w:val="95"/>
        </w:rPr>
        <w:t>manner,</w:t>
      </w:r>
      <w:r>
        <w:rPr>
          <w:spacing w:val="-10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spacing w:val="2"/>
          <w:w w:val="95"/>
        </w:rPr>
        <w:t>bodies</w:t>
      </w:r>
      <w:r>
        <w:rPr>
          <w:spacing w:val="-14"/>
          <w:w w:val="95"/>
        </w:rPr>
        <w:t xml:space="preserve"> </w:t>
      </w:r>
      <w:r>
        <w:rPr>
          <w:w w:val="95"/>
        </w:rPr>
        <w:t>do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actually</w:t>
      </w:r>
      <w:r>
        <w:rPr>
          <w:spacing w:val="-12"/>
          <w:w w:val="95"/>
        </w:rPr>
        <w:t xml:space="preserve"> </w:t>
      </w:r>
      <w:r>
        <w:rPr>
          <w:w w:val="95"/>
        </w:rPr>
        <w:t>relate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real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13"/>
          <w:w w:val="95"/>
        </w:rPr>
        <w:t xml:space="preserve"> </w:t>
      </w:r>
      <w:r>
        <w:rPr>
          <w:w w:val="95"/>
        </w:rPr>
        <w:t>resources,</w:t>
      </w:r>
      <w:r>
        <w:rPr>
          <w:spacing w:val="-37"/>
          <w:w w:val="95"/>
        </w:rPr>
        <w:t xml:space="preserve"> </w:t>
      </w:r>
      <w:r>
        <w:rPr>
          <w:w w:val="95"/>
        </w:rPr>
        <w:t>but</w:t>
      </w:r>
      <w:r>
        <w:rPr>
          <w:spacing w:val="-38"/>
          <w:w w:val="95"/>
        </w:rPr>
        <w:t xml:space="preserve"> </w:t>
      </w:r>
      <w:r>
        <w:rPr>
          <w:w w:val="95"/>
        </w:rPr>
        <w:t>engage</w:t>
      </w:r>
      <w:r>
        <w:rPr>
          <w:spacing w:val="-38"/>
          <w:w w:val="95"/>
        </w:rPr>
        <w:t xml:space="preserve"> </w:t>
      </w:r>
      <w:r>
        <w:rPr>
          <w:w w:val="95"/>
        </w:rPr>
        <w:t>only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reproduction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38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38"/>
          <w:w w:val="95"/>
        </w:rPr>
        <w:t xml:space="preserve"> </w:t>
      </w:r>
      <w:r>
        <w:rPr>
          <w:w w:val="95"/>
        </w:rPr>
        <w:t>order</w:t>
      </w:r>
      <w:r>
        <w:rPr>
          <w:spacing w:val="-37"/>
          <w:w w:val="95"/>
        </w:rPr>
        <w:t xml:space="preserve"> </w:t>
      </w:r>
      <w:r>
        <w:rPr>
          <w:w w:val="95"/>
        </w:rPr>
        <w:t>(social</w:t>
      </w:r>
      <w:r>
        <w:rPr>
          <w:spacing w:val="-38"/>
          <w:w w:val="95"/>
        </w:rPr>
        <w:t xml:space="preserve"> </w:t>
      </w:r>
      <w:r>
        <w:rPr>
          <w:w w:val="95"/>
        </w:rPr>
        <w:t>practices)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26"/>
          <w:w w:val="96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application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minimum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standards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ibid.</w:t>
      </w:r>
      <w:r>
        <w:rPr>
          <w:spacing w:val="-1"/>
          <w:w w:val="95"/>
        </w:rPr>
        <w:t>)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35"/>
          <w:w w:val="95"/>
        </w:rPr>
        <w:t xml:space="preserve"> </w:t>
      </w:r>
      <w:r>
        <w:rPr>
          <w:w w:val="95"/>
        </w:rPr>
        <w:t>engender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new</w:t>
      </w:r>
      <w:r>
        <w:rPr>
          <w:spacing w:val="-35"/>
          <w:w w:val="95"/>
        </w:rPr>
        <w:t xml:space="preserve"> </w:t>
      </w:r>
      <w:r>
        <w:rPr>
          <w:w w:val="95"/>
        </w:rPr>
        <w:t>urban</w:t>
      </w:r>
      <w:r>
        <w:rPr>
          <w:spacing w:val="-34"/>
          <w:w w:val="95"/>
        </w:rPr>
        <w:t xml:space="preserve"> </w:t>
      </w:r>
      <w:r>
        <w:rPr>
          <w:w w:val="95"/>
        </w:rPr>
        <w:t>conflicts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43"/>
          <w:w w:val="96"/>
        </w:rPr>
        <w:t xml:space="preserve"> </w:t>
      </w:r>
      <w:r>
        <w:rPr>
          <w:spacing w:val="-2"/>
          <w:w w:val="90"/>
        </w:rPr>
        <w:t>succum</w:t>
      </w:r>
      <w:r>
        <w:rPr>
          <w:spacing w:val="-1"/>
          <w:w w:val="90"/>
        </w:rPr>
        <w:t>bing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estors’</w:t>
      </w:r>
      <w:r>
        <w:rPr>
          <w:spacing w:val="-8"/>
          <w:w w:val="90"/>
        </w:rPr>
        <w:t xml:space="preserve"> </w:t>
      </w:r>
      <w:r>
        <w:rPr>
          <w:w w:val="90"/>
        </w:rPr>
        <w:t>dictate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political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ressure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(</w:t>
      </w:r>
      <w:r>
        <w:rPr>
          <w:color w:val="00AEEF"/>
          <w:spacing w:val="-3"/>
          <w:w w:val="90"/>
        </w:rPr>
        <w:t>W</w:t>
      </w:r>
      <w:r>
        <w:rPr>
          <w:color w:val="00AEEF"/>
          <w:spacing w:val="-4"/>
          <w:w w:val="90"/>
        </w:rPr>
        <w:t>orkshop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1</w:t>
      </w:r>
      <w:r>
        <w:rPr>
          <w:w w:val="90"/>
        </w:rPr>
        <w:t>).</w:t>
      </w:r>
    </w:p>
    <w:p w14:paraId="10594622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4BE44DFC" w14:textId="7B2142FE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Planners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actually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deprived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dign</w:t>
      </w:r>
      <w:r>
        <w:rPr>
          <w:spacing w:val="-1"/>
          <w:w w:val="95"/>
        </w:rPr>
        <w:t>ity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authorit</w:t>
      </w:r>
      <w:r>
        <w:rPr>
          <w:spacing w:val="-1"/>
          <w:w w:val="95"/>
        </w:rPr>
        <w:t>y</w:t>
      </w:r>
      <w:ins w:id="765" w:author="Chris Prickett" w:date="2017-02-13T14:54:00Z">
        <w:r w:rsidR="005E1870">
          <w:rPr>
            <w:spacing w:val="-1"/>
            <w:w w:val="95"/>
          </w:rPr>
          <w:t>,</w:t>
        </w:r>
      </w:ins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low</w:t>
      </w:r>
      <w:r>
        <w:rPr>
          <w:spacing w:val="-28"/>
          <w:w w:val="95"/>
        </w:rPr>
        <w:t xml:space="preserve"> </w:t>
      </w:r>
      <w:r>
        <w:rPr>
          <w:w w:val="95"/>
        </w:rPr>
        <w:t>ca</w:t>
      </w:r>
      <w:r>
        <w:rPr>
          <w:spacing w:val="-3"/>
          <w:w w:val="95"/>
        </w:rPr>
        <w:t>pacit</w:t>
      </w:r>
      <w:r>
        <w:rPr>
          <w:spacing w:val="-2"/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9"/>
          <w:w w:val="95"/>
        </w:rPr>
        <w:t xml:space="preserve"> </w:t>
      </w:r>
      <w:r>
        <w:rPr>
          <w:w w:val="95"/>
        </w:rPr>
        <w:t>actions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characterized</w:t>
      </w:r>
      <w:r>
        <w:rPr>
          <w:spacing w:val="-29"/>
          <w:w w:val="95"/>
        </w:rPr>
        <w:t xml:space="preserve"> </w:t>
      </w:r>
      <w:r>
        <w:rPr>
          <w:w w:val="95"/>
        </w:rPr>
        <w:t>also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lack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erall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planning</w:t>
      </w:r>
      <w:r>
        <w:rPr>
          <w:spacing w:val="-29"/>
          <w:w w:val="95"/>
        </w:rPr>
        <w:t xml:space="preserve"> </w:t>
      </w:r>
      <w:r>
        <w:rPr>
          <w:w w:val="95"/>
        </w:rPr>
        <w:t>principles</w:t>
      </w:r>
      <w:r>
        <w:rPr>
          <w:spacing w:val="-2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43"/>
          <w:w w:val="106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case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public</w:t>
      </w:r>
      <w:r>
        <w:rPr>
          <w:spacing w:val="-28"/>
          <w:w w:val="95"/>
        </w:rPr>
        <w:t xml:space="preserve"> </w:t>
      </w:r>
      <w:r>
        <w:rPr>
          <w:w w:val="95"/>
        </w:rPr>
        <w:t>participation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public</w:t>
      </w:r>
      <w:r>
        <w:rPr>
          <w:spacing w:val="-29"/>
          <w:w w:val="95"/>
        </w:rPr>
        <w:t xml:space="preserve"> </w:t>
      </w:r>
      <w:r>
        <w:rPr>
          <w:w w:val="95"/>
        </w:rPr>
        <w:t>hearing,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fear</w:t>
      </w:r>
      <w:r>
        <w:rPr>
          <w:spacing w:val="-29"/>
          <w:w w:val="95"/>
        </w:rPr>
        <w:t xml:space="preserve"> </w:t>
      </w:r>
      <w:ins w:id="766" w:author="Chris Prickett" w:date="2017-02-13T14:54:00Z">
        <w:r w:rsidR="005E1870">
          <w:rPr>
            <w:w w:val="95"/>
          </w:rPr>
          <w:t>of</w:t>
        </w:r>
      </w:ins>
      <w:del w:id="767" w:author="Chris Prickett" w:date="2017-02-13T14:54:00Z">
        <w:r w:rsidDel="005E1870">
          <w:rPr>
            <w:w w:val="95"/>
          </w:rPr>
          <w:delText>to</w:delText>
        </w:r>
      </w:del>
      <w:r>
        <w:rPr>
          <w:spacing w:val="-28"/>
          <w:w w:val="95"/>
        </w:rPr>
        <w:t xml:space="preserve"> </w:t>
      </w:r>
      <w:r>
        <w:rPr>
          <w:w w:val="95"/>
        </w:rPr>
        <w:t>defend</w:t>
      </w:r>
      <w:ins w:id="768" w:author="Chris Prickett" w:date="2017-02-13T14:54:00Z">
        <w:r w:rsidR="005E1870">
          <w:rPr>
            <w:w w:val="95"/>
          </w:rPr>
          <w:t>ing the</w:t>
        </w:r>
      </w:ins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public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erest</w:t>
      </w:r>
      <w:r>
        <w:rPr>
          <w:spacing w:val="23"/>
          <w:w w:val="86"/>
        </w:rPr>
        <w:t xml:space="preserve"> </w:t>
      </w:r>
      <w:r>
        <w:rPr>
          <w:w w:val="90"/>
        </w:rPr>
        <w:t>marks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behaviour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planners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(</w:t>
      </w:r>
      <w:r>
        <w:rPr>
          <w:color w:val="00AEEF"/>
          <w:spacing w:val="-2"/>
          <w:w w:val="90"/>
        </w:rPr>
        <w:t>W</w:t>
      </w:r>
      <w:r>
        <w:rPr>
          <w:color w:val="00AEEF"/>
          <w:spacing w:val="-3"/>
          <w:w w:val="90"/>
        </w:rPr>
        <w:t>orkshop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1</w:t>
      </w:r>
      <w:r>
        <w:rPr>
          <w:w w:val="90"/>
        </w:rPr>
        <w:t>).</w:t>
      </w:r>
    </w:p>
    <w:p w14:paraId="109088E7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13E0BCEB" w14:textId="6DA6991B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Planning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Construction</w:t>
      </w:r>
      <w:r>
        <w:rPr>
          <w:spacing w:val="-25"/>
          <w:w w:val="95"/>
        </w:rPr>
        <w:t xml:space="preserve"> </w:t>
      </w:r>
      <w:r>
        <w:rPr>
          <w:w w:val="95"/>
        </w:rPr>
        <w:t>Act</w:t>
      </w:r>
      <w:r>
        <w:rPr>
          <w:spacing w:val="-25"/>
          <w:w w:val="95"/>
        </w:rPr>
        <w:t xml:space="preserve"> </w:t>
      </w:r>
      <w:r>
        <w:rPr>
          <w:w w:val="95"/>
        </w:rPr>
        <w:t>(PCA)</w:t>
      </w:r>
      <w:r>
        <w:rPr>
          <w:spacing w:val="-25"/>
          <w:w w:val="95"/>
        </w:rPr>
        <w:t xml:space="preserve"> </w:t>
      </w:r>
      <w:r>
        <w:rPr>
          <w:w w:val="95"/>
        </w:rPr>
        <w:t>prescribes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planners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>ha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consult</w:t>
      </w:r>
      <w:r>
        <w:rPr>
          <w:spacing w:val="29"/>
          <w:w w:val="85"/>
        </w:rPr>
        <w:t xml:space="preserve"> </w:t>
      </w:r>
      <w:r>
        <w:rPr>
          <w:w w:val="95"/>
        </w:rPr>
        <w:t>everybody: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39"/>
          <w:w w:val="95"/>
        </w:rPr>
        <w:t xml:space="preserve"> </w:t>
      </w:r>
      <w:r>
        <w:rPr>
          <w:w w:val="95"/>
        </w:rPr>
        <w:t>holders</w:t>
      </w:r>
      <w:r>
        <w:rPr>
          <w:spacing w:val="-39"/>
          <w:w w:val="95"/>
        </w:rPr>
        <w:t xml:space="preserve"> </w:t>
      </w:r>
      <w:r>
        <w:rPr>
          <w:w w:val="95"/>
        </w:rPr>
        <w:t>(nosioce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javnih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ovlascenja)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ins w:id="769" w:author="Chris Prickett" w:date="2017-02-13T14:55:00Z">
        <w:r w:rsidR="005E1870">
          <w:rPr>
            <w:spacing w:val="-39"/>
            <w:w w:val="95"/>
          </w:rPr>
          <w:t xml:space="preserve">the </w:t>
        </w:r>
      </w:ins>
      <w:r>
        <w:rPr>
          <w:w w:val="95"/>
        </w:rPr>
        <w:t>general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public</w:t>
      </w:r>
      <w:r>
        <w:rPr>
          <w:spacing w:val="-39"/>
          <w:w w:val="95"/>
        </w:rPr>
        <w:t xml:space="preserve"> </w:t>
      </w:r>
      <w:r>
        <w:rPr>
          <w:w w:val="95"/>
        </w:rPr>
        <w:t>through</w:t>
      </w:r>
      <w:r>
        <w:rPr>
          <w:spacing w:val="55"/>
          <w:w w:val="87"/>
        </w:rPr>
        <w:t xml:space="preserve"> </w:t>
      </w:r>
      <w:r>
        <w:rPr>
          <w:w w:val="95"/>
        </w:rPr>
        <w:t>public</w:t>
      </w:r>
      <w:r>
        <w:rPr>
          <w:spacing w:val="-23"/>
          <w:w w:val="95"/>
        </w:rPr>
        <w:t xml:space="preserve"> </w:t>
      </w:r>
      <w:r>
        <w:rPr>
          <w:w w:val="95"/>
        </w:rPr>
        <w:t>hearings</w:t>
      </w:r>
      <w:r>
        <w:rPr>
          <w:spacing w:val="-23"/>
          <w:w w:val="95"/>
        </w:rPr>
        <w:t xml:space="preserve"> </w:t>
      </w:r>
      <w:r>
        <w:rPr>
          <w:w w:val="95"/>
        </w:rPr>
        <w:t>(one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early</w:t>
      </w:r>
      <w:r>
        <w:rPr>
          <w:spacing w:val="-23"/>
          <w:w w:val="95"/>
        </w:rPr>
        <w:t xml:space="preserve"> </w:t>
      </w:r>
      <w:r>
        <w:rPr>
          <w:w w:val="95"/>
        </w:rPr>
        <w:t>planning</w:t>
      </w:r>
      <w:r>
        <w:rPr>
          <w:spacing w:val="-22"/>
          <w:w w:val="95"/>
        </w:rPr>
        <w:t xml:space="preserve"> </w:t>
      </w:r>
      <w:r>
        <w:rPr>
          <w:w w:val="95"/>
        </w:rPr>
        <w:t>phase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other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draft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plan)</w:t>
      </w:r>
      <w:r>
        <w:rPr>
          <w:spacing w:val="25"/>
          <w:w w:val="92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hearing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momen</w:t>
      </w:r>
      <w:r>
        <w:rPr>
          <w:spacing w:val="-1"/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w w:val="95"/>
        </w:rPr>
        <w:t>when</w:t>
      </w:r>
      <w:r>
        <w:rPr>
          <w:spacing w:val="-10"/>
          <w:w w:val="95"/>
        </w:rPr>
        <w:t xml:space="preserve"> </w:t>
      </w:r>
      <w:r>
        <w:rPr>
          <w:w w:val="95"/>
        </w:rPr>
        <w:t>conflicts</w:t>
      </w:r>
      <w:r>
        <w:rPr>
          <w:spacing w:val="-9"/>
          <w:w w:val="95"/>
        </w:rPr>
        <w:t xml:space="preserve"> </w:t>
      </w:r>
      <w:r>
        <w:rPr>
          <w:w w:val="95"/>
        </w:rPr>
        <w:t>come</w:t>
      </w:r>
      <w:r>
        <w:rPr>
          <w:spacing w:val="-10"/>
          <w:w w:val="95"/>
        </w:rPr>
        <w:t xml:space="preserve"> </w:t>
      </w:r>
      <w:r>
        <w:rPr>
          <w:w w:val="95"/>
        </w:rPr>
        <w:t>out,</w:t>
      </w:r>
      <w:r>
        <w:rPr>
          <w:spacing w:val="-6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dealt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0"/>
        </w:rPr>
        <w:t xml:space="preserve"> </w:t>
      </w:r>
      <w:r>
        <w:rPr>
          <w:w w:val="95"/>
        </w:rPr>
        <w:t>and,</w:t>
      </w:r>
      <w:r>
        <w:rPr>
          <w:spacing w:val="-34"/>
          <w:w w:val="95"/>
        </w:rPr>
        <w:t xml:space="preserve"> </w:t>
      </w:r>
      <w:ins w:id="770" w:author="Chris Prickett" w:date="2017-02-13T14:55:00Z">
        <w:r w:rsidR="005E1870">
          <w:rPr>
            <w:w w:val="95"/>
          </w:rPr>
          <w:t>in</w:t>
        </w:r>
      </w:ins>
      <w:del w:id="771" w:author="Chris Prickett" w:date="2017-02-13T14:55:00Z">
        <w:r w:rsidDel="005E1870">
          <w:rPr>
            <w:w w:val="95"/>
          </w:rPr>
          <w:delText>at</w:delText>
        </w:r>
      </w:del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end,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solutions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argumented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34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aking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</w:t>
      </w:r>
      <w:r>
        <w:rPr>
          <w:spacing w:val="41"/>
          <w:w w:val="101"/>
        </w:rPr>
        <w:t xml:space="preserve"> </w:t>
      </w:r>
      <w:r>
        <w:rPr>
          <w:spacing w:val="-3"/>
          <w:w w:val="95"/>
        </w:rPr>
        <w:t>recen</w:t>
      </w:r>
      <w:r>
        <w:rPr>
          <w:spacing w:val="-2"/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w w:val="95"/>
        </w:rPr>
        <w:t>experience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Amendments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PCA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 w:rsidR="003F035B">
        <w:rPr>
          <w:w w:val="95"/>
        </w:rPr>
        <w:t>adop</w:t>
      </w:r>
      <w:r>
        <w:rPr>
          <w:w w:val="95"/>
        </w:rPr>
        <w:t>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BWPSPSP</w:t>
      </w:r>
      <w:r>
        <w:rPr>
          <w:spacing w:val="30"/>
          <w:w w:val="99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),</w:t>
      </w:r>
      <w:r>
        <w:rPr>
          <w:spacing w:val="-34"/>
          <w:w w:val="95"/>
        </w:rPr>
        <w:t xml:space="preserve"> </w:t>
      </w:r>
      <w:r>
        <w:rPr>
          <w:w w:val="95"/>
        </w:rPr>
        <w:t>public</w:t>
      </w:r>
      <w:r>
        <w:rPr>
          <w:spacing w:val="-34"/>
          <w:w w:val="95"/>
        </w:rPr>
        <w:t xml:space="preserve"> </w:t>
      </w:r>
      <w:r>
        <w:rPr>
          <w:w w:val="95"/>
        </w:rPr>
        <w:t>participation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34"/>
          <w:w w:val="95"/>
        </w:rPr>
        <w:t xml:space="preserve"> </w:t>
      </w:r>
      <w:r>
        <w:rPr>
          <w:w w:val="95"/>
        </w:rPr>
        <w:t>rather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farce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public</w:t>
      </w:r>
      <w:r>
        <w:rPr>
          <w:spacing w:val="-34"/>
          <w:w w:val="95"/>
        </w:rPr>
        <w:t xml:space="preserve"> </w:t>
      </w:r>
      <w:r>
        <w:rPr>
          <w:w w:val="95"/>
        </w:rPr>
        <w:t>hearings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4"/>
          <w:w w:val="95"/>
        </w:rPr>
        <w:t xml:space="preserve"> </w:t>
      </w:r>
      <w:ins w:id="772" w:author="Chris Prickett" w:date="2017-02-13T14:56:00Z">
        <w:r w:rsidR="005E1870">
          <w:rPr>
            <w:spacing w:val="-34"/>
            <w:w w:val="95"/>
          </w:rPr>
          <w:t xml:space="preserve">a </w:t>
        </w:r>
      </w:ins>
      <w:r>
        <w:rPr>
          <w:spacing w:val="-2"/>
          <w:w w:val="95"/>
        </w:rPr>
        <w:t>pure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formalit</w:t>
      </w:r>
      <w:r>
        <w:rPr>
          <w:spacing w:val="-1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0"/>
        </w:rPr>
        <w:t xml:space="preserve"> </w:t>
      </w:r>
      <w:r>
        <w:rPr>
          <w:spacing w:val="-1"/>
          <w:w w:val="90"/>
        </w:rPr>
        <w:t>ob</w:t>
      </w:r>
      <w:r>
        <w:rPr>
          <w:spacing w:val="-2"/>
          <w:w w:val="90"/>
        </w:rPr>
        <w:t>vious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ma</w:t>
      </w:r>
      <w:r>
        <w:rPr>
          <w:spacing w:val="-1"/>
          <w:w w:val="90"/>
        </w:rPr>
        <w:t>yb</w:t>
      </w:r>
      <w:r>
        <w:rPr>
          <w:spacing w:val="-2"/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 xml:space="preserve">en </w:t>
      </w:r>
      <w:r>
        <w:rPr>
          <w:w w:val="90"/>
        </w:rPr>
        <w:t>illegitimate</w:t>
      </w:r>
      <w:r>
        <w:rPr>
          <w:spacing w:val="-4"/>
          <w:w w:val="90"/>
        </w:rPr>
        <w:t xml:space="preserve"> </w:t>
      </w:r>
      <w:r>
        <w:rPr>
          <w:w w:val="90"/>
        </w:rPr>
        <w:t>disregard</w:t>
      </w:r>
      <w:r>
        <w:rPr>
          <w:spacing w:val="-3"/>
          <w:w w:val="90"/>
        </w:rPr>
        <w:t xml:space="preserve"> </w:t>
      </w:r>
      <w:ins w:id="773" w:author="Chris Prickett" w:date="2017-02-13T14:56:00Z">
        <w:r w:rsidR="005E1870">
          <w:rPr>
            <w:w w:val="90"/>
          </w:rPr>
          <w:t>for</w:t>
        </w:r>
      </w:ins>
      <w:del w:id="774" w:author="Chris Prickett" w:date="2017-02-13T14:56:00Z">
        <w:r w:rsidDel="005E1870">
          <w:rPr>
            <w:w w:val="90"/>
          </w:rPr>
          <w:delText>of</w:delText>
        </w:r>
      </w:del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ne</w:t>
      </w:r>
      <w:r>
        <w:rPr>
          <w:spacing w:val="-1"/>
          <w:w w:val="90"/>
        </w:rPr>
        <w:t>gativ</w:t>
      </w:r>
      <w:r>
        <w:rPr>
          <w:spacing w:val="-2"/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comments</w:t>
      </w:r>
      <w:r>
        <w:rPr>
          <w:spacing w:val="-3"/>
          <w:w w:val="90"/>
        </w:rPr>
        <w:t xml:space="preserve"> (</w:t>
      </w:r>
      <w:r>
        <w:rPr>
          <w:color w:val="00AEEF"/>
          <w:spacing w:val="-3"/>
          <w:w w:val="90"/>
        </w:rPr>
        <w:t>W</w:t>
      </w:r>
      <w:r>
        <w:rPr>
          <w:color w:val="00AEEF"/>
          <w:spacing w:val="-4"/>
          <w:w w:val="90"/>
        </w:rPr>
        <w:t>orkshop</w:t>
      </w:r>
      <w:r>
        <w:rPr>
          <w:color w:val="00AEEF"/>
          <w:spacing w:val="-2"/>
          <w:w w:val="90"/>
        </w:rPr>
        <w:t xml:space="preserve"> </w:t>
      </w:r>
      <w:r>
        <w:rPr>
          <w:color w:val="00AEEF"/>
          <w:w w:val="90"/>
        </w:rPr>
        <w:t>1</w:t>
      </w:r>
      <w:r>
        <w:rPr>
          <w:w w:val="90"/>
        </w:rPr>
        <w:t>).</w:t>
      </w:r>
    </w:p>
    <w:p w14:paraId="2FBC4349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646E1F09" w14:textId="3B75EA00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lastRenderedPageBreak/>
        <w:t>This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extensiv</w:t>
      </w:r>
      <w:r>
        <w:rPr>
          <w:spacing w:val="-2"/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eakness</w:t>
      </w:r>
      <w:r>
        <w:rPr>
          <w:w w:val="90"/>
        </w:rPr>
        <w:t xml:space="preserve"> of</w:t>
      </w:r>
      <w:r>
        <w:rPr>
          <w:spacing w:val="2"/>
          <w:w w:val="90"/>
        </w:rPr>
        <w:t xml:space="preserve"> </w:t>
      </w:r>
      <w:ins w:id="775" w:author="Chris Prickett" w:date="2017-02-13T14:56:00Z">
        <w:r w:rsidR="005E1870">
          <w:rPr>
            <w:spacing w:val="2"/>
            <w:w w:val="90"/>
          </w:rPr>
          <w:t xml:space="preserve">the </w:t>
        </w:r>
      </w:ins>
      <w:r>
        <w:rPr>
          <w:w w:val="90"/>
        </w:rPr>
        <w:t>urban</w:t>
      </w:r>
      <w:r>
        <w:rPr>
          <w:spacing w:val="1"/>
          <w:w w:val="90"/>
        </w:rPr>
        <w:t xml:space="preserve"> </w:t>
      </w:r>
      <w:r>
        <w:rPr>
          <w:w w:val="90"/>
        </w:rPr>
        <w:t>planning regulatory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framew</w:t>
      </w:r>
      <w:r>
        <w:rPr>
          <w:spacing w:val="-2"/>
          <w:w w:val="90"/>
        </w:rPr>
        <w:t>ork</w:t>
      </w:r>
      <w:r>
        <w:rPr>
          <w:spacing w:val="2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as</w:t>
      </w:r>
      <w:r>
        <w:rPr>
          <w:spacing w:val="1"/>
          <w:w w:val="90"/>
        </w:rPr>
        <w:t xml:space="preserve"> </w:t>
      </w:r>
      <w:del w:id="776" w:author="Chris Prickett" w:date="2017-02-13T14:58:00Z">
        <w:r w:rsidDel="00FF6CF5">
          <w:rPr>
            <w:w w:val="90"/>
          </w:rPr>
          <w:delText>emanate</w:delText>
        </w:r>
        <w:r w:rsidDel="00FF6CF5">
          <w:rPr>
            <w:spacing w:val="2"/>
            <w:w w:val="90"/>
          </w:rPr>
          <w:delText xml:space="preserve"> </w:delText>
        </w:r>
      </w:del>
      <w:ins w:id="777" w:author="Chris Prickett" w:date="2017-02-13T14:58:00Z">
        <w:r w:rsidR="00FF6CF5">
          <w:rPr>
            <w:w w:val="90"/>
          </w:rPr>
          <w:t>evident</w:t>
        </w:r>
        <w:r w:rsidR="00FF6CF5">
          <w:rPr>
            <w:spacing w:val="2"/>
            <w:w w:val="90"/>
          </w:rPr>
          <w:t xml:space="preserve"> </w:t>
        </w:r>
      </w:ins>
      <w:r>
        <w:rPr>
          <w:w w:val="90"/>
        </w:rPr>
        <w:t>from</w:t>
      </w:r>
      <w:r>
        <w:rPr>
          <w:spacing w:val="29"/>
          <w:w w:val="89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blurred</w:t>
      </w:r>
      <w:r>
        <w:rPr>
          <w:spacing w:val="-10"/>
          <w:w w:val="95"/>
        </w:rPr>
        <w:t xml:space="preserve"> </w:t>
      </w:r>
      <w:r>
        <w:rPr>
          <w:w w:val="95"/>
        </w:rPr>
        <w:t>transition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old,</w:t>
      </w:r>
      <w:r>
        <w:rPr>
          <w:spacing w:val="-6"/>
          <w:w w:val="95"/>
        </w:rPr>
        <w:t xml:space="preserve"> </w:t>
      </w:r>
      <w:r>
        <w:rPr>
          <w:w w:val="95"/>
        </w:rPr>
        <w:t>socialist</w:t>
      </w:r>
      <w:r>
        <w:rPr>
          <w:spacing w:val="-10"/>
          <w:w w:val="95"/>
        </w:rPr>
        <w:t xml:space="preserve"> </w:t>
      </w:r>
      <w:r>
        <w:rPr>
          <w:w w:val="95"/>
        </w:rPr>
        <w:t>institutions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10"/>
          <w:w w:val="95"/>
        </w:rPr>
        <w:t xml:space="preserve"> </w:t>
      </w:r>
      <w:ins w:id="778" w:author="Chris Prickett" w:date="2017-02-13T14:56:00Z">
        <w:r w:rsidR="005E1870">
          <w:rPr>
            <w:spacing w:val="-10"/>
            <w:w w:val="95"/>
          </w:rPr>
          <w:t>neo</w:t>
        </w:r>
      </w:ins>
      <w:del w:id="779" w:author="Chris Prickett" w:date="2017-02-13T14:56:00Z">
        <w:r w:rsidDel="005E1870">
          <w:rPr>
            <w:w w:val="95"/>
          </w:rPr>
          <w:delText>the</w:delText>
        </w:r>
        <w:r w:rsidDel="005E1870">
          <w:rPr>
            <w:spacing w:val="-10"/>
            <w:w w:val="95"/>
          </w:rPr>
          <w:delText xml:space="preserve"> </w:delText>
        </w:r>
        <w:r w:rsidDel="005E1870">
          <w:rPr>
            <w:w w:val="95"/>
          </w:rPr>
          <w:delText>new</w:delText>
        </w:r>
        <w:r w:rsidDel="005E1870">
          <w:rPr>
            <w:spacing w:val="-10"/>
            <w:w w:val="95"/>
          </w:rPr>
          <w:delText xml:space="preserve"> </w:delText>
        </w:r>
      </w:del>
      <w:r>
        <w:rPr>
          <w:w w:val="95"/>
        </w:rPr>
        <w:t>liberal</w:t>
      </w:r>
      <w:r>
        <w:rPr>
          <w:spacing w:val="-10"/>
          <w:w w:val="95"/>
        </w:rPr>
        <w:t xml:space="preserve"> </w:t>
      </w:r>
      <w:r>
        <w:rPr>
          <w:w w:val="95"/>
        </w:rPr>
        <w:t>ones,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88"/>
        </w:rPr>
        <w:t xml:space="preserve"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ersion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political</w:t>
      </w:r>
      <w:r>
        <w:rPr>
          <w:spacing w:val="-11"/>
          <w:w w:val="95"/>
        </w:rPr>
        <w:t xml:space="preserve"> </w:t>
      </w:r>
      <w:r>
        <w:rPr>
          <w:w w:val="95"/>
        </w:rPr>
        <w:t>capital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11"/>
          <w:w w:val="95"/>
        </w:rPr>
        <w:t xml:space="preserve"> </w:t>
      </w:r>
      <w:r>
        <w:rPr>
          <w:w w:val="95"/>
        </w:rPr>
        <w:t>economic</w:t>
      </w:r>
      <w:r>
        <w:rPr>
          <w:spacing w:val="-12"/>
          <w:w w:val="95"/>
        </w:rPr>
        <w:t xml:space="preserve"> </w:t>
      </w:r>
      <w:r>
        <w:rPr>
          <w:w w:val="95"/>
        </w:rPr>
        <w:t>one</w:t>
      </w:r>
      <w:ins w:id="780" w:author="Chris Prickett" w:date="2017-02-13T14:59:00Z">
        <w:r w:rsidR="00FF6CF5">
          <w:rPr>
            <w:w w:val="95"/>
          </w:rPr>
          <w:t>s</w:t>
        </w:r>
      </w:ins>
      <w:r>
        <w:rPr>
          <w:spacing w:val="-12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Serbia,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wealth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</w:p>
    <w:p w14:paraId="6FA97C1A" w14:textId="77777777" w:rsidR="00B0559F" w:rsidRDefault="00B0559F">
      <w:pPr>
        <w:spacing w:line="327" w:lineRule="auto"/>
        <w:jc w:val="both"/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540AD77F" w14:textId="69E27101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spacing w:val="-2"/>
          <w:w w:val="95"/>
        </w:rPr>
        <w:lastRenderedPageBreak/>
        <w:t>concentrated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hands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political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economic</w:t>
      </w:r>
      <w:r>
        <w:rPr>
          <w:spacing w:val="-13"/>
          <w:w w:val="95"/>
        </w:rPr>
        <w:t xml:space="preserve"> </w:t>
      </w:r>
      <w:r>
        <w:rPr>
          <w:w w:val="95"/>
        </w:rPr>
        <w:t>actors.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ile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politicians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42"/>
          <w:w w:val="85"/>
        </w:rPr>
        <w:t xml:space="preserve"> </w:t>
      </w:r>
      <w:r>
        <w:rPr>
          <w:w w:val="95"/>
        </w:rPr>
        <w:t>focused</w:t>
      </w:r>
      <w:r>
        <w:rPr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image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Serbian</w:t>
      </w:r>
      <w:r>
        <w:rPr>
          <w:spacing w:val="-39"/>
          <w:w w:val="95"/>
        </w:rPr>
        <w:t xml:space="preserve"> </w:t>
      </w:r>
      <w:ins w:id="781" w:author="Chris Prickett" w:date="2017-02-13T14:59:00Z">
        <w:r w:rsidR="00FF6CF5">
          <w:rPr>
            <w:w w:val="95"/>
          </w:rPr>
          <w:t>c</w:t>
        </w:r>
      </w:ins>
      <w:del w:id="782" w:author="Chris Prickett" w:date="2017-02-13T14:59:00Z">
        <w:r w:rsidDel="00FF6CF5">
          <w:rPr>
            <w:w w:val="95"/>
          </w:rPr>
          <w:delText>C</w:delText>
        </w:r>
      </w:del>
      <w:r>
        <w:rPr>
          <w:w w:val="95"/>
        </w:rPr>
        <w:t>apital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world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their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short-lived</w:t>
      </w:r>
      <w:r>
        <w:rPr>
          <w:spacing w:val="-39"/>
          <w:w w:val="95"/>
        </w:rPr>
        <w:t xml:space="preserve"> </w:t>
      </w:r>
      <w:r>
        <w:rPr>
          <w:w w:val="95"/>
        </w:rPr>
        <w:t>success</w:t>
      </w:r>
      <w:r>
        <w:rPr>
          <w:spacing w:val="-39"/>
          <w:w w:val="95"/>
        </w:rPr>
        <w:t xml:space="preserve"> </w:t>
      </w:r>
      <w:ins w:id="783" w:author="Chris Prickett" w:date="2017-02-13T14:59:00Z">
        <w:r w:rsidR="00FF6CF5">
          <w:rPr>
            <w:w w:val="95"/>
          </w:rPr>
          <w:t>in</w:t>
        </w:r>
      </w:ins>
      <w:del w:id="784" w:author="Chris Prickett" w:date="2017-02-13T14:59:00Z">
        <w:r w:rsidDel="00FF6CF5">
          <w:rPr>
            <w:w w:val="95"/>
          </w:rPr>
          <w:delText>on</w:delText>
        </w:r>
      </w:del>
      <w:r>
        <w:rPr>
          <w:spacing w:val="28"/>
          <w:w w:val="85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elections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(</w:t>
      </w:r>
      <w:r>
        <w:rPr>
          <w:color w:val="00AEEF"/>
          <w:spacing w:val="-1"/>
          <w:w w:val="90"/>
        </w:rPr>
        <w:t>Int</w:t>
      </w:r>
      <w:r>
        <w:rPr>
          <w:color w:val="00AEEF"/>
          <w:spacing w:val="-2"/>
          <w:w w:val="90"/>
        </w:rPr>
        <w:t>e</w:t>
      </w:r>
      <w:r>
        <w:rPr>
          <w:color w:val="00AEEF"/>
          <w:spacing w:val="-1"/>
          <w:w w:val="90"/>
        </w:rPr>
        <w:t>rv</w:t>
      </w:r>
      <w:r>
        <w:rPr>
          <w:color w:val="00AEEF"/>
          <w:spacing w:val="-2"/>
          <w:w w:val="90"/>
        </w:rPr>
        <w:t>ie</w:t>
      </w:r>
      <w:r>
        <w:rPr>
          <w:color w:val="00AEEF"/>
          <w:spacing w:val="-1"/>
          <w:w w:val="90"/>
        </w:rPr>
        <w:t>w</w:t>
      </w:r>
      <w:r>
        <w:rPr>
          <w:color w:val="00AEEF"/>
          <w:spacing w:val="-8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private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estors</w:t>
      </w:r>
      <w:r>
        <w:rPr>
          <w:spacing w:val="-8"/>
          <w:w w:val="90"/>
        </w:rPr>
        <w:t xml:space="preserve"> </w:t>
      </w:r>
      <w:r>
        <w:rPr>
          <w:w w:val="90"/>
        </w:rPr>
        <w:t>dominate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Belgr</w:t>
      </w:r>
      <w:r>
        <w:rPr>
          <w:spacing w:val="-2"/>
          <w:w w:val="90"/>
        </w:rPr>
        <w:t>ade’s</w:t>
      </w:r>
      <w:r>
        <w:rPr>
          <w:spacing w:val="-8"/>
          <w:w w:val="90"/>
        </w:rPr>
        <w:t xml:space="preserve"> </w:t>
      </w:r>
      <w:r>
        <w:rPr>
          <w:w w:val="90"/>
        </w:rPr>
        <w:t>urban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59"/>
          <w:w w:val="85"/>
        </w:rPr>
        <w:t xml:space="preserve"> </w:t>
      </w:r>
      <w:del w:id="785" w:author="Chris Prickett" w:date="2017-02-13T15:00:00Z">
        <w:r w:rsidDel="00FF6CF5">
          <w:rPr>
            <w:spacing w:val="-5"/>
            <w:w w:val="95"/>
          </w:rPr>
          <w:delText>ha</w:delText>
        </w:r>
        <w:r w:rsidDel="00FF6CF5">
          <w:rPr>
            <w:spacing w:val="-4"/>
            <w:w w:val="95"/>
          </w:rPr>
          <w:delText>v</w:delText>
        </w:r>
        <w:r w:rsidDel="00FF6CF5">
          <w:rPr>
            <w:spacing w:val="-5"/>
            <w:w w:val="95"/>
          </w:rPr>
          <w:delText>e</w:delText>
        </w:r>
        <w:r w:rsidDel="00FF6CF5">
          <w:rPr>
            <w:spacing w:val="-23"/>
            <w:w w:val="95"/>
          </w:rPr>
          <w:delText xml:space="preserve"> </w:delText>
        </w:r>
        <w:r w:rsidDel="00FF6CF5">
          <w:rPr>
            <w:w w:val="95"/>
          </w:rPr>
          <w:delText>the</w:delText>
        </w:r>
        <w:r w:rsidDel="00FF6CF5">
          <w:rPr>
            <w:spacing w:val="-23"/>
            <w:w w:val="95"/>
          </w:rPr>
          <w:delText xml:space="preserve"> </w:delText>
        </w:r>
        <w:r w:rsidDel="00FF6CF5">
          <w:rPr>
            <w:w w:val="95"/>
          </w:rPr>
          <w:delText>sole</w:delText>
        </w:r>
        <w:r w:rsidDel="00FF6CF5">
          <w:rPr>
            <w:spacing w:val="-22"/>
            <w:w w:val="95"/>
          </w:rPr>
          <w:delText xml:space="preserve"> </w:delText>
        </w:r>
        <w:r w:rsidDel="00FF6CF5">
          <w:rPr>
            <w:spacing w:val="-2"/>
            <w:w w:val="95"/>
          </w:rPr>
          <w:delText>interest</w:delText>
        </w:r>
        <w:r w:rsidDel="00FF6CF5">
          <w:rPr>
            <w:spacing w:val="-23"/>
            <w:w w:val="95"/>
          </w:rPr>
          <w:delText xml:space="preserve"> </w:delText>
        </w:r>
        <w:r w:rsidDel="00FF6CF5">
          <w:rPr>
            <w:w w:val="95"/>
          </w:rPr>
          <w:delText>for</w:delText>
        </w:r>
      </w:del>
      <w:ins w:id="786" w:author="Chris Prickett" w:date="2017-02-13T15:00:00Z">
        <w:r w:rsidR="00FF6CF5">
          <w:rPr>
            <w:spacing w:val="-5"/>
            <w:w w:val="95"/>
          </w:rPr>
          <w:t>are solely interested in</w:t>
        </w:r>
      </w:ins>
      <w:r>
        <w:rPr>
          <w:spacing w:val="-23"/>
          <w:w w:val="95"/>
        </w:rPr>
        <w:t xml:space="preserve"> </w:t>
      </w:r>
      <w:r>
        <w:rPr>
          <w:w w:val="95"/>
        </w:rPr>
        <w:t>construction</w:t>
      </w:r>
      <w:r>
        <w:rPr>
          <w:spacing w:val="-22"/>
          <w:w w:val="95"/>
        </w:rPr>
        <w:t xml:space="preserve"> </w:t>
      </w:r>
      <w:r>
        <w:rPr>
          <w:w w:val="95"/>
        </w:rPr>
        <w:t>land,</w:t>
      </w:r>
      <w:r>
        <w:rPr>
          <w:spacing w:val="-21"/>
          <w:w w:val="95"/>
        </w:rPr>
        <w:t xml:space="preserve"> </w:t>
      </w:r>
      <w:r>
        <w:rPr>
          <w:w w:val="95"/>
        </w:rPr>
        <w:t>especially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ins w:id="787" w:author="Chris Prickett" w:date="2017-02-13T15:00:00Z">
        <w:r w:rsidR="00FF6CF5">
          <w:rPr>
            <w:w w:val="95"/>
          </w:rPr>
          <w:t>c</w:t>
        </w:r>
      </w:ins>
      <w:del w:id="788" w:author="Chris Prickett" w:date="2017-02-13T15:00:00Z">
        <w:r w:rsidDel="00FF6CF5">
          <w:rPr>
            <w:w w:val="95"/>
          </w:rPr>
          <w:delText>C</w:delText>
        </w:r>
      </w:del>
      <w:r>
        <w:rPr>
          <w:w w:val="95"/>
        </w:rPr>
        <w:t>apital.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most</w:t>
      </w:r>
      <w:r>
        <w:rPr>
          <w:spacing w:val="21"/>
          <w:w w:val="87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aluable</w:t>
      </w:r>
      <w:r>
        <w:rPr>
          <w:spacing w:val="-38"/>
          <w:w w:val="95"/>
        </w:rPr>
        <w:t xml:space="preserve"> </w:t>
      </w:r>
      <w:r>
        <w:rPr>
          <w:w w:val="95"/>
        </w:rPr>
        <w:t>part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territorial</w:t>
      </w:r>
      <w:r>
        <w:rPr>
          <w:spacing w:val="-38"/>
          <w:w w:val="95"/>
        </w:rPr>
        <w:t xml:space="preserve"> </w:t>
      </w:r>
      <w:r>
        <w:rPr>
          <w:w w:val="95"/>
        </w:rPr>
        <w:t>capital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5"/>
          <w:w w:val="95"/>
        </w:rPr>
        <w:t>coun</w:t>
      </w:r>
      <w:r>
        <w:rPr>
          <w:spacing w:val="-4"/>
          <w:w w:val="95"/>
        </w:rPr>
        <w:t>try</w:t>
      </w:r>
      <w:r>
        <w:rPr>
          <w:spacing w:val="-5"/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land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market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Belgrade</w:t>
      </w:r>
      <w:r>
        <w:rPr>
          <w:spacing w:val="-37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89"/>
        </w:rPr>
        <w:t xml:space="preserve"> </w:t>
      </w:r>
      <w:r>
        <w:rPr>
          <w:spacing w:val="-2"/>
          <w:w w:val="90"/>
        </w:rPr>
        <w:t>yet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been</w:t>
      </w:r>
      <w:r>
        <w:rPr>
          <w:spacing w:val="-13"/>
          <w:w w:val="90"/>
        </w:rPr>
        <w:t xml:space="preserve"> </w:t>
      </w:r>
      <w:r>
        <w:rPr>
          <w:w w:val="90"/>
        </w:rPr>
        <w:t>regulated</w:t>
      </w:r>
      <w:r>
        <w:rPr>
          <w:spacing w:val="-13"/>
          <w:w w:val="90"/>
        </w:rPr>
        <w:t xml:space="preserve"> </w:t>
      </w:r>
      <w:r>
        <w:rPr>
          <w:w w:val="90"/>
        </w:rPr>
        <w:t>according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mark</w:t>
      </w:r>
      <w:r>
        <w:rPr>
          <w:spacing w:val="-1"/>
          <w:w w:val="90"/>
        </w:rPr>
        <w:t>et</w:t>
      </w:r>
      <w:r>
        <w:rPr>
          <w:spacing w:val="-14"/>
          <w:w w:val="90"/>
        </w:rPr>
        <w:t xml:space="preserve"> </w:t>
      </w:r>
      <w:r>
        <w:rPr>
          <w:w w:val="90"/>
        </w:rPr>
        <w:t>principles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therefore</w:t>
      </w:r>
      <w:r>
        <w:rPr>
          <w:spacing w:val="-14"/>
          <w:w w:val="90"/>
        </w:rPr>
        <w:t xml:space="preserve"> </w:t>
      </w:r>
      <w:r>
        <w:rPr>
          <w:w w:val="90"/>
        </w:rPr>
        <w:t>has</w:t>
      </w:r>
      <w:r>
        <w:rPr>
          <w:spacing w:val="-13"/>
          <w:w w:val="90"/>
        </w:rPr>
        <w:t xml:space="preserve"> </w:t>
      </w:r>
      <w:r>
        <w:rPr>
          <w:w w:val="90"/>
        </w:rPr>
        <w:t>had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land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3"/>
          <w:w w:val="90"/>
        </w:rPr>
        <w:t xml:space="preserve"> </w:t>
      </w:r>
      <w:r>
        <w:rPr>
          <w:w w:val="90"/>
        </w:rPr>
        <w:t>offer</w:t>
      </w:r>
      <w:r>
        <w:rPr>
          <w:spacing w:val="22"/>
          <w:w w:val="88"/>
        </w:rPr>
        <w:t xml:space="preserve"> </w:t>
      </w:r>
      <w:r>
        <w:rPr>
          <w:spacing w:val="-2"/>
          <w:w w:val="95"/>
        </w:rPr>
        <w:t>below</w:t>
      </w:r>
      <w:r>
        <w:rPr>
          <w:spacing w:val="-18"/>
          <w:w w:val="95"/>
        </w:rPr>
        <w:t xml:space="preserve"> </w:t>
      </w:r>
      <w:r>
        <w:rPr>
          <w:w w:val="95"/>
        </w:rPr>
        <w:t>its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market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alue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;</w:t>
      </w:r>
      <w:r>
        <w:rPr>
          <w:spacing w:val="-17"/>
          <w:w w:val="95"/>
        </w:rPr>
        <w:t xml:space="preserve"> </w:t>
      </w:r>
      <w:r>
        <w:rPr>
          <w:rFonts w:ascii="Georgia" w:eastAsia="Georgia" w:hAnsi="Georgia" w:cs="Georgia"/>
          <w:b/>
          <w:bCs/>
          <w:w w:val="95"/>
        </w:rPr>
        <w:t>?</w:t>
      </w:r>
      <w:r>
        <w:rPr>
          <w:w w:val="95"/>
        </w:rPr>
        <w:t>).</w:t>
      </w:r>
    </w:p>
    <w:p w14:paraId="3EFA0C43" w14:textId="56B561E6" w:rsidR="00B0559F" w:rsidRDefault="00E07B1F">
      <w:pPr>
        <w:pStyle w:val="Heading3"/>
        <w:spacing w:before="8" w:line="336" w:lineRule="auto"/>
        <w:ind w:right="111" w:firstLine="338"/>
        <w:jc w:val="both"/>
        <w:rPr>
          <w:rFonts w:ascii="Bookman Old Style" w:eastAsia="Bookman Old Style" w:hAnsi="Bookman Old Style" w:cs="Bookman Old Style"/>
          <w:b w:val="0"/>
          <w:bCs w:val="0"/>
        </w:rPr>
      </w:pPr>
      <w:r>
        <w:t>”The</w:t>
      </w:r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rPr>
          <w:spacing w:val="-2"/>
        </w:rPr>
        <w:t>dramatic</w:t>
      </w:r>
      <w:r>
        <w:rPr>
          <w:spacing w:val="-19"/>
        </w:rPr>
        <w:t xml:space="preserve"> </w:t>
      </w:r>
      <w:r>
        <w:t>problems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Belgrade</w:t>
      </w:r>
      <w:ins w:id="789" w:author="Chris Prickett" w:date="2017-02-13T15:01:00Z">
        <w:r w:rsidR="00FF6CF5">
          <w:t>’</w:t>
        </w:r>
      </w:ins>
      <w:r>
        <w:t>s</w:t>
      </w:r>
      <w:del w:id="790" w:author="Chris Prickett" w:date="2017-02-13T15:01:00Z">
        <w:r w:rsidDel="00FF6CF5">
          <w:rPr>
            <w:spacing w:val="-19"/>
          </w:rPr>
          <w:delText xml:space="preserve"> </w:delText>
        </w:r>
      </w:del>
      <w:ins w:id="791" w:author="Chris Prickett" w:date="2017-02-13T15:00:00Z">
        <w:r w:rsidR="00FF6CF5">
          <w:rPr>
            <w:spacing w:val="-19"/>
          </w:rPr>
          <w:t xml:space="preserve"> </w:t>
        </w:r>
      </w:ins>
      <w:r>
        <w:t>urban</w:t>
      </w:r>
      <w:r>
        <w:rPr>
          <w:spacing w:val="-19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-19"/>
        </w:rPr>
        <w:t xml:space="preserve"> </w:t>
      </w:r>
      <w:r>
        <w:t>during</w:t>
      </w:r>
      <w:r>
        <w:rPr>
          <w:spacing w:val="-19"/>
        </w:rPr>
        <w:t xml:space="preserve"> </w:t>
      </w:r>
      <w:r>
        <w:t>the</w:t>
      </w:r>
      <w:r>
        <w:rPr>
          <w:spacing w:val="31"/>
          <w:w w:val="96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15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ears,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ins w:id="792" w:author="Chris Prickett" w:date="2017-02-13T15:00:00Z">
        <w:r w:rsidR="00FF6CF5">
          <w:rPr>
            <w:spacing w:val="12"/>
          </w:rPr>
          <w:t xml:space="preserve">the </w:t>
        </w:r>
      </w:ins>
      <w:r>
        <w:t>planners</w:t>
      </w:r>
      <w:ins w:id="793" w:author="Chris Prickett" w:date="2017-02-13T15:00:00Z">
        <w:r w:rsidR="00FF6CF5">
          <w:t>’</w:t>
        </w:r>
      </w:ins>
      <w:r>
        <w:rPr>
          <w:spacing w:val="10"/>
        </w:rPr>
        <w:t xml:space="preserve"> </w:t>
      </w:r>
      <w:r>
        <w:t>views,</w:t>
      </w:r>
      <w:r>
        <w:rPr>
          <w:spacing w:val="14"/>
        </w:rPr>
        <w:t xml:space="preserve"> </w:t>
      </w:r>
      <w:r>
        <w:rPr>
          <w:spacing w:val="-3"/>
        </w:rPr>
        <w:t>were</w:t>
      </w:r>
      <w:r>
        <w:rPr>
          <w:spacing w:val="11"/>
        </w:rPr>
        <w:t xml:space="preserve"> </w:t>
      </w:r>
      <w:r>
        <w:rPr>
          <w:spacing w:val="-3"/>
        </w:rPr>
        <w:t>linked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pervasiveness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uncontrolled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illegal</w:t>
      </w:r>
      <w:r>
        <w:rPr>
          <w:spacing w:val="24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t.</w:t>
      </w:r>
      <w:r>
        <w:rPr>
          <w:spacing w:val="3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7"/>
        </w:rPr>
        <w:t>cit</w:t>
      </w:r>
      <w:r>
        <w:rPr>
          <w:spacing w:val="-6"/>
        </w:rPr>
        <w:t>y</w:t>
      </w:r>
      <w:r>
        <w:rPr>
          <w:spacing w:val="-7"/>
        </w:rPr>
        <w:t>,</w:t>
      </w:r>
      <w:r>
        <w:rPr>
          <w:spacing w:val="30"/>
        </w:rPr>
        <w:t xml:space="preserve"> </w:t>
      </w:r>
      <w:r>
        <w:rPr>
          <w:spacing w:val="-3"/>
        </w:rPr>
        <w:t>such</w:t>
      </w:r>
      <w:r>
        <w:rPr>
          <w:spacing w:val="25"/>
        </w:rPr>
        <w:t xml:space="preserve"> </w:t>
      </w:r>
      <w:r>
        <w:t>patterns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43"/>
          <w:w w:val="11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deconstruction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2"/>
        </w:rPr>
        <w:t>urbanit</w:t>
      </w:r>
      <w:r>
        <w:rPr>
          <w:spacing w:val="-1"/>
        </w:rPr>
        <w:t>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abuse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spaces.”</w:t>
      </w:r>
      <w:r>
        <w:rPr>
          <w:spacing w:val="20"/>
          <w:w w:val="95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spacing w:val="-3"/>
        </w:rPr>
        <w:t>citeVujovicAndPetrovic2007</w:t>
      </w:r>
    </w:p>
    <w:p w14:paraId="19B53A1D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25"/>
          <w:szCs w:val="25"/>
        </w:rPr>
      </w:pPr>
    </w:p>
    <w:p w14:paraId="588320DB" w14:textId="77777777" w:rsidR="00B0559F" w:rsidRDefault="00E07B1F">
      <w:pPr>
        <w:numPr>
          <w:ilvl w:val="2"/>
          <w:numId w:val="1"/>
        </w:numPr>
        <w:tabs>
          <w:tab w:val="left" w:pos="1410"/>
        </w:tabs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b/>
          <w:w w:val="95"/>
          <w:sz w:val="24"/>
        </w:rPr>
        <w:t>Belgrade</w:t>
      </w:r>
      <w:r>
        <w:rPr>
          <w:rFonts w:ascii="Georgia"/>
          <w:b/>
          <w:spacing w:val="-6"/>
          <w:w w:val="95"/>
          <w:sz w:val="24"/>
        </w:rPr>
        <w:t xml:space="preserve"> </w:t>
      </w:r>
      <w:r>
        <w:rPr>
          <w:rFonts w:ascii="Georgia"/>
          <w:b/>
          <w:spacing w:val="-4"/>
          <w:w w:val="95"/>
          <w:sz w:val="24"/>
        </w:rPr>
        <w:t>W</w:t>
      </w:r>
      <w:r>
        <w:rPr>
          <w:rFonts w:ascii="Georgia"/>
          <w:b/>
          <w:spacing w:val="-5"/>
          <w:w w:val="95"/>
          <w:sz w:val="24"/>
        </w:rPr>
        <w:t>aterfron</w:t>
      </w:r>
      <w:r>
        <w:rPr>
          <w:rFonts w:ascii="Georgia"/>
          <w:b/>
          <w:spacing w:val="-4"/>
          <w:w w:val="95"/>
          <w:sz w:val="24"/>
        </w:rPr>
        <w:t>t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Whereabouts</w:t>
      </w:r>
    </w:p>
    <w:p w14:paraId="399065D9" w14:textId="77777777" w:rsidR="00B0559F" w:rsidRDefault="00B0559F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14:paraId="73A00C12" w14:textId="01EA3DBA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w w:val="95"/>
        </w:rPr>
        <w:t>large-scale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redevelopmen</w:t>
      </w:r>
      <w:r>
        <w:rPr>
          <w:spacing w:val="-1"/>
          <w:w w:val="95"/>
        </w:rPr>
        <w:t>t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spacing w:val="-6"/>
          <w:w w:val="95"/>
        </w:rPr>
        <w:t>Sa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aterfron</w:t>
      </w:r>
      <w:r>
        <w:rPr>
          <w:spacing w:val="-3"/>
          <w:w w:val="95"/>
        </w:rPr>
        <w:t>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commissioned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privileged</w:t>
      </w:r>
      <w:r>
        <w:rPr>
          <w:spacing w:val="21"/>
          <w:w w:val="89"/>
        </w:rPr>
        <w:t xml:space="preserve"> </w:t>
      </w:r>
      <w:r>
        <w:rPr>
          <w:w w:val="90"/>
        </w:rPr>
        <w:t>foreign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domestic</w:t>
      </w:r>
      <w:r>
        <w:rPr>
          <w:spacing w:val="-4"/>
          <w:w w:val="90"/>
        </w:rPr>
        <w:t xml:space="preserve"> </w:t>
      </w:r>
      <w:r>
        <w:rPr>
          <w:w w:val="90"/>
        </w:rPr>
        <w:t>developers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(</w:t>
      </w:r>
      <w:r>
        <w:rPr>
          <w:color w:val="00AEEF"/>
          <w:spacing w:val="-2"/>
          <w:w w:val="90"/>
        </w:rPr>
        <w:t>W</w:t>
      </w:r>
      <w:r>
        <w:rPr>
          <w:color w:val="00AEEF"/>
          <w:spacing w:val="-3"/>
          <w:w w:val="90"/>
        </w:rPr>
        <w:t>orkshop</w:t>
      </w:r>
      <w:r>
        <w:rPr>
          <w:color w:val="00AEEF"/>
          <w:spacing w:val="-4"/>
          <w:w w:val="90"/>
        </w:rPr>
        <w:t xml:space="preserve"> </w:t>
      </w:r>
      <w:r>
        <w:rPr>
          <w:color w:val="00AEEF"/>
          <w:w w:val="90"/>
        </w:rPr>
        <w:t>1</w:t>
      </w:r>
      <w:r>
        <w:rPr>
          <w:w w:val="90"/>
        </w:rPr>
        <w:t>)</w:t>
      </w:r>
      <w:ins w:id="794" w:author="Chris Prickett" w:date="2017-02-13T15:02:00Z">
        <w:r w:rsidR="00FF6CF5">
          <w:rPr>
            <w:w w:val="90"/>
          </w:rPr>
          <w:t>,</w:t>
        </w:r>
      </w:ins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acc</w:t>
      </w:r>
      <w:r>
        <w:rPr>
          <w:spacing w:val="-1"/>
          <w:w w:val="90"/>
        </w:rPr>
        <w:t>ording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del w:id="795" w:author="Chris Prickett" w:date="2017-02-13T15:02:00Z">
        <w:r w:rsidDel="00FF6CF5">
          <w:rPr>
            <w:spacing w:val="-4"/>
            <w:w w:val="90"/>
          </w:rPr>
          <w:delText xml:space="preserve"> </w:delText>
        </w:r>
        <w:r w:rsidDel="00FF6CF5">
          <w:rPr>
            <w:spacing w:val="-3"/>
            <w:w w:val="90"/>
          </w:rPr>
          <w:delText>abo</w:delText>
        </w:r>
        <w:r w:rsidDel="00FF6CF5">
          <w:rPr>
            <w:spacing w:val="-2"/>
            <w:w w:val="90"/>
          </w:rPr>
          <w:delText>v</w:delText>
        </w:r>
        <w:r w:rsidDel="00FF6CF5">
          <w:rPr>
            <w:spacing w:val="-3"/>
            <w:w w:val="90"/>
          </w:rPr>
          <w:delText xml:space="preserve">e </w:delText>
        </w:r>
        <w:r w:rsidDel="00FF6CF5">
          <w:rPr>
            <w:spacing w:val="-2"/>
            <w:w w:val="90"/>
          </w:rPr>
          <w:delText>men</w:delText>
        </w:r>
        <w:r w:rsidDel="00FF6CF5">
          <w:rPr>
            <w:spacing w:val="-1"/>
            <w:w w:val="90"/>
          </w:rPr>
          <w:delText>tioned</w:delText>
        </w:r>
      </w:del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>scheme</w:t>
      </w:r>
      <w:ins w:id="796" w:author="Chris Prickett" w:date="2017-02-13T15:02:00Z">
        <w:r w:rsidR="00FF6CF5">
          <w:rPr>
            <w:spacing w:val="-3"/>
            <w:w w:val="90"/>
          </w:rPr>
          <w:t>s mentioned above</w:t>
        </w:r>
      </w:ins>
      <w:r>
        <w:rPr>
          <w:spacing w:val="39"/>
          <w:w w:val="8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28"/>
          <w:w w:val="95"/>
        </w:rPr>
        <w:t xml:space="preserve"> </w:t>
      </w:r>
      <w:r>
        <w:rPr>
          <w:color w:val="0000CC"/>
          <w:w w:val="95"/>
        </w:rPr>
        <w:t>6.1.2</w:t>
      </w:r>
      <w:r>
        <w:rPr>
          <w:w w:val="95"/>
        </w:rPr>
        <w:t>).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simple</w:t>
      </w:r>
      <w:r>
        <w:rPr>
          <w:spacing w:val="-27"/>
          <w:w w:val="95"/>
        </w:rPr>
        <w:t xml:space="preserve"> </w:t>
      </w:r>
      <w:r>
        <w:rPr>
          <w:w w:val="95"/>
        </w:rPr>
        <w:t>calculation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they</w:t>
      </w:r>
      <w:r>
        <w:rPr>
          <w:spacing w:val="-27"/>
          <w:w w:val="95"/>
        </w:rPr>
        <w:t xml:space="preserve"> </w:t>
      </w:r>
      <w:del w:id="797" w:author="Chris Prickett" w:date="2017-02-13T15:10:00Z">
        <w:r w:rsidDel="00151036">
          <w:rPr>
            <w:w w:val="95"/>
          </w:rPr>
          <w:delText>got</w:delText>
        </w:r>
        <w:r w:rsidDel="00151036">
          <w:rPr>
            <w:spacing w:val="-28"/>
            <w:w w:val="95"/>
          </w:rPr>
          <w:delText xml:space="preserve"> </w:delText>
        </w:r>
        <w:r w:rsidDel="00151036">
          <w:rPr>
            <w:w w:val="95"/>
          </w:rPr>
          <w:delText>the</w:delText>
        </w:r>
        <w:r w:rsidDel="00151036">
          <w:rPr>
            <w:spacing w:val="-27"/>
            <w:w w:val="95"/>
          </w:rPr>
          <w:delText xml:space="preserve"> </w:delText>
        </w:r>
      </w:del>
      <w:ins w:id="798" w:author="Chris Prickett" w:date="2017-02-13T15:10:00Z">
        <w:r w:rsidR="00151036">
          <w:rPr>
            <w:w w:val="95"/>
          </w:rPr>
          <w:t xml:space="preserve">received a </w:t>
        </w:r>
      </w:ins>
      <w:r>
        <w:rPr>
          <w:spacing w:val="2"/>
          <w:w w:val="95"/>
        </w:rPr>
        <w:t>good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bargain</w:t>
      </w:r>
      <w:r>
        <w:rPr>
          <w:spacing w:val="-27"/>
          <w:w w:val="95"/>
        </w:rPr>
        <w:t xml:space="preserve"> </w:t>
      </w:r>
      <w:ins w:id="799" w:author="Chris Prickett" w:date="2017-02-13T15:10:00Z">
        <w:r w:rsidR="00151036">
          <w:rPr>
            <w:w w:val="95"/>
          </w:rPr>
          <w:t>from the</w:t>
        </w:r>
      </w:ins>
      <w:del w:id="800" w:author="Chris Prickett" w:date="2017-02-13T15:10:00Z">
        <w:r w:rsidDel="00151036">
          <w:rPr>
            <w:w w:val="95"/>
          </w:rPr>
          <w:delText>with</w:delText>
        </w:r>
      </w:del>
      <w:r>
        <w:rPr>
          <w:spacing w:val="-27"/>
          <w:w w:val="95"/>
        </w:rPr>
        <w:t xml:space="preserve"> </w:t>
      </w:r>
      <w:r>
        <w:rPr>
          <w:w w:val="95"/>
        </w:rPr>
        <w:t>Serbian</w:t>
      </w:r>
      <w:r>
        <w:rPr>
          <w:spacing w:val="-28"/>
          <w:w w:val="95"/>
        </w:rPr>
        <w:t xml:space="preserve"> </w:t>
      </w:r>
      <w:r>
        <w:rPr>
          <w:w w:val="95"/>
        </w:rPr>
        <w:t>authorities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highly</w:t>
      </w:r>
      <w:r>
        <w:rPr>
          <w:spacing w:val="-28"/>
          <w:w w:val="95"/>
        </w:rPr>
        <w:t xml:space="preserve"> </w:t>
      </w:r>
      <w:r>
        <w:rPr>
          <w:w w:val="95"/>
        </w:rPr>
        <w:t>profitable</w:t>
      </w:r>
      <w:r>
        <w:rPr>
          <w:spacing w:val="-28"/>
          <w:w w:val="95"/>
        </w:rPr>
        <w:t xml:space="preserve"> </w:t>
      </w:r>
      <w:r>
        <w:rPr>
          <w:w w:val="95"/>
        </w:rPr>
        <w:t>urban</w:t>
      </w:r>
      <w:r>
        <w:rPr>
          <w:spacing w:val="-28"/>
          <w:w w:val="95"/>
        </w:rPr>
        <w:t xml:space="preserve"> </w:t>
      </w:r>
      <w:r>
        <w:rPr>
          <w:w w:val="95"/>
        </w:rPr>
        <w:t>land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capital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cit</w:t>
      </w:r>
      <w:r>
        <w:rPr>
          <w:spacing w:val="-2"/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Ev</w:t>
      </w:r>
      <w:r>
        <w:rPr>
          <w:spacing w:val="-3"/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though</w:t>
      </w:r>
      <w:r>
        <w:rPr>
          <w:spacing w:val="21"/>
          <w:w w:val="87"/>
        </w:rPr>
        <w:t xml:space="preserve"> </w:t>
      </w:r>
      <w:r>
        <w:rPr>
          <w:w w:val="90"/>
        </w:rPr>
        <w:t>Serbian</w:t>
      </w:r>
      <w:r>
        <w:rPr>
          <w:spacing w:val="-26"/>
          <w:w w:val="90"/>
        </w:rPr>
        <w:t xml:space="preserve"> </w:t>
      </w:r>
      <w:r>
        <w:rPr>
          <w:w w:val="90"/>
        </w:rPr>
        <w:t>tycoons</w:t>
      </w:r>
      <w:r>
        <w:rPr>
          <w:spacing w:val="-26"/>
          <w:w w:val="90"/>
        </w:rPr>
        <w:t xml:space="preserve"> </w:t>
      </w:r>
      <w:del w:id="801" w:author="Chris Prickett" w:date="2017-02-13T15:11:00Z">
        <w:r w:rsidDel="00151036">
          <w:rPr>
            <w:w w:val="90"/>
          </w:rPr>
          <w:delText>beforehand</w:delText>
        </w:r>
        <w:r w:rsidDel="00151036">
          <w:rPr>
            <w:spacing w:val="-26"/>
            <w:w w:val="90"/>
          </w:rPr>
          <w:delText xml:space="preserve"> </w:delText>
        </w:r>
      </w:del>
      <w:ins w:id="802" w:author="Chris Prickett" w:date="2017-02-13T15:11:00Z">
        <w:r w:rsidR="00151036">
          <w:rPr>
            <w:w w:val="90"/>
          </w:rPr>
          <w:t>had</w:t>
        </w:r>
        <w:r w:rsidR="00151036">
          <w:rPr>
            <w:spacing w:val="-26"/>
            <w:w w:val="90"/>
          </w:rPr>
          <w:t xml:space="preserve"> </w:t>
        </w:r>
      </w:ins>
      <w:r>
        <w:rPr>
          <w:spacing w:val="-2"/>
          <w:w w:val="90"/>
        </w:rPr>
        <w:t>manage</w:t>
      </w:r>
      <w:r>
        <w:rPr>
          <w:spacing w:val="-1"/>
          <w:w w:val="90"/>
        </w:rPr>
        <w:t>d</w:t>
      </w:r>
      <w:ins w:id="803" w:author="Chris Prickett" w:date="2017-02-13T15:11:00Z">
        <w:r w:rsidR="00151036">
          <w:rPr>
            <w:spacing w:val="-1"/>
            <w:w w:val="90"/>
          </w:rPr>
          <w:t xml:space="preserve"> before</w:t>
        </w:r>
      </w:ins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secure</w:t>
      </w:r>
      <w:r>
        <w:rPr>
          <w:spacing w:val="-26"/>
          <w:w w:val="90"/>
        </w:rPr>
        <w:t xml:space="preserve"> </w:t>
      </w:r>
      <w:r>
        <w:rPr>
          <w:w w:val="90"/>
        </w:rPr>
        <w:t>similar</w:t>
      </w:r>
      <w:r>
        <w:rPr>
          <w:spacing w:val="-25"/>
          <w:w w:val="90"/>
        </w:rPr>
        <w:t xml:space="preserve"> </w:t>
      </w:r>
      <w:r>
        <w:rPr>
          <w:w w:val="90"/>
        </w:rPr>
        <w:t>successful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estments</w:t>
      </w:r>
      <w:r>
        <w:rPr>
          <w:spacing w:val="-26"/>
          <w:w w:val="90"/>
        </w:rPr>
        <w:t xml:space="preserve"> </w:t>
      </w:r>
      <w:r>
        <w:rPr>
          <w:w w:val="90"/>
        </w:rPr>
        <w:t>(</w:t>
      </w:r>
      <w:r>
        <w:rPr>
          <w:rFonts w:ascii="Georgia"/>
          <w:b/>
          <w:w w:val="90"/>
        </w:rPr>
        <w:t>?</w:t>
      </w:r>
      <w:r>
        <w:rPr>
          <w:w w:val="90"/>
        </w:rPr>
        <w:t>),</w:t>
      </w:r>
      <w:r>
        <w:rPr>
          <w:spacing w:val="-24"/>
          <w:w w:val="90"/>
        </w:rPr>
        <w:t xml:space="preserve"> </w:t>
      </w:r>
      <w:r>
        <w:rPr>
          <w:w w:val="90"/>
        </w:rPr>
        <w:t>experts</w:t>
      </w:r>
      <w:r>
        <w:rPr>
          <w:spacing w:val="44"/>
          <w:w w:val="86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ins w:id="804" w:author="Chris Prickett" w:date="2017-02-13T15:11:00Z">
        <w:r w:rsidR="00151036">
          <w:rPr>
            <w:w w:val="95"/>
          </w:rPr>
          <w:t xml:space="preserve"> the</w:t>
        </w:r>
      </w:ins>
      <w:r>
        <w:rPr>
          <w:spacing w:val="-32"/>
          <w:w w:val="95"/>
        </w:rPr>
        <w:t xml:space="preserve"> </w:t>
      </w:r>
      <w:r>
        <w:rPr>
          <w:w w:val="95"/>
        </w:rPr>
        <w:t>limited</w:t>
      </w:r>
      <w:r>
        <w:rPr>
          <w:spacing w:val="-32"/>
          <w:w w:val="95"/>
        </w:rPr>
        <w:t xml:space="preserve"> </w:t>
      </w:r>
      <w:r>
        <w:rPr>
          <w:w w:val="95"/>
        </w:rPr>
        <w:t>financial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capacit</w:t>
      </w:r>
      <w:r>
        <w:rPr>
          <w:spacing w:val="-1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2"/>
          <w:w w:val="95"/>
        </w:rPr>
        <w:t xml:space="preserve"> </w:t>
      </w:r>
      <w:ins w:id="805" w:author="Chris Prickett" w:date="2017-02-13T15:11:00Z">
        <w:r w:rsidR="00151036">
          <w:rPr>
            <w:w w:val="95"/>
          </w:rPr>
          <w:t>s</w:t>
        </w:r>
      </w:ins>
      <w:del w:id="806" w:author="Chris Prickett" w:date="2017-02-13T15:11:00Z">
        <w:r w:rsidDel="00151036">
          <w:rPr>
            <w:w w:val="95"/>
          </w:rPr>
          <w:delText>S</w:delText>
        </w:r>
      </w:del>
      <w:r>
        <w:rPr>
          <w:w w:val="95"/>
        </w:rPr>
        <w:t>tate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financial</w:t>
      </w:r>
      <w:r>
        <w:rPr>
          <w:spacing w:val="-32"/>
          <w:w w:val="95"/>
        </w:rPr>
        <w:t xml:space="preserve"> </w:t>
      </w:r>
      <w:r>
        <w:rPr>
          <w:w w:val="95"/>
        </w:rPr>
        <w:t>crisis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ha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32"/>
          <w:w w:val="95"/>
        </w:rPr>
        <w:t xml:space="preserve"> </w:t>
      </w:r>
      <w:r w:rsidR="00B10A51">
        <w:rPr>
          <w:w w:val="95"/>
        </w:rPr>
        <w:t>con</w:t>
      </w:r>
      <w:r>
        <w:rPr>
          <w:w w:val="95"/>
        </w:rPr>
        <w:t>tributed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urgen</w:t>
      </w:r>
      <w:r>
        <w:rPr>
          <w:spacing w:val="-1"/>
          <w:w w:val="95"/>
        </w:rPr>
        <w:t>t</w:t>
      </w:r>
      <w:r>
        <w:rPr>
          <w:spacing w:val="-40"/>
          <w:w w:val="95"/>
        </w:rPr>
        <w:t xml:space="preserve"> </w:t>
      </w:r>
      <w:r>
        <w:rPr>
          <w:w w:val="95"/>
        </w:rPr>
        <w:t>needs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real</w:t>
      </w:r>
      <w:r>
        <w:rPr>
          <w:spacing w:val="-40"/>
          <w:w w:val="95"/>
        </w:rPr>
        <w:t xml:space="preserve"> </w:t>
      </w:r>
      <w:r>
        <w:rPr>
          <w:w w:val="95"/>
        </w:rPr>
        <w:t>estate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estments</w:t>
      </w:r>
      <w:r>
        <w:rPr>
          <w:spacing w:val="-40"/>
          <w:w w:val="95"/>
        </w:rPr>
        <w:t xml:space="preserve"> </w:t>
      </w:r>
      <w:r>
        <w:rPr>
          <w:w w:val="95"/>
        </w:rPr>
        <w:t>after</w:t>
      </w:r>
      <w:r>
        <w:rPr>
          <w:spacing w:val="-39"/>
          <w:w w:val="95"/>
        </w:rPr>
        <w:t xml:space="preserve"> </w:t>
      </w:r>
      <w:r>
        <w:rPr>
          <w:w w:val="95"/>
        </w:rPr>
        <w:t>its</w:t>
      </w:r>
      <w:r>
        <w:rPr>
          <w:spacing w:val="-40"/>
          <w:w w:val="95"/>
        </w:rPr>
        <w:t xml:space="preserve"> </w:t>
      </w:r>
      <w:r>
        <w:rPr>
          <w:w w:val="95"/>
        </w:rPr>
        <w:t>sudden</w:t>
      </w:r>
      <w:r>
        <w:rPr>
          <w:spacing w:val="-40"/>
          <w:w w:val="95"/>
        </w:rPr>
        <w:t xml:space="preserve"> </w:t>
      </w:r>
      <w:r>
        <w:rPr>
          <w:w w:val="95"/>
        </w:rPr>
        <w:t>halt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2010</w:t>
      </w:r>
      <w:r>
        <w:rPr>
          <w:spacing w:val="-40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</w:p>
    <w:p w14:paraId="5DFC115D" w14:textId="77777777" w:rsidR="00B0559F" w:rsidRDefault="00B0559F">
      <w:pPr>
        <w:spacing w:before="2"/>
        <w:rPr>
          <w:rFonts w:ascii="Bookman Old Style" w:eastAsia="Bookman Old Style" w:hAnsi="Bookman Old Style" w:cs="Bookman Old Style"/>
          <w:sz w:val="30"/>
          <w:szCs w:val="30"/>
        </w:rPr>
      </w:pPr>
    </w:p>
    <w:p w14:paraId="2A32FC52" w14:textId="5FE11A8A" w:rsidR="00B0559F" w:rsidRDefault="00151036">
      <w:pPr>
        <w:pStyle w:val="BodyText"/>
        <w:spacing w:line="327" w:lineRule="auto"/>
        <w:ind w:right="110"/>
        <w:jc w:val="both"/>
      </w:pPr>
      <w:ins w:id="807" w:author="Chris Prickett" w:date="2017-02-13T15:11:00Z">
        <w:r>
          <w:rPr>
            <w:w w:val="95"/>
          </w:rPr>
          <w:t xml:space="preserve">The </w:t>
        </w:r>
      </w:ins>
      <w:r w:rsidR="00E07B1F">
        <w:rPr>
          <w:w w:val="95"/>
        </w:rPr>
        <w:t>Belgrade</w:t>
      </w:r>
      <w:r w:rsidR="00E07B1F">
        <w:rPr>
          <w:spacing w:val="-8"/>
          <w:w w:val="95"/>
        </w:rPr>
        <w:t xml:space="preserve"> </w:t>
      </w:r>
      <w:r w:rsidR="00E07B1F">
        <w:rPr>
          <w:spacing w:val="-3"/>
          <w:w w:val="95"/>
        </w:rPr>
        <w:t>W</w:t>
      </w:r>
      <w:r w:rsidR="00E07B1F">
        <w:rPr>
          <w:spacing w:val="-4"/>
          <w:w w:val="95"/>
        </w:rPr>
        <w:t>aterfron</w:t>
      </w:r>
      <w:r w:rsidR="00E07B1F">
        <w:rPr>
          <w:spacing w:val="-3"/>
          <w:w w:val="95"/>
        </w:rPr>
        <w:t>t</w:t>
      </w:r>
      <w:r w:rsidR="00E07B1F">
        <w:rPr>
          <w:spacing w:val="-8"/>
          <w:w w:val="95"/>
        </w:rPr>
        <w:t xml:space="preserve"> </w:t>
      </w:r>
      <w:r w:rsidR="00E07B1F">
        <w:rPr>
          <w:spacing w:val="1"/>
          <w:w w:val="95"/>
        </w:rPr>
        <w:t>Project</w:t>
      </w:r>
      <w:r w:rsidR="00E07B1F">
        <w:rPr>
          <w:spacing w:val="-7"/>
          <w:w w:val="95"/>
        </w:rPr>
        <w:t xml:space="preserve"> </w:t>
      </w:r>
      <w:r w:rsidR="00E07B1F">
        <w:rPr>
          <w:w w:val="95"/>
        </w:rPr>
        <w:t>(BWP)</w:t>
      </w:r>
      <w:r w:rsidR="00E07B1F">
        <w:rPr>
          <w:spacing w:val="-9"/>
          <w:w w:val="95"/>
        </w:rPr>
        <w:t xml:space="preserve"> </w:t>
      </w:r>
      <w:r w:rsidR="00E07B1F">
        <w:rPr>
          <w:w w:val="95"/>
        </w:rPr>
        <w:t>is</w:t>
      </w:r>
      <w:r w:rsidR="00E07B1F">
        <w:rPr>
          <w:spacing w:val="-7"/>
          <w:w w:val="95"/>
        </w:rPr>
        <w:t xml:space="preserve"> </w:t>
      </w:r>
      <w:r w:rsidR="00E07B1F">
        <w:rPr>
          <w:w w:val="95"/>
        </w:rPr>
        <w:t>a</w:t>
      </w:r>
      <w:r w:rsidR="00E07B1F">
        <w:rPr>
          <w:spacing w:val="-9"/>
          <w:w w:val="95"/>
        </w:rPr>
        <w:t xml:space="preserve"> </w:t>
      </w:r>
      <w:r w:rsidR="00E07B1F">
        <w:rPr>
          <w:spacing w:val="-1"/>
          <w:w w:val="95"/>
        </w:rPr>
        <w:t>t</w:t>
      </w:r>
      <w:r w:rsidR="00E07B1F">
        <w:rPr>
          <w:spacing w:val="-2"/>
          <w:w w:val="95"/>
        </w:rPr>
        <w:t>ypical</w:t>
      </w:r>
      <w:r w:rsidR="00E07B1F">
        <w:rPr>
          <w:spacing w:val="-8"/>
          <w:w w:val="95"/>
        </w:rPr>
        <w:t xml:space="preserve"> </w:t>
      </w:r>
      <w:r w:rsidR="00E07B1F">
        <w:rPr>
          <w:spacing w:val="1"/>
          <w:w w:val="95"/>
        </w:rPr>
        <w:t>megaproject</w:t>
      </w:r>
      <w:r w:rsidR="00E07B1F">
        <w:rPr>
          <w:spacing w:val="-8"/>
          <w:w w:val="95"/>
        </w:rPr>
        <w:t xml:space="preserve"> </w:t>
      </w:r>
      <w:r w:rsidR="00E07B1F">
        <w:rPr>
          <w:w w:val="95"/>
        </w:rPr>
        <w:t>(MP)</w:t>
      </w:r>
      <w:r w:rsidR="00E07B1F">
        <w:rPr>
          <w:spacing w:val="-8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8"/>
          <w:w w:val="95"/>
        </w:rPr>
        <w:t xml:space="preserve"> </w:t>
      </w:r>
      <w:r w:rsidR="00E07B1F">
        <w:rPr>
          <w:w w:val="95"/>
        </w:rPr>
        <w:t>a</w:t>
      </w:r>
      <w:r w:rsidR="00E07B1F">
        <w:rPr>
          <w:spacing w:val="-8"/>
          <w:w w:val="95"/>
        </w:rPr>
        <w:t xml:space="preserve"> </w:t>
      </w:r>
      <w:r w:rsidR="00E07B1F">
        <w:rPr>
          <w:w w:val="95"/>
        </w:rPr>
        <w:t>flagship</w:t>
      </w:r>
      <w:r w:rsidR="00E07B1F">
        <w:rPr>
          <w:spacing w:val="-9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24"/>
          <w:w w:val="90"/>
        </w:rPr>
        <w:t xml:space="preserve"> </w:t>
      </w:r>
      <w:ins w:id="808" w:author="Chris Prickett" w:date="2017-02-13T15:12:00Z">
        <w:r>
          <w:rPr>
            <w:spacing w:val="24"/>
            <w:w w:val="90"/>
          </w:rPr>
          <w:t xml:space="preserve">the dominance of </w:t>
        </w:r>
      </w:ins>
      <w:r w:rsidR="00E07B1F">
        <w:rPr>
          <w:w w:val="90"/>
        </w:rPr>
        <w:t>the</w:t>
      </w:r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neoliberal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doctrine</w:t>
      </w:r>
      <w:r w:rsidR="00E07B1F">
        <w:rPr>
          <w:spacing w:val="-13"/>
          <w:w w:val="90"/>
        </w:rPr>
        <w:t xml:space="preserve"> </w:t>
      </w:r>
      <w:ins w:id="809" w:author="Chris Prickett" w:date="2017-02-13T15:12:00Z">
        <w:r>
          <w:rPr>
            <w:w w:val="90"/>
          </w:rPr>
          <w:t>in</w:t>
        </w:r>
      </w:ins>
      <w:del w:id="810" w:author="Chris Prickett" w:date="2017-02-13T15:12:00Z">
        <w:r w:rsidR="00E07B1F" w:rsidDel="00151036">
          <w:rPr>
            <w:w w:val="90"/>
          </w:rPr>
          <w:delText>dominance</w:delText>
        </w:r>
      </w:del>
      <w:r w:rsidR="00E07B1F">
        <w:rPr>
          <w:spacing w:val="-15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Serbian</w:t>
      </w:r>
      <w:r w:rsidR="00E07B1F">
        <w:rPr>
          <w:spacing w:val="-14"/>
          <w:w w:val="90"/>
        </w:rPr>
        <w:t xml:space="preserve"> </w:t>
      </w:r>
      <w:r w:rsidR="00E07B1F">
        <w:rPr>
          <w:spacing w:val="-2"/>
          <w:w w:val="90"/>
        </w:rPr>
        <w:t>con</w:t>
      </w:r>
      <w:r w:rsidR="00E07B1F">
        <w:rPr>
          <w:spacing w:val="-1"/>
          <w:w w:val="90"/>
        </w:rPr>
        <w:t>text</w:t>
      </w:r>
      <w:r w:rsidR="00E07B1F">
        <w:rPr>
          <w:spacing w:val="-14"/>
          <w:w w:val="90"/>
        </w:rPr>
        <w:t xml:space="preserve"> </w:t>
      </w:r>
      <w:r w:rsidR="00E07B1F">
        <w:rPr>
          <w:w w:val="90"/>
        </w:rPr>
        <w:t>(</w:t>
      </w:r>
      <w:r w:rsidR="00E07B1F">
        <w:rPr>
          <w:rFonts w:ascii="Georgia"/>
          <w:b/>
          <w:w w:val="90"/>
        </w:rPr>
        <w:t>?</w:t>
      </w:r>
      <w:r w:rsidR="00E07B1F">
        <w:rPr>
          <w:w w:val="90"/>
        </w:rPr>
        <w:t>).</w:t>
      </w:r>
      <w:r w:rsidR="00E07B1F">
        <w:rPr>
          <w:spacing w:val="10"/>
          <w:w w:val="90"/>
        </w:rPr>
        <w:t xml:space="preserve"> </w:t>
      </w:r>
      <w:ins w:id="811" w:author="Chris Prickett" w:date="2017-02-13T15:12:00Z">
        <w:r>
          <w:rPr>
            <w:w w:val="90"/>
          </w:rPr>
          <w:t>A w</w:t>
        </w:r>
      </w:ins>
      <w:del w:id="812" w:author="Chris Prickett" w:date="2017-02-13T15:12:00Z">
        <w:r w:rsidR="00E07B1F" w:rsidDel="00151036">
          <w:rPr>
            <w:w w:val="90"/>
          </w:rPr>
          <w:delText>W</w:delText>
        </w:r>
      </w:del>
      <w:r w:rsidR="00E07B1F">
        <w:rPr>
          <w:w w:val="90"/>
        </w:rPr>
        <w:t>idely</w:t>
      </w:r>
      <w:r w:rsidR="00E07B1F">
        <w:rPr>
          <w:spacing w:val="-14"/>
          <w:w w:val="90"/>
        </w:rPr>
        <w:t xml:space="preserve"> </w:t>
      </w:r>
      <w:r w:rsidR="00E07B1F">
        <w:rPr>
          <w:spacing w:val="-3"/>
          <w:w w:val="90"/>
        </w:rPr>
        <w:t>known</w:t>
      </w:r>
      <w:r w:rsidR="00E07B1F">
        <w:rPr>
          <w:spacing w:val="-13"/>
          <w:w w:val="90"/>
        </w:rPr>
        <w:t xml:space="preserve"> </w:t>
      </w:r>
      <w:r w:rsidR="00E07B1F">
        <w:rPr>
          <w:w w:val="90"/>
        </w:rPr>
        <w:t>hypothesis</w:t>
      </w:r>
      <w:r w:rsidR="00E07B1F">
        <w:rPr>
          <w:spacing w:val="-14"/>
          <w:w w:val="90"/>
        </w:rPr>
        <w:t xml:space="preserve"> </w:t>
      </w:r>
      <w:ins w:id="813" w:author="Chris Prickett" w:date="2017-02-13T15:12:00Z">
        <w:r>
          <w:rPr>
            <w:w w:val="95"/>
          </w:rPr>
          <w:t>states</w:t>
        </w:r>
      </w:ins>
      <w:del w:id="814" w:author="Chris Prickett" w:date="2017-02-13T15:12:00Z">
        <w:r w:rsidR="00E07B1F" w:rsidDel="00151036">
          <w:rPr>
            <w:spacing w:val="-3"/>
            <w:w w:val="90"/>
          </w:rPr>
          <w:delText>sa</w:delText>
        </w:r>
        <w:r w:rsidR="00E07B1F" w:rsidDel="00151036">
          <w:rPr>
            <w:spacing w:val="-2"/>
            <w:w w:val="90"/>
          </w:rPr>
          <w:delText>y</w:delText>
        </w:r>
        <w:r w:rsidR="00E07B1F" w:rsidDel="00151036">
          <w:rPr>
            <w:w w:val="95"/>
          </w:rPr>
          <w:delText>ing</w:delText>
        </w:r>
      </w:del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that</w:t>
      </w:r>
      <w:r w:rsidR="00E07B1F">
        <w:rPr>
          <w:spacing w:val="-36"/>
          <w:w w:val="95"/>
        </w:rPr>
        <w:t xml:space="preserve"> </w:t>
      </w:r>
      <w:r w:rsidR="00E07B1F">
        <w:rPr>
          <w:spacing w:val="-1"/>
          <w:w w:val="95"/>
        </w:rPr>
        <w:t>t</w:t>
      </w:r>
      <w:r w:rsidR="00E07B1F">
        <w:rPr>
          <w:spacing w:val="-2"/>
          <w:w w:val="95"/>
        </w:rPr>
        <w:t>he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success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6"/>
          <w:w w:val="95"/>
        </w:rPr>
        <w:t xml:space="preserve"> </w:t>
      </w:r>
      <w:ins w:id="815" w:author="Chris Prickett" w:date="2017-02-13T15:13:00Z">
        <w:r>
          <w:rPr>
            <w:spacing w:val="-36"/>
            <w:w w:val="95"/>
          </w:rPr>
          <w:t xml:space="preserve">a </w:t>
        </w:r>
      </w:ins>
      <w:r w:rsidR="00E07B1F">
        <w:rPr>
          <w:w w:val="95"/>
        </w:rPr>
        <w:t>MP</w:t>
      </w:r>
      <w:del w:id="816" w:author="Chris Prickett" w:date="2017-02-13T15:13:00Z">
        <w:r w:rsidR="00E07B1F" w:rsidDel="00151036">
          <w:rPr>
            <w:w w:val="95"/>
          </w:rPr>
          <w:delText>s</w:delText>
        </w:r>
      </w:del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depends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its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appreciation</w:t>
      </w:r>
      <w:r w:rsidR="00E07B1F">
        <w:rPr>
          <w:spacing w:val="-36"/>
          <w:w w:val="95"/>
        </w:rPr>
        <w:t xml:space="preserve"> </w:t>
      </w:r>
      <w:del w:id="817" w:author="Chris Prickett" w:date="2017-02-13T15:13:00Z">
        <w:r w:rsidR="00E07B1F" w:rsidDel="00151036">
          <w:rPr>
            <w:spacing w:val="-3"/>
            <w:w w:val="95"/>
          </w:rPr>
          <w:delText>into</w:delText>
        </w:r>
        <w:r w:rsidR="00E07B1F" w:rsidDel="00151036">
          <w:rPr>
            <w:spacing w:val="-36"/>
            <w:w w:val="95"/>
          </w:rPr>
          <w:delText xml:space="preserve"> </w:delText>
        </w:r>
      </w:del>
      <w:ins w:id="818" w:author="Chris Prickett" w:date="2017-02-13T15:13:00Z">
        <w:r>
          <w:rPr>
            <w:spacing w:val="-3"/>
            <w:w w:val="95"/>
          </w:rPr>
          <w:t>of the</w:t>
        </w:r>
        <w:r>
          <w:rPr>
            <w:spacing w:val="-36"/>
            <w:w w:val="95"/>
          </w:rPr>
          <w:t xml:space="preserve"> </w:t>
        </w:r>
      </w:ins>
      <w:r w:rsidR="00E07B1F">
        <w:rPr>
          <w:spacing w:val="1"/>
          <w:w w:val="95"/>
        </w:rPr>
        <w:t>local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historical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5"/>
          <w:w w:val="95"/>
        </w:rPr>
        <w:t xml:space="preserve"> </w:t>
      </w:r>
      <w:r w:rsidR="00E07B1F">
        <w:rPr>
          <w:spacing w:val="-2"/>
          <w:w w:val="95"/>
        </w:rPr>
        <w:t>curren</w:t>
      </w:r>
      <w:r w:rsidR="00E07B1F">
        <w:rPr>
          <w:spacing w:val="-1"/>
          <w:w w:val="95"/>
        </w:rPr>
        <w:t>t</w:t>
      </w:r>
      <w:r w:rsidR="00E07B1F">
        <w:rPr>
          <w:spacing w:val="24"/>
          <w:w w:val="101"/>
        </w:rPr>
        <w:t xml:space="preserve"> </w:t>
      </w:r>
      <w:r w:rsidR="00E07B1F">
        <w:rPr>
          <w:spacing w:val="-2"/>
          <w:w w:val="95"/>
        </w:rPr>
        <w:t>context,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its</w:t>
      </w:r>
      <w:r w:rsidR="00E07B1F">
        <w:rPr>
          <w:spacing w:val="-33"/>
          <w:w w:val="95"/>
        </w:rPr>
        <w:t xml:space="preserve"> </w:t>
      </w:r>
      <w:r w:rsidR="00E07B1F">
        <w:rPr>
          <w:spacing w:val="-2"/>
          <w:w w:val="95"/>
        </w:rPr>
        <w:t>abilit</w:t>
      </w:r>
      <w:r w:rsidR="00E07B1F">
        <w:rPr>
          <w:spacing w:val="-1"/>
          <w:w w:val="95"/>
        </w:rPr>
        <w:t>y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respond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3"/>
          <w:w w:val="95"/>
        </w:rPr>
        <w:t xml:space="preserve"> </w:t>
      </w:r>
      <w:r w:rsidR="00E07B1F">
        <w:rPr>
          <w:spacing w:val="-2"/>
          <w:w w:val="95"/>
        </w:rPr>
        <w:t>contrasting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aims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objectives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3"/>
          <w:w w:val="95"/>
        </w:rPr>
        <w:t xml:space="preserve"> </w:t>
      </w:r>
      <w:r w:rsidR="00E07B1F">
        <w:rPr>
          <w:spacing w:val="-2"/>
          <w:w w:val="95"/>
        </w:rPr>
        <w:t>integration</w:t>
      </w:r>
      <w:r w:rsidR="00E07B1F">
        <w:rPr>
          <w:spacing w:val="45"/>
          <w:w w:val="89"/>
        </w:rPr>
        <w:t xml:space="preserve"> </w:t>
      </w:r>
      <w:r w:rsidR="00E07B1F">
        <w:rPr>
          <w:w w:val="95"/>
        </w:rPr>
        <w:t>of</w:t>
      </w:r>
      <w:r w:rsidR="00E07B1F">
        <w:rPr>
          <w:spacing w:val="-42"/>
          <w:w w:val="95"/>
        </w:rPr>
        <w:t xml:space="preserve"> </w:t>
      </w:r>
      <w:r w:rsidR="00E07B1F">
        <w:rPr>
          <w:spacing w:val="-2"/>
          <w:w w:val="95"/>
        </w:rPr>
        <w:t>communities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localities</w:t>
      </w:r>
      <w:r w:rsidR="00E07B1F">
        <w:rPr>
          <w:spacing w:val="-41"/>
          <w:w w:val="95"/>
        </w:rPr>
        <w:t xml:space="preserve"> </w:t>
      </w:r>
      <w:r w:rsidR="00E07B1F">
        <w:rPr>
          <w:spacing w:val="-4"/>
          <w:w w:val="95"/>
        </w:rPr>
        <w:t>in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olved</w:t>
      </w:r>
      <w:r w:rsidR="00E07B1F">
        <w:rPr>
          <w:spacing w:val="-41"/>
          <w:w w:val="95"/>
        </w:rPr>
        <w:t xml:space="preserve"> </w:t>
      </w:r>
      <w:r w:rsidR="00E07B1F">
        <w:rPr>
          <w:w w:val="95"/>
        </w:rPr>
        <w:t>(</w:t>
      </w:r>
      <w:r w:rsidR="00E07B1F">
        <w:rPr>
          <w:rFonts w:ascii="Georgia"/>
          <w:b/>
          <w:w w:val="95"/>
        </w:rPr>
        <w:t>?</w:t>
      </w:r>
      <w:r w:rsidR="00E07B1F">
        <w:rPr>
          <w:w w:val="95"/>
        </w:rPr>
        <w:t>).</w:t>
      </w:r>
    </w:p>
    <w:p w14:paraId="01069FF9" w14:textId="11DA0689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4"/>
          <w:w w:val="95"/>
        </w:rPr>
        <w:t>Howe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er,</w:t>
      </w:r>
      <w:r>
        <w:rPr>
          <w:spacing w:val="-24"/>
          <w:w w:val="95"/>
        </w:rPr>
        <w:t xml:space="preserve"> </w:t>
      </w:r>
      <w:r>
        <w:rPr>
          <w:w w:val="95"/>
        </w:rPr>
        <w:t>what</w:t>
      </w:r>
      <w:r>
        <w:rPr>
          <w:spacing w:val="-25"/>
          <w:w w:val="95"/>
        </w:rPr>
        <w:t xml:space="preserve"> </w:t>
      </w:r>
      <w:r>
        <w:rPr>
          <w:w w:val="95"/>
        </w:rPr>
        <w:t>happened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case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BWP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quite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opposite</w:t>
      </w:r>
      <w:ins w:id="819" w:author="Chris Prickett" w:date="2017-02-13T15:16:00Z">
        <w:r w:rsidR="00151036">
          <w:rPr>
            <w:w w:val="95"/>
          </w:rPr>
          <w:t>,</w:t>
        </w:r>
      </w:ins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39"/>
          <w:w w:val="87"/>
        </w:rPr>
        <w:t xml:space="preserve"> </w:t>
      </w:r>
      <w:ins w:id="820" w:author="Chris Prickett" w:date="2017-02-13T15:16:00Z">
        <w:r w:rsidR="00151036">
          <w:rPr>
            <w:spacing w:val="39"/>
            <w:w w:val="87"/>
          </w:rPr>
          <w:t xml:space="preserve">closely </w:t>
        </w:r>
      </w:ins>
      <w:r>
        <w:rPr>
          <w:w w:val="90"/>
        </w:rPr>
        <w:t>corresponds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ins w:id="821" w:author="Chris Prickett" w:date="2017-02-13T15:16:00Z">
        <w:r w:rsidR="00151036">
          <w:rPr>
            <w:w w:val="90"/>
          </w:rPr>
          <w:t>a</w:t>
        </w:r>
      </w:ins>
      <w:del w:id="822" w:author="Chris Prickett" w:date="2017-02-13T15:16:00Z">
        <w:r w:rsidDel="00151036">
          <w:rPr>
            <w:w w:val="90"/>
          </w:rPr>
          <w:delText>the</w:delText>
        </w:r>
      </w:del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Mac</w:t>
      </w:r>
      <w:r>
        <w:rPr>
          <w:spacing w:val="-3"/>
          <w:w w:val="90"/>
        </w:rPr>
        <w:t>hia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ellian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form</w:t>
      </w:r>
      <w:r>
        <w:rPr>
          <w:spacing w:val="-2"/>
          <w:w w:val="90"/>
        </w:rPr>
        <w:t>ula</w:t>
      </w:r>
      <w:r>
        <w:rPr>
          <w:spacing w:val="-24"/>
          <w:w w:val="90"/>
        </w:rPr>
        <w:t xml:space="preserve"> </w:t>
      </w:r>
      <w:r>
        <w:rPr>
          <w:w w:val="90"/>
        </w:rPr>
        <w:t>for</w:t>
      </w:r>
      <w:ins w:id="823" w:author="Chris Prickett" w:date="2017-02-13T15:16:00Z">
        <w:r w:rsidR="00151036">
          <w:rPr>
            <w:w w:val="90"/>
          </w:rPr>
          <w:t xml:space="preserve"> a</w:t>
        </w:r>
      </w:ins>
      <w:r>
        <w:rPr>
          <w:spacing w:val="-24"/>
          <w:w w:val="90"/>
        </w:rPr>
        <w:t xml:space="preserve"> </w:t>
      </w:r>
      <w:r>
        <w:rPr>
          <w:w w:val="90"/>
        </w:rPr>
        <w:t>MP</w:t>
      </w:r>
      <w:ins w:id="824" w:author="Chris Prickett" w:date="2017-02-13T15:16:00Z">
        <w:r w:rsidR="00151036">
          <w:rPr>
            <w:w w:val="90"/>
          </w:rPr>
          <w:t>’</w:t>
        </w:r>
      </w:ins>
      <w:r>
        <w:rPr>
          <w:w w:val="90"/>
        </w:rPr>
        <w:t>s</w:t>
      </w:r>
      <w:r>
        <w:rPr>
          <w:spacing w:val="-24"/>
          <w:w w:val="90"/>
        </w:rPr>
        <w:t xml:space="preserve"> </w:t>
      </w:r>
      <w:r>
        <w:rPr>
          <w:w w:val="90"/>
        </w:rPr>
        <w:t>roll-</w:t>
      </w:r>
      <w:ins w:id="825" w:author="Chris Prickett" w:date="2017-02-13T15:16:00Z">
        <w:r w:rsidR="00151036">
          <w:rPr>
            <w:w w:val="90"/>
          </w:rPr>
          <w:t>out</w:t>
        </w:r>
      </w:ins>
      <w:del w:id="826" w:author="Chris Prickett" w:date="2017-02-13T15:16:00Z">
        <w:r w:rsidDel="00151036">
          <w:rPr>
            <w:w w:val="90"/>
          </w:rPr>
          <w:delText>up</w:delText>
        </w:r>
      </w:del>
      <w:r>
        <w:rPr>
          <w:spacing w:val="-24"/>
          <w:w w:val="90"/>
        </w:rPr>
        <w:t xml:space="preserve"> </w:t>
      </w:r>
      <w:r>
        <w:rPr>
          <w:w w:val="90"/>
        </w:rPr>
        <w:t>with</w:t>
      </w:r>
      <w:r>
        <w:rPr>
          <w:spacing w:val="-24"/>
          <w:w w:val="90"/>
        </w:rPr>
        <w:t xml:space="preserve"> </w:t>
      </w:r>
      <w:r>
        <w:rPr>
          <w:w w:val="90"/>
        </w:rPr>
        <w:t>under</w:t>
      </w:r>
      <w:ins w:id="827" w:author="Chris Prickett" w:date="2017-02-13T15:17:00Z">
        <w:r w:rsidR="00151036">
          <w:rPr>
            <w:w w:val="90"/>
          </w:rPr>
          <w:t>-</w:t>
        </w:r>
      </w:ins>
      <w:r>
        <w:rPr>
          <w:w w:val="90"/>
        </w:rPr>
        <w:t>estimated</w:t>
      </w:r>
      <w:r>
        <w:rPr>
          <w:spacing w:val="-24"/>
          <w:w w:val="90"/>
        </w:rPr>
        <w:t xml:space="preserve"> </w:t>
      </w:r>
      <w:r>
        <w:rPr>
          <w:w w:val="90"/>
        </w:rPr>
        <w:t>costs,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er-</w:t>
      </w:r>
      <w:del w:id="828" w:author="Chris Prickett" w:date="2017-02-13T15:17:00Z">
        <w:r w:rsidDel="00151036">
          <w:rPr>
            <w:spacing w:val="31"/>
            <w:w w:val="85"/>
          </w:rPr>
          <w:delText xml:space="preserve"> </w:delText>
        </w:r>
      </w:del>
      <w:r>
        <w:rPr>
          <w:w w:val="90"/>
        </w:rPr>
        <w:t>estimated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rev</w:t>
      </w:r>
      <w:r>
        <w:rPr>
          <w:spacing w:val="-3"/>
          <w:w w:val="90"/>
        </w:rPr>
        <w:t>enues,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undervalued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en</w:t>
      </w:r>
      <w:r>
        <w:rPr>
          <w:spacing w:val="-2"/>
          <w:w w:val="90"/>
        </w:rPr>
        <w:t>vi</w:t>
      </w:r>
      <w:r>
        <w:rPr>
          <w:spacing w:val="-3"/>
          <w:w w:val="90"/>
        </w:rPr>
        <w:t>ronmen</w:t>
      </w:r>
      <w:r>
        <w:rPr>
          <w:spacing w:val="-2"/>
          <w:w w:val="90"/>
        </w:rPr>
        <w:t>tal</w:t>
      </w:r>
      <w:r>
        <w:rPr>
          <w:spacing w:val="-7"/>
          <w:w w:val="90"/>
        </w:rPr>
        <w:t xml:space="preserve"> </w:t>
      </w:r>
      <w:r>
        <w:rPr>
          <w:w w:val="90"/>
        </w:rPr>
        <w:t>impacts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exaggerated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dev</w:t>
      </w:r>
      <w:r>
        <w:rPr>
          <w:spacing w:val="-2"/>
          <w:w w:val="90"/>
        </w:rPr>
        <w:t>elopmen</w:t>
      </w:r>
      <w:r>
        <w:rPr>
          <w:spacing w:val="-1"/>
          <w:w w:val="90"/>
        </w:rPr>
        <w:t>tal</w:t>
      </w:r>
      <w:r>
        <w:rPr>
          <w:spacing w:val="55"/>
          <w:w w:val="91"/>
        </w:rPr>
        <w:t xml:space="preserve"> </w:t>
      </w:r>
      <w:r>
        <w:rPr>
          <w:w w:val="95"/>
        </w:rPr>
        <w:t>effects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18).</w:t>
      </w:r>
    </w:p>
    <w:p w14:paraId="7633C030" w14:textId="77777777" w:rsidR="00B0559F" w:rsidRDefault="00B0559F">
      <w:pPr>
        <w:spacing w:before="4"/>
        <w:rPr>
          <w:rFonts w:ascii="Bookman Old Style" w:eastAsia="Bookman Old Style" w:hAnsi="Bookman Old Style" w:cs="Bookman Old Style"/>
        </w:rPr>
      </w:pPr>
    </w:p>
    <w:p w14:paraId="3A60DC23" w14:textId="2767A34C" w:rsidR="00B10A51" w:rsidRPr="00B10A51" w:rsidRDefault="00E07B1F" w:rsidP="00B10A51">
      <w:pPr>
        <w:pStyle w:val="BodyText"/>
        <w:spacing w:before="28"/>
        <w:ind w:firstLine="0"/>
        <w:jc w:val="both"/>
      </w:pPr>
      <w:r w:rsidRPr="00B10A51">
        <w:rPr>
          <w:w w:val="95"/>
        </w:rPr>
        <w:t>The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situation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in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Belgrade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(and</w:t>
      </w:r>
      <w:r w:rsidRPr="00B10A51">
        <w:rPr>
          <w:spacing w:val="-41"/>
          <w:w w:val="95"/>
        </w:rPr>
        <w:t xml:space="preserve"> </w:t>
      </w:r>
      <w:r w:rsidRPr="00B10A51">
        <w:rPr>
          <w:spacing w:val="-4"/>
          <w:w w:val="95"/>
        </w:rPr>
        <w:t>Sa</w:t>
      </w:r>
      <w:r w:rsidRPr="00B10A51">
        <w:rPr>
          <w:spacing w:val="-3"/>
          <w:w w:val="95"/>
        </w:rPr>
        <w:t>v</w:t>
      </w:r>
      <w:r w:rsidRPr="00B10A51">
        <w:rPr>
          <w:spacing w:val="-4"/>
          <w:w w:val="95"/>
        </w:rPr>
        <w:t>amala)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can</w:t>
      </w:r>
      <w:r w:rsidRPr="00B10A51">
        <w:rPr>
          <w:spacing w:val="-41"/>
          <w:w w:val="95"/>
        </w:rPr>
        <w:t xml:space="preserve"> </w:t>
      </w:r>
      <w:r w:rsidRPr="00B10A51">
        <w:rPr>
          <w:spacing w:val="3"/>
          <w:w w:val="95"/>
        </w:rPr>
        <w:t>be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rather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explained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as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a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classic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case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of</w:t>
      </w:r>
      <w:r w:rsidRPr="00B10A51">
        <w:rPr>
          <w:spacing w:val="28"/>
          <w:w w:val="90"/>
        </w:rPr>
        <w:t xml:space="preserve"> </w:t>
      </w:r>
      <w:r w:rsidRPr="00B10A51">
        <w:rPr>
          <w:spacing w:val="-3"/>
          <w:w w:val="90"/>
        </w:rPr>
        <w:t>in</w:t>
      </w:r>
      <w:r w:rsidRPr="00B10A51">
        <w:rPr>
          <w:spacing w:val="-2"/>
          <w:w w:val="90"/>
        </w:rPr>
        <w:t>v</w:t>
      </w:r>
      <w:r w:rsidRPr="00B10A51">
        <w:rPr>
          <w:spacing w:val="-3"/>
          <w:w w:val="90"/>
        </w:rPr>
        <w:t>estor</w:t>
      </w:r>
      <w:r w:rsidRPr="00B10A51">
        <w:rPr>
          <w:spacing w:val="-18"/>
          <w:w w:val="90"/>
        </w:rPr>
        <w:t xml:space="preserve"> </w:t>
      </w:r>
      <w:r w:rsidRPr="00B10A51">
        <w:rPr>
          <w:w w:val="90"/>
        </w:rPr>
        <w:t>urbanism</w:t>
      </w:r>
      <w:r w:rsidRPr="00B10A51">
        <w:rPr>
          <w:spacing w:val="-17"/>
          <w:w w:val="90"/>
        </w:rPr>
        <w:t xml:space="preserve"> </w:t>
      </w:r>
      <w:r w:rsidRPr="00B10A51">
        <w:rPr>
          <w:w w:val="90"/>
        </w:rPr>
        <w:t>with</w:t>
      </w:r>
      <w:r w:rsidRPr="00B10A51">
        <w:rPr>
          <w:spacing w:val="-17"/>
          <w:w w:val="90"/>
        </w:rPr>
        <w:t xml:space="preserve"> </w:t>
      </w:r>
      <w:r w:rsidRPr="00B10A51">
        <w:rPr>
          <w:spacing w:val="-1"/>
          <w:w w:val="90"/>
        </w:rPr>
        <w:t>pow</w:t>
      </w:r>
      <w:r w:rsidRPr="00B10A51">
        <w:rPr>
          <w:spacing w:val="-2"/>
          <w:w w:val="90"/>
        </w:rPr>
        <w:t>erful</w:t>
      </w:r>
      <w:r w:rsidRPr="00B10A51">
        <w:rPr>
          <w:spacing w:val="-18"/>
          <w:w w:val="90"/>
        </w:rPr>
        <w:t xml:space="preserve"> </w:t>
      </w:r>
      <w:r w:rsidRPr="00B10A51">
        <w:rPr>
          <w:w w:val="90"/>
        </w:rPr>
        <w:t>political</w:t>
      </w:r>
      <w:r w:rsidRPr="00B10A51">
        <w:rPr>
          <w:spacing w:val="-16"/>
          <w:w w:val="90"/>
        </w:rPr>
        <w:t xml:space="preserve"> </w:t>
      </w:r>
      <w:r w:rsidRPr="00B10A51">
        <w:rPr>
          <w:w w:val="90"/>
        </w:rPr>
        <w:t>figures</w:t>
      </w:r>
      <w:r w:rsidRPr="00B10A51">
        <w:rPr>
          <w:spacing w:val="-18"/>
          <w:w w:val="90"/>
        </w:rPr>
        <w:t xml:space="preserve"> </w:t>
      </w:r>
      <w:r w:rsidRPr="00B10A51">
        <w:rPr>
          <w:spacing w:val="-2"/>
          <w:w w:val="90"/>
        </w:rPr>
        <w:t>ha</w:t>
      </w:r>
      <w:r w:rsidRPr="00B10A51">
        <w:rPr>
          <w:spacing w:val="-1"/>
          <w:w w:val="90"/>
        </w:rPr>
        <w:t>ving</w:t>
      </w:r>
      <w:r w:rsidRPr="00B10A51">
        <w:rPr>
          <w:spacing w:val="-17"/>
          <w:w w:val="90"/>
        </w:rPr>
        <w:t xml:space="preserve"> </w:t>
      </w:r>
      <w:ins w:id="829" w:author="Chris Prickett" w:date="2017-02-13T15:17:00Z">
        <w:r w:rsidR="00151036">
          <w:rPr>
            <w:w w:val="90"/>
          </w:rPr>
          <w:t>a</w:t>
        </w:r>
      </w:ins>
      <w:del w:id="830" w:author="Chris Prickett" w:date="2017-02-13T15:17:00Z">
        <w:r w:rsidRPr="00B10A51" w:rsidDel="00151036">
          <w:rPr>
            <w:w w:val="90"/>
          </w:rPr>
          <w:delText>the</w:delText>
        </w:r>
      </w:del>
      <w:r w:rsidRPr="00B10A51">
        <w:rPr>
          <w:spacing w:val="-17"/>
          <w:w w:val="90"/>
        </w:rPr>
        <w:t xml:space="preserve"> </w:t>
      </w:r>
      <w:r w:rsidRPr="00B10A51">
        <w:rPr>
          <w:w w:val="90"/>
        </w:rPr>
        <w:t>fetish</w:t>
      </w:r>
      <w:r w:rsidRPr="00B10A51">
        <w:rPr>
          <w:spacing w:val="-17"/>
          <w:w w:val="90"/>
        </w:rPr>
        <w:t xml:space="preserve"> </w:t>
      </w:r>
      <w:ins w:id="831" w:author="Chris Prickett" w:date="2017-02-13T15:18:00Z">
        <w:r w:rsidR="00151036">
          <w:rPr>
            <w:w w:val="90"/>
          </w:rPr>
          <w:t>for</w:t>
        </w:r>
      </w:ins>
      <w:del w:id="832" w:author="Chris Prickett" w:date="2017-02-13T15:18:00Z">
        <w:r w:rsidRPr="00B10A51" w:rsidDel="00151036">
          <w:rPr>
            <w:w w:val="90"/>
          </w:rPr>
          <w:delText>on</w:delText>
        </w:r>
      </w:del>
      <w:r w:rsidRPr="00B10A51">
        <w:rPr>
          <w:spacing w:val="-18"/>
          <w:w w:val="90"/>
        </w:rPr>
        <w:t xml:space="preserve"> </w:t>
      </w:r>
      <w:r w:rsidRPr="00B10A51">
        <w:rPr>
          <w:spacing w:val="-3"/>
          <w:w w:val="90"/>
        </w:rPr>
        <w:t>in</w:t>
      </w:r>
      <w:r w:rsidRPr="00B10A51">
        <w:rPr>
          <w:spacing w:val="-2"/>
          <w:w w:val="90"/>
        </w:rPr>
        <w:t>v</w:t>
      </w:r>
      <w:r w:rsidRPr="00B10A51">
        <w:rPr>
          <w:spacing w:val="-3"/>
          <w:w w:val="90"/>
        </w:rPr>
        <w:t>estments,</w:t>
      </w:r>
      <w:r w:rsidRPr="00B10A51">
        <w:rPr>
          <w:spacing w:val="-16"/>
          <w:w w:val="90"/>
        </w:rPr>
        <w:t xml:space="preserve"> </w:t>
      </w:r>
      <w:r w:rsidRPr="00B10A51">
        <w:rPr>
          <w:w w:val="90"/>
        </w:rPr>
        <w:t>a</w:t>
      </w:r>
      <w:r w:rsidRPr="00B10A51">
        <w:rPr>
          <w:spacing w:val="-18"/>
          <w:w w:val="90"/>
        </w:rPr>
        <w:t xml:space="preserve"> </w:t>
      </w:r>
      <w:r w:rsidRPr="00B10A51">
        <w:rPr>
          <w:spacing w:val="-1"/>
          <w:w w:val="90"/>
        </w:rPr>
        <w:t>pow</w:t>
      </w:r>
      <w:r w:rsidRPr="00B10A51">
        <w:rPr>
          <w:w w:val="95"/>
        </w:rPr>
        <w:t>erful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financial</w:t>
      </w:r>
      <w:r w:rsidRPr="00B10A51">
        <w:rPr>
          <w:spacing w:val="-41"/>
          <w:w w:val="95"/>
        </w:rPr>
        <w:t xml:space="preserve"> </w:t>
      </w:r>
      <w:r w:rsidRPr="00B10A51">
        <w:rPr>
          <w:spacing w:val="-3"/>
          <w:w w:val="95"/>
        </w:rPr>
        <w:t>in</w:t>
      </w:r>
      <w:r w:rsidRPr="00B10A51">
        <w:rPr>
          <w:spacing w:val="-2"/>
          <w:w w:val="95"/>
        </w:rPr>
        <w:t>v</w:t>
      </w:r>
      <w:r w:rsidRPr="00B10A51">
        <w:rPr>
          <w:spacing w:val="-3"/>
          <w:w w:val="95"/>
        </w:rPr>
        <w:t>estor</w:t>
      </w:r>
      <w:r w:rsidRPr="00B10A51">
        <w:rPr>
          <w:spacing w:val="-40"/>
          <w:w w:val="95"/>
        </w:rPr>
        <w:t xml:space="preserve"> </w:t>
      </w:r>
      <w:r w:rsidRPr="00B10A51">
        <w:rPr>
          <w:w w:val="95"/>
        </w:rPr>
        <w:t>and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a</w:t>
      </w:r>
      <w:r w:rsidRPr="00B10A51">
        <w:rPr>
          <w:spacing w:val="-40"/>
          <w:w w:val="95"/>
        </w:rPr>
        <w:t xml:space="preserve"> </w:t>
      </w:r>
      <w:r w:rsidRPr="00B10A51">
        <w:rPr>
          <w:spacing w:val="-5"/>
          <w:w w:val="95"/>
        </w:rPr>
        <w:t>shin</w:t>
      </w:r>
      <w:r w:rsidRPr="00B10A51">
        <w:rPr>
          <w:spacing w:val="-4"/>
          <w:w w:val="95"/>
        </w:rPr>
        <w:t>y</w:t>
      </w:r>
      <w:r w:rsidRPr="00B10A51">
        <w:rPr>
          <w:spacing w:val="-5"/>
          <w:w w:val="95"/>
        </w:rPr>
        <w:t>,</w:t>
      </w:r>
      <w:r w:rsidRPr="00B10A51">
        <w:rPr>
          <w:spacing w:val="-41"/>
          <w:w w:val="95"/>
        </w:rPr>
        <w:t xml:space="preserve"> </w:t>
      </w:r>
      <w:r w:rsidRPr="00B10A51">
        <w:rPr>
          <w:spacing w:val="-2"/>
          <w:w w:val="95"/>
        </w:rPr>
        <w:t>fault</w:t>
      </w:r>
      <w:r w:rsidRPr="00B10A51">
        <w:rPr>
          <w:spacing w:val="-1"/>
          <w:w w:val="95"/>
        </w:rPr>
        <w:t>y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3D</w:t>
      </w:r>
      <w:r w:rsidRPr="00B10A51">
        <w:rPr>
          <w:spacing w:val="-40"/>
          <w:w w:val="95"/>
        </w:rPr>
        <w:t xml:space="preserve"> </w:t>
      </w:r>
      <w:r w:rsidRPr="00B10A51">
        <w:rPr>
          <w:spacing w:val="1"/>
          <w:w w:val="95"/>
        </w:rPr>
        <w:t>model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-</w:t>
      </w:r>
      <w:r w:rsidRPr="00B10A51">
        <w:rPr>
          <w:spacing w:val="-41"/>
          <w:w w:val="95"/>
        </w:rPr>
        <w:t xml:space="preserve"> </w:t>
      </w:r>
      <w:r w:rsidRPr="00B10A51">
        <w:rPr>
          <w:w w:val="95"/>
        </w:rPr>
        <w:t>as</w:t>
      </w:r>
      <w:r w:rsidRPr="00B10A51">
        <w:rPr>
          <w:spacing w:val="-40"/>
          <w:w w:val="95"/>
        </w:rPr>
        <w:t xml:space="preserve"> </w:t>
      </w:r>
      <w:del w:id="833" w:author="Chris Prickett" w:date="2017-02-13T15:18:00Z">
        <w:r w:rsidRPr="00B10A51" w:rsidDel="00151036">
          <w:rPr>
            <w:w w:val="95"/>
          </w:rPr>
          <w:delText>explained</w:delText>
        </w:r>
        <w:r w:rsidRPr="00B10A51" w:rsidDel="00151036">
          <w:rPr>
            <w:spacing w:val="-41"/>
            <w:w w:val="95"/>
          </w:rPr>
          <w:delText xml:space="preserve"> </w:delText>
        </w:r>
      </w:del>
      <w:r w:rsidRPr="00B10A51">
        <w:rPr>
          <w:w w:val="95"/>
        </w:rPr>
        <w:t>an</w:t>
      </w:r>
      <w:r w:rsidRPr="00B10A51">
        <w:rPr>
          <w:spacing w:val="-40"/>
          <w:w w:val="95"/>
        </w:rPr>
        <w:t xml:space="preserve"> </w:t>
      </w:r>
      <w:r w:rsidRPr="00B10A51">
        <w:rPr>
          <w:spacing w:val="-3"/>
          <w:w w:val="95"/>
        </w:rPr>
        <w:t>interviewed</w:t>
      </w:r>
      <w:r w:rsidRPr="00B10A51">
        <w:rPr>
          <w:spacing w:val="-41"/>
          <w:w w:val="95"/>
        </w:rPr>
        <w:t xml:space="preserve"> </w:t>
      </w:r>
      <w:r w:rsidRPr="00B10A51">
        <w:rPr>
          <w:spacing w:val="1"/>
          <w:w w:val="95"/>
        </w:rPr>
        <w:t>expert</w:t>
      </w:r>
      <w:ins w:id="834" w:author="Chris Prickett" w:date="2017-02-13T15:18:00Z">
        <w:r w:rsidR="00151036">
          <w:rPr>
            <w:spacing w:val="1"/>
            <w:w w:val="95"/>
          </w:rPr>
          <w:t xml:space="preserve"> explained</w:t>
        </w:r>
      </w:ins>
      <w:r w:rsidRPr="00B10A51">
        <w:rPr>
          <w:spacing w:val="29"/>
          <w:w w:val="90"/>
        </w:rPr>
        <w:t xml:space="preserve"> </w:t>
      </w:r>
      <w:r w:rsidRPr="00B10A51">
        <w:rPr>
          <w:spacing w:val="-1"/>
          <w:w w:val="95"/>
        </w:rPr>
        <w:t>(</w:t>
      </w:r>
      <w:r w:rsidRPr="00B10A51">
        <w:rPr>
          <w:color w:val="00AEEF"/>
          <w:spacing w:val="-2"/>
          <w:w w:val="95"/>
        </w:rPr>
        <w:t>Interview</w:t>
      </w:r>
      <w:r w:rsidRPr="00B10A51">
        <w:rPr>
          <w:color w:val="00AEEF"/>
          <w:spacing w:val="-21"/>
          <w:w w:val="95"/>
        </w:rPr>
        <w:t xml:space="preserve"> </w:t>
      </w:r>
      <w:r w:rsidRPr="00B10A51">
        <w:rPr>
          <w:color w:val="00AEEF"/>
          <w:w w:val="95"/>
        </w:rPr>
        <w:t>X</w:t>
      </w:r>
      <w:r w:rsidRPr="00B10A51">
        <w:rPr>
          <w:w w:val="95"/>
        </w:rPr>
        <w:t>).</w:t>
      </w:r>
      <w:r w:rsidRPr="00B10A51">
        <w:rPr>
          <w:spacing w:val="-19"/>
          <w:w w:val="95"/>
        </w:rPr>
        <w:t xml:space="preserve"> </w:t>
      </w:r>
      <w:r w:rsidRPr="00B10A51">
        <w:rPr>
          <w:spacing w:val="-3"/>
          <w:w w:val="95"/>
        </w:rPr>
        <w:t>Interestingly,</w:t>
      </w:r>
      <w:r w:rsidRPr="00B10A51">
        <w:rPr>
          <w:spacing w:val="-18"/>
          <w:w w:val="95"/>
        </w:rPr>
        <w:t xml:space="preserve"> </w:t>
      </w:r>
      <w:r w:rsidRPr="00B10A51">
        <w:rPr>
          <w:w w:val="95"/>
        </w:rPr>
        <w:t>another</w:t>
      </w:r>
      <w:del w:id="835" w:author="Chris Prickett" w:date="2017-02-13T15:18:00Z">
        <w:r w:rsidRPr="00B10A51" w:rsidDel="00151036">
          <w:rPr>
            <w:spacing w:val="-19"/>
            <w:w w:val="95"/>
          </w:rPr>
          <w:delText xml:space="preserve"> </w:delText>
        </w:r>
        <w:r w:rsidRPr="00B10A51" w:rsidDel="00151036">
          <w:rPr>
            <w:w w:val="95"/>
          </w:rPr>
          <w:delText>one</w:delText>
        </w:r>
      </w:del>
      <w:r w:rsidRPr="00B10A51">
        <w:rPr>
          <w:spacing w:val="-20"/>
          <w:w w:val="95"/>
        </w:rPr>
        <w:t xml:space="preserve"> </w:t>
      </w:r>
      <w:r w:rsidRPr="00B10A51">
        <w:rPr>
          <w:w w:val="95"/>
        </w:rPr>
        <w:t>explained</w:t>
      </w:r>
      <w:r w:rsidRPr="00B10A51">
        <w:rPr>
          <w:spacing w:val="-20"/>
          <w:w w:val="95"/>
        </w:rPr>
        <w:t xml:space="preserve"> </w:t>
      </w:r>
      <w:r w:rsidRPr="00B10A51">
        <w:rPr>
          <w:w w:val="95"/>
        </w:rPr>
        <w:t>that</w:t>
      </w:r>
      <w:r w:rsidRPr="00B10A51">
        <w:rPr>
          <w:spacing w:val="-19"/>
          <w:w w:val="95"/>
        </w:rPr>
        <w:t xml:space="preserve"> </w:t>
      </w:r>
      <w:r w:rsidRPr="00B10A51">
        <w:rPr>
          <w:spacing w:val="-3"/>
          <w:w w:val="95"/>
        </w:rPr>
        <w:t>having</w:t>
      </w:r>
      <w:r w:rsidRPr="00B10A51">
        <w:rPr>
          <w:spacing w:val="-20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20"/>
          <w:w w:val="95"/>
        </w:rPr>
        <w:t xml:space="preserve"> </w:t>
      </w:r>
      <w:r w:rsidRPr="00B10A51">
        <w:rPr>
          <w:w w:val="95"/>
        </w:rPr>
        <w:t>actual</w:t>
      </w:r>
      <w:r w:rsidRPr="00B10A51">
        <w:rPr>
          <w:spacing w:val="-19"/>
          <w:w w:val="95"/>
        </w:rPr>
        <w:t xml:space="preserve"> </w:t>
      </w:r>
      <w:r w:rsidRPr="00B10A51">
        <w:rPr>
          <w:spacing w:val="1"/>
          <w:w w:val="95"/>
        </w:rPr>
        <w:t>model</w:t>
      </w:r>
      <w:r w:rsidRPr="00B10A51">
        <w:rPr>
          <w:spacing w:val="-20"/>
          <w:w w:val="95"/>
        </w:rPr>
        <w:t xml:space="preserve"> </w:t>
      </w:r>
      <w:r w:rsidRPr="00B10A51">
        <w:rPr>
          <w:w w:val="95"/>
        </w:rPr>
        <w:t>made</w:t>
      </w:r>
      <w:r w:rsidRPr="00B10A51">
        <w:rPr>
          <w:spacing w:val="25"/>
          <w:w w:val="86"/>
        </w:rPr>
        <w:t xml:space="preserve"> </w:t>
      </w:r>
      <w:r w:rsidRPr="00B10A51">
        <w:rPr>
          <w:w w:val="95"/>
        </w:rPr>
        <w:t>all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socio-spatial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faults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of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13"/>
          <w:w w:val="95"/>
        </w:rPr>
        <w:t xml:space="preserve"> </w:t>
      </w:r>
      <w:r w:rsidRPr="00B10A51">
        <w:rPr>
          <w:spacing w:val="1"/>
          <w:w w:val="95"/>
        </w:rPr>
        <w:t>project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visible</w:t>
      </w:r>
      <w:r w:rsidRPr="00B10A51">
        <w:rPr>
          <w:spacing w:val="-13"/>
          <w:w w:val="95"/>
        </w:rPr>
        <w:t xml:space="preserve"> </w:t>
      </w:r>
      <w:r w:rsidRPr="00B10A51">
        <w:rPr>
          <w:color w:val="7F0000"/>
          <w:w w:val="95"/>
          <w:position w:val="8"/>
        </w:rPr>
        <w:t>19</w:t>
      </w:r>
      <w:r w:rsidRPr="00B10A51">
        <w:rPr>
          <w:color w:val="7F0000"/>
          <w:spacing w:val="21"/>
          <w:w w:val="95"/>
          <w:position w:val="8"/>
        </w:rPr>
        <w:t xml:space="preserve"> </w:t>
      </w:r>
      <w:r w:rsidRPr="00B10A51">
        <w:rPr>
          <w:spacing w:val="-1"/>
          <w:w w:val="95"/>
        </w:rPr>
        <w:t>(</w:t>
      </w:r>
      <w:r w:rsidRPr="00B10A51">
        <w:rPr>
          <w:color w:val="00AEEF"/>
          <w:spacing w:val="-2"/>
          <w:w w:val="95"/>
        </w:rPr>
        <w:t>Interview</w:t>
      </w:r>
      <w:r w:rsidRPr="00B10A51">
        <w:rPr>
          <w:color w:val="00AEEF"/>
          <w:spacing w:val="-13"/>
          <w:w w:val="95"/>
        </w:rPr>
        <w:t xml:space="preserve"> </w:t>
      </w:r>
      <w:r w:rsidRPr="00B10A51">
        <w:rPr>
          <w:color w:val="00AEEF"/>
          <w:w w:val="95"/>
        </w:rPr>
        <w:t>X</w:t>
      </w:r>
      <w:r w:rsidRPr="00B10A51">
        <w:rPr>
          <w:w w:val="95"/>
        </w:rPr>
        <w:t>)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And,</w:t>
      </w:r>
      <w:r w:rsidRPr="00B10A51">
        <w:rPr>
          <w:spacing w:val="-11"/>
          <w:w w:val="95"/>
        </w:rPr>
        <w:t xml:space="preserve"> </w:t>
      </w:r>
      <w:r w:rsidRPr="00B10A51">
        <w:rPr>
          <w:w w:val="95"/>
        </w:rPr>
        <w:t>without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a</w:t>
      </w:r>
      <w:r w:rsidRPr="00B10A51">
        <w:rPr>
          <w:spacing w:val="-13"/>
          <w:w w:val="95"/>
        </w:rPr>
        <w:t xml:space="preserve"> </w:t>
      </w:r>
      <w:r w:rsidRPr="00B10A51">
        <w:rPr>
          <w:w w:val="95"/>
        </w:rPr>
        <w:t>doubt,</w:t>
      </w:r>
      <w:r w:rsidRPr="00B10A51">
        <w:rPr>
          <w:spacing w:val="30"/>
          <w:w w:val="88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BWP</w:t>
      </w:r>
      <w:r w:rsidRPr="00B10A51">
        <w:rPr>
          <w:spacing w:val="-11"/>
          <w:w w:val="95"/>
        </w:rPr>
        <w:t xml:space="preserve"> </w:t>
      </w:r>
      <w:r w:rsidRPr="00B10A51">
        <w:rPr>
          <w:w w:val="95"/>
        </w:rPr>
        <w:t>is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the</w:t>
      </w:r>
      <w:r w:rsidRPr="00B10A51">
        <w:rPr>
          <w:spacing w:val="-11"/>
          <w:w w:val="95"/>
        </w:rPr>
        <w:t xml:space="preserve"> </w:t>
      </w:r>
      <w:r w:rsidRPr="00B10A51">
        <w:rPr>
          <w:w w:val="95"/>
        </w:rPr>
        <w:t>instigator</w:t>
      </w:r>
      <w:r w:rsidRPr="00B10A51">
        <w:rPr>
          <w:spacing w:val="-11"/>
          <w:w w:val="95"/>
        </w:rPr>
        <w:t xml:space="preserve"> </w:t>
      </w:r>
      <w:r w:rsidRPr="00B10A51">
        <w:rPr>
          <w:w w:val="95"/>
        </w:rPr>
        <w:t>of</w:t>
      </w:r>
      <w:r w:rsidRPr="00B10A51">
        <w:rPr>
          <w:spacing w:val="-12"/>
          <w:w w:val="95"/>
        </w:rPr>
        <w:t xml:space="preserve"> </w:t>
      </w:r>
      <w:del w:id="836" w:author="Chris Prickett" w:date="2017-02-13T15:20:00Z">
        <w:r w:rsidRPr="00B10A51" w:rsidDel="00E93114">
          <w:rPr>
            <w:w w:val="95"/>
          </w:rPr>
          <w:delText>the</w:delText>
        </w:r>
        <w:r w:rsidRPr="00B10A51" w:rsidDel="00E93114">
          <w:rPr>
            <w:spacing w:val="-11"/>
            <w:w w:val="95"/>
          </w:rPr>
          <w:delText xml:space="preserve"> </w:delText>
        </w:r>
        <w:r w:rsidRPr="00B10A51" w:rsidDel="00E93114">
          <w:rPr>
            <w:w w:val="95"/>
          </w:rPr>
          <w:delText>pleiad</w:delText>
        </w:r>
      </w:del>
      <w:ins w:id="837" w:author="Chris Prickett" w:date="2017-02-13T15:20:00Z">
        <w:r w:rsidR="00E93114">
          <w:rPr>
            <w:w w:val="95"/>
          </w:rPr>
          <w:t>a plethora</w:t>
        </w:r>
      </w:ins>
      <w:r w:rsidRPr="00B10A51">
        <w:rPr>
          <w:spacing w:val="-11"/>
          <w:w w:val="95"/>
        </w:rPr>
        <w:t xml:space="preserve"> </w:t>
      </w:r>
      <w:r w:rsidRPr="00B10A51">
        <w:rPr>
          <w:w w:val="95"/>
        </w:rPr>
        <w:t>of</w:t>
      </w:r>
      <w:r w:rsidRPr="00B10A51">
        <w:rPr>
          <w:spacing w:val="-12"/>
          <w:w w:val="95"/>
        </w:rPr>
        <w:t xml:space="preserve"> </w:t>
      </w:r>
      <w:r w:rsidRPr="00B10A51">
        <w:rPr>
          <w:w w:val="95"/>
        </w:rPr>
        <w:t>urban</w:t>
      </w:r>
      <w:r w:rsidRPr="00B10A51">
        <w:rPr>
          <w:spacing w:val="-11"/>
          <w:w w:val="95"/>
        </w:rPr>
        <w:t xml:space="preserve"> </w:t>
      </w:r>
      <w:r w:rsidRPr="00B10A51">
        <w:rPr>
          <w:spacing w:val="-2"/>
          <w:w w:val="95"/>
        </w:rPr>
        <w:t>conflicts</w:t>
      </w:r>
      <w:r w:rsidRPr="00B10A51">
        <w:rPr>
          <w:spacing w:val="-12"/>
          <w:w w:val="95"/>
        </w:rPr>
        <w:t xml:space="preserve"> </w:t>
      </w:r>
      <w:del w:id="838" w:author="Chris Prickett" w:date="2017-02-13T15:21:00Z">
        <w:r w:rsidRPr="00B10A51" w:rsidDel="00E93114">
          <w:rPr>
            <w:w w:val="95"/>
          </w:rPr>
          <w:delText>if</w:delText>
        </w:r>
        <w:r w:rsidRPr="00B10A51" w:rsidDel="00E93114">
          <w:rPr>
            <w:spacing w:val="-11"/>
            <w:w w:val="95"/>
          </w:rPr>
          <w:delText xml:space="preserve"> </w:delText>
        </w:r>
        <w:r w:rsidRPr="00B10A51" w:rsidDel="00E93114">
          <w:rPr>
            <w:spacing w:val="-5"/>
            <w:w w:val="95"/>
          </w:rPr>
          <w:delText>we</w:delText>
        </w:r>
        <w:r w:rsidRPr="00B10A51" w:rsidDel="00E93114">
          <w:rPr>
            <w:spacing w:val="-11"/>
            <w:w w:val="95"/>
          </w:rPr>
          <w:delText xml:space="preserve"> </w:delText>
        </w:r>
        <w:r w:rsidRPr="00B10A51" w:rsidDel="00E93114">
          <w:rPr>
            <w:spacing w:val="1"/>
            <w:w w:val="95"/>
          </w:rPr>
          <w:delText>speak</w:delText>
        </w:r>
      </w:del>
      <w:ins w:id="839" w:author="Chris Prickett" w:date="2017-02-13T15:21:00Z">
        <w:r w:rsidR="00E93114">
          <w:rPr>
            <w:w w:val="95"/>
          </w:rPr>
          <w:t>within</w:t>
        </w:r>
      </w:ins>
      <w:del w:id="840" w:author="Chris Prickett" w:date="2017-02-13T15:21:00Z">
        <w:r w:rsidRPr="00B10A51" w:rsidDel="00E93114">
          <w:rPr>
            <w:spacing w:val="-12"/>
            <w:w w:val="95"/>
          </w:rPr>
          <w:delText xml:space="preserve"> </w:delText>
        </w:r>
        <w:r w:rsidRPr="00B10A51" w:rsidDel="00E93114">
          <w:rPr>
            <w:spacing w:val="1"/>
            <w:w w:val="95"/>
          </w:rPr>
          <w:delText>about</w:delText>
        </w:r>
      </w:del>
      <w:r w:rsidRPr="00B10A51">
        <w:rPr>
          <w:spacing w:val="-11"/>
          <w:w w:val="95"/>
        </w:rPr>
        <w:t xml:space="preserve"> </w:t>
      </w:r>
      <w:r w:rsidRPr="00B10A51">
        <w:rPr>
          <w:spacing w:val="-4"/>
          <w:w w:val="95"/>
        </w:rPr>
        <w:t>Sa</w:t>
      </w:r>
      <w:r w:rsidRPr="00B10A51">
        <w:rPr>
          <w:spacing w:val="-3"/>
          <w:w w:val="95"/>
        </w:rPr>
        <w:t>v</w:t>
      </w:r>
      <w:r w:rsidRPr="00B10A51">
        <w:rPr>
          <w:spacing w:val="-4"/>
          <w:w w:val="95"/>
        </w:rPr>
        <w:t>amala</w:t>
      </w:r>
      <w:r w:rsidR="00B10A51" w:rsidRPr="00B10A51">
        <w:rPr>
          <w:spacing w:val="-4"/>
          <w:w w:val="95"/>
        </w:rPr>
        <w:t xml:space="preserve"> </w:t>
      </w:r>
      <w:r w:rsidR="00B10A51" w:rsidRPr="00B10A51">
        <w:rPr>
          <w:spacing w:val="-1"/>
          <w:w w:val="95"/>
        </w:rPr>
        <w:t>(</w:t>
      </w:r>
      <w:r w:rsidR="00B10A51" w:rsidRPr="00B10A51">
        <w:rPr>
          <w:color w:val="00AEEF"/>
          <w:spacing w:val="-2"/>
          <w:w w:val="95"/>
        </w:rPr>
        <w:t>Interview</w:t>
      </w:r>
      <w:r w:rsidR="00B10A51" w:rsidRPr="00B10A51">
        <w:rPr>
          <w:color w:val="00AEEF"/>
          <w:spacing w:val="22"/>
          <w:w w:val="95"/>
        </w:rPr>
        <w:t xml:space="preserve"> </w:t>
      </w:r>
      <w:r w:rsidR="00B10A51" w:rsidRPr="00B10A51">
        <w:rPr>
          <w:color w:val="00AEEF"/>
          <w:w w:val="95"/>
        </w:rPr>
        <w:t>X</w:t>
      </w:r>
      <w:r w:rsidR="00B10A51" w:rsidRPr="00B10A51">
        <w:rPr>
          <w:w w:val="95"/>
        </w:rPr>
        <w:t>).</w:t>
      </w:r>
    </w:p>
    <w:p w14:paraId="30EA02E8" w14:textId="77777777" w:rsidR="00B0559F" w:rsidRDefault="00722A2E">
      <w:pPr>
        <w:spacing w:before="46" w:line="292" w:lineRule="auto"/>
        <w:ind w:left="587" w:right="111" w:firstLine="175"/>
        <w:rPr>
          <w:rFonts w:ascii="Bookman Old Style" w:eastAsia="Bookman Old Style" w:hAnsi="Bookman Old Style" w:cs="Bookman Old Style"/>
          <w:sz w:val="18"/>
          <w:szCs w:val="18"/>
        </w:rPr>
      </w:pPr>
      <w:r>
        <w:pict w14:anchorId="175906C1">
          <v:group id="_x0000_s1028" style="position:absolute;left:0;text-align:left;margin-left:113.4pt;margin-top:6.75pt;width:170.1pt;height:.1pt;z-index:-13072;mso-position-horizontal-relative:page" coordorigin="2268,135" coordsize="3402,2">
            <v:shape id="_x0000_s1029" style="position:absolute;left:2268;top:135;width:3402;height:2" coordorigin="2268,135" coordsize="3402,0" path="m2268,135r3401,e" filled="f" strokeweight=".14042mm">
              <v:path arrowok="t"/>
            </v:shape>
            <w10:wrap anchorx="page"/>
          </v:group>
        </w:pict>
      </w:r>
      <w:r w:rsidR="00E07B1F">
        <w:rPr>
          <w:rFonts w:ascii="Kozuka Mincho Pr6N L"/>
          <w:w w:val="95"/>
          <w:position w:val="8"/>
          <w:sz w:val="12"/>
        </w:rPr>
        <w:t>19</w:t>
      </w:r>
      <w:r w:rsidR="00E07B1F">
        <w:rPr>
          <w:rFonts w:ascii="Bookman Old Style"/>
          <w:w w:val="95"/>
          <w:sz w:val="18"/>
        </w:rPr>
        <w:t>Contrary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this,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usually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urban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plans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in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Serbia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4"/>
          <w:w w:val="95"/>
          <w:sz w:val="18"/>
        </w:rPr>
        <w:t>ha</w:t>
      </w:r>
      <w:r w:rsidR="00E07B1F">
        <w:rPr>
          <w:rFonts w:ascii="Bookman Old Style"/>
          <w:spacing w:val="-3"/>
          <w:w w:val="95"/>
          <w:sz w:val="18"/>
        </w:rPr>
        <w:t>v</w:t>
      </w:r>
      <w:r w:rsidR="00E07B1F">
        <w:rPr>
          <w:rFonts w:ascii="Bookman Old Style"/>
          <w:spacing w:val="-4"/>
          <w:w w:val="95"/>
          <w:sz w:val="18"/>
        </w:rPr>
        <w:t>e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no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spatial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interpretations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so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that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-2"/>
          <w:w w:val="95"/>
          <w:sz w:val="18"/>
        </w:rPr>
        <w:t>heir</w:t>
      </w:r>
      <w:r w:rsidR="00E07B1F">
        <w:rPr>
          <w:rFonts w:ascii="Bookman Old Style"/>
          <w:spacing w:val="-20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flaws</w:t>
      </w:r>
      <w:r w:rsidR="00E07B1F">
        <w:rPr>
          <w:rFonts w:ascii="Bookman Old Style"/>
          <w:spacing w:val="-21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54"/>
          <w:w w:val="88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conflicts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spacing w:val="-3"/>
          <w:w w:val="95"/>
          <w:sz w:val="18"/>
        </w:rPr>
        <w:t>sta</w:t>
      </w:r>
      <w:r w:rsidR="00E07B1F">
        <w:rPr>
          <w:rFonts w:ascii="Bookman Old Style"/>
          <w:spacing w:val="-2"/>
          <w:w w:val="95"/>
          <w:sz w:val="18"/>
        </w:rPr>
        <w:t>y</w:t>
      </w:r>
      <w:r w:rsidR="00E07B1F">
        <w:rPr>
          <w:rFonts w:ascii="Bookman Old Style"/>
          <w:spacing w:val="-3"/>
          <w:w w:val="95"/>
          <w:sz w:val="18"/>
        </w:rPr>
        <w:t>ed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hidden,</w:t>
      </w:r>
      <w:r w:rsidR="00E07B1F">
        <w:rPr>
          <w:rFonts w:ascii="Bookman Old Style"/>
          <w:spacing w:val="-2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especially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for</w:t>
      </w:r>
      <w:r w:rsidR="00E07B1F">
        <w:rPr>
          <w:rFonts w:ascii="Bookman Old Style"/>
          <w:spacing w:val="-26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design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construction</w:t>
      </w:r>
      <w:r w:rsidR="00E07B1F">
        <w:rPr>
          <w:rFonts w:ascii="Bookman Old Style"/>
          <w:spacing w:val="-26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professionals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and</w:t>
      </w:r>
      <w:r w:rsidR="00E07B1F">
        <w:rPr>
          <w:rFonts w:ascii="Bookman Old Style"/>
          <w:spacing w:val="-26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citizens</w:t>
      </w:r>
      <w:r w:rsidR="00E07B1F">
        <w:rPr>
          <w:rFonts w:ascii="Bookman Old Style"/>
          <w:spacing w:val="-27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(</w:t>
      </w:r>
      <w:r w:rsidR="00E07B1F">
        <w:rPr>
          <w:rFonts w:ascii="Bookman Old Style"/>
          <w:color w:val="00AEEF"/>
          <w:spacing w:val="-1"/>
          <w:w w:val="95"/>
          <w:sz w:val="18"/>
        </w:rPr>
        <w:t>Interview</w:t>
      </w:r>
      <w:r w:rsidR="00E07B1F">
        <w:rPr>
          <w:rFonts w:ascii="Bookman Old Style"/>
          <w:color w:val="00AEEF"/>
          <w:spacing w:val="-27"/>
          <w:w w:val="95"/>
          <w:sz w:val="18"/>
        </w:rPr>
        <w:t xml:space="preserve"> </w:t>
      </w:r>
      <w:r w:rsidR="00E07B1F">
        <w:rPr>
          <w:rFonts w:ascii="Bookman Old Style"/>
          <w:color w:val="00AEEF"/>
          <w:w w:val="95"/>
          <w:sz w:val="18"/>
        </w:rPr>
        <w:t>X</w:t>
      </w:r>
      <w:r w:rsidR="00E07B1F">
        <w:rPr>
          <w:rFonts w:ascii="Bookman Old Style"/>
          <w:w w:val="95"/>
          <w:sz w:val="18"/>
        </w:rPr>
        <w:t>).</w:t>
      </w:r>
    </w:p>
    <w:p w14:paraId="1C7E501B" w14:textId="77777777" w:rsidR="00B0559F" w:rsidRDefault="00B0559F">
      <w:pPr>
        <w:spacing w:line="292" w:lineRule="auto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34D3DCC6" w14:textId="0F993BE1" w:rsidR="00B0559F" w:rsidRDefault="00E93114">
      <w:pPr>
        <w:pStyle w:val="BodyText"/>
        <w:spacing w:line="350" w:lineRule="atLeast"/>
        <w:ind w:right="111"/>
        <w:jc w:val="both"/>
      </w:pPr>
      <w:ins w:id="841" w:author="Chris Prickett" w:date="2017-02-13T15:22:00Z">
        <w:r>
          <w:rPr>
            <w:spacing w:val="-5"/>
            <w:w w:val="90"/>
          </w:rPr>
          <w:lastRenderedPageBreak/>
          <w:t>A v</w:t>
        </w:r>
      </w:ins>
      <w:del w:id="842" w:author="Chris Prickett" w:date="2017-02-13T15:22:00Z">
        <w:r w:rsidR="00E07B1F" w:rsidDel="00E93114">
          <w:rPr>
            <w:spacing w:val="-5"/>
            <w:w w:val="90"/>
          </w:rPr>
          <w:delText>V</w:delText>
        </w:r>
      </w:del>
      <w:r w:rsidR="00E07B1F">
        <w:rPr>
          <w:spacing w:val="-5"/>
          <w:w w:val="90"/>
        </w:rPr>
        <w:t>ery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important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legal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precondition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for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realization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and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distribution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23"/>
          <w:w w:val="90"/>
        </w:rPr>
        <w:t xml:space="preserve"> </w:t>
      </w:r>
      <w:r w:rsidR="00E07B1F">
        <w:rPr>
          <w:w w:val="90"/>
        </w:rPr>
        <w:t>benefits</w:t>
      </w:r>
      <w:r w:rsidR="00E07B1F">
        <w:rPr>
          <w:spacing w:val="-22"/>
          <w:w w:val="90"/>
        </w:rPr>
        <w:t xml:space="preserve"> </w:t>
      </w:r>
      <w:r w:rsidR="00E07B1F">
        <w:rPr>
          <w:w w:val="90"/>
        </w:rPr>
        <w:t>within</w:t>
      </w:r>
      <w:r w:rsidR="00E07B1F">
        <w:rPr>
          <w:spacing w:val="27"/>
          <w:w w:val="89"/>
        </w:rPr>
        <w:t xml:space="preserve"> </w:t>
      </w:r>
      <w:r w:rsidR="00E07B1F">
        <w:t>the</w:t>
      </w:r>
      <w:r w:rsidR="00E07B1F">
        <w:rPr>
          <w:spacing w:val="-46"/>
        </w:rPr>
        <w:t xml:space="preserve"> </w:t>
      </w:r>
      <w:r w:rsidR="00E07B1F">
        <w:t>BWP</w:t>
      </w:r>
      <w:r w:rsidR="00E07B1F">
        <w:rPr>
          <w:spacing w:val="-44"/>
        </w:rPr>
        <w:t xml:space="preserve"> </w:t>
      </w:r>
      <w:r w:rsidR="00E07B1F">
        <w:rPr>
          <w:spacing w:val="-8"/>
        </w:rPr>
        <w:t>w</w:t>
      </w:r>
      <w:r w:rsidR="00E07B1F">
        <w:t>as</w:t>
      </w:r>
      <w:r w:rsidR="00E07B1F">
        <w:rPr>
          <w:spacing w:val="-46"/>
        </w:rPr>
        <w:t xml:space="preserve"> </w:t>
      </w:r>
      <w:r w:rsidR="00E07B1F">
        <w:t>a</w:t>
      </w:r>
      <w:r w:rsidR="00E07B1F">
        <w:rPr>
          <w:spacing w:val="-45"/>
        </w:rPr>
        <w:t xml:space="preserve"> </w:t>
      </w:r>
      <w:r w:rsidR="00E07B1F">
        <w:t>Joi</w:t>
      </w:r>
      <w:r w:rsidR="00E07B1F">
        <w:rPr>
          <w:spacing w:val="-7"/>
        </w:rPr>
        <w:t>n</w:t>
      </w:r>
      <w:r w:rsidR="00E07B1F">
        <w:t>t</w:t>
      </w:r>
      <w:r w:rsidR="00E07B1F">
        <w:rPr>
          <w:spacing w:val="-45"/>
        </w:rPr>
        <w:t xml:space="preserve"> </w:t>
      </w:r>
      <w:r w:rsidR="00E07B1F">
        <w:rPr>
          <w:spacing w:val="-18"/>
        </w:rPr>
        <w:t>V</w:t>
      </w:r>
      <w:r w:rsidR="00E07B1F">
        <w:t>e</w:t>
      </w:r>
      <w:r w:rsidR="00E07B1F">
        <w:rPr>
          <w:spacing w:val="-8"/>
        </w:rPr>
        <w:t>n</w:t>
      </w:r>
      <w:r w:rsidR="00E07B1F">
        <w:t>ture</w:t>
      </w:r>
      <w:r w:rsidR="00E07B1F">
        <w:rPr>
          <w:spacing w:val="-45"/>
        </w:rPr>
        <w:t xml:space="preserve"> </w:t>
      </w:r>
      <w:r w:rsidR="00E07B1F">
        <w:t>Agreeme</w:t>
      </w:r>
      <w:r w:rsidR="00E07B1F">
        <w:rPr>
          <w:spacing w:val="-8"/>
        </w:rPr>
        <w:t>n</w:t>
      </w:r>
      <w:r w:rsidR="00E07B1F">
        <w:t>t</w:t>
      </w:r>
      <w:r w:rsidR="00E07B1F">
        <w:rPr>
          <w:spacing w:val="-45"/>
        </w:rPr>
        <w:t xml:space="preserve"> </w:t>
      </w:r>
      <w:r w:rsidR="00E07B1F">
        <w:t>(J</w:t>
      </w:r>
      <w:r w:rsidR="00E07B1F">
        <w:rPr>
          <w:spacing w:val="-24"/>
        </w:rPr>
        <w:t>V</w:t>
      </w:r>
      <w:r w:rsidR="00E07B1F">
        <w:t>A)</w:t>
      </w:r>
      <w:r w:rsidR="00E07B1F">
        <w:rPr>
          <w:spacing w:val="-45"/>
        </w:rPr>
        <w:t xml:space="preserve"> </w:t>
      </w:r>
      <w:r w:rsidR="00E07B1F">
        <w:rPr>
          <w:rFonts w:ascii="PMingLiU"/>
          <w:color w:val="7F0000"/>
          <w:position w:val="8"/>
          <w:sz w:val="16"/>
        </w:rPr>
        <w:t>20</w:t>
      </w:r>
      <w:r w:rsidR="00E07B1F">
        <w:rPr>
          <w:rFonts w:ascii="PMingLiU"/>
          <w:color w:val="7F0000"/>
          <w:spacing w:val="-13"/>
          <w:position w:val="8"/>
          <w:sz w:val="16"/>
        </w:rPr>
        <w:t xml:space="preserve"> </w:t>
      </w:r>
      <w:r w:rsidR="00E07B1F">
        <w:rPr>
          <w:spacing w:val="6"/>
        </w:rPr>
        <w:t>b</w:t>
      </w:r>
      <w:r w:rsidR="00E07B1F">
        <w:t>e</w:t>
      </w:r>
      <w:r w:rsidR="00E07B1F">
        <w:rPr>
          <w:spacing w:val="-7"/>
        </w:rPr>
        <w:t>t</w:t>
      </w:r>
      <w:r w:rsidR="00E07B1F">
        <w:rPr>
          <w:spacing w:val="-8"/>
        </w:rPr>
        <w:t>w</w:t>
      </w:r>
      <w:r w:rsidR="00E07B1F">
        <w:t>een</w:t>
      </w:r>
      <w:r w:rsidR="00E07B1F">
        <w:rPr>
          <w:spacing w:val="-45"/>
        </w:rPr>
        <w:t xml:space="preserve"> </w:t>
      </w:r>
      <w:r w:rsidR="00E07B1F">
        <w:t>the</w:t>
      </w:r>
      <w:r w:rsidR="00E07B1F">
        <w:rPr>
          <w:spacing w:val="-46"/>
        </w:rPr>
        <w:t xml:space="preserve"> </w:t>
      </w:r>
      <w:r w:rsidR="00E07B1F">
        <w:t>Republic</w:t>
      </w:r>
      <w:r w:rsidR="00E07B1F">
        <w:rPr>
          <w:spacing w:val="-44"/>
        </w:rPr>
        <w:t xml:space="preserve"> </w:t>
      </w:r>
      <w:r w:rsidR="00E07B1F">
        <w:t>of</w:t>
      </w:r>
      <w:r w:rsidR="00E07B1F">
        <w:rPr>
          <w:spacing w:val="-46"/>
        </w:rPr>
        <w:t xml:space="preserve"> </w:t>
      </w:r>
      <w:r w:rsidR="00E07B1F">
        <w:t>Serbia,</w:t>
      </w:r>
      <w:r w:rsidR="00E07B1F">
        <w:rPr>
          <w:spacing w:val="-44"/>
        </w:rPr>
        <w:t xml:space="preserve"> </w:t>
      </w:r>
      <w:r w:rsidR="00E07B1F">
        <w:t>Bel</w:t>
      </w:r>
      <w:r w:rsidR="00E07B1F">
        <w:rPr>
          <w:w w:val="95"/>
        </w:rPr>
        <w:t>grade</w:t>
      </w:r>
      <w:r w:rsidR="00E07B1F">
        <w:rPr>
          <w:spacing w:val="-30"/>
          <w:w w:val="95"/>
        </w:rPr>
        <w:t xml:space="preserve"> </w:t>
      </w:r>
      <w:r w:rsidR="00E07B1F">
        <w:rPr>
          <w:spacing w:val="-3"/>
          <w:w w:val="95"/>
        </w:rPr>
        <w:t>W</w:t>
      </w:r>
      <w:r w:rsidR="00E07B1F">
        <w:rPr>
          <w:spacing w:val="-4"/>
          <w:w w:val="95"/>
        </w:rPr>
        <w:t>aterfron</w:t>
      </w:r>
      <w:r w:rsidR="00E07B1F">
        <w:rPr>
          <w:spacing w:val="-3"/>
          <w:w w:val="95"/>
        </w:rPr>
        <w:t>t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Capital</w:t>
      </w:r>
      <w:r w:rsidR="00E07B1F">
        <w:rPr>
          <w:spacing w:val="-29"/>
          <w:w w:val="95"/>
        </w:rPr>
        <w:t xml:space="preserve"> </w:t>
      </w:r>
      <w:r w:rsidR="00E07B1F">
        <w:rPr>
          <w:spacing w:val="-3"/>
          <w:w w:val="95"/>
        </w:rPr>
        <w:t>In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estmen</w:t>
      </w:r>
      <w:r w:rsidR="00E07B1F">
        <w:rPr>
          <w:spacing w:val="-2"/>
          <w:w w:val="95"/>
        </w:rPr>
        <w:t>t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LLC,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Beograd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na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vodi,</w:t>
      </w:r>
      <w:r w:rsidR="00E07B1F">
        <w:rPr>
          <w:spacing w:val="-29"/>
          <w:w w:val="95"/>
        </w:rPr>
        <w:t xml:space="preserve"> </w:t>
      </w:r>
      <w:r w:rsidR="00E07B1F">
        <w:rPr>
          <w:w w:val="95"/>
        </w:rPr>
        <w:t>d.o.o.</w:t>
      </w:r>
      <w:r w:rsidR="00E07B1F">
        <w:rPr>
          <w:spacing w:val="-15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Al</w:t>
      </w:r>
      <w:r w:rsidR="00E07B1F">
        <w:rPr>
          <w:spacing w:val="-30"/>
          <w:w w:val="95"/>
        </w:rPr>
        <w:t xml:space="preserve"> </w:t>
      </w:r>
      <w:r w:rsidR="00E07B1F">
        <w:rPr>
          <w:w w:val="95"/>
        </w:rPr>
        <w:t>Maabar</w:t>
      </w:r>
      <w:r w:rsidR="00E07B1F">
        <w:rPr>
          <w:spacing w:val="-30"/>
          <w:w w:val="95"/>
        </w:rPr>
        <w:t xml:space="preserve"> </w:t>
      </w:r>
      <w:r w:rsidR="00E07B1F">
        <w:rPr>
          <w:spacing w:val="-2"/>
          <w:w w:val="95"/>
        </w:rPr>
        <w:t>Inter</w:t>
      </w:r>
      <w:del w:id="843" w:author="Chris Prickett" w:date="2017-02-13T15:23:00Z">
        <w:r w:rsidR="00E07B1F" w:rsidDel="00E93114">
          <w:rPr>
            <w:spacing w:val="-2"/>
            <w:w w:val="95"/>
          </w:rPr>
          <w:delText>-</w:delText>
        </w:r>
        <w:r w:rsidR="00E07B1F" w:rsidDel="00E93114">
          <w:rPr>
            <w:spacing w:val="29"/>
            <w:w w:val="88"/>
          </w:rPr>
          <w:delText xml:space="preserve"> </w:delText>
        </w:r>
      </w:del>
      <w:r w:rsidR="00E07B1F">
        <w:rPr>
          <w:w w:val="95"/>
        </w:rPr>
        <w:t>national</w:t>
      </w:r>
      <w:r w:rsidR="00E07B1F">
        <w:rPr>
          <w:spacing w:val="-33"/>
          <w:w w:val="95"/>
        </w:rPr>
        <w:t xml:space="preserve"> </w:t>
      </w:r>
      <w:r w:rsidR="00E07B1F">
        <w:rPr>
          <w:spacing w:val="-3"/>
          <w:w w:val="95"/>
        </w:rPr>
        <w:t>In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estmen</w:t>
      </w:r>
      <w:r w:rsidR="00E07B1F">
        <w:rPr>
          <w:spacing w:val="-2"/>
          <w:w w:val="95"/>
        </w:rPr>
        <w:t>t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LLC</w:t>
      </w:r>
      <w:r w:rsidR="00E07B1F">
        <w:rPr>
          <w:spacing w:val="-32"/>
          <w:w w:val="95"/>
        </w:rPr>
        <w:t xml:space="preserve"> </w:t>
      </w:r>
      <w:r w:rsidR="00E07B1F">
        <w:rPr>
          <w:rFonts w:ascii="PMingLiU"/>
          <w:color w:val="7F0000"/>
          <w:w w:val="95"/>
          <w:position w:val="8"/>
          <w:sz w:val="16"/>
        </w:rPr>
        <w:t>21</w:t>
      </w:r>
      <w:r w:rsidR="00E07B1F">
        <w:rPr>
          <w:rFonts w:ascii="PMingLiU"/>
          <w:color w:val="7F0000"/>
          <w:spacing w:val="1"/>
          <w:w w:val="95"/>
          <w:position w:val="8"/>
          <w:sz w:val="16"/>
        </w:rPr>
        <w:t xml:space="preserve"> </w:t>
      </w:r>
      <w:r w:rsidR="00E07B1F">
        <w:rPr>
          <w:w w:val="95"/>
        </w:rPr>
        <w:t>(UAE).</w:t>
      </w:r>
      <w:r w:rsidR="00E07B1F">
        <w:rPr>
          <w:spacing w:val="-33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2"/>
          <w:w w:val="95"/>
        </w:rPr>
        <w:t xml:space="preserve"> </w:t>
      </w:r>
      <w:r w:rsidR="00E07B1F">
        <w:rPr>
          <w:spacing w:val="-2"/>
          <w:w w:val="95"/>
        </w:rPr>
        <w:t>agreemen</w:t>
      </w:r>
      <w:r w:rsidR="00E07B1F">
        <w:rPr>
          <w:spacing w:val="-1"/>
          <w:w w:val="95"/>
        </w:rPr>
        <w:t>t</w:t>
      </w:r>
      <w:r w:rsidR="00E07B1F">
        <w:rPr>
          <w:spacing w:val="-32"/>
          <w:w w:val="95"/>
        </w:rPr>
        <w:t xml:space="preserve"> </w:t>
      </w:r>
      <w:r w:rsidR="00E07B1F">
        <w:rPr>
          <w:spacing w:val="-3"/>
          <w:w w:val="95"/>
        </w:rPr>
        <w:t>was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signed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in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April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2015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2"/>
          <w:w w:val="95"/>
        </w:rPr>
        <w:t xml:space="preserve"> </w:t>
      </w:r>
      <w:r w:rsidR="00E07B1F">
        <w:rPr>
          <w:spacing w:val="-2"/>
          <w:w w:val="95"/>
        </w:rPr>
        <w:t>publicly</w:t>
      </w:r>
      <w:r w:rsidR="00E07B1F">
        <w:rPr>
          <w:spacing w:val="25"/>
          <w:w w:val="88"/>
        </w:rPr>
        <w:t xml:space="preserve"> </w:t>
      </w:r>
      <w:r w:rsidR="00E07B1F">
        <w:rPr>
          <w:w w:val="95"/>
        </w:rPr>
        <w:t>announced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7"/>
          <w:w w:val="95"/>
        </w:rPr>
        <w:t xml:space="preserve"> </w:t>
      </w:r>
      <w:r w:rsidR="00E07B1F">
        <w:rPr>
          <w:spacing w:val="-2"/>
          <w:w w:val="95"/>
        </w:rPr>
        <w:t>website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37"/>
          <w:w w:val="95"/>
        </w:rPr>
        <w:t xml:space="preserve"> </w:t>
      </w:r>
      <w:r w:rsidR="00E07B1F">
        <w:rPr>
          <w:spacing w:val="-2"/>
          <w:w w:val="95"/>
        </w:rPr>
        <w:t>Serbian</w:t>
      </w:r>
      <w:r w:rsidR="00E07B1F">
        <w:rPr>
          <w:spacing w:val="-37"/>
          <w:w w:val="95"/>
        </w:rPr>
        <w:t xml:space="preserve"> </w:t>
      </w:r>
      <w:r w:rsidR="00E07B1F">
        <w:rPr>
          <w:spacing w:val="-3"/>
          <w:w w:val="95"/>
        </w:rPr>
        <w:t>Go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ernmen</w:t>
      </w:r>
      <w:r w:rsidR="00E07B1F">
        <w:rPr>
          <w:spacing w:val="-2"/>
          <w:w w:val="95"/>
        </w:rPr>
        <w:t>t</w:t>
      </w:r>
      <w:r w:rsidR="00E07B1F">
        <w:rPr>
          <w:spacing w:val="-37"/>
          <w:w w:val="95"/>
        </w:rPr>
        <w:t xml:space="preserve"> </w:t>
      </w:r>
      <w:ins w:id="844" w:author="Chris Prickett" w:date="2017-02-13T15:23:00Z">
        <w:r>
          <w:rPr>
            <w:w w:val="95"/>
          </w:rPr>
          <w:t>five</w:t>
        </w:r>
      </w:ins>
      <w:del w:id="845" w:author="Chris Prickett" w:date="2017-02-13T15:23:00Z">
        <w:r w:rsidR="00E07B1F" w:rsidDel="00E93114">
          <w:rPr>
            <w:w w:val="95"/>
          </w:rPr>
          <w:delText>5</w:delText>
        </w:r>
      </w:del>
      <w:r w:rsidR="00E07B1F">
        <w:rPr>
          <w:spacing w:val="-37"/>
          <w:w w:val="95"/>
        </w:rPr>
        <w:t xml:space="preserve"> </w:t>
      </w:r>
      <w:r w:rsidR="00E07B1F">
        <w:rPr>
          <w:spacing w:val="-3"/>
          <w:w w:val="95"/>
        </w:rPr>
        <w:t>months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later</w:t>
      </w:r>
      <w:r w:rsidR="00E07B1F">
        <w:rPr>
          <w:spacing w:val="-38"/>
          <w:w w:val="95"/>
        </w:rPr>
        <w:t xml:space="preserve"> </w:t>
      </w:r>
      <w:r w:rsidR="00E07B1F">
        <w:rPr>
          <w:spacing w:val="-2"/>
          <w:w w:val="95"/>
        </w:rPr>
        <w:t>(September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2015).</w:t>
      </w:r>
      <w:r w:rsidR="00E07B1F">
        <w:rPr>
          <w:spacing w:val="45"/>
          <w:w w:val="8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49"/>
          <w:w w:val="95"/>
        </w:rPr>
        <w:t xml:space="preserve"> </w:t>
      </w:r>
      <w:r w:rsidR="00E07B1F">
        <w:rPr>
          <w:w w:val="95"/>
        </w:rPr>
        <w:t>consequences</w:t>
      </w:r>
      <w:r w:rsidR="00E07B1F">
        <w:rPr>
          <w:spacing w:val="-48"/>
          <w:w w:val="95"/>
        </w:rPr>
        <w:t xml:space="preserve"> </w:t>
      </w:r>
      <w:r w:rsidR="00E07B1F">
        <w:rPr>
          <w:w w:val="95"/>
        </w:rPr>
        <w:t>for</w:t>
      </w:r>
      <w:del w:id="846" w:author="Chris Prickett" w:date="2017-02-13T15:24:00Z">
        <w:r w:rsidR="00E07B1F" w:rsidDel="00E93114">
          <w:rPr>
            <w:spacing w:val="-49"/>
            <w:w w:val="95"/>
          </w:rPr>
          <w:delText xml:space="preserve"> </w:delText>
        </w:r>
        <w:r w:rsidR="00E07B1F" w:rsidDel="00E93114">
          <w:rPr>
            <w:w w:val="95"/>
          </w:rPr>
          <w:delText>the</w:delText>
        </w:r>
      </w:del>
      <w:r w:rsidR="00E07B1F">
        <w:rPr>
          <w:spacing w:val="-49"/>
          <w:w w:val="95"/>
        </w:rPr>
        <w:t xml:space="preserve"> </w:t>
      </w:r>
      <w:r w:rsidR="00E07B1F">
        <w:rPr>
          <w:w w:val="95"/>
        </w:rPr>
        <w:t>Serbian</w:t>
      </w:r>
      <w:r w:rsidR="00E07B1F">
        <w:rPr>
          <w:spacing w:val="-49"/>
          <w:w w:val="95"/>
        </w:rPr>
        <w:t xml:space="preserve"> </w:t>
      </w:r>
      <w:r w:rsidR="00E07B1F">
        <w:rPr>
          <w:spacing w:val="-2"/>
          <w:w w:val="95"/>
        </w:rPr>
        <w:t>societ</w:t>
      </w:r>
      <w:r w:rsidR="00E07B1F">
        <w:rPr>
          <w:spacing w:val="-1"/>
          <w:w w:val="95"/>
        </w:rPr>
        <w:t>y</w:t>
      </w:r>
      <w:r w:rsidR="00E07B1F">
        <w:rPr>
          <w:spacing w:val="-48"/>
          <w:w w:val="95"/>
        </w:rPr>
        <w:t xml:space="preserve"> </w:t>
      </w:r>
      <w:r w:rsidR="00E07B1F">
        <w:rPr>
          <w:w w:val="95"/>
        </w:rPr>
        <w:t>are</w:t>
      </w:r>
      <w:r w:rsidR="00E07B1F">
        <w:rPr>
          <w:spacing w:val="-49"/>
          <w:w w:val="95"/>
        </w:rPr>
        <w:t xml:space="preserve"> </w:t>
      </w:r>
      <w:r w:rsidR="00E07B1F">
        <w:rPr>
          <w:w w:val="95"/>
        </w:rPr>
        <w:t>also</w:t>
      </w:r>
      <w:r w:rsidR="00E07B1F">
        <w:rPr>
          <w:spacing w:val="-48"/>
          <w:w w:val="95"/>
        </w:rPr>
        <w:t xml:space="preserve"> </w:t>
      </w:r>
      <w:r w:rsidR="00E07B1F">
        <w:rPr>
          <w:w w:val="95"/>
        </w:rPr>
        <w:t>as</w:t>
      </w:r>
      <w:r w:rsidR="00E07B1F">
        <w:rPr>
          <w:spacing w:val="-49"/>
          <w:w w:val="95"/>
        </w:rPr>
        <w:t xml:space="preserve"> </w:t>
      </w:r>
      <w:r w:rsidR="00E07B1F">
        <w:rPr>
          <w:spacing w:val="-2"/>
          <w:w w:val="95"/>
        </w:rPr>
        <w:t>follow</w:t>
      </w:r>
      <w:ins w:id="847" w:author="Chris Prickett" w:date="2017-02-13T15:24:00Z">
        <w:r>
          <w:rPr>
            <w:spacing w:val="-2"/>
            <w:w w:val="95"/>
          </w:rPr>
          <w:t>s</w:t>
        </w:r>
      </w:ins>
      <w:del w:id="848" w:author="Chris Prickett" w:date="2017-02-13T15:24:00Z">
        <w:r w:rsidR="00E07B1F" w:rsidDel="00E93114">
          <w:rPr>
            <w:spacing w:val="-2"/>
            <w:w w:val="95"/>
          </w:rPr>
          <w:delText>ing</w:delText>
        </w:r>
      </w:del>
      <w:r w:rsidR="00E07B1F">
        <w:rPr>
          <w:spacing w:val="-48"/>
          <w:w w:val="95"/>
        </w:rPr>
        <w:t xml:space="preserve"> </w:t>
      </w:r>
      <w:r w:rsidR="00E07B1F">
        <w:rPr>
          <w:spacing w:val="-3"/>
          <w:w w:val="95"/>
        </w:rPr>
        <w:t>(</w:t>
      </w:r>
      <w:r w:rsidR="00E07B1F">
        <w:rPr>
          <w:color w:val="00AEEF"/>
          <w:spacing w:val="-3"/>
          <w:w w:val="95"/>
        </w:rPr>
        <w:t>W</w:t>
      </w:r>
      <w:r w:rsidR="00E07B1F">
        <w:rPr>
          <w:color w:val="00AEEF"/>
          <w:spacing w:val="-4"/>
          <w:w w:val="95"/>
        </w:rPr>
        <w:t>orkshop</w:t>
      </w:r>
      <w:r w:rsidR="00E07B1F">
        <w:rPr>
          <w:color w:val="00AEEF"/>
          <w:spacing w:val="-49"/>
          <w:w w:val="95"/>
        </w:rPr>
        <w:t xml:space="preserve"> </w:t>
      </w:r>
      <w:r w:rsidR="00E07B1F">
        <w:rPr>
          <w:color w:val="00AEEF"/>
          <w:w w:val="95"/>
        </w:rPr>
        <w:t>1</w:t>
      </w:r>
      <w:r w:rsidR="00E07B1F">
        <w:rPr>
          <w:w w:val="95"/>
        </w:rPr>
        <w:t>;</w:t>
      </w:r>
      <w:r w:rsidR="00E07B1F">
        <w:rPr>
          <w:spacing w:val="-46"/>
          <w:w w:val="95"/>
        </w:rPr>
        <w:t xml:space="preserve"> </w:t>
      </w:r>
      <w:r w:rsidR="00E07B1F">
        <w:rPr>
          <w:rFonts w:ascii="Georgia"/>
          <w:b/>
          <w:w w:val="95"/>
        </w:rPr>
        <w:t>?</w:t>
      </w:r>
      <w:r w:rsidR="00E07B1F">
        <w:rPr>
          <w:w w:val="95"/>
        </w:rPr>
        <w:t>):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(a)</w:t>
      </w:r>
      <w:r w:rsidR="00E07B1F">
        <w:rPr>
          <w:spacing w:val="-49"/>
          <w:w w:val="95"/>
        </w:rPr>
        <w:t xml:space="preserve"> </w:t>
      </w:r>
      <w:r w:rsidR="00E07B1F">
        <w:rPr>
          <w:w w:val="95"/>
        </w:rPr>
        <w:t>prompt</w:t>
      </w:r>
      <w:r w:rsidR="00E07B1F">
        <w:rPr>
          <w:spacing w:val="33"/>
          <w:w w:val="89"/>
        </w:rPr>
        <w:t xml:space="preserve"> </w:t>
      </w:r>
      <w:r w:rsidR="00E07B1F">
        <w:rPr>
          <w:spacing w:val="-4"/>
          <w:w w:val="95"/>
        </w:rPr>
        <w:t>law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urban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regulation</w:t>
      </w:r>
      <w:r w:rsidR="00E07B1F">
        <w:rPr>
          <w:spacing w:val="-40"/>
          <w:w w:val="95"/>
        </w:rPr>
        <w:t xml:space="preserve"> </w:t>
      </w:r>
      <w:r w:rsidR="00E07B1F">
        <w:rPr>
          <w:spacing w:val="-2"/>
          <w:w w:val="95"/>
        </w:rPr>
        <w:t>changes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(Lex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specialis,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GUP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2021);</w:t>
      </w:r>
      <w:r w:rsidR="00E07B1F">
        <w:rPr>
          <w:spacing w:val="-39"/>
          <w:w w:val="95"/>
        </w:rPr>
        <w:t xml:space="preserve"> </w:t>
      </w:r>
      <w:r w:rsidR="00E07B1F">
        <w:rPr>
          <w:w w:val="95"/>
        </w:rPr>
        <w:t>(b)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cultural</w:t>
      </w:r>
      <w:r w:rsidR="00E07B1F">
        <w:rPr>
          <w:spacing w:val="-40"/>
          <w:w w:val="95"/>
        </w:rPr>
        <w:t xml:space="preserve"> </w:t>
      </w:r>
      <w:r w:rsidR="00E07B1F">
        <w:rPr>
          <w:spacing w:val="-2"/>
          <w:w w:val="95"/>
        </w:rPr>
        <w:t>patrimon</w:t>
      </w:r>
      <w:r w:rsidR="00E07B1F">
        <w:rPr>
          <w:spacing w:val="-1"/>
          <w:w w:val="95"/>
        </w:rPr>
        <w:t>y</w:t>
      </w:r>
      <w:r w:rsidR="00E07B1F">
        <w:rPr>
          <w:spacing w:val="-40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30"/>
          <w:w w:val="85"/>
        </w:rPr>
        <w:t xml:space="preserve"> </w:t>
      </w:r>
      <w:r w:rsidR="00E07B1F">
        <w:rPr>
          <w:spacing w:val="-2"/>
          <w:w w:val="90"/>
        </w:rPr>
        <w:t>architectural</w:t>
      </w:r>
      <w:r w:rsidR="00E07B1F">
        <w:rPr>
          <w:spacing w:val="-3"/>
          <w:w w:val="90"/>
        </w:rPr>
        <w:t xml:space="preserve"> </w:t>
      </w:r>
      <w:r w:rsidR="00E07B1F">
        <w:rPr>
          <w:w w:val="90"/>
        </w:rPr>
        <w:t>heritage</w:t>
      </w:r>
      <w:r w:rsidR="00E07B1F">
        <w:rPr>
          <w:spacing w:val="-2"/>
          <w:w w:val="90"/>
        </w:rPr>
        <w:t xml:space="preserve"> con</w:t>
      </w:r>
      <w:r w:rsidR="00E07B1F">
        <w:rPr>
          <w:spacing w:val="-1"/>
          <w:w w:val="90"/>
        </w:rPr>
        <w:t>tributed</w:t>
      </w:r>
      <w:r w:rsidR="00E07B1F">
        <w:rPr>
          <w:spacing w:val="-3"/>
          <w:w w:val="90"/>
        </w:rPr>
        <w:t xml:space="preserve"> </w:t>
      </w:r>
      <w:r w:rsidR="00E07B1F">
        <w:rPr>
          <w:w w:val="90"/>
        </w:rPr>
        <w:t>without</w:t>
      </w:r>
      <w:r w:rsidR="00E07B1F">
        <w:rPr>
          <w:spacing w:val="-2"/>
          <w:w w:val="90"/>
        </w:rPr>
        <w:t xml:space="preserve"> </w:t>
      </w:r>
      <w:r w:rsidR="00E07B1F">
        <w:rPr>
          <w:w w:val="90"/>
        </w:rPr>
        <w:t>financial</w:t>
      </w:r>
      <w:r w:rsidR="00E07B1F">
        <w:rPr>
          <w:spacing w:val="-2"/>
          <w:w w:val="90"/>
        </w:rPr>
        <w:t xml:space="preserve"> </w:t>
      </w:r>
      <w:r w:rsidR="00E07B1F">
        <w:rPr>
          <w:w w:val="90"/>
        </w:rPr>
        <w:t>benefits,; (c)</w:t>
      </w:r>
      <w:r w:rsidR="00E07B1F">
        <w:rPr>
          <w:spacing w:val="-3"/>
          <w:w w:val="90"/>
        </w:rPr>
        <w:t xml:space="preserve"> </w:t>
      </w:r>
      <w:r w:rsidR="00E07B1F">
        <w:rPr>
          <w:w w:val="90"/>
        </w:rPr>
        <w:t>exemption</w:t>
      </w:r>
      <w:r w:rsidR="00E07B1F">
        <w:rPr>
          <w:spacing w:val="-2"/>
          <w:w w:val="90"/>
        </w:rPr>
        <w:t xml:space="preserve"> </w:t>
      </w:r>
      <w:r w:rsidR="00E07B1F">
        <w:rPr>
          <w:w w:val="90"/>
        </w:rPr>
        <w:t>from</w:t>
      </w:r>
      <w:r w:rsidR="00E07B1F">
        <w:rPr>
          <w:spacing w:val="-3"/>
          <w:w w:val="90"/>
        </w:rPr>
        <w:t xml:space="preserve"> an</w:t>
      </w:r>
      <w:r w:rsidR="00E07B1F">
        <w:rPr>
          <w:spacing w:val="-2"/>
          <w:w w:val="90"/>
        </w:rPr>
        <w:t xml:space="preserve">y </w:t>
      </w:r>
      <w:r w:rsidR="00E07B1F">
        <w:rPr>
          <w:w w:val="90"/>
        </w:rPr>
        <w:t>le</w:t>
      </w:r>
      <w:del w:id="849" w:author="Chris Prickett" w:date="2017-02-13T15:24:00Z">
        <w:r w:rsidR="00E07B1F" w:rsidDel="00E93114">
          <w:rPr>
            <w:w w:val="90"/>
          </w:rPr>
          <w:delText>-</w:delText>
        </w:r>
        <w:r w:rsidR="00E07B1F" w:rsidDel="00E93114">
          <w:rPr>
            <w:spacing w:val="35"/>
            <w:w w:val="85"/>
          </w:rPr>
          <w:delText xml:space="preserve"> </w:delText>
        </w:r>
      </w:del>
      <w:r w:rsidR="00E07B1F">
        <w:rPr>
          <w:w w:val="95"/>
        </w:rPr>
        <w:t>gal</w:t>
      </w:r>
      <w:r w:rsidR="00E07B1F">
        <w:rPr>
          <w:spacing w:val="-37"/>
          <w:w w:val="95"/>
        </w:rPr>
        <w:t xml:space="preserve"> </w:t>
      </w:r>
      <w:r w:rsidR="00E07B1F">
        <w:rPr>
          <w:spacing w:val="-3"/>
          <w:w w:val="95"/>
        </w:rPr>
        <w:t>dut</w:t>
      </w:r>
      <w:r w:rsidR="00E07B1F">
        <w:rPr>
          <w:spacing w:val="-2"/>
          <w:w w:val="95"/>
        </w:rPr>
        <w:t>y</w:t>
      </w:r>
      <w:r w:rsidR="00E07B1F">
        <w:rPr>
          <w:spacing w:val="-37"/>
          <w:w w:val="95"/>
        </w:rPr>
        <w:t xml:space="preserve"> </w:t>
      </w:r>
      <w:r w:rsidR="00E07B1F">
        <w:rPr>
          <w:spacing w:val="-2"/>
          <w:w w:val="95"/>
        </w:rPr>
        <w:t>(La</w:t>
      </w:r>
      <w:r w:rsidR="00E07B1F">
        <w:rPr>
          <w:spacing w:val="-3"/>
          <w:w w:val="95"/>
        </w:rPr>
        <w:t>w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Applying</w:t>
      </w:r>
      <w:r w:rsidR="00E07B1F">
        <w:rPr>
          <w:spacing w:val="-36"/>
          <w:w w:val="95"/>
        </w:rPr>
        <w:t xml:space="preserve"> </w:t>
      </w:r>
      <w:r w:rsidR="00E07B1F">
        <w:rPr>
          <w:spacing w:val="-1"/>
          <w:w w:val="95"/>
        </w:rPr>
        <w:t>Agre</w:t>
      </w:r>
      <w:r w:rsidR="00E07B1F">
        <w:rPr>
          <w:spacing w:val="-2"/>
          <w:w w:val="95"/>
        </w:rPr>
        <w:t>emen</w:t>
      </w:r>
      <w:r w:rsidR="00E07B1F">
        <w:rPr>
          <w:spacing w:val="-1"/>
          <w:w w:val="95"/>
        </w:rPr>
        <w:t>t</w:t>
      </w:r>
      <w:r w:rsidR="00E07B1F">
        <w:rPr>
          <w:spacing w:val="-36"/>
          <w:w w:val="95"/>
        </w:rPr>
        <w:t xml:space="preserve"> </w:t>
      </w:r>
      <w:r w:rsidR="00E07B1F">
        <w:rPr>
          <w:w w:val="95"/>
        </w:rPr>
        <w:t>on</w:t>
      </w:r>
      <w:r w:rsidR="00E07B1F">
        <w:rPr>
          <w:spacing w:val="-37"/>
          <w:w w:val="95"/>
        </w:rPr>
        <w:t xml:space="preserve"> </w:t>
      </w:r>
      <w:r w:rsidR="00E07B1F">
        <w:rPr>
          <w:spacing w:val="1"/>
          <w:w w:val="95"/>
        </w:rPr>
        <w:t>Cooperation</w:t>
      </w:r>
      <w:r w:rsidR="00E07B1F">
        <w:rPr>
          <w:spacing w:val="-36"/>
          <w:w w:val="95"/>
        </w:rPr>
        <w:t xml:space="preserve"> </w:t>
      </w:r>
      <w:r w:rsidR="00E07B1F">
        <w:rPr>
          <w:spacing w:val="-3"/>
          <w:w w:val="95"/>
        </w:rPr>
        <w:t>Between</w:t>
      </w:r>
      <w:r w:rsidR="00E07B1F">
        <w:rPr>
          <w:spacing w:val="-37"/>
          <w:w w:val="95"/>
        </w:rPr>
        <w:t xml:space="preserve"> </w:t>
      </w:r>
      <w:r w:rsidR="00E07B1F">
        <w:rPr>
          <w:spacing w:val="-2"/>
          <w:w w:val="95"/>
        </w:rPr>
        <w:t>Serbia</w:t>
      </w:r>
      <w:r w:rsidR="00E07B1F">
        <w:rPr>
          <w:spacing w:val="-37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6"/>
          <w:w w:val="95"/>
        </w:rPr>
        <w:t xml:space="preserve"> </w:t>
      </w:r>
      <w:ins w:id="850" w:author="Chris Prickett" w:date="2017-02-13T15:24:00Z">
        <w:r>
          <w:rPr>
            <w:spacing w:val="-36"/>
            <w:w w:val="95"/>
          </w:rPr>
          <w:t xml:space="preserve">the </w:t>
        </w:r>
      </w:ins>
      <w:r w:rsidR="00E07B1F">
        <w:rPr>
          <w:w w:val="95"/>
        </w:rPr>
        <w:t>Emirates);</w:t>
      </w:r>
      <w:r w:rsidR="00E07B1F">
        <w:rPr>
          <w:spacing w:val="-35"/>
          <w:w w:val="95"/>
        </w:rPr>
        <w:t xml:space="preserve"> </w:t>
      </w:r>
      <w:r w:rsidR="00E07B1F">
        <w:rPr>
          <w:w w:val="95"/>
        </w:rPr>
        <w:t>(d)</w:t>
      </w:r>
      <w:r w:rsidR="00E07B1F">
        <w:rPr>
          <w:spacing w:val="27"/>
          <w:w w:val="108"/>
        </w:rPr>
        <w:t xml:space="preserve"> </w:t>
      </w:r>
      <w:r w:rsidR="00E07B1F">
        <w:rPr>
          <w:w w:val="95"/>
        </w:rPr>
        <w:t>protected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assets</w:t>
      </w:r>
      <w:r w:rsidR="00E07B1F">
        <w:rPr>
          <w:spacing w:val="-26"/>
          <w:w w:val="95"/>
        </w:rPr>
        <w:t xml:space="preserve"> </w:t>
      </w:r>
      <w:r w:rsidR="00E07B1F">
        <w:rPr>
          <w:spacing w:val="-2"/>
          <w:w w:val="95"/>
        </w:rPr>
        <w:t>provided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6"/>
          <w:w w:val="95"/>
        </w:rPr>
        <w:t xml:space="preserve"> </w:t>
      </w:r>
      <w:r w:rsidR="00E07B1F">
        <w:rPr>
          <w:spacing w:val="-3"/>
          <w:w w:val="95"/>
        </w:rPr>
        <w:t>private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developer</w:t>
      </w:r>
      <w:r w:rsidR="00E07B1F">
        <w:rPr>
          <w:spacing w:val="-26"/>
          <w:w w:val="95"/>
        </w:rPr>
        <w:t xml:space="preserve"> </w:t>
      </w:r>
      <w:r w:rsidR="00E07B1F">
        <w:rPr>
          <w:spacing w:val="-1"/>
          <w:w w:val="95"/>
        </w:rPr>
        <w:t>(BWPSPSP);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(e)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state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aid</w:t>
      </w:r>
      <w:r w:rsidR="00E07B1F">
        <w:rPr>
          <w:spacing w:val="-26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26"/>
          <w:w w:val="95"/>
        </w:rPr>
        <w:t xml:space="preserve"> </w:t>
      </w:r>
      <w:r w:rsidR="003F035B">
        <w:rPr>
          <w:w w:val="95"/>
        </w:rPr>
        <w:t>expro</w:t>
      </w:r>
      <w:r w:rsidR="00E07B1F">
        <w:rPr>
          <w:w w:val="95"/>
        </w:rPr>
        <w:t>priation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elite-housing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-31"/>
          <w:w w:val="95"/>
        </w:rPr>
        <w:t xml:space="preserve"> </w:t>
      </w:r>
      <w:r w:rsidR="00E07B1F">
        <w:rPr>
          <w:w w:val="95"/>
        </w:rPr>
        <w:t>commercial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spaces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(Lex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specialis),</w:t>
      </w:r>
      <w:r w:rsidR="00E07B1F">
        <w:rPr>
          <w:spacing w:val="-30"/>
          <w:w w:val="95"/>
        </w:rPr>
        <w:t xml:space="preserve"> </w:t>
      </w:r>
      <w:r w:rsidR="00E07B1F">
        <w:rPr>
          <w:spacing w:val="4"/>
          <w:w w:val="95"/>
        </w:rPr>
        <w:t>(f</w:t>
      </w:r>
      <w:r w:rsidR="00E07B1F">
        <w:rPr>
          <w:spacing w:val="3"/>
          <w:w w:val="95"/>
        </w:rPr>
        <w:t>)</w:t>
      </w:r>
      <w:r w:rsidR="00E07B1F">
        <w:rPr>
          <w:spacing w:val="-31"/>
          <w:w w:val="95"/>
        </w:rPr>
        <w:t xml:space="preserve"> </w:t>
      </w:r>
      <w:ins w:id="851" w:author="Chris Prickett" w:date="2017-02-13T15:25:00Z">
        <w:r>
          <w:rPr>
            <w:spacing w:val="-31"/>
            <w:w w:val="95"/>
          </w:rPr>
          <w:t xml:space="preserve">and </w:t>
        </w:r>
      </w:ins>
      <w:r w:rsidR="00E07B1F">
        <w:rPr>
          <w:w w:val="95"/>
        </w:rPr>
        <w:t>lease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public</w:t>
      </w:r>
      <w:r w:rsidR="00E07B1F">
        <w:rPr>
          <w:spacing w:val="-32"/>
          <w:w w:val="95"/>
        </w:rPr>
        <w:t xml:space="preserve"> </w:t>
      </w:r>
      <w:r w:rsidR="00E07B1F">
        <w:rPr>
          <w:w w:val="95"/>
        </w:rPr>
        <w:t>land</w:t>
      </w:r>
      <w:r w:rsidR="00E07B1F">
        <w:rPr>
          <w:spacing w:val="27"/>
          <w:w w:val="86"/>
        </w:rPr>
        <w:t xml:space="preserve"> </w:t>
      </w:r>
      <w:r w:rsidR="00E07B1F">
        <w:rPr>
          <w:w w:val="95"/>
        </w:rPr>
        <w:t>without</w:t>
      </w:r>
      <w:r w:rsidR="00E07B1F">
        <w:rPr>
          <w:spacing w:val="-28"/>
          <w:w w:val="95"/>
        </w:rPr>
        <w:t xml:space="preserve"> </w:t>
      </w:r>
      <w:ins w:id="852" w:author="Chris Prickett" w:date="2017-02-13T15:25:00Z">
        <w:r>
          <w:rPr>
            <w:spacing w:val="-28"/>
            <w:w w:val="95"/>
          </w:rPr>
          <w:t xml:space="preserve">a </w:t>
        </w:r>
      </w:ins>
      <w:r w:rsidR="00E07B1F">
        <w:rPr>
          <w:w w:val="95"/>
        </w:rPr>
        <w:t>fee.</w:t>
      </w:r>
      <w:r w:rsidR="00E07B1F">
        <w:rPr>
          <w:spacing w:val="-9"/>
          <w:w w:val="95"/>
        </w:rPr>
        <w:t xml:space="preserve"> </w:t>
      </w:r>
      <w:r w:rsidR="00E07B1F">
        <w:rPr>
          <w:spacing w:val="-4"/>
          <w:w w:val="95"/>
        </w:rPr>
        <w:t>Con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ersely,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7"/>
          <w:w w:val="95"/>
        </w:rPr>
        <w:t xml:space="preserve"> </w:t>
      </w:r>
      <w:r w:rsidR="00E07B1F">
        <w:rPr>
          <w:spacing w:val="-3"/>
          <w:w w:val="95"/>
        </w:rPr>
        <w:t>in</w:t>
      </w:r>
      <w:r w:rsidR="00E07B1F">
        <w:rPr>
          <w:spacing w:val="-2"/>
          <w:w w:val="95"/>
        </w:rPr>
        <w:t>v</w:t>
      </w:r>
      <w:r w:rsidR="00E07B1F">
        <w:rPr>
          <w:spacing w:val="-3"/>
          <w:w w:val="95"/>
        </w:rPr>
        <w:t>estor</w:t>
      </w:r>
      <w:r w:rsidR="00E07B1F">
        <w:rPr>
          <w:spacing w:val="-28"/>
          <w:w w:val="95"/>
        </w:rPr>
        <w:t xml:space="preserve"> </w:t>
      </w:r>
      <w:r w:rsidR="00E07B1F">
        <w:rPr>
          <w:spacing w:val="1"/>
          <w:w w:val="95"/>
        </w:rPr>
        <w:t>does</w:t>
      </w:r>
      <w:r w:rsidR="00E07B1F">
        <w:rPr>
          <w:spacing w:val="-28"/>
          <w:w w:val="95"/>
        </w:rPr>
        <w:t xml:space="preserve"> </w:t>
      </w:r>
      <w:r w:rsidR="00E07B1F">
        <w:rPr>
          <w:spacing w:val="-2"/>
          <w:w w:val="95"/>
        </w:rPr>
        <w:t>n</w:t>
      </w:r>
      <w:r w:rsidR="00E07B1F">
        <w:rPr>
          <w:spacing w:val="-1"/>
          <w:w w:val="95"/>
        </w:rPr>
        <w:t>ot</w:t>
      </w:r>
      <w:r w:rsidR="00E07B1F">
        <w:rPr>
          <w:spacing w:val="-27"/>
          <w:w w:val="95"/>
        </w:rPr>
        <w:t xml:space="preserve"> </w:t>
      </w:r>
      <w:r w:rsidR="00E07B1F">
        <w:rPr>
          <w:spacing w:val="-4"/>
          <w:w w:val="95"/>
        </w:rPr>
        <w:t>ha</w:t>
      </w:r>
      <w:r w:rsidR="00E07B1F">
        <w:rPr>
          <w:spacing w:val="-3"/>
          <w:w w:val="95"/>
        </w:rPr>
        <w:t>v</w:t>
      </w:r>
      <w:r w:rsidR="00E07B1F">
        <w:rPr>
          <w:spacing w:val="-4"/>
          <w:w w:val="95"/>
        </w:rPr>
        <w:t>e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27"/>
          <w:w w:val="95"/>
        </w:rPr>
        <w:t xml:space="preserve"> </w:t>
      </w:r>
      <w:r w:rsidR="00E07B1F">
        <w:rPr>
          <w:spacing w:val="-3"/>
          <w:w w:val="95"/>
        </w:rPr>
        <w:t>wait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for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construction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end</w:t>
      </w:r>
      <w:del w:id="853" w:author="Chris Prickett" w:date="2017-02-13T15:25:00Z">
        <w:r w:rsidR="00E07B1F" w:rsidDel="00E93114">
          <w:rPr>
            <w:w w:val="95"/>
          </w:rPr>
          <w:delText>s</w:delText>
        </w:r>
      </w:del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and</w:t>
      </w:r>
      <w:r w:rsidR="00E07B1F">
        <w:rPr>
          <w:spacing w:val="21"/>
          <w:w w:val="85"/>
        </w:rPr>
        <w:t xml:space="preserve"> </w:t>
      </w:r>
      <w:del w:id="854" w:author="Chris Prickett" w:date="2017-02-13T15:26:00Z">
        <w:r w:rsidR="00E07B1F" w:rsidDel="00E93114">
          <w:rPr>
            <w:w w:val="95"/>
          </w:rPr>
          <w:delText>to</w:delText>
        </w:r>
        <w:r w:rsidR="00E07B1F" w:rsidDel="00E93114">
          <w:rPr>
            <w:spacing w:val="-28"/>
            <w:w w:val="95"/>
          </w:rPr>
          <w:delText xml:space="preserve"> </w:delText>
        </w:r>
        <w:r w:rsidR="00E07B1F" w:rsidDel="00E93114">
          <w:rPr>
            <w:spacing w:val="-3"/>
            <w:w w:val="95"/>
          </w:rPr>
          <w:delText>coun</w:delText>
        </w:r>
        <w:r w:rsidR="00E07B1F" w:rsidDel="00E93114">
          <w:rPr>
            <w:spacing w:val="-2"/>
            <w:w w:val="95"/>
          </w:rPr>
          <w:delText>t</w:delText>
        </w:r>
        <w:r w:rsidR="00E07B1F" w:rsidDel="00E93114">
          <w:rPr>
            <w:spacing w:val="-28"/>
            <w:w w:val="95"/>
          </w:rPr>
          <w:delText xml:space="preserve"> </w:delText>
        </w:r>
        <w:r w:rsidR="00E07B1F" w:rsidDel="00E93114">
          <w:rPr>
            <w:w w:val="95"/>
          </w:rPr>
          <w:delText>on</w:delText>
        </w:r>
      </w:del>
      <w:ins w:id="855" w:author="Chris Prickett" w:date="2017-02-13T15:26:00Z">
        <w:r>
          <w:rPr>
            <w:w w:val="95"/>
          </w:rPr>
          <w:t>wait for</w:t>
        </w:r>
      </w:ins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future</w:t>
      </w:r>
      <w:r w:rsidR="00E07B1F">
        <w:rPr>
          <w:spacing w:val="-27"/>
          <w:w w:val="95"/>
        </w:rPr>
        <w:t xml:space="preserve"> </w:t>
      </w:r>
      <w:r w:rsidR="00E07B1F">
        <w:rPr>
          <w:spacing w:val="-2"/>
          <w:w w:val="95"/>
        </w:rPr>
        <w:t>gentrification</w:t>
      </w:r>
      <w:r w:rsidR="00E07B1F">
        <w:rPr>
          <w:spacing w:val="-29"/>
          <w:w w:val="95"/>
        </w:rPr>
        <w:t xml:space="preserve"> </w:t>
      </w:r>
      <w:r w:rsidR="00E07B1F">
        <w:rPr>
          <w:w w:val="95"/>
        </w:rPr>
        <w:t>of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the</w:t>
      </w:r>
      <w:r w:rsidR="00E07B1F">
        <w:rPr>
          <w:spacing w:val="-28"/>
          <w:w w:val="95"/>
        </w:rPr>
        <w:t xml:space="preserve"> </w:t>
      </w:r>
      <w:r w:rsidR="00E07B1F">
        <w:rPr>
          <w:spacing w:val="-2"/>
          <w:w w:val="95"/>
        </w:rPr>
        <w:t>entire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area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to</w:t>
      </w:r>
      <w:r w:rsidR="00E07B1F">
        <w:rPr>
          <w:spacing w:val="-28"/>
          <w:w w:val="95"/>
        </w:rPr>
        <w:t xml:space="preserve"> </w:t>
      </w:r>
      <w:r w:rsidR="00E07B1F">
        <w:rPr>
          <w:spacing w:val="-3"/>
          <w:w w:val="95"/>
        </w:rPr>
        <w:t>make</w:t>
      </w:r>
      <w:r w:rsidR="00E07B1F">
        <w:rPr>
          <w:spacing w:val="-27"/>
          <w:w w:val="95"/>
        </w:rPr>
        <w:t xml:space="preserve"> </w:t>
      </w:r>
      <w:ins w:id="856" w:author="Chris Prickett" w:date="2017-02-13T15:26:00Z">
        <w:r>
          <w:rPr>
            <w:spacing w:val="-27"/>
            <w:w w:val="95"/>
          </w:rPr>
          <w:t xml:space="preserve">a </w:t>
        </w:r>
      </w:ins>
      <w:r w:rsidR="00E07B1F">
        <w:rPr>
          <w:spacing w:val="-2"/>
          <w:w w:val="95"/>
        </w:rPr>
        <w:t>profit;</w:t>
      </w:r>
      <w:r w:rsidR="00E07B1F">
        <w:rPr>
          <w:spacing w:val="-27"/>
          <w:w w:val="95"/>
        </w:rPr>
        <w:t xml:space="preserve"> </w:t>
      </w:r>
      <w:r w:rsidR="00E07B1F">
        <w:rPr>
          <w:w w:val="95"/>
        </w:rPr>
        <w:t>he</w:t>
      </w:r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gains</w:t>
      </w:r>
      <w:r w:rsidR="00E07B1F">
        <w:rPr>
          <w:spacing w:val="-27"/>
          <w:w w:val="95"/>
        </w:rPr>
        <w:t xml:space="preserve"> </w:t>
      </w:r>
      <w:ins w:id="857" w:author="Chris Prickett" w:date="2017-02-13T15:26:00Z">
        <w:r>
          <w:rPr>
            <w:w w:val="95"/>
          </w:rPr>
          <w:t>that</w:t>
        </w:r>
      </w:ins>
      <w:del w:id="858" w:author="Chris Prickett" w:date="2017-02-13T15:26:00Z">
        <w:r w:rsidR="00E07B1F" w:rsidDel="00E93114">
          <w:rPr>
            <w:w w:val="95"/>
          </w:rPr>
          <w:delText>the</w:delText>
        </w:r>
      </w:del>
      <w:r w:rsidR="00E07B1F">
        <w:rPr>
          <w:spacing w:val="-28"/>
          <w:w w:val="95"/>
        </w:rPr>
        <w:t xml:space="preserve"> </w:t>
      </w:r>
      <w:r w:rsidR="00E07B1F">
        <w:rPr>
          <w:w w:val="95"/>
        </w:rPr>
        <w:t>profit</w:t>
      </w:r>
      <w:r w:rsidR="00E07B1F">
        <w:rPr>
          <w:spacing w:val="39"/>
          <w:w w:val="90"/>
        </w:rPr>
        <w:t xml:space="preserve"> </w:t>
      </w:r>
      <w:r w:rsidR="00E07B1F">
        <w:rPr>
          <w:w w:val="90"/>
        </w:rPr>
        <w:t>easily</w:t>
      </w:r>
      <w:r w:rsidR="00E07B1F">
        <w:rPr>
          <w:spacing w:val="-9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9"/>
          <w:w w:val="90"/>
        </w:rPr>
        <w:t xml:space="preserve"> </w:t>
      </w:r>
      <w:r w:rsidR="00E07B1F">
        <w:rPr>
          <w:spacing w:val="-2"/>
          <w:w w:val="90"/>
        </w:rPr>
        <w:t>minimum</w:t>
      </w:r>
      <w:r w:rsidR="00E07B1F">
        <w:rPr>
          <w:spacing w:val="-9"/>
          <w:w w:val="90"/>
        </w:rPr>
        <w:t xml:space="preserve"> </w:t>
      </w:r>
      <w:r w:rsidR="00E07B1F">
        <w:rPr>
          <w:spacing w:val="-3"/>
          <w:w w:val="90"/>
        </w:rPr>
        <w:t>in</w:t>
      </w:r>
      <w:r w:rsidR="00E07B1F">
        <w:rPr>
          <w:spacing w:val="-2"/>
          <w:w w:val="90"/>
        </w:rPr>
        <w:t>v</w:t>
      </w:r>
      <w:r w:rsidR="00E07B1F">
        <w:rPr>
          <w:spacing w:val="-3"/>
          <w:w w:val="90"/>
        </w:rPr>
        <w:t>estmen</w:t>
      </w:r>
      <w:r w:rsidR="00E07B1F">
        <w:rPr>
          <w:spacing w:val="-2"/>
          <w:w w:val="90"/>
        </w:rPr>
        <w:t>t</w:t>
      </w:r>
      <w:r w:rsidR="00E07B1F">
        <w:rPr>
          <w:spacing w:val="-9"/>
          <w:w w:val="90"/>
        </w:rPr>
        <w:t xml:space="preserve"> </w:t>
      </w:r>
      <w:r w:rsidR="00E07B1F">
        <w:rPr>
          <w:spacing w:val="-2"/>
          <w:w w:val="90"/>
        </w:rPr>
        <w:t>an</w:t>
      </w:r>
      <w:r w:rsidR="00E07B1F">
        <w:rPr>
          <w:spacing w:val="-1"/>
          <w:w w:val="90"/>
        </w:rPr>
        <w:t>d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with</w:t>
      </w:r>
      <w:r w:rsidR="00E07B1F">
        <w:rPr>
          <w:spacing w:val="-9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minimal</w:t>
      </w:r>
      <w:r w:rsidR="00E07B1F">
        <w:rPr>
          <w:spacing w:val="-8"/>
          <w:w w:val="90"/>
        </w:rPr>
        <w:t xml:space="preserve"> </w:t>
      </w:r>
      <w:r w:rsidR="00E07B1F">
        <w:rPr>
          <w:w w:val="90"/>
        </w:rPr>
        <w:t>realization</w:t>
      </w:r>
      <w:r w:rsidR="00E07B1F">
        <w:rPr>
          <w:spacing w:val="-9"/>
          <w:w w:val="90"/>
        </w:rPr>
        <w:t xml:space="preserve"> </w:t>
      </w:r>
      <w:r w:rsidR="00E07B1F">
        <w:rPr>
          <w:w w:val="90"/>
        </w:rPr>
        <w:t>of</w:t>
      </w:r>
      <w:r w:rsidR="00E07B1F">
        <w:rPr>
          <w:spacing w:val="-9"/>
          <w:w w:val="90"/>
        </w:rPr>
        <w:t xml:space="preserve"> </w:t>
      </w:r>
      <w:r w:rsidR="00E07B1F">
        <w:rPr>
          <w:w w:val="90"/>
        </w:rPr>
        <w:t>the</w:t>
      </w:r>
      <w:r w:rsidR="00E07B1F">
        <w:rPr>
          <w:spacing w:val="-9"/>
          <w:w w:val="90"/>
        </w:rPr>
        <w:t xml:space="preserve"> </w:t>
      </w:r>
      <w:r w:rsidR="00E07B1F">
        <w:rPr>
          <w:spacing w:val="-2"/>
          <w:w w:val="90"/>
        </w:rPr>
        <w:t>plan/agreemen</w:t>
      </w:r>
      <w:r w:rsidR="00E07B1F">
        <w:rPr>
          <w:spacing w:val="-1"/>
          <w:w w:val="90"/>
        </w:rPr>
        <w:t>t</w:t>
      </w:r>
      <w:r w:rsidR="00E07B1F">
        <w:rPr>
          <w:spacing w:val="23"/>
          <w:w w:val="101"/>
        </w:rPr>
        <w:t xml:space="preserve"> </w:t>
      </w:r>
      <w:r w:rsidR="00E07B1F">
        <w:rPr>
          <w:spacing w:val="-1"/>
          <w:w w:val="95"/>
        </w:rPr>
        <w:t>(</w:t>
      </w:r>
      <w:r w:rsidR="00E07B1F">
        <w:rPr>
          <w:color w:val="00AEEF"/>
          <w:spacing w:val="-2"/>
          <w:w w:val="95"/>
        </w:rPr>
        <w:t>Interview</w:t>
      </w:r>
      <w:r w:rsidR="00E07B1F">
        <w:rPr>
          <w:color w:val="00AEEF"/>
          <w:spacing w:val="22"/>
          <w:w w:val="95"/>
        </w:rPr>
        <w:t xml:space="preserve"> </w:t>
      </w:r>
      <w:r w:rsidR="00E07B1F">
        <w:rPr>
          <w:color w:val="00AEEF"/>
          <w:w w:val="95"/>
        </w:rPr>
        <w:t>X</w:t>
      </w:r>
      <w:r w:rsidR="00E07B1F">
        <w:rPr>
          <w:w w:val="95"/>
        </w:rPr>
        <w:t>).</w:t>
      </w:r>
    </w:p>
    <w:p w14:paraId="3EC95DEA" w14:textId="77777777" w:rsidR="00B0559F" w:rsidRDefault="00B0559F">
      <w:pPr>
        <w:rPr>
          <w:rFonts w:ascii="Bookman Old Style" w:eastAsia="Bookman Old Style" w:hAnsi="Bookman Old Style" w:cs="Bookman Old Style"/>
        </w:rPr>
      </w:pPr>
    </w:p>
    <w:p w14:paraId="4E24A682" w14:textId="472A289E" w:rsidR="00B0559F" w:rsidRDefault="00E07B1F">
      <w:pPr>
        <w:pStyle w:val="BodyText"/>
        <w:spacing w:before="188" w:line="327" w:lineRule="auto"/>
        <w:ind w:right="111"/>
        <w:jc w:val="both"/>
      </w:pP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worldwide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examples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show,</w:t>
      </w:r>
      <w:r>
        <w:rPr>
          <w:spacing w:val="-36"/>
          <w:w w:val="95"/>
        </w:rPr>
        <w:t xml:space="preserve"> </w:t>
      </w:r>
      <w:r>
        <w:rPr>
          <w:w w:val="95"/>
        </w:rPr>
        <w:t>urban</w:t>
      </w:r>
      <w:r>
        <w:rPr>
          <w:spacing w:val="-36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MPs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often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exclusi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0"/>
        </w:rPr>
        <w:t xml:space="preserve"> </w:t>
      </w:r>
      <w:r>
        <w:rPr>
          <w:w w:val="95"/>
        </w:rPr>
        <w:t>an</w:t>
      </w:r>
      <w:r>
        <w:rPr>
          <w:spacing w:val="-34"/>
          <w:w w:val="95"/>
        </w:rPr>
        <w:t xml:space="preserve"> </w:t>
      </w:r>
      <w:r>
        <w:rPr>
          <w:w w:val="95"/>
        </w:rPr>
        <w:t>ex</w:t>
      </w:r>
      <w:r>
        <w:rPr>
          <w:spacing w:val="-34"/>
          <w:w w:val="95"/>
        </w:rPr>
        <w:t xml:space="preserve"> </w:t>
      </w:r>
      <w:r>
        <w:rPr>
          <w:spacing w:val="1"/>
          <w:w w:val="95"/>
        </w:rPr>
        <w:t>post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integration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35"/>
          <w:w w:val="95"/>
        </w:rPr>
        <w:t xml:space="preserve"> </w:t>
      </w:r>
      <w:r>
        <w:rPr>
          <w:w w:val="95"/>
        </w:rPr>
        <w:t>planning</w:t>
      </w:r>
      <w:r>
        <w:rPr>
          <w:spacing w:val="-34"/>
          <w:w w:val="95"/>
        </w:rPr>
        <w:t xml:space="preserve"> </w:t>
      </w:r>
      <w:r>
        <w:rPr>
          <w:w w:val="95"/>
        </w:rPr>
        <w:t>documents</w:t>
      </w:r>
      <w:r>
        <w:rPr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??</w:t>
      </w:r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possible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serious</w:t>
      </w:r>
      <w:r>
        <w:rPr>
          <w:spacing w:val="-34"/>
          <w:w w:val="95"/>
        </w:rPr>
        <w:t xml:space="preserve"> </w:t>
      </w:r>
      <w:r>
        <w:rPr>
          <w:w w:val="95"/>
        </w:rPr>
        <w:t>legal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85"/>
        </w:rPr>
        <w:t xml:space="preserve"> </w:t>
      </w:r>
      <w:r>
        <w:rPr>
          <w:w w:val="95"/>
        </w:rPr>
        <w:t>ethical</w:t>
      </w:r>
      <w:r>
        <w:rPr>
          <w:spacing w:val="-16"/>
          <w:w w:val="95"/>
        </w:rPr>
        <w:t xml:space="preserve"> </w:t>
      </w:r>
      <w:r>
        <w:rPr>
          <w:w w:val="95"/>
        </w:rPr>
        <w:t>issues</w:t>
      </w:r>
      <w:r>
        <w:rPr>
          <w:spacing w:val="-17"/>
          <w:w w:val="95"/>
        </w:rPr>
        <w:t xml:space="preserve"> </w:t>
      </w:r>
      <w:r>
        <w:rPr>
          <w:w w:val="95"/>
        </w:rPr>
        <w:t>(</w:t>
      </w:r>
      <w:r>
        <w:rPr>
          <w:rFonts w:ascii="Georgia"/>
          <w:b/>
          <w:w w:val="95"/>
        </w:rPr>
        <w:t>?</w:t>
      </w:r>
      <w:r>
        <w:rPr>
          <w:w w:val="95"/>
        </w:rPr>
        <w:t>;</w:t>
      </w:r>
      <w:r>
        <w:rPr>
          <w:spacing w:val="-13"/>
          <w:w w:val="95"/>
        </w:rPr>
        <w:t xml:space="preserve"> </w:t>
      </w:r>
      <w:r>
        <w:rPr>
          <w:rFonts w:ascii="Georgia"/>
          <w:b/>
          <w:w w:val="95"/>
        </w:rPr>
        <w:t>?</w:t>
      </w:r>
      <w:r>
        <w:rPr>
          <w:w w:val="95"/>
        </w:rPr>
        <w:t>).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case,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BWPSPSP</w:t>
      </w:r>
      <w:r>
        <w:rPr>
          <w:spacing w:val="-16"/>
          <w:w w:val="95"/>
        </w:rPr>
        <w:t xml:space="preserve"> </w:t>
      </w:r>
      <w:r>
        <w:rPr>
          <w:w w:val="95"/>
        </w:rPr>
        <w:t>also</w:t>
      </w:r>
      <w:r>
        <w:rPr>
          <w:spacing w:val="-16"/>
          <w:w w:val="95"/>
        </w:rPr>
        <w:t xml:space="preserve"> </w:t>
      </w:r>
      <w:del w:id="859" w:author="Chris Prickett" w:date="2017-02-13T15:27:00Z">
        <w:r w:rsidDel="00E93114">
          <w:rPr>
            <w:spacing w:val="-3"/>
            <w:w w:val="95"/>
          </w:rPr>
          <w:delText>serve</w:delText>
        </w:r>
        <w:r w:rsidDel="00E93114">
          <w:rPr>
            <w:spacing w:val="-16"/>
            <w:w w:val="95"/>
          </w:rPr>
          <w:delText xml:space="preserve"> </w:delText>
        </w:r>
        <w:r w:rsidDel="00E93114">
          <w:rPr>
            <w:w w:val="95"/>
          </w:rPr>
          <w:delText>to</w:delText>
        </w:r>
      </w:del>
      <w:ins w:id="860" w:author="Chris Prickett" w:date="2017-02-13T15:27:00Z">
        <w:r w:rsidR="00E93114">
          <w:rPr>
            <w:spacing w:val="-3"/>
            <w:w w:val="95"/>
          </w:rPr>
          <w:t>allows</w:t>
        </w:r>
      </w:ins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Serbian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Go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ernmen</w:t>
      </w:r>
      <w:r>
        <w:rPr>
          <w:spacing w:val="-2"/>
          <w:w w:val="95"/>
        </w:rPr>
        <w:t>t</w:t>
      </w:r>
      <w:r>
        <w:rPr>
          <w:spacing w:val="25"/>
          <w:w w:val="101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tly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gain</w:t>
      </w:r>
      <w:r>
        <w:rPr>
          <w:spacing w:val="-18"/>
          <w:w w:val="95"/>
        </w:rPr>
        <w:t xml:space="preserve"> </w:t>
      </w:r>
      <w:ins w:id="861" w:author="Chris Prickett" w:date="2017-02-13T15:27:00Z">
        <w:r w:rsidR="00E93114">
          <w:rPr>
            <w:spacing w:val="-18"/>
            <w:w w:val="95"/>
          </w:rPr>
          <w:t xml:space="preserve">the </w:t>
        </w:r>
      </w:ins>
      <w:r>
        <w:rPr>
          <w:spacing w:val="-2"/>
          <w:w w:val="95"/>
        </w:rPr>
        <w:t>exclusive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righ</w:t>
      </w:r>
      <w:r>
        <w:rPr>
          <w:spacing w:val="-2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act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center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Belgrade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color w:val="00AEEF"/>
          <w:spacing w:val="-2"/>
          <w:w w:val="95"/>
        </w:rPr>
        <w:t>Interview</w:t>
      </w:r>
      <w:r>
        <w:rPr>
          <w:color w:val="00AEEF"/>
          <w:spacing w:val="-18"/>
          <w:w w:val="95"/>
        </w:rPr>
        <w:t xml:space="preserve"> </w:t>
      </w:r>
      <w:r>
        <w:rPr>
          <w:color w:val="00AEEF"/>
          <w:w w:val="95"/>
        </w:rPr>
        <w:t>X</w:t>
      </w:r>
      <w:r>
        <w:rPr>
          <w:w w:val="95"/>
        </w:rPr>
        <w:t>).</w:t>
      </w:r>
      <w:r>
        <w:rPr>
          <w:spacing w:val="33"/>
          <w:w w:val="106"/>
        </w:rPr>
        <w:t xml:space="preserve"> </w:t>
      </w:r>
      <w:r>
        <w:rPr>
          <w:spacing w:val="-3"/>
          <w:w w:val="90"/>
        </w:rPr>
        <w:t>Such</w:t>
      </w:r>
      <w:r>
        <w:rPr>
          <w:spacing w:val="-15"/>
          <w:w w:val="90"/>
        </w:rPr>
        <w:t xml:space="preserve"> </w:t>
      </w:r>
      <w:r>
        <w:rPr>
          <w:w w:val="90"/>
        </w:rPr>
        <w:t>legal</w:t>
      </w:r>
      <w:r>
        <w:rPr>
          <w:spacing w:val="-14"/>
          <w:w w:val="90"/>
        </w:rPr>
        <w:t xml:space="preserve"> </w:t>
      </w:r>
      <w:r>
        <w:rPr>
          <w:w w:val="90"/>
        </w:rPr>
        <w:t>adaptations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eaken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4"/>
          <w:w w:val="90"/>
        </w:rPr>
        <w:t xml:space="preserve"> </w:t>
      </w:r>
      <w:r>
        <w:rPr>
          <w:w w:val="90"/>
        </w:rPr>
        <w:t>authorities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b</w:t>
      </w:r>
      <w:r>
        <w:rPr>
          <w:spacing w:val="-3"/>
          <w:w w:val="90"/>
        </w:rPr>
        <w:t>y</w:t>
      </w:r>
      <w:r>
        <w:rPr>
          <w:spacing w:val="-15"/>
          <w:w w:val="90"/>
        </w:rPr>
        <w:t xml:space="preserve"> </w:t>
      </w:r>
      <w:r>
        <w:rPr>
          <w:w w:val="90"/>
        </w:rPr>
        <w:t>imposing</w:t>
      </w:r>
      <w:r>
        <w:rPr>
          <w:spacing w:val="-14"/>
          <w:w w:val="90"/>
        </w:rPr>
        <w:t xml:space="preserve"> </w:t>
      </w:r>
      <w:r>
        <w:rPr>
          <w:w w:val="90"/>
        </w:rPr>
        <w:t>orders</w:t>
      </w:r>
      <w:r>
        <w:rPr>
          <w:spacing w:val="-13"/>
          <w:w w:val="90"/>
        </w:rPr>
        <w:t xml:space="preserve"> </w:t>
      </w:r>
      <w:r>
        <w:rPr>
          <w:w w:val="90"/>
        </w:rPr>
        <w:t>from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national</w:t>
      </w:r>
      <w:r>
        <w:rPr>
          <w:spacing w:val="25"/>
          <w:w w:val="87"/>
        </w:rPr>
        <w:t xml:space="preserve"> </w:t>
      </w:r>
      <w:r>
        <w:rPr>
          <w:spacing w:val="-2"/>
          <w:w w:val="90"/>
        </w:rPr>
        <w:t>lev</w:t>
      </w:r>
      <w:r>
        <w:rPr>
          <w:spacing w:val="-3"/>
          <w:w w:val="90"/>
        </w:rPr>
        <w:t>el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1"/>
          <w:w w:val="90"/>
        </w:rPr>
        <w:t>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top-do</w:t>
      </w:r>
      <w:r>
        <w:rPr>
          <w:spacing w:val="-2"/>
          <w:w w:val="90"/>
        </w:rPr>
        <w:t>wn</w:t>
      </w:r>
      <w:r>
        <w:rPr>
          <w:spacing w:val="-14"/>
          <w:w w:val="90"/>
        </w:rPr>
        <w:t xml:space="preserve"> </w:t>
      </w:r>
      <w:r>
        <w:rPr>
          <w:w w:val="90"/>
        </w:rPr>
        <w:t>pressure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realize</w:t>
      </w:r>
      <w:r>
        <w:rPr>
          <w:spacing w:val="-14"/>
          <w:w w:val="90"/>
        </w:rPr>
        <w:t xml:space="preserve"> </w:t>
      </w:r>
      <w:r>
        <w:rPr>
          <w:spacing w:val="1"/>
          <w:w w:val="90"/>
        </w:rPr>
        <w:t>projects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w w:val="90"/>
        </w:rPr>
        <w:t>neither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interference</w:t>
      </w:r>
      <w:r>
        <w:rPr>
          <w:spacing w:val="-14"/>
          <w:w w:val="90"/>
        </w:rPr>
        <w:t xml:space="preserve"> </w:t>
      </w:r>
      <w:r>
        <w:rPr>
          <w:w w:val="90"/>
        </w:rPr>
        <w:t>nor</w:t>
      </w:r>
      <w:r>
        <w:rPr>
          <w:spacing w:val="-13"/>
          <w:w w:val="90"/>
        </w:rPr>
        <w:t xml:space="preserve"> </w:t>
      </w:r>
      <w:r>
        <w:rPr>
          <w:spacing w:val="1"/>
          <w:w w:val="90"/>
        </w:rPr>
        <w:t>objection</w:t>
      </w:r>
      <w:r>
        <w:rPr>
          <w:spacing w:val="38"/>
          <w:w w:val="89"/>
        </w:rPr>
        <w:t xml:space="preserve"> </w:t>
      </w:r>
      <w:r>
        <w:rPr>
          <w:spacing w:val="-2"/>
          <w:w w:val="95"/>
        </w:rPr>
        <w:t>(</w:t>
      </w:r>
      <w:r>
        <w:rPr>
          <w:color w:val="00AEEF"/>
          <w:spacing w:val="-2"/>
          <w:w w:val="95"/>
        </w:rPr>
        <w:t>W</w:t>
      </w:r>
      <w:r>
        <w:rPr>
          <w:color w:val="00AEEF"/>
          <w:spacing w:val="-3"/>
          <w:w w:val="95"/>
        </w:rPr>
        <w:t>orkshop</w:t>
      </w:r>
      <w:r>
        <w:rPr>
          <w:color w:val="00AEEF"/>
          <w:spacing w:val="-37"/>
          <w:w w:val="95"/>
        </w:rPr>
        <w:t xml:space="preserve"> </w:t>
      </w:r>
      <w:r>
        <w:rPr>
          <w:color w:val="00AEEF"/>
          <w:w w:val="95"/>
        </w:rPr>
        <w:t>1</w:t>
      </w:r>
      <w:r>
        <w:rPr>
          <w:w w:val="95"/>
        </w:rPr>
        <w:t>).</w:t>
      </w:r>
    </w:p>
    <w:p w14:paraId="6F14B485" w14:textId="77777777" w:rsidR="00B0559F" w:rsidRDefault="00B0559F">
      <w:pPr>
        <w:spacing w:before="4"/>
        <w:rPr>
          <w:rFonts w:ascii="Bookman Old Style" w:eastAsia="Bookman Old Style" w:hAnsi="Bookman Old Style" w:cs="Bookman Old Style"/>
          <w:sz w:val="30"/>
          <w:szCs w:val="30"/>
        </w:rPr>
      </w:pPr>
    </w:p>
    <w:p w14:paraId="085E56B8" w14:textId="4B10B72F" w:rsidR="00B0559F" w:rsidRDefault="00E07B1F">
      <w:pPr>
        <w:pStyle w:val="BodyText"/>
        <w:spacing w:line="327" w:lineRule="auto"/>
        <w:ind w:right="111"/>
        <w:jc w:val="both"/>
      </w:pP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sum,</w:t>
      </w:r>
      <w:r>
        <w:rPr>
          <w:spacing w:val="-16"/>
          <w:w w:val="90"/>
        </w:rPr>
        <w:t xml:space="preserve"> </w:t>
      </w:r>
      <w:r>
        <w:rPr>
          <w:w w:val="90"/>
        </w:rPr>
        <w:t>there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n</w:t>
      </w:r>
      <w:r>
        <w:rPr>
          <w:spacing w:val="-1"/>
          <w:w w:val="90"/>
        </w:rPr>
        <w:t>o</w:t>
      </w:r>
      <w:r>
        <w:rPr>
          <w:spacing w:val="-18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po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er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poles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8"/>
          <w:w w:val="90"/>
        </w:rPr>
        <w:t xml:space="preserve"> </w:t>
      </w:r>
      <w:r>
        <w:rPr>
          <w:w w:val="90"/>
        </w:rPr>
        <w:t>real</w:t>
      </w:r>
      <w:r>
        <w:rPr>
          <w:spacing w:val="-17"/>
          <w:w w:val="90"/>
        </w:rPr>
        <w:t xml:space="preserve"> </w:t>
      </w:r>
      <w:r>
        <w:rPr>
          <w:w w:val="90"/>
        </w:rPr>
        <w:t>decision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makers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amala,</w:t>
      </w:r>
      <w:ins w:id="862" w:author="Chris Prickett" w:date="2017-02-13T15:28:00Z">
        <w:r w:rsidR="00E93114">
          <w:rPr>
            <w:spacing w:val="-4"/>
            <w:w w:val="90"/>
          </w:rPr>
          <w:t xml:space="preserve"> and</w:t>
        </w:r>
      </w:ins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everything</w:t>
      </w:r>
      <w:r>
        <w:rPr>
          <w:spacing w:val="33"/>
          <w:w w:val="88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grounded</w:t>
      </w:r>
      <w:r>
        <w:rPr>
          <w:spacing w:val="-9"/>
          <w:w w:val="90"/>
        </w:rPr>
        <w:t xml:space="preserve"> </w:t>
      </w:r>
      <w:r>
        <w:rPr>
          <w:spacing w:val="1"/>
          <w:w w:val="90"/>
        </w:rPr>
        <w:t>upon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pow</w:t>
      </w:r>
      <w:r>
        <w:rPr>
          <w:spacing w:val="-2"/>
          <w:w w:val="90"/>
        </w:rPr>
        <w:t>erful,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cen</w:t>
      </w:r>
      <w:r>
        <w:rPr>
          <w:spacing w:val="-1"/>
          <w:w w:val="90"/>
        </w:rPr>
        <w:t>tralized</w:t>
      </w:r>
      <w:r>
        <w:rPr>
          <w:spacing w:val="-9"/>
          <w:w w:val="90"/>
        </w:rPr>
        <w:t xml:space="preserve"> </w:t>
      </w:r>
      <w:r>
        <w:rPr>
          <w:w w:val="90"/>
        </w:rPr>
        <w:t>nation</w:t>
      </w:r>
      <w:r>
        <w:rPr>
          <w:spacing w:val="-9"/>
          <w:w w:val="90"/>
        </w:rPr>
        <w:t xml:space="preserve"> </w:t>
      </w:r>
      <w:r>
        <w:rPr>
          <w:w w:val="90"/>
        </w:rPr>
        <w:t>state</w:t>
      </w:r>
      <w:r>
        <w:rPr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color w:val="00AEEF"/>
          <w:w w:val="90"/>
        </w:rPr>
        <w:t>Questionnaire</w:t>
      </w:r>
      <w:r>
        <w:rPr>
          <w:color w:val="00AEEF"/>
          <w:spacing w:val="-10"/>
          <w:w w:val="90"/>
        </w:rPr>
        <w:t xml:space="preserve"> </w:t>
      </w:r>
      <w:r>
        <w:rPr>
          <w:color w:val="00AEEF"/>
          <w:w w:val="90"/>
        </w:rPr>
        <w:t>X</w:t>
      </w:r>
      <w:r>
        <w:rPr>
          <w:w w:val="90"/>
        </w:rPr>
        <w:t>).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Moreov</w:t>
      </w:r>
      <w:r>
        <w:rPr>
          <w:spacing w:val="-3"/>
          <w:w w:val="90"/>
        </w:rPr>
        <w:t>er,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27"/>
          <w:w w:val="88"/>
        </w:rPr>
        <w:t xml:space="preserve"> </w:t>
      </w:r>
      <w:r>
        <w:rPr>
          <w:w w:val="90"/>
        </w:rPr>
        <w:t>BWP</w:t>
      </w:r>
      <w:r>
        <w:rPr>
          <w:spacing w:val="-7"/>
          <w:w w:val="90"/>
        </w:rPr>
        <w:t xml:space="preserve"> </w:t>
      </w:r>
      <w:r>
        <w:rPr>
          <w:w w:val="90"/>
        </w:rPr>
        <w:t>exemplifies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closed</w:t>
      </w:r>
      <w:r>
        <w:rPr>
          <w:spacing w:val="-7"/>
          <w:w w:val="90"/>
        </w:rPr>
        <w:t xml:space="preserve"> </w:t>
      </w:r>
      <w:r>
        <w:rPr>
          <w:w w:val="90"/>
        </w:rPr>
        <w:t>wheel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decision-making</w:t>
      </w:r>
      <w:r>
        <w:rPr>
          <w:spacing w:val="-7"/>
          <w:w w:val="90"/>
        </w:rPr>
        <w:t xml:space="preserve"> </w:t>
      </w:r>
      <w:r>
        <w:rPr>
          <w:w w:val="90"/>
        </w:rPr>
        <w:t>procedure</w:t>
      </w:r>
      <w:ins w:id="863" w:author="Chris Prickett" w:date="2017-02-13T15:28:00Z">
        <w:r w:rsidR="00E93114">
          <w:rPr>
            <w:w w:val="90"/>
          </w:rPr>
          <w:t>s</w:t>
        </w:r>
      </w:ins>
      <w:r>
        <w:rPr>
          <w:spacing w:val="-7"/>
          <w:w w:val="90"/>
        </w:rPr>
        <w:t xml:space="preserve"> </w:t>
      </w:r>
      <w:r>
        <w:rPr>
          <w:w w:val="90"/>
        </w:rPr>
        <w:t>circumscribing</w:t>
      </w:r>
      <w:r>
        <w:rPr>
          <w:spacing w:val="-6"/>
          <w:w w:val="90"/>
        </w:rPr>
        <w:t xml:space="preserve"> </w:t>
      </w:r>
      <w:r>
        <w:rPr>
          <w:w w:val="90"/>
        </w:rPr>
        <w:t>political</w:t>
      </w:r>
      <w:r>
        <w:rPr>
          <w:spacing w:val="20"/>
          <w:w w:val="89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economic</w:t>
      </w:r>
      <w:r>
        <w:rPr>
          <w:spacing w:val="-21"/>
          <w:w w:val="90"/>
        </w:rPr>
        <w:t xml:space="preserve"> </w:t>
      </w:r>
      <w:r>
        <w:rPr>
          <w:w w:val="90"/>
        </w:rPr>
        <w:t>actors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interconnected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"/>
          <w:w w:val="90"/>
        </w:rPr>
        <w:t>terdep</w:t>
      </w:r>
      <w:r>
        <w:rPr>
          <w:spacing w:val="-2"/>
          <w:w w:val="90"/>
        </w:rPr>
        <w:t>enden</w:t>
      </w:r>
      <w:r>
        <w:rPr>
          <w:spacing w:val="-1"/>
          <w:w w:val="90"/>
        </w:rPr>
        <w:t>t</w:t>
      </w:r>
      <w:r>
        <w:rPr>
          <w:spacing w:val="-21"/>
          <w:w w:val="90"/>
        </w:rPr>
        <w:t xml:space="preserve"> </w:t>
      </w:r>
      <w:r>
        <w:rPr>
          <w:w w:val="90"/>
        </w:rPr>
        <w:t>system.</w:t>
      </w:r>
    </w:p>
    <w:p w14:paraId="263182D3" w14:textId="77777777" w:rsidR="00B0559F" w:rsidRDefault="00E07B1F">
      <w:pPr>
        <w:pStyle w:val="Heading3"/>
        <w:spacing w:before="9" w:line="338" w:lineRule="auto"/>
        <w:ind w:right="111" w:firstLine="338"/>
        <w:jc w:val="both"/>
        <w:rPr>
          <w:b w:val="0"/>
          <w:bCs w:val="0"/>
        </w:rPr>
      </w:pPr>
      <w:r>
        <w:t>”Belgrade</w:t>
      </w:r>
      <w:r>
        <w:rPr>
          <w:spacing w:val="9"/>
        </w:rPr>
        <w:t xml:space="preserve"> </w:t>
      </w:r>
      <w:r>
        <w:t>stepping</w:t>
      </w:r>
      <w:r>
        <w:rPr>
          <w:spacing w:val="10"/>
        </w:rPr>
        <w:t xml:space="preserve"> </w:t>
      </w:r>
      <w:r>
        <w:rPr>
          <w:spacing w:val="-3"/>
        </w:rPr>
        <w:t>into</w:t>
      </w:r>
      <w:del w:id="864" w:author="Chris Prickett" w:date="2017-02-13T15:28:00Z">
        <w:r w:rsidDel="00E93114">
          <w:rPr>
            <w:spacing w:val="11"/>
          </w:rPr>
          <w:delText xml:space="preserve"> </w:delText>
        </w:r>
        <w:r w:rsidDel="00E93114">
          <w:delText>the</w:delText>
        </w:r>
      </w:del>
      <w:r>
        <w:rPr>
          <w:spacing w:val="10"/>
        </w:rPr>
        <w:t xml:space="preserve"> </w:t>
      </w:r>
      <w:r>
        <w:t>neoliberal</w:t>
      </w:r>
      <w:r>
        <w:rPr>
          <w:spacing w:val="10"/>
        </w:rPr>
        <w:t xml:space="preserve"> </w:t>
      </w:r>
      <w:r>
        <w:t>trends,</w:t>
      </w:r>
      <w:r>
        <w:rPr>
          <w:spacing w:val="16"/>
        </w:rPr>
        <w:t xml:space="preserve"> </w:t>
      </w:r>
      <w:r>
        <w:t>disregarding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29"/>
          <w:w w:val="111"/>
        </w:rPr>
        <w:t xml:space="preserve"> </w:t>
      </w:r>
      <w:r>
        <w:rPr>
          <w:w w:val="95"/>
        </w:rPr>
        <w:t>planning</w:t>
      </w:r>
      <w:r>
        <w:rPr>
          <w:spacing w:val="-5"/>
          <w:w w:val="95"/>
        </w:rPr>
        <w:t xml:space="preserve"> </w:t>
      </w:r>
      <w:r>
        <w:rPr>
          <w:w w:val="95"/>
        </w:rPr>
        <w:t>documents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causing</w:t>
      </w:r>
      <w:r>
        <w:rPr>
          <w:spacing w:val="-4"/>
          <w:w w:val="95"/>
        </w:rPr>
        <w:t xml:space="preserve"> </w:t>
      </w:r>
      <w:r>
        <w:rPr>
          <w:w w:val="95"/>
        </w:rPr>
        <w:t>them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change,</w:t>
      </w:r>
      <w:r>
        <w:rPr>
          <w:w w:val="95"/>
        </w:rPr>
        <w:t xml:space="preserve"> </w:t>
      </w:r>
      <w:r>
        <w:rPr>
          <w:spacing w:val="-3"/>
          <w:w w:val="95"/>
        </w:rPr>
        <w:t>lac</w:t>
      </w:r>
      <w:r>
        <w:rPr>
          <w:spacing w:val="-2"/>
          <w:w w:val="95"/>
        </w:rPr>
        <w:t>king</w:t>
      </w:r>
      <w:del w:id="865" w:author="Chris Prickett" w:date="2017-02-13T15:29:00Z">
        <w:r w:rsidDel="00E93114">
          <w:rPr>
            <w:spacing w:val="-4"/>
            <w:w w:val="95"/>
          </w:rPr>
          <w:delText xml:space="preserve"> </w:delText>
        </w:r>
        <w:r w:rsidDel="00E93114">
          <w:rPr>
            <w:w w:val="95"/>
          </w:rPr>
          <w:delText>the</w:delText>
        </w:r>
      </w:del>
      <w:r>
        <w:rPr>
          <w:spacing w:val="-5"/>
          <w:w w:val="95"/>
        </w:rPr>
        <w:t xml:space="preserve"> </w:t>
      </w:r>
      <w:r>
        <w:rPr>
          <w:w w:val="95"/>
        </w:rPr>
        <w:t>long</w:t>
      </w:r>
      <w:r>
        <w:rPr>
          <w:spacing w:val="-4"/>
          <w:w w:val="95"/>
        </w:rPr>
        <w:t xml:space="preserve"> </w:t>
      </w:r>
      <w:r>
        <w:rPr>
          <w:w w:val="95"/>
        </w:rPr>
        <w:t>term</w:t>
      </w:r>
      <w:r>
        <w:rPr>
          <w:spacing w:val="-5"/>
          <w:w w:val="95"/>
        </w:rPr>
        <w:t xml:space="preserve"> </w:t>
      </w:r>
      <w:r>
        <w:rPr>
          <w:w w:val="95"/>
        </w:rPr>
        <w:t>vision.”</w:t>
      </w:r>
    </w:p>
    <w:p w14:paraId="5474920C" w14:textId="77777777" w:rsidR="00B0559F" w:rsidRDefault="00E07B1F">
      <w:pPr>
        <w:ind w:left="587"/>
        <w:rPr>
          <w:rFonts w:ascii="Georgia"/>
          <w:b/>
        </w:rPr>
      </w:pPr>
      <w:r>
        <w:rPr>
          <w:rFonts w:ascii="Georgia"/>
          <w:b/>
        </w:rPr>
        <w:t>?</w:t>
      </w:r>
    </w:p>
    <w:p w14:paraId="1713B572" w14:textId="77777777" w:rsidR="00C25C4C" w:rsidRDefault="00C25C4C">
      <w:pPr>
        <w:ind w:left="587"/>
        <w:rPr>
          <w:rFonts w:ascii="Georgia" w:eastAsia="Georgia" w:hAnsi="Georgia" w:cs="Georgia"/>
        </w:rPr>
      </w:pPr>
    </w:p>
    <w:p w14:paraId="6A249D25" w14:textId="0AD5E4A5" w:rsidR="00B0559F" w:rsidRDefault="00C25C4C">
      <w:pPr>
        <w:spacing w:before="6" w:line="307" w:lineRule="auto"/>
        <w:ind w:left="587" w:right="111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spacing w:val="1"/>
          <w:position w:val="8"/>
          <w:sz w:val="12"/>
        </w:rPr>
        <w:t>20</w:t>
      </w:r>
      <w:r>
        <w:rPr>
          <w:rFonts w:ascii="Bookman Old Style"/>
          <w:spacing w:val="1"/>
          <w:sz w:val="18"/>
        </w:rPr>
        <w:t>While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shares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profit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are:</w:t>
      </w:r>
      <w:r>
        <w:rPr>
          <w:rFonts w:ascii="Bookman Old Style"/>
          <w:spacing w:val="-12"/>
          <w:sz w:val="18"/>
        </w:rPr>
        <w:t xml:space="preserve"> </w:t>
      </w:r>
      <w:r>
        <w:rPr>
          <w:rFonts w:ascii="Bookman Old Style"/>
          <w:sz w:val="18"/>
        </w:rPr>
        <w:t>32%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Serbia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and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68%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for</w:t>
      </w:r>
      <w:r w:rsidR="00E07B1F">
        <w:rPr>
          <w:rFonts w:ascii="Bookman Old Style"/>
          <w:spacing w:val="-25"/>
          <w:sz w:val="18"/>
        </w:rPr>
        <w:t xml:space="preserve"> </w:t>
      </w:r>
      <w:ins w:id="866" w:author="Chris Prickett" w:date="2017-02-13T15:29:00Z">
        <w:r w:rsidR="00E93114">
          <w:rPr>
            <w:rFonts w:ascii="Bookman Old Style"/>
            <w:spacing w:val="-25"/>
            <w:sz w:val="18"/>
          </w:rPr>
          <w:t xml:space="preserve">the </w:t>
        </w:r>
      </w:ins>
      <w:r w:rsidR="00E07B1F">
        <w:rPr>
          <w:rFonts w:ascii="Bookman Old Style"/>
          <w:sz w:val="18"/>
        </w:rPr>
        <w:t>UAE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partner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(</w:t>
      </w:r>
      <w:r w:rsidR="00E07B1F">
        <w:rPr>
          <w:rFonts w:ascii="Century Gothic"/>
          <w:b/>
          <w:sz w:val="18"/>
        </w:rPr>
        <w:t>??</w:t>
      </w:r>
      <w:r w:rsidR="00E07B1F">
        <w:rPr>
          <w:rFonts w:ascii="Bookman Old Style"/>
          <w:sz w:val="18"/>
        </w:rPr>
        <w:t>),</w:t>
      </w:r>
      <w:r w:rsidR="00E07B1F">
        <w:rPr>
          <w:rFonts w:ascii="Bookman Old Style"/>
          <w:spacing w:val="-23"/>
          <w:sz w:val="18"/>
        </w:rPr>
        <w:t xml:space="preserve"> </w:t>
      </w:r>
      <w:r w:rsidR="00E07B1F">
        <w:rPr>
          <w:rFonts w:ascii="Bookman Old Style"/>
          <w:sz w:val="18"/>
        </w:rPr>
        <w:t>the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actual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division</w:t>
      </w:r>
      <w:r w:rsidR="00E07B1F">
        <w:rPr>
          <w:rFonts w:ascii="Bookman Old Style"/>
          <w:spacing w:val="-25"/>
          <w:sz w:val="18"/>
        </w:rPr>
        <w:t xml:space="preserve"> </w:t>
      </w:r>
      <w:r w:rsidR="00E07B1F">
        <w:rPr>
          <w:rFonts w:ascii="Bookman Old Style"/>
          <w:sz w:val="18"/>
        </w:rPr>
        <w:t>of</w:t>
      </w:r>
      <w:r w:rsidR="00E07B1F">
        <w:rPr>
          <w:rFonts w:ascii="Bookman Old Style"/>
          <w:spacing w:val="22"/>
          <w:w w:val="93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costs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according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to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spacing w:val="-2"/>
          <w:w w:val="95"/>
          <w:sz w:val="18"/>
        </w:rPr>
        <w:t>agreemen</w:t>
      </w:r>
      <w:r w:rsidR="00E07B1F">
        <w:rPr>
          <w:rFonts w:ascii="Bookman Old Style"/>
          <w:spacing w:val="-1"/>
          <w:w w:val="95"/>
          <w:sz w:val="18"/>
        </w:rPr>
        <w:t>t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is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estimated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as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fully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spacing w:val="-1"/>
          <w:w w:val="95"/>
          <w:sz w:val="18"/>
        </w:rPr>
        <w:t>rev</w:t>
      </w:r>
      <w:r w:rsidR="00E07B1F">
        <w:rPr>
          <w:rFonts w:ascii="Bookman Old Style"/>
          <w:spacing w:val="-2"/>
          <w:w w:val="95"/>
          <w:sz w:val="18"/>
        </w:rPr>
        <w:t>ersed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(there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are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unofficial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estimations</w:t>
      </w:r>
      <w:r w:rsidR="00E07B1F">
        <w:rPr>
          <w:rFonts w:ascii="Bookman Old Style"/>
          <w:spacing w:val="-19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that</w:t>
      </w:r>
      <w:r w:rsidR="00E07B1F">
        <w:rPr>
          <w:rFonts w:ascii="Bookman Old Style"/>
          <w:spacing w:val="-18"/>
          <w:w w:val="95"/>
          <w:sz w:val="18"/>
        </w:rPr>
        <w:t xml:space="preserve"> </w:t>
      </w:r>
      <w:r w:rsidR="00E07B1F">
        <w:rPr>
          <w:rFonts w:ascii="Bookman Old Style"/>
          <w:w w:val="95"/>
          <w:sz w:val="18"/>
        </w:rPr>
        <w:t>88%</w:t>
      </w:r>
      <w:r w:rsidR="00E07B1F">
        <w:rPr>
          <w:rFonts w:ascii="Bookman Old Style"/>
          <w:spacing w:val="26"/>
          <w:w w:val="87"/>
          <w:sz w:val="18"/>
        </w:rPr>
        <w:t xml:space="preserve"> </w:t>
      </w:r>
      <w:r w:rsidR="00E07B1F">
        <w:rPr>
          <w:rFonts w:ascii="Bookman Old Style"/>
          <w:sz w:val="18"/>
        </w:rPr>
        <w:t>to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-3"/>
          <w:sz w:val="18"/>
        </w:rPr>
        <w:t>even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z w:val="18"/>
        </w:rPr>
        <w:t>98%</w:t>
      </w:r>
      <w:r w:rsidR="00E07B1F">
        <w:rPr>
          <w:rFonts w:ascii="Bookman Old Style"/>
          <w:spacing w:val="-34"/>
          <w:sz w:val="18"/>
        </w:rPr>
        <w:t xml:space="preserve"> </w:t>
      </w:r>
      <w:r w:rsidR="00E07B1F">
        <w:rPr>
          <w:rFonts w:ascii="Bookman Old Style"/>
          <w:sz w:val="18"/>
        </w:rPr>
        <w:t>of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-3"/>
          <w:sz w:val="18"/>
        </w:rPr>
        <w:t>in</w:t>
      </w:r>
      <w:r w:rsidR="00E07B1F">
        <w:rPr>
          <w:rFonts w:ascii="Bookman Old Style"/>
          <w:spacing w:val="-2"/>
          <w:sz w:val="18"/>
        </w:rPr>
        <w:t>v</w:t>
      </w:r>
      <w:r w:rsidR="00E07B1F">
        <w:rPr>
          <w:rFonts w:ascii="Bookman Old Style"/>
          <w:spacing w:val="-3"/>
          <w:sz w:val="18"/>
        </w:rPr>
        <w:t>ested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z w:val="18"/>
        </w:rPr>
        <w:t>funds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z w:val="18"/>
        </w:rPr>
        <w:t>are</w:t>
      </w:r>
      <w:r w:rsidR="00E07B1F">
        <w:rPr>
          <w:rFonts w:ascii="Bookman Old Style"/>
          <w:spacing w:val="-34"/>
          <w:sz w:val="18"/>
        </w:rPr>
        <w:t xml:space="preserve"> </w:t>
      </w:r>
      <w:r w:rsidR="00E07B1F">
        <w:rPr>
          <w:rFonts w:ascii="Bookman Old Style"/>
          <w:sz w:val="18"/>
        </w:rPr>
        <w:t>to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2"/>
          <w:sz w:val="18"/>
        </w:rPr>
        <w:t>be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1"/>
          <w:sz w:val="18"/>
        </w:rPr>
        <w:t>borne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-4"/>
          <w:sz w:val="18"/>
        </w:rPr>
        <w:t>b</w:t>
      </w:r>
      <w:r w:rsidR="00E07B1F">
        <w:rPr>
          <w:rFonts w:ascii="Bookman Old Style"/>
          <w:spacing w:val="-3"/>
          <w:sz w:val="18"/>
        </w:rPr>
        <w:t>y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z w:val="18"/>
        </w:rPr>
        <w:t>the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pacing w:val="-2"/>
          <w:sz w:val="18"/>
        </w:rPr>
        <w:t>Republic</w:t>
      </w:r>
      <w:r w:rsidR="00E07B1F">
        <w:rPr>
          <w:rFonts w:ascii="Bookman Old Style"/>
          <w:spacing w:val="-34"/>
          <w:sz w:val="18"/>
        </w:rPr>
        <w:t xml:space="preserve"> </w:t>
      </w:r>
      <w:r w:rsidR="00E07B1F">
        <w:rPr>
          <w:rFonts w:ascii="Bookman Old Style"/>
          <w:sz w:val="18"/>
        </w:rPr>
        <w:t>of</w:t>
      </w:r>
      <w:r w:rsidR="00E07B1F">
        <w:rPr>
          <w:rFonts w:ascii="Bookman Old Style"/>
          <w:spacing w:val="-33"/>
          <w:sz w:val="18"/>
        </w:rPr>
        <w:t xml:space="preserve"> </w:t>
      </w:r>
      <w:r w:rsidR="00E07B1F">
        <w:rPr>
          <w:rFonts w:ascii="Bookman Old Style"/>
          <w:sz w:val="18"/>
        </w:rPr>
        <w:t>Serbia).</w:t>
      </w:r>
    </w:p>
    <w:p w14:paraId="19AD8044" w14:textId="77777777" w:rsidR="00B0559F" w:rsidRDefault="00E07B1F">
      <w:pPr>
        <w:spacing w:line="182" w:lineRule="exact"/>
        <w:ind w:left="587" w:firstLine="175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Kozuka Mincho Pr6N L"/>
          <w:w w:val="95"/>
          <w:position w:val="8"/>
          <w:sz w:val="12"/>
        </w:rPr>
        <w:t>21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data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this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compan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owned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in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estor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officially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proclaimed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secret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Commission</w:t>
      </w:r>
    </w:p>
    <w:p w14:paraId="301E72CB" w14:textId="4FDBF77A" w:rsidR="00B0559F" w:rsidRDefault="00E07B1F">
      <w:pPr>
        <w:spacing w:before="73" w:line="310" w:lineRule="auto"/>
        <w:ind w:left="587" w:right="1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for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Protection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Competition.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According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3"/>
          <w:sz w:val="18"/>
        </w:rPr>
        <w:t xml:space="preserve"> </w:t>
      </w:r>
      <w:del w:id="867" w:author="Chris Prickett" w:date="2017-02-13T15:30:00Z">
        <w:r w:rsidDel="00E93114">
          <w:rPr>
            <w:rFonts w:ascii="Bookman Old Style"/>
            <w:sz w:val="18"/>
          </w:rPr>
          <w:delText>the</w:delText>
        </w:r>
        <w:r w:rsidDel="00E93114">
          <w:rPr>
            <w:rFonts w:ascii="Bookman Old Style"/>
            <w:spacing w:val="-25"/>
            <w:sz w:val="18"/>
          </w:rPr>
          <w:delText xml:space="preserve"> </w:delText>
        </w:r>
      </w:del>
      <w:r>
        <w:rPr>
          <w:rFonts w:ascii="Bookman Old Style"/>
          <w:sz w:val="18"/>
        </w:rPr>
        <w:t>online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data</w:t>
      </w:r>
      <w:ins w:id="868" w:author="Chris Prickett" w:date="2017-02-13T15:30:00Z">
        <w:r w:rsidR="00E93114">
          <w:rPr>
            <w:rFonts w:ascii="Bookman Old Style"/>
            <w:sz w:val="18"/>
          </w:rPr>
          <w:t>,</w:t>
        </w:r>
      </w:ins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2"/>
          <w:sz w:val="18"/>
        </w:rPr>
        <w:t>compan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3"/>
          <w:sz w:val="18"/>
        </w:rPr>
        <w:t>was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licensed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z w:val="18"/>
        </w:rPr>
        <w:t>2015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0</w:t>
      </w:r>
      <w:r>
        <w:rPr>
          <w:rFonts w:ascii="Bookman Old Style"/>
          <w:spacing w:val="28"/>
          <w:w w:val="82"/>
          <w:sz w:val="18"/>
        </w:rPr>
        <w:t xml:space="preserve"> </w:t>
      </w:r>
      <w:r>
        <w:rPr>
          <w:rFonts w:ascii="Bookman Old Style"/>
          <w:sz w:val="18"/>
        </w:rPr>
        <w:t>money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share</w:t>
      </w:r>
      <w:r>
        <w:rPr>
          <w:rFonts w:ascii="Bookman Old Style"/>
          <w:spacing w:val="-38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36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37"/>
          <w:sz w:val="18"/>
        </w:rPr>
        <w:t xml:space="preserve"> </w:t>
      </w:r>
      <w:ins w:id="869" w:author="Chris Prickett" w:date="2017-02-13T15:30:00Z">
        <w:r w:rsidR="00E93114">
          <w:rPr>
            <w:rFonts w:ascii="Bookman Old Style"/>
            <w:spacing w:val="-37"/>
            <w:sz w:val="18"/>
          </w:rPr>
          <w:t xml:space="preserve">a </w:t>
        </w:r>
      </w:ins>
      <w:r>
        <w:rPr>
          <w:rFonts w:ascii="Bookman Old Style"/>
          <w:sz w:val="18"/>
        </w:rPr>
        <w:t>limited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license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1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2"/>
          <w:sz w:val="18"/>
        </w:rPr>
        <w:t>y</w:t>
      </w:r>
      <w:r>
        <w:rPr>
          <w:rFonts w:ascii="Bookman Old Style"/>
          <w:spacing w:val="-3"/>
          <w:sz w:val="18"/>
        </w:rPr>
        <w:t>ear</w:t>
      </w:r>
      <w:r>
        <w:rPr>
          <w:rFonts w:ascii="Bookman Old Style"/>
          <w:spacing w:val="-38"/>
          <w:sz w:val="18"/>
        </w:rPr>
        <w:t xml:space="preserve"> </w:t>
      </w:r>
      <w:r>
        <w:rPr>
          <w:rFonts w:ascii="Bookman Old Style"/>
          <w:sz w:val="18"/>
        </w:rPr>
        <w:t>(</w:t>
      </w:r>
      <w:r>
        <w:rPr>
          <w:rFonts w:ascii="Century Gothic"/>
          <w:b/>
          <w:sz w:val="18"/>
        </w:rPr>
        <w:t>?</w:t>
      </w:r>
      <w:r>
        <w:rPr>
          <w:rFonts w:ascii="Bookman Old Style"/>
          <w:sz w:val="18"/>
        </w:rPr>
        <w:t>).</w:t>
      </w:r>
    </w:p>
    <w:p w14:paraId="1B26912B" w14:textId="77777777" w:rsidR="00B0559F" w:rsidRDefault="00B0559F">
      <w:pPr>
        <w:spacing w:line="310" w:lineRule="auto"/>
        <w:rPr>
          <w:rFonts w:ascii="Bookman Old Style" w:eastAsia="Bookman Old Style" w:hAnsi="Bookman Old Style" w:cs="Bookman Old Style"/>
          <w:sz w:val="18"/>
          <w:szCs w:val="18"/>
        </w:rPr>
        <w:sectPr w:rsidR="00B0559F">
          <w:pgSz w:w="11910" w:h="16840"/>
          <w:pgMar w:top="1100" w:right="1020" w:bottom="680" w:left="1680" w:header="0" w:footer="500" w:gutter="0"/>
          <w:cols w:space="720"/>
        </w:sectPr>
      </w:pPr>
    </w:p>
    <w:p w14:paraId="319BD3AC" w14:textId="77777777" w:rsidR="00B0559F" w:rsidRDefault="00E07B1F">
      <w:pPr>
        <w:pStyle w:val="Heading1"/>
        <w:spacing w:before="38"/>
        <w:ind w:left="587" w:firstLine="0"/>
        <w:jc w:val="both"/>
        <w:rPr>
          <w:b w:val="0"/>
          <w:bCs w:val="0"/>
        </w:rPr>
      </w:pPr>
      <w:r>
        <w:lastRenderedPageBreak/>
        <w:t xml:space="preserve">6.3 </w:t>
      </w:r>
      <w:r>
        <w:rPr>
          <w:spacing w:val="59"/>
        </w:rPr>
        <w:t xml:space="preserve"> </w:t>
      </w:r>
      <w:r>
        <w:t>Conclusion</w:t>
      </w:r>
    </w:p>
    <w:p w14:paraId="4214380A" w14:textId="77777777" w:rsidR="00B0559F" w:rsidRDefault="00B0559F">
      <w:pPr>
        <w:spacing w:before="4"/>
        <w:rPr>
          <w:rFonts w:ascii="Georgia" w:eastAsia="Georgia" w:hAnsi="Georgia" w:cs="Georgia"/>
          <w:b/>
          <w:bCs/>
          <w:sz w:val="26"/>
          <w:szCs w:val="26"/>
        </w:rPr>
      </w:pPr>
    </w:p>
    <w:p w14:paraId="1CB6A736" w14:textId="045C095C" w:rsidR="00B0559F" w:rsidRDefault="00E07B1F">
      <w:pPr>
        <w:pStyle w:val="BodyText"/>
        <w:spacing w:line="327" w:lineRule="auto"/>
        <w:ind w:right="111" w:firstLine="0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chapter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displays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MAS</w:t>
      </w:r>
      <w:r>
        <w:rPr>
          <w:spacing w:val="-41"/>
          <w:w w:val="95"/>
        </w:rPr>
        <w:t xml:space="preserve"> </w:t>
      </w:r>
      <w:r>
        <w:rPr>
          <w:w w:val="95"/>
        </w:rPr>
        <w:t>analysis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ins w:id="870" w:author="Chris Prickett" w:date="2017-02-13T15:30:00Z">
        <w:r w:rsidR="00B02D31">
          <w:rPr>
            <w:spacing w:val="-41"/>
            <w:w w:val="95"/>
          </w:rPr>
          <w:t xml:space="preserve"> the </w:t>
        </w:r>
      </w:ins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42"/>
          <w:w w:val="95"/>
        </w:rPr>
        <w:t xml:space="preserve"> </w:t>
      </w:r>
      <w:r>
        <w:rPr>
          <w:w w:val="95"/>
        </w:rPr>
        <w:t>urban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realit</w:t>
      </w:r>
      <w:r>
        <w:rPr>
          <w:spacing w:val="-1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42"/>
          <w:w w:val="95"/>
        </w:rPr>
        <w:t xml:space="preserve"> </w:t>
      </w:r>
      <w:del w:id="871" w:author="Chris Prickett" w:date="2017-02-13T15:31:00Z">
        <w:r w:rsidDel="00B02D31">
          <w:rPr>
            <w:w w:val="95"/>
          </w:rPr>
          <w:delText>brings</w:delText>
        </w:r>
        <w:r w:rsidDel="00B02D31">
          <w:rPr>
            <w:spacing w:val="-42"/>
            <w:w w:val="95"/>
          </w:rPr>
          <w:delText xml:space="preserve"> </w:delText>
        </w:r>
        <w:r w:rsidDel="00B02D31">
          <w:rPr>
            <w:w w:val="95"/>
          </w:rPr>
          <w:delText>up</w:delText>
        </w:r>
      </w:del>
      <w:ins w:id="872" w:author="Chris Prickett" w:date="2017-02-13T15:31:00Z">
        <w:r w:rsidR="00B02D31">
          <w:rPr>
            <w:w w:val="95"/>
          </w:rPr>
          <w:t>presents</w:t>
        </w:r>
      </w:ins>
      <w:r>
        <w:rPr>
          <w:spacing w:val="21"/>
          <w:w w:val="84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analysis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urban</w:t>
      </w:r>
      <w:r>
        <w:rPr>
          <w:spacing w:val="-43"/>
          <w:w w:val="95"/>
        </w:rPr>
        <w:t xml:space="preserve"> </w:t>
      </w:r>
      <w:r>
        <w:rPr>
          <w:w w:val="95"/>
        </w:rPr>
        <w:t>agency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terms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relations.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ins w:id="873" w:author="Chris Prickett" w:date="2017-02-13T15:31:00Z">
        <w:r w:rsidR="00B02D31">
          <w:rPr>
            <w:w w:val="95"/>
          </w:rPr>
          <w:t xml:space="preserve"> terminology of the</w:t>
        </w:r>
      </w:ins>
      <w:r>
        <w:rPr>
          <w:spacing w:val="-43"/>
          <w:w w:val="95"/>
        </w:rPr>
        <w:t xml:space="preserve"> </w:t>
      </w:r>
      <w:r>
        <w:rPr>
          <w:w w:val="95"/>
        </w:rPr>
        <w:t>MAS</w:t>
      </w:r>
      <w:r>
        <w:rPr>
          <w:spacing w:val="-42"/>
          <w:w w:val="95"/>
        </w:rPr>
        <w:t xml:space="preserve"> </w:t>
      </w:r>
      <w:r>
        <w:rPr>
          <w:spacing w:val="1"/>
          <w:w w:val="95"/>
        </w:rPr>
        <w:t>method</w:t>
      </w:r>
      <w:del w:id="874" w:author="Chris Prickett" w:date="2017-02-13T15:31:00Z">
        <w:r w:rsidDel="00B02D31">
          <w:rPr>
            <w:spacing w:val="-43"/>
            <w:w w:val="95"/>
          </w:rPr>
          <w:delText xml:space="preserve"> </w:delText>
        </w:r>
        <w:r w:rsidDel="00B02D31">
          <w:rPr>
            <w:w w:val="95"/>
          </w:rPr>
          <w:delText>termi</w:delText>
        </w:r>
        <w:r w:rsidDel="00B02D31">
          <w:rPr>
            <w:w w:val="90"/>
          </w:rPr>
          <w:delText>nology</w:delText>
        </w:r>
      </w:del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textualized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thr</w:t>
      </w:r>
      <w:r>
        <w:rPr>
          <w:spacing w:val="-2"/>
          <w:w w:val="90"/>
        </w:rPr>
        <w:t>ough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story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3"/>
          <w:w w:val="90"/>
        </w:rPr>
        <w:t xml:space="preserve"> </w:t>
      </w:r>
      <w:r>
        <w:rPr>
          <w:w w:val="90"/>
        </w:rPr>
        <w:t>resources,</w:t>
      </w:r>
      <w:r>
        <w:rPr>
          <w:spacing w:val="-1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3"/>
          <w:w w:val="90"/>
        </w:rPr>
        <w:t xml:space="preserve"> </w:t>
      </w:r>
      <w:r>
        <w:rPr>
          <w:w w:val="90"/>
        </w:rPr>
        <w:t>practices</w:t>
      </w:r>
      <w:r>
        <w:rPr>
          <w:spacing w:val="33"/>
          <w:w w:val="86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urban</w:t>
      </w:r>
      <w:r>
        <w:rPr>
          <w:spacing w:val="-14"/>
          <w:w w:val="90"/>
        </w:rPr>
        <w:t xml:space="preserve"> </w:t>
      </w:r>
      <w:r>
        <w:rPr>
          <w:w w:val="90"/>
        </w:rPr>
        <w:t>conflicts.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14"/>
          <w:w w:val="90"/>
        </w:rPr>
        <w:t xml:space="preserve"> </w:t>
      </w:r>
      <w:ins w:id="875" w:author="Chris Prickett" w:date="2017-02-13T15:31:00Z">
        <w:r w:rsidR="00B02D31">
          <w:rPr>
            <w:spacing w:val="-14"/>
            <w:w w:val="90"/>
          </w:rPr>
          <w:t xml:space="preserve">a </w:t>
        </w:r>
      </w:ins>
      <w:r>
        <w:rPr>
          <w:w w:val="90"/>
        </w:rPr>
        <w:t>structuralization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elements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ev</w:t>
      </w:r>
      <w:r>
        <w:rPr>
          <w:spacing w:val="-3"/>
          <w:w w:val="90"/>
        </w:rPr>
        <w:t>ents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14"/>
          <w:w w:val="90"/>
        </w:rPr>
        <w:t xml:space="preserve"> </w:t>
      </w:r>
      <w:ins w:id="876" w:author="Chris Prickett" w:date="2017-02-13T15:33:00Z">
        <w:r w:rsidR="00B02D31">
          <w:rPr>
            <w:w w:val="90"/>
          </w:rPr>
          <w:t>sheds</w:t>
        </w:r>
      </w:ins>
      <w:del w:id="877" w:author="Chris Prickett" w:date="2017-02-13T15:33:00Z">
        <w:r w:rsidDel="00B02D31">
          <w:rPr>
            <w:w w:val="90"/>
          </w:rPr>
          <w:delText>puts</w:delText>
        </w:r>
      </w:del>
      <w:r>
        <w:rPr>
          <w:spacing w:val="-14"/>
          <w:w w:val="90"/>
        </w:rPr>
        <w:t xml:space="preserve"> </w:t>
      </w:r>
      <w:r>
        <w:rPr>
          <w:w w:val="90"/>
        </w:rPr>
        <w:t>new</w:t>
      </w:r>
      <w:r>
        <w:rPr>
          <w:spacing w:val="29"/>
          <w:w w:val="87"/>
        </w:rPr>
        <w:t xml:space="preserve"> </w:t>
      </w:r>
      <w:r>
        <w:rPr>
          <w:spacing w:val="-3"/>
          <w:w w:val="95"/>
        </w:rPr>
        <w:t>ligh</w:t>
      </w:r>
      <w:r>
        <w:rPr>
          <w:spacing w:val="-2"/>
          <w:w w:val="95"/>
        </w:rPr>
        <w:t>t</w:t>
      </w:r>
      <w:r>
        <w:rPr>
          <w:spacing w:val="-46"/>
          <w:w w:val="95"/>
        </w:rPr>
        <w:t xml:space="preserve"> </w:t>
      </w:r>
      <w:r>
        <w:rPr>
          <w:w w:val="95"/>
        </w:rPr>
        <w:t>on</w:t>
      </w:r>
      <w:r>
        <w:rPr>
          <w:spacing w:val="-45"/>
          <w:w w:val="95"/>
        </w:rPr>
        <w:t xml:space="preserve"> </w:t>
      </w:r>
      <w:del w:id="878" w:author="Chris Prickett" w:date="2017-02-13T15:32:00Z">
        <w:r w:rsidDel="00B02D31">
          <w:rPr>
            <w:w w:val="95"/>
          </w:rPr>
          <w:delText>already</w:delText>
        </w:r>
        <w:r w:rsidDel="00B02D31">
          <w:rPr>
            <w:spacing w:val="-45"/>
            <w:w w:val="95"/>
          </w:rPr>
          <w:delText xml:space="preserve"> </w:delText>
        </w:r>
      </w:del>
      <w:ins w:id="879" w:author="Chris Prickett" w:date="2017-02-13T15:32:00Z">
        <w:r w:rsidR="00B02D31">
          <w:rPr>
            <w:w w:val="95"/>
          </w:rPr>
          <w:t xml:space="preserve">the </w:t>
        </w:r>
        <w:r w:rsidR="00B02D31">
          <w:rPr>
            <w:spacing w:val="-45"/>
            <w:w w:val="95"/>
          </w:rPr>
          <w:t xml:space="preserve"> </w:t>
        </w:r>
      </w:ins>
      <w:r>
        <w:rPr>
          <w:w w:val="95"/>
        </w:rPr>
        <w:t>analysed</w:t>
      </w:r>
      <w:r>
        <w:rPr>
          <w:spacing w:val="-45"/>
          <w:w w:val="95"/>
        </w:rPr>
        <w:t xml:space="preserve"> </w:t>
      </w:r>
      <w:r>
        <w:rPr>
          <w:w w:val="95"/>
        </w:rPr>
        <w:t>actors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their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networks</w:t>
      </w:r>
      <w:r>
        <w:rPr>
          <w:spacing w:val="-45"/>
          <w:w w:val="95"/>
        </w:rPr>
        <w:t xml:space="preserve"> </w:t>
      </w:r>
      <w:r>
        <w:rPr>
          <w:w w:val="95"/>
        </w:rPr>
        <w:t>(</w:t>
      </w:r>
      <w:r>
        <w:rPr>
          <w:color w:val="00AEEF"/>
          <w:w w:val="95"/>
        </w:rPr>
        <w:t>Chapter</w:t>
      </w:r>
      <w:r>
        <w:rPr>
          <w:color w:val="00AEEF"/>
          <w:spacing w:val="-45"/>
          <w:w w:val="95"/>
        </w:rPr>
        <w:t xml:space="preserve"> </w:t>
      </w:r>
      <w:r>
        <w:rPr>
          <w:color w:val="00AEEF"/>
          <w:w w:val="95"/>
        </w:rPr>
        <w:t>5</w:t>
      </w:r>
      <w:r>
        <w:rPr>
          <w:w w:val="95"/>
        </w:rPr>
        <w:t>).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aggregation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21"/>
          <w:w w:val="101"/>
        </w:rPr>
        <w:t xml:space="preserve"> </w:t>
      </w:r>
      <w:r>
        <w:rPr>
          <w:w w:val="90"/>
        </w:rPr>
        <w:t>preferences</w:t>
      </w:r>
      <w:r>
        <w:rPr>
          <w:spacing w:val="-17"/>
          <w:w w:val="90"/>
        </w:rPr>
        <w:t xml:space="preserve"> </w:t>
      </w:r>
      <w:r>
        <w:rPr>
          <w:w w:val="90"/>
        </w:rPr>
        <w:t>summarizes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socio-spatial</w:t>
      </w:r>
      <w:r>
        <w:rPr>
          <w:spacing w:val="-16"/>
          <w:w w:val="90"/>
        </w:rPr>
        <w:t xml:space="preserve"> </w:t>
      </w:r>
      <w:r>
        <w:rPr>
          <w:w w:val="90"/>
        </w:rPr>
        <w:t>patterns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iden</w:t>
      </w:r>
      <w:r>
        <w:rPr>
          <w:spacing w:val="-1"/>
          <w:w w:val="90"/>
        </w:rPr>
        <w:t>tified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amala.</w:t>
      </w:r>
      <w:r>
        <w:rPr>
          <w:spacing w:val="3"/>
          <w:w w:val="90"/>
        </w:rPr>
        <w:t xml:space="preserve"> </w:t>
      </w:r>
      <w:r>
        <w:rPr>
          <w:spacing w:val="-3"/>
          <w:w w:val="90"/>
        </w:rPr>
        <w:t>Finally</w:t>
      </w:r>
      <w:r>
        <w:rPr>
          <w:spacing w:val="-4"/>
          <w:w w:val="90"/>
        </w:rPr>
        <w:t>,</w:t>
      </w:r>
      <w:r>
        <w:rPr>
          <w:spacing w:val="-15"/>
          <w:w w:val="90"/>
        </w:rPr>
        <w:t xml:space="preserve"> </w:t>
      </w:r>
      <w:r>
        <w:rPr>
          <w:w w:val="90"/>
        </w:rPr>
        <w:t>setting</w:t>
      </w:r>
      <w:r>
        <w:rPr>
          <w:spacing w:val="47"/>
          <w:w w:val="88"/>
        </w:rPr>
        <w:t xml:space="preserve"> </w:t>
      </w:r>
      <w:r>
        <w:rPr>
          <w:w w:val="90"/>
        </w:rPr>
        <w:t>up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relations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urban</w:t>
      </w:r>
      <w:r>
        <w:rPr>
          <w:spacing w:val="-26"/>
          <w:w w:val="90"/>
        </w:rPr>
        <w:t xml:space="preserve"> </w:t>
      </w:r>
      <w:r>
        <w:rPr>
          <w:w w:val="90"/>
        </w:rPr>
        <w:t>agency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spacing w:val="-2"/>
          <w:w w:val="90"/>
        </w:rPr>
        <w:t>iden</w:t>
      </w:r>
      <w:r>
        <w:rPr>
          <w:spacing w:val="-1"/>
          <w:w w:val="90"/>
        </w:rPr>
        <w:t>tified</w:t>
      </w:r>
      <w:r>
        <w:rPr>
          <w:spacing w:val="-26"/>
          <w:w w:val="90"/>
        </w:rPr>
        <w:t xml:space="preserve"> </w:t>
      </w:r>
      <w:r>
        <w:rPr>
          <w:w w:val="90"/>
        </w:rPr>
        <w:t>resources,</w:t>
      </w:r>
      <w:r>
        <w:rPr>
          <w:spacing w:val="-25"/>
          <w:w w:val="90"/>
        </w:rPr>
        <w:t xml:space="preserve"> </w:t>
      </w:r>
      <w:r>
        <w:rPr>
          <w:w w:val="90"/>
        </w:rPr>
        <w:t>practices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conflicts</w:t>
      </w:r>
      <w:r>
        <w:rPr>
          <w:spacing w:val="-26"/>
          <w:w w:val="90"/>
        </w:rPr>
        <w:t xml:space="preserve"> </w:t>
      </w:r>
      <w:r>
        <w:rPr>
          <w:w w:val="90"/>
        </w:rPr>
        <w:t>offers</w:t>
      </w:r>
      <w:r>
        <w:rPr>
          <w:spacing w:val="24"/>
          <w:w w:val="85"/>
        </w:rPr>
        <w:t xml:space="preserve"> </w:t>
      </w:r>
      <w:ins w:id="880" w:author="Chris Prickett" w:date="2017-02-13T15:34:00Z">
        <w:r w:rsidR="00B02D31">
          <w:rPr>
            <w:w w:val="90"/>
          </w:rPr>
          <w:t>an</w:t>
        </w:r>
      </w:ins>
      <w:del w:id="881" w:author="Chris Prickett" w:date="2017-02-13T15:34:00Z">
        <w:r w:rsidDel="00B02D31">
          <w:rPr>
            <w:w w:val="90"/>
          </w:rPr>
          <w:delText>the</w:delText>
        </w:r>
      </w:del>
      <w:r>
        <w:rPr>
          <w:spacing w:val="-17"/>
          <w:w w:val="90"/>
        </w:rPr>
        <w:t xml:space="preserve"> </w:t>
      </w:r>
      <w:r>
        <w:rPr>
          <w:w w:val="90"/>
        </w:rPr>
        <w:t>explanation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its</w:t>
      </w:r>
      <w:r>
        <w:rPr>
          <w:spacing w:val="-16"/>
          <w:w w:val="90"/>
        </w:rPr>
        <w:t xml:space="preserve"> </w:t>
      </w:r>
      <w:r>
        <w:rPr>
          <w:w w:val="90"/>
        </w:rPr>
        <w:t>dynamics</w:t>
      </w:r>
      <w:r>
        <w:rPr>
          <w:spacing w:val="-16"/>
          <w:w w:val="90"/>
        </w:rPr>
        <w:t xml:space="preserve"> </w:t>
      </w:r>
      <w:r>
        <w:rPr>
          <w:w w:val="90"/>
        </w:rPr>
        <w:t>within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1"/>
          <w:w w:val="90"/>
        </w:rPr>
        <w:t>scope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urban</w:t>
      </w:r>
      <w:r>
        <w:rPr>
          <w:spacing w:val="-16"/>
          <w:w w:val="90"/>
        </w:rPr>
        <w:t xml:space="preserve"> </w:t>
      </w:r>
      <w:r>
        <w:rPr>
          <w:w w:val="90"/>
        </w:rPr>
        <w:t>decision-making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la</w:t>
      </w:r>
      <w:r>
        <w:rPr>
          <w:spacing w:val="-2"/>
          <w:w w:val="90"/>
        </w:rPr>
        <w:t>y</w:t>
      </w:r>
      <w:r>
        <w:rPr>
          <w:spacing w:val="-3"/>
          <w:w w:val="90"/>
        </w:rPr>
        <w:t>ers.</w:t>
      </w:r>
    </w:p>
    <w:p w14:paraId="26397259" w14:textId="4C8E9C43" w:rsidR="00B0559F" w:rsidRDefault="00E07B1F">
      <w:pPr>
        <w:pStyle w:val="BodyText"/>
        <w:spacing w:line="327" w:lineRule="auto"/>
        <w:ind w:right="111"/>
        <w:jc w:val="both"/>
      </w:pP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theoretical</w:t>
      </w:r>
      <w:r>
        <w:rPr>
          <w:spacing w:val="-43"/>
          <w:w w:val="95"/>
        </w:rPr>
        <w:t xml:space="preserve"> </w:t>
      </w:r>
      <w:r>
        <w:rPr>
          <w:w w:val="95"/>
        </w:rPr>
        <w:t>terms,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interaction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urban</w:t>
      </w:r>
      <w:r>
        <w:rPr>
          <w:spacing w:val="-42"/>
          <w:w w:val="95"/>
        </w:rPr>
        <w:t xml:space="preserve"> </w:t>
      </w:r>
      <w:r>
        <w:rPr>
          <w:w w:val="95"/>
        </w:rPr>
        <w:t>agency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elements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85"/>
        </w:rPr>
        <w:t xml:space="preserve"> </w:t>
      </w:r>
      <w:r>
        <w:rPr>
          <w:spacing w:val="-2"/>
          <w:w w:val="95"/>
        </w:rPr>
        <w:t>contextual</w:t>
      </w:r>
      <w:r>
        <w:rPr>
          <w:spacing w:val="-43"/>
          <w:w w:val="95"/>
        </w:rPr>
        <w:t xml:space="preserve"> </w:t>
      </w:r>
      <w:r>
        <w:rPr>
          <w:w w:val="95"/>
        </w:rPr>
        <w:t>relations</w:t>
      </w:r>
      <w:r>
        <w:rPr>
          <w:spacing w:val="-42"/>
          <w:w w:val="95"/>
        </w:rPr>
        <w:t xml:space="preserve"> </w:t>
      </w:r>
      <w:r>
        <w:rPr>
          <w:w w:val="95"/>
        </w:rPr>
        <w:t>defines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urban</w:t>
      </w:r>
      <w:r>
        <w:rPr>
          <w:spacing w:val="-1"/>
          <w:w w:val="95"/>
        </w:rPr>
        <w:t>ity</w:t>
      </w:r>
      <w:r>
        <w:rPr>
          <w:spacing w:val="-42"/>
          <w:w w:val="95"/>
        </w:rPr>
        <w:t xml:space="preserve"> </w:t>
      </w:r>
      <w:r>
        <w:rPr>
          <w:w w:val="95"/>
        </w:rPr>
        <w:t>(</w:t>
      </w:r>
      <w:r>
        <w:rPr>
          <w:color w:val="0000CC"/>
          <w:w w:val="95"/>
        </w:rPr>
        <w:t>Section</w:t>
      </w:r>
      <w:r>
        <w:rPr>
          <w:color w:val="0000CC"/>
          <w:spacing w:val="-43"/>
          <w:w w:val="95"/>
        </w:rPr>
        <w:t xml:space="preserve"> </w:t>
      </w:r>
      <w:r>
        <w:rPr>
          <w:color w:val="0000CC"/>
          <w:w w:val="95"/>
        </w:rPr>
        <w:t>2.1.5</w:t>
      </w:r>
      <w:r>
        <w:rPr>
          <w:w w:val="95"/>
        </w:rPr>
        <w:t>)</w:t>
      </w:r>
      <w:r>
        <w:rPr>
          <w:spacing w:val="-42"/>
          <w:w w:val="95"/>
        </w:rPr>
        <w:t xml:space="preserve"> </w:t>
      </w:r>
      <w:r>
        <w:rPr>
          <w:w w:val="95"/>
        </w:rPr>
        <w:t>-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el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81"/>
        </w:rPr>
        <w:t xml:space="preserve"> </w:t>
      </w:r>
      <w:r>
        <w:rPr>
          <w:w w:val="95"/>
        </w:rPr>
        <w:t>created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fluctuating</w:t>
      </w:r>
      <w:r>
        <w:rPr>
          <w:spacing w:val="-39"/>
          <w:w w:val="95"/>
        </w:rPr>
        <w:t xml:space="preserve"> </w:t>
      </w:r>
      <w:r>
        <w:rPr>
          <w:w w:val="95"/>
        </w:rPr>
        <w:t>relationship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agency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context.</w:t>
      </w:r>
      <w:r>
        <w:rPr>
          <w:spacing w:val="-29"/>
          <w:w w:val="95"/>
        </w:rPr>
        <w:t xml:space="preserve"> </w:t>
      </w:r>
      <w:r>
        <w:rPr>
          <w:w w:val="95"/>
        </w:rPr>
        <w:t>While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88"/>
        </w:rPr>
        <w:t xml:space="preserve"> </w:t>
      </w:r>
      <w:r>
        <w:rPr>
          <w:w w:val="90"/>
        </w:rPr>
        <w:t>initial</w:t>
      </w:r>
      <w:r>
        <w:rPr>
          <w:spacing w:val="-27"/>
          <w:w w:val="90"/>
        </w:rPr>
        <w:t xml:space="preserve"> </w:t>
      </w:r>
      <w:ins w:id="882" w:author="Chris Prickett" w:date="2017-02-13T15:34:00Z">
        <w:r w:rsidR="00B02D31">
          <w:rPr>
            <w:spacing w:val="-2"/>
            <w:w w:val="90"/>
          </w:rPr>
          <w:t>im</w:t>
        </w:r>
      </w:ins>
      <w:del w:id="883" w:author="Chris Prickett" w:date="2017-02-13T15:34:00Z">
        <w:r w:rsidDel="00B02D31">
          <w:rPr>
            <w:spacing w:val="-1"/>
            <w:w w:val="90"/>
          </w:rPr>
          <w:delText>d</w:delText>
        </w:r>
        <w:r w:rsidDel="00B02D31">
          <w:rPr>
            <w:spacing w:val="-2"/>
            <w:w w:val="90"/>
          </w:rPr>
          <w:delText>is</w:delText>
        </w:r>
      </w:del>
      <w:r>
        <w:rPr>
          <w:spacing w:val="-2"/>
          <w:w w:val="90"/>
        </w:rPr>
        <w:t>balance</w:t>
      </w:r>
      <w:r>
        <w:rPr>
          <w:spacing w:val="-27"/>
          <w:w w:val="90"/>
        </w:rPr>
        <w:t xml:space="preserve"> </w:t>
      </w:r>
      <w:r>
        <w:rPr>
          <w:w w:val="90"/>
        </w:rPr>
        <w:t>produced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2011-2014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w</w:t>
      </w:r>
      <w:r>
        <w:rPr>
          <w:spacing w:val="-4"/>
          <w:w w:val="90"/>
        </w:rPr>
        <w:t>orked</w:t>
      </w:r>
      <w:r>
        <w:rPr>
          <w:spacing w:val="-26"/>
          <w:w w:val="90"/>
        </w:rPr>
        <w:t xml:space="preserve"> </w:t>
      </w:r>
      <w:r>
        <w:rPr>
          <w:w w:val="90"/>
        </w:rPr>
        <w:t>pro</w:t>
      </w:r>
      <w:r>
        <w:rPr>
          <w:spacing w:val="-27"/>
          <w:w w:val="90"/>
        </w:rPr>
        <w:t xml:space="preserve"> </w:t>
      </w:r>
      <w:r>
        <w:rPr>
          <w:spacing w:val="1"/>
          <w:w w:val="90"/>
        </w:rPr>
        <w:t>social</w:t>
      </w:r>
      <w:r>
        <w:rPr>
          <w:spacing w:val="-27"/>
          <w:w w:val="90"/>
        </w:rPr>
        <w:t xml:space="preserve"> </w:t>
      </w:r>
      <w:r>
        <w:rPr>
          <w:w w:val="90"/>
        </w:rPr>
        <w:t>potentials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2"/>
          <w:w w:val="90"/>
        </w:rPr>
        <w:t>activ</w:t>
      </w:r>
      <w:r>
        <w:rPr>
          <w:spacing w:val="-3"/>
          <w:w w:val="90"/>
        </w:rPr>
        <w:t>ation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57"/>
          <w:w w:val="90"/>
        </w:rPr>
        <w:t xml:space="preserve"> </w:t>
      </w:r>
      <w:r>
        <w:rPr>
          <w:w w:val="95"/>
        </w:rPr>
        <w:t>spatial</w:t>
      </w:r>
      <w:r>
        <w:rPr>
          <w:spacing w:val="-39"/>
          <w:w w:val="95"/>
        </w:rPr>
        <w:t xml:space="preserve"> </w:t>
      </w:r>
      <w:r>
        <w:rPr>
          <w:w w:val="95"/>
        </w:rPr>
        <w:t>capacities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toward</w:t>
      </w:r>
      <w:r>
        <w:rPr>
          <w:spacing w:val="-38"/>
          <w:w w:val="95"/>
        </w:rPr>
        <w:t xml:space="preserve"> </w:t>
      </w:r>
      <w:ins w:id="884" w:author="Chris Prickett" w:date="2017-02-13T15:35:00Z">
        <w:r w:rsidR="00B02D31">
          <w:rPr>
            <w:spacing w:val="-38"/>
            <w:w w:val="95"/>
          </w:rPr>
          <w:t xml:space="preserve">a </w:t>
        </w:r>
      </w:ins>
      <w:r>
        <w:rPr>
          <w:w w:val="95"/>
        </w:rPr>
        <w:t>vivid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div</w:t>
      </w:r>
      <w:r>
        <w:rPr>
          <w:spacing w:val="-2"/>
          <w:w w:val="95"/>
        </w:rPr>
        <w:t>erse</w:t>
      </w:r>
      <w:r>
        <w:rPr>
          <w:spacing w:val="-38"/>
          <w:w w:val="95"/>
        </w:rPr>
        <w:t xml:space="preserve"> </w:t>
      </w:r>
      <w:r>
        <w:rPr>
          <w:w w:val="95"/>
        </w:rPr>
        <w:t>urban</w:t>
      </w:r>
      <w:r>
        <w:rPr>
          <w:spacing w:val="-39"/>
          <w:w w:val="95"/>
        </w:rPr>
        <w:t xml:space="preserve"> </w:t>
      </w:r>
      <w:r>
        <w:rPr>
          <w:w w:val="95"/>
        </w:rPr>
        <w:t>life</w:t>
      </w:r>
      <w:ins w:id="885" w:author="Chris Prickett" w:date="2017-02-13T15:35:00Z">
        <w:r w:rsidR="00B02D31">
          <w:rPr>
            <w:w w:val="95"/>
          </w:rPr>
          <w:t>,</w:t>
        </w:r>
      </w:ins>
      <w:del w:id="886" w:author="Chris Prickett" w:date="2017-02-13T15:35:00Z">
        <w:r w:rsidDel="00B02D31">
          <w:rPr>
            <w:w w:val="95"/>
          </w:rPr>
          <w:delText>;</w:delText>
        </w:r>
      </w:del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intensive</w:t>
      </w:r>
      <w:r>
        <w:rPr>
          <w:spacing w:val="-38"/>
          <w:w w:val="95"/>
        </w:rPr>
        <w:t xml:space="preserve"> </w:t>
      </w:r>
      <w:r>
        <w:rPr>
          <w:w w:val="95"/>
        </w:rPr>
        <w:t>aggregation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urban</w:t>
      </w:r>
      <w:r>
        <w:rPr>
          <w:spacing w:val="21"/>
          <w:w w:val="85"/>
        </w:rPr>
        <w:t xml:space="preserve"> </w:t>
      </w:r>
      <w:r>
        <w:rPr>
          <w:w w:val="95"/>
        </w:rPr>
        <w:t>conflicts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2014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onward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pro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ins w:id="887" w:author="Chris Prickett" w:date="2017-02-13T15:35:00Z">
        <w:r w:rsidR="00B02D31">
          <w:rPr>
            <w:spacing w:val="-4"/>
            <w:w w:val="95"/>
          </w:rPr>
          <w:t>d to be</w:t>
        </w:r>
      </w:ins>
      <w:del w:id="888" w:author="Chris Prickett" w:date="2017-02-13T15:35:00Z">
        <w:r w:rsidDel="00B02D31">
          <w:rPr>
            <w:spacing w:val="-4"/>
            <w:w w:val="95"/>
          </w:rPr>
          <w:delText>s</w:delText>
        </w:r>
      </w:del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other</w:t>
      </w:r>
      <w:r>
        <w:rPr>
          <w:spacing w:val="-24"/>
          <w:w w:val="95"/>
        </w:rPr>
        <w:t xml:space="preserve"> </w:t>
      </w:r>
      <w:r>
        <w:rPr>
          <w:spacing w:val="-6"/>
          <w:w w:val="95"/>
        </w:rPr>
        <w:t>wa</w:t>
      </w:r>
      <w:r>
        <w:rPr>
          <w:spacing w:val="-5"/>
          <w:w w:val="95"/>
        </w:rPr>
        <w:t>y</w:t>
      </w:r>
      <w:r>
        <w:rPr>
          <w:spacing w:val="-25"/>
          <w:w w:val="95"/>
        </w:rPr>
        <w:t xml:space="preserve"> </w:t>
      </w:r>
      <w:ins w:id="889" w:author="Chris Prickett" w:date="2017-02-13T15:36:00Z">
        <w:r w:rsidR="00B02D31">
          <w:rPr>
            <w:spacing w:val="-25"/>
            <w:w w:val="95"/>
          </w:rPr>
          <w:t>a</w:t>
        </w:r>
      </w:ins>
      <w:r>
        <w:rPr>
          <w:spacing w:val="-2"/>
          <w:w w:val="95"/>
        </w:rPr>
        <w:t>round.</w:t>
      </w:r>
      <w:r>
        <w:rPr>
          <w:spacing w:val="2"/>
          <w:w w:val="95"/>
        </w:rPr>
        <w:t xml:space="preserve"> </w:t>
      </w:r>
      <w:r>
        <w:rPr>
          <w:w w:val="95"/>
        </w:rPr>
        <w:t>There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growing</w:t>
      </w:r>
      <w:r>
        <w:rPr>
          <w:spacing w:val="-25"/>
          <w:w w:val="95"/>
        </w:rPr>
        <w:t xml:space="preserve"> </w:t>
      </w:r>
      <w:r>
        <w:rPr>
          <w:w w:val="95"/>
        </w:rPr>
        <w:t>unification</w:t>
      </w:r>
      <w:r>
        <w:rPr>
          <w:spacing w:val="27"/>
          <w:w w:val="86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functions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activities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amala,</w:t>
      </w:r>
      <w:r>
        <w:rPr>
          <w:spacing w:val="-37"/>
          <w:w w:val="95"/>
        </w:rPr>
        <w:t xml:space="preserve"> </w:t>
      </w:r>
      <w:r>
        <w:rPr>
          <w:w w:val="95"/>
        </w:rPr>
        <w:t>while</w:t>
      </w:r>
      <w:r>
        <w:rPr>
          <w:spacing w:val="-38"/>
          <w:w w:val="95"/>
        </w:rPr>
        <w:t xml:space="preserve"> </w:t>
      </w:r>
      <w:del w:id="890" w:author="Chris Prickett" w:date="2017-02-13T15:35:00Z">
        <w:r w:rsidDel="00B02D31">
          <w:rPr>
            <w:w w:val="95"/>
          </w:rPr>
          <w:delText>the</w:delText>
        </w:r>
        <w:r w:rsidDel="00B02D31">
          <w:rPr>
            <w:spacing w:val="-37"/>
            <w:w w:val="95"/>
          </w:rPr>
          <w:delText xml:space="preserve"> </w:delText>
        </w:r>
      </w:del>
      <w:r>
        <w:rPr>
          <w:w w:val="95"/>
        </w:rPr>
        <w:t>civil</w:t>
      </w:r>
      <w:r>
        <w:rPr>
          <w:spacing w:val="-37"/>
          <w:w w:val="95"/>
        </w:rPr>
        <w:t xml:space="preserve"> </w:t>
      </w:r>
      <w:r>
        <w:rPr>
          <w:w w:val="95"/>
        </w:rPr>
        <w:t>life</w:t>
      </w:r>
      <w:r>
        <w:rPr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spacing w:val="1"/>
          <w:w w:val="95"/>
        </w:rPr>
        <w:t>been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slowly</w:t>
      </w:r>
      <w:r>
        <w:rPr>
          <w:spacing w:val="-38"/>
          <w:w w:val="95"/>
        </w:rPr>
        <w:t xml:space="preserve"> </w:t>
      </w:r>
      <w:r>
        <w:rPr>
          <w:w w:val="95"/>
        </w:rPr>
        <w:t>retreating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45"/>
          <w:w w:val="85"/>
        </w:rPr>
        <w:t xml:space="preserve"> </w:t>
      </w:r>
      <w:r>
        <w:rPr>
          <w:spacing w:val="-3"/>
          <w:w w:val="95"/>
        </w:rPr>
        <w:t>moving</w:t>
      </w:r>
      <w:r>
        <w:rPr>
          <w:spacing w:val="-24"/>
          <w:w w:val="95"/>
        </w:rPr>
        <w:t xml:space="preserve"> </w:t>
      </w:r>
      <w:r>
        <w:rPr>
          <w:spacing w:val="-9"/>
          <w:w w:val="95"/>
        </w:rPr>
        <w:t>awa</w:t>
      </w:r>
      <w:r>
        <w:rPr>
          <w:spacing w:val="-8"/>
          <w:w w:val="95"/>
        </w:rPr>
        <w:t>y</w:t>
      </w:r>
      <w:r>
        <w:rPr>
          <w:spacing w:val="-9"/>
          <w:w w:val="95"/>
        </w:rPr>
        <w:t>.</w:t>
      </w:r>
      <w:r>
        <w:rPr>
          <w:spacing w:val="-1"/>
          <w:w w:val="95"/>
        </w:rPr>
        <w:t xml:space="preserve"> </w:t>
      </w:r>
      <w:r>
        <w:rPr>
          <w:spacing w:val="-4"/>
          <w:w w:val="95"/>
        </w:rPr>
        <w:t>Con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ersely,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waterfron</w:t>
      </w:r>
      <w:r>
        <w:rPr>
          <w:spacing w:val="-2"/>
          <w:w w:val="95"/>
        </w:rPr>
        <w:t>t</w:t>
      </w:r>
      <w:r>
        <w:rPr>
          <w:spacing w:val="-23"/>
          <w:w w:val="95"/>
        </w:rPr>
        <w:t xml:space="preserve"> </w:t>
      </w:r>
      <w:r>
        <w:rPr>
          <w:w w:val="95"/>
        </w:rPr>
        <w:t>area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ins w:id="891" w:author="Chris Prickett" w:date="2017-02-13T15:36:00Z">
        <w:r w:rsidR="00B02D31">
          <w:rPr>
            <w:spacing w:val="-24"/>
            <w:w w:val="95"/>
          </w:rPr>
          <w:t xml:space="preserve">growing </w:t>
        </w:r>
      </w:ins>
      <w:r>
        <w:rPr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stable</w:t>
      </w:r>
      <w:r>
        <w:rPr>
          <w:spacing w:val="-24"/>
          <w:w w:val="95"/>
        </w:rPr>
        <w:t xml:space="preserve"> </w:t>
      </w:r>
      <w:r>
        <w:rPr>
          <w:w w:val="95"/>
        </w:rPr>
        <w:t>pace</w:t>
      </w:r>
      <w:del w:id="892" w:author="Chris Prickett" w:date="2017-02-13T15:36:00Z">
        <w:r w:rsidDel="00B02D31">
          <w:rPr>
            <w:spacing w:val="-24"/>
            <w:w w:val="95"/>
          </w:rPr>
          <w:delText xml:space="preserve"> </w:delText>
        </w:r>
        <w:r w:rsidDel="00B02D31">
          <w:rPr>
            <w:spacing w:val="-2"/>
            <w:w w:val="95"/>
          </w:rPr>
          <w:delText>growing</w:delText>
        </w:r>
      </w:del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architec</w:t>
      </w:r>
      <w:r>
        <w:rPr>
          <w:w w:val="90"/>
        </w:rPr>
        <w:t>tural</w:t>
      </w:r>
      <w:r>
        <w:rPr>
          <w:spacing w:val="-9"/>
          <w:w w:val="90"/>
        </w:rPr>
        <w:t xml:space="preserve"> </w:t>
      </w:r>
      <w:r>
        <w:rPr>
          <w:w w:val="90"/>
        </w:rPr>
        <w:t>mastodons</w:t>
      </w:r>
      <w:r>
        <w:rPr>
          <w:spacing w:val="-8"/>
          <w:w w:val="90"/>
        </w:rPr>
        <w:t xml:space="preserve"> </w:t>
      </w:r>
      <w:r>
        <w:rPr>
          <w:w w:val="90"/>
        </w:rPr>
        <w:t>bringing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ins w:id="893" w:author="Chris Prickett" w:date="2017-02-13T15:36:00Z">
        <w:r w:rsidR="00B02D31">
          <w:rPr>
            <w:spacing w:val="-8"/>
            <w:w w:val="90"/>
          </w:rPr>
          <w:t xml:space="preserve">a </w:t>
        </w:r>
      </w:ins>
      <w:r>
        <w:rPr>
          <w:w w:val="90"/>
        </w:rPr>
        <w:t>new,</w:t>
      </w:r>
      <w:r>
        <w:rPr>
          <w:spacing w:val="-8"/>
          <w:w w:val="90"/>
        </w:rPr>
        <w:t xml:space="preserve"> </w:t>
      </w:r>
      <w:r>
        <w:rPr>
          <w:w w:val="90"/>
        </w:rPr>
        <w:t>modern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architectural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fron</w:t>
      </w:r>
      <w:r>
        <w:rPr>
          <w:spacing w:val="-2"/>
          <w:w w:val="90"/>
        </w:rPr>
        <w:t>t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historical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hinterland.</w:t>
      </w:r>
      <w:r>
        <w:rPr>
          <w:spacing w:val="69"/>
          <w:w w:val="87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urbanit</w:t>
      </w:r>
      <w:r>
        <w:rPr>
          <w:spacing w:val="-1"/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3"/>
          <w:w w:val="95"/>
        </w:rPr>
        <w:t xml:space="preserve"> </w:t>
      </w:r>
      <w:r>
        <w:rPr>
          <w:w w:val="95"/>
        </w:rPr>
        <w:t>seems</w:t>
      </w:r>
      <w:r>
        <w:rPr>
          <w:spacing w:val="-22"/>
          <w:w w:val="95"/>
        </w:rPr>
        <w:t xml:space="preserve"> </w:t>
      </w:r>
      <w:ins w:id="894" w:author="Chris Prickett" w:date="2017-02-13T15:37:00Z">
        <w:r w:rsidR="00B02D31">
          <w:rPr>
            <w:spacing w:val="-3"/>
            <w:w w:val="95"/>
          </w:rPr>
          <w:t>to</w:t>
        </w:r>
      </w:ins>
      <w:del w:id="895" w:author="Chris Prickett" w:date="2017-02-13T15:37:00Z">
        <w:r w:rsidDel="00B02D31">
          <w:rPr>
            <w:spacing w:val="-3"/>
            <w:w w:val="95"/>
          </w:rPr>
          <w:delText>like</w:delText>
        </w:r>
      </w:del>
      <w:r>
        <w:rPr>
          <w:spacing w:val="-23"/>
          <w:w w:val="95"/>
        </w:rPr>
        <w:t xml:space="preserve"> </w:t>
      </w:r>
      <w:r>
        <w:rPr>
          <w:w w:val="95"/>
        </w:rPr>
        <w:t>trot</w:t>
      </w:r>
      <w:del w:id="896" w:author="Chris Prickett" w:date="2017-02-13T15:37:00Z">
        <w:r w:rsidDel="00B02D31">
          <w:rPr>
            <w:w w:val="95"/>
          </w:rPr>
          <w:delText>ting</w:delText>
        </w:r>
      </w:del>
      <w:r>
        <w:rPr>
          <w:spacing w:val="-22"/>
          <w:w w:val="95"/>
        </w:rPr>
        <w:t xml:space="preserve"> </w:t>
      </w:r>
      <w:r>
        <w:rPr>
          <w:w w:val="95"/>
        </w:rPr>
        <w:t>up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down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arious</w:t>
      </w:r>
      <w:r>
        <w:rPr>
          <w:spacing w:val="-22"/>
          <w:w w:val="95"/>
        </w:rPr>
        <w:t xml:space="preserve"> </w:t>
      </w:r>
      <w:r>
        <w:rPr>
          <w:w w:val="95"/>
        </w:rPr>
        <w:t>scales</w:t>
      </w:r>
      <w:r>
        <w:rPr>
          <w:spacing w:val="-23"/>
          <w:w w:val="95"/>
        </w:rPr>
        <w:t xml:space="preserve"> </w:t>
      </w:r>
      <w:r>
        <w:rPr>
          <w:w w:val="95"/>
        </w:rPr>
        <w:t>while</w:t>
      </w:r>
      <w:r>
        <w:rPr>
          <w:spacing w:val="31"/>
          <w:w w:val="88"/>
        </w:rPr>
        <w:t xml:space="preserve"> </w:t>
      </w:r>
      <w:r>
        <w:rPr>
          <w:w w:val="90"/>
        </w:rPr>
        <w:t>its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con</w:t>
      </w:r>
      <w:r>
        <w:rPr>
          <w:spacing w:val="-1"/>
          <w:w w:val="90"/>
        </w:rPr>
        <w:t>textual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elements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relations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exposed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battlefield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m</w:t>
      </w:r>
      <w:r>
        <w:rPr>
          <w:spacing w:val="-1"/>
          <w:w w:val="90"/>
        </w:rPr>
        <w:t>ultiple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human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33"/>
          <w:w w:val="85"/>
        </w:rPr>
        <w:t xml:space="preserve"> </w:t>
      </w:r>
      <w:r>
        <w:rPr>
          <w:spacing w:val="-1"/>
          <w:w w:val="85"/>
        </w:rPr>
        <w:t>non-human</w:t>
      </w:r>
      <w:r>
        <w:rPr>
          <w:spacing w:val="7"/>
          <w:w w:val="85"/>
        </w:rPr>
        <w:t xml:space="preserve"> </w:t>
      </w:r>
      <w:r>
        <w:rPr>
          <w:spacing w:val="-1"/>
          <w:w w:val="85"/>
        </w:rPr>
        <w:t>agents.</w:t>
      </w:r>
    </w:p>
    <w:p w14:paraId="04E48EDC" w14:textId="4E1F6662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3"/>
          <w:w w:val="90"/>
        </w:rPr>
        <w:t>F</w:t>
      </w:r>
      <w:r>
        <w:rPr>
          <w:spacing w:val="-4"/>
          <w:w w:val="90"/>
        </w:rPr>
        <w:t>ollowing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operationalization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agents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their</w:t>
      </w:r>
      <w:r>
        <w:rPr>
          <w:spacing w:val="-24"/>
          <w:w w:val="90"/>
        </w:rPr>
        <w:t xml:space="preserve"> </w:t>
      </w:r>
      <w:r>
        <w:rPr>
          <w:w w:val="90"/>
        </w:rPr>
        <w:t>preferences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presen</w:t>
      </w:r>
      <w:r>
        <w:rPr>
          <w:spacing w:val="-1"/>
          <w:w w:val="90"/>
        </w:rPr>
        <w:t>ted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chap-</w:t>
      </w:r>
      <w:r>
        <w:rPr>
          <w:spacing w:val="37"/>
          <w:w w:val="85"/>
        </w:rPr>
        <w:t xml:space="preserve"> </w:t>
      </w:r>
      <w:r>
        <w:rPr>
          <w:w w:val="90"/>
        </w:rPr>
        <w:t>ter,</w:t>
      </w:r>
      <w:r>
        <w:rPr>
          <w:spacing w:val="-41"/>
          <w:w w:val="90"/>
        </w:rPr>
        <w:t xml:space="preserve"> </w:t>
      </w:r>
      <w:r>
        <w:rPr>
          <w:spacing w:val="-2"/>
          <w:w w:val="90"/>
        </w:rPr>
        <w:t>several</w:t>
      </w:r>
      <w:r>
        <w:rPr>
          <w:spacing w:val="-42"/>
          <w:w w:val="90"/>
        </w:rPr>
        <w:t xml:space="preserve"> </w:t>
      </w:r>
      <w:r>
        <w:rPr>
          <w:w w:val="90"/>
        </w:rPr>
        <w:t>causal</w:t>
      </w:r>
      <w:r>
        <w:rPr>
          <w:spacing w:val="-42"/>
          <w:w w:val="90"/>
        </w:rPr>
        <w:t xml:space="preserve"> </w:t>
      </w:r>
      <w:r>
        <w:rPr>
          <w:w w:val="90"/>
        </w:rPr>
        <w:t>relations</w:t>
      </w:r>
      <w:r>
        <w:rPr>
          <w:spacing w:val="-42"/>
          <w:w w:val="90"/>
        </w:rPr>
        <w:t xml:space="preserve"> </w:t>
      </w:r>
      <w:r>
        <w:rPr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spacing w:val="-2"/>
          <w:w w:val="90"/>
        </w:rPr>
        <w:t>curren</w:t>
      </w:r>
      <w:r>
        <w:rPr>
          <w:spacing w:val="-1"/>
          <w:w w:val="90"/>
        </w:rPr>
        <w:t>t</w:t>
      </w:r>
      <w:r>
        <w:rPr>
          <w:spacing w:val="-42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>Sa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amala</w:t>
      </w:r>
      <w:r>
        <w:rPr>
          <w:spacing w:val="-41"/>
          <w:w w:val="90"/>
        </w:rPr>
        <w:t xml:space="preserve"> </w:t>
      </w:r>
      <w:r>
        <w:rPr>
          <w:spacing w:val="1"/>
          <w:w w:val="90"/>
        </w:rPr>
        <w:t>become</w:t>
      </w:r>
      <w:r>
        <w:rPr>
          <w:spacing w:val="-42"/>
          <w:w w:val="90"/>
        </w:rPr>
        <w:t xml:space="preserve"> </w:t>
      </w:r>
      <w:r>
        <w:rPr>
          <w:w w:val="90"/>
        </w:rPr>
        <w:t>conspicuous.</w:t>
      </w:r>
      <w:r>
        <w:rPr>
          <w:spacing w:val="27"/>
          <w:w w:val="83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social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spatial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capital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accentuated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activated</w:t>
      </w:r>
      <w:r>
        <w:rPr>
          <w:spacing w:val="-42"/>
          <w:w w:val="95"/>
        </w:rPr>
        <w:t xml:space="preserve"> </w:t>
      </w:r>
      <w:r>
        <w:rPr>
          <w:w w:val="95"/>
        </w:rPr>
        <w:t>through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59"/>
          <w:w w:val="84"/>
        </w:rPr>
        <w:t xml:space="preserve"> </w:t>
      </w:r>
      <w:r>
        <w:rPr>
          <w:spacing w:val="-2"/>
          <w:w w:val="95"/>
        </w:rPr>
        <w:t>abundan</w:t>
      </w:r>
      <w:r>
        <w:rPr>
          <w:spacing w:val="-1"/>
          <w:w w:val="95"/>
        </w:rPr>
        <w:t>t</w:t>
      </w:r>
      <w:r>
        <w:rPr>
          <w:spacing w:val="-36"/>
          <w:w w:val="95"/>
        </w:rPr>
        <w:t xml:space="preserve"> </w:t>
      </w:r>
      <w:r>
        <w:rPr>
          <w:w w:val="95"/>
        </w:rPr>
        <w:t>civic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creative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initiatives.</w:t>
      </w:r>
      <w:r>
        <w:rPr>
          <w:spacing w:val="-20"/>
          <w:w w:val="95"/>
        </w:rPr>
        <w:t xml:space="preserve"> </w:t>
      </w:r>
      <w:r>
        <w:rPr>
          <w:w w:val="95"/>
        </w:rPr>
        <w:t>These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initiatives</w:t>
      </w:r>
      <w:r>
        <w:rPr>
          <w:spacing w:val="-35"/>
          <w:w w:val="95"/>
        </w:rPr>
        <w:t xml:space="preserve"> </w:t>
      </w:r>
      <w:r>
        <w:rPr>
          <w:w w:val="95"/>
        </w:rPr>
        <w:t>responded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global</w:t>
      </w:r>
      <w:r>
        <w:rPr>
          <w:spacing w:val="-35"/>
          <w:w w:val="95"/>
        </w:rPr>
        <w:t xml:space="preserve"> </w:t>
      </w:r>
      <w:r>
        <w:rPr>
          <w:w w:val="95"/>
        </w:rPr>
        <w:t>trends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8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urgen</w:t>
      </w:r>
      <w:r>
        <w:rPr>
          <w:spacing w:val="-2"/>
          <w:w w:val="95"/>
        </w:rPr>
        <w:t>t</w:t>
      </w:r>
      <w:r>
        <w:rPr>
          <w:spacing w:val="-42"/>
          <w:w w:val="95"/>
        </w:rPr>
        <w:t xml:space="preserve"> </w:t>
      </w:r>
      <w:r>
        <w:rPr>
          <w:w w:val="95"/>
        </w:rPr>
        <w:t>need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w w:val="95"/>
        </w:rPr>
        <w:t>social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cultural</w:t>
      </w:r>
      <w:r>
        <w:rPr>
          <w:spacing w:val="-43"/>
          <w:w w:val="95"/>
        </w:rPr>
        <w:t xml:space="preserve"> </w:t>
      </w:r>
      <w:r>
        <w:rPr>
          <w:w w:val="95"/>
        </w:rPr>
        <w:t>spaces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6"/>
          <w:w w:val="95"/>
        </w:rPr>
        <w:t>cit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.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42"/>
          <w:w w:val="95"/>
        </w:rPr>
        <w:t xml:space="preserve"> </w:t>
      </w: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alternat</w:t>
      </w:r>
      <w:r>
        <w:rPr>
          <w:spacing w:val="-1"/>
          <w:w w:val="95"/>
        </w:rPr>
        <w:t>iv</w:t>
      </w:r>
      <w:r>
        <w:rPr>
          <w:spacing w:val="-2"/>
          <w:w w:val="95"/>
        </w:rPr>
        <w:t>e</w:t>
      </w:r>
      <w:r>
        <w:rPr>
          <w:spacing w:val="-42"/>
          <w:w w:val="95"/>
        </w:rPr>
        <w:t xml:space="preserve"> </w:t>
      </w:r>
      <w:r>
        <w:rPr>
          <w:w w:val="95"/>
        </w:rPr>
        <w:t>status</w:t>
      </w:r>
      <w:r>
        <w:rPr>
          <w:spacing w:val="49"/>
          <w:w w:val="84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del w:id="897" w:author="Chris Prickett" w:date="2017-02-13T15:38:00Z">
        <w:r w:rsidDel="00B02D31">
          <w:rPr>
            <w:spacing w:val="-23"/>
            <w:w w:val="95"/>
          </w:rPr>
          <w:delText xml:space="preserve"> </w:delText>
        </w:r>
        <w:r w:rsidDel="00B02D31">
          <w:rPr>
            <w:w w:val="95"/>
          </w:rPr>
          <w:delText>its</w:delText>
        </w:r>
      </w:del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insurmountable</w:t>
      </w:r>
      <w:r>
        <w:rPr>
          <w:spacing w:val="-24"/>
          <w:w w:val="95"/>
        </w:rPr>
        <w:t xml:space="preserve"> </w:t>
      </w:r>
      <w:r>
        <w:rPr>
          <w:w w:val="95"/>
        </w:rPr>
        <w:t>limitations</w:t>
      </w:r>
      <w:r>
        <w:rPr>
          <w:spacing w:val="-23"/>
          <w:w w:val="95"/>
        </w:rPr>
        <w:t xml:space="preserve"> </w:t>
      </w:r>
      <w:r>
        <w:rPr>
          <w:w w:val="95"/>
        </w:rPr>
        <w:t>-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obstruction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neglect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88"/>
        </w:rPr>
        <w:t xml:space="preserve"> </w:t>
      </w:r>
      <w:r>
        <w:rPr>
          <w:w w:val="90"/>
        </w:rPr>
        <w:t>State.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Th</w:t>
      </w:r>
      <w:r>
        <w:rPr>
          <w:spacing w:val="-3"/>
          <w:w w:val="90"/>
        </w:rPr>
        <w:t>us,</w:t>
      </w:r>
      <w:r>
        <w:rPr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0"/>
          <w:w w:val="90"/>
        </w:rPr>
        <w:t xml:space="preserve"> </w:t>
      </w:r>
      <w:r>
        <w:rPr>
          <w:w w:val="90"/>
        </w:rPr>
        <w:t>relationship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betw</w:t>
      </w:r>
      <w:r>
        <w:rPr>
          <w:spacing w:val="-2"/>
          <w:w w:val="90"/>
        </w:rPr>
        <w:t>een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alternativ</w:t>
      </w:r>
      <w:r>
        <w:rPr>
          <w:spacing w:val="-2"/>
          <w:w w:val="90"/>
        </w:rPr>
        <w:t>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culture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institutions,</w:t>
      </w:r>
      <w:r>
        <w:rPr>
          <w:spacing w:val="-12"/>
          <w:w w:val="90"/>
        </w:rPr>
        <w:t xml:space="preserve"> </w:t>
      </w:r>
      <w:r>
        <w:rPr>
          <w:w w:val="90"/>
        </w:rPr>
        <w:t>instead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w w:val="90"/>
        </w:rPr>
        <w:t>coming</w:t>
      </w:r>
      <w:r>
        <w:rPr>
          <w:spacing w:val="-17"/>
          <w:w w:val="90"/>
        </w:rPr>
        <w:t xml:space="preserve"> </w:t>
      </w:r>
      <w:ins w:id="898" w:author="Chris Prickett" w:date="2017-02-13T15:38:00Z">
        <w:r w:rsidR="00B02D31">
          <w:rPr>
            <w:w w:val="90"/>
          </w:rPr>
          <w:t>a</w:t>
        </w:r>
      </w:ins>
      <w:del w:id="899" w:author="Chris Prickett" w:date="2017-02-13T15:38:00Z">
        <w:r w:rsidDel="00B02D31">
          <w:rPr>
            <w:w w:val="90"/>
          </w:rPr>
          <w:delText>the</w:delText>
        </w:r>
      </w:del>
      <w:r>
        <w:rPr>
          <w:spacing w:val="-16"/>
          <w:w w:val="90"/>
        </w:rPr>
        <w:t xml:space="preserve"> </w:t>
      </w:r>
      <w:r>
        <w:rPr>
          <w:w w:val="90"/>
        </w:rPr>
        <w:t>harmonized</w:t>
      </w:r>
      <w:r>
        <w:rPr>
          <w:spacing w:val="-17"/>
          <w:w w:val="90"/>
        </w:rPr>
        <w:t xml:space="preserve"> </w:t>
      </w:r>
      <w:r>
        <w:rPr>
          <w:w w:val="90"/>
        </w:rPr>
        <w:t>practice,</w:t>
      </w:r>
      <w:r>
        <w:rPr>
          <w:spacing w:val="-16"/>
          <w:w w:val="90"/>
        </w:rPr>
        <w:t xml:space="preserve"> </w:t>
      </w:r>
      <w:r>
        <w:rPr>
          <w:w w:val="90"/>
        </w:rPr>
        <w:t>has</w:t>
      </w:r>
      <w:r>
        <w:rPr>
          <w:spacing w:val="-16"/>
          <w:w w:val="90"/>
        </w:rPr>
        <w:t xml:space="preserve"> </w:t>
      </w:r>
      <w:r>
        <w:rPr>
          <w:w w:val="90"/>
        </w:rPr>
        <w:t>germinated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in</w:t>
      </w:r>
      <w:r>
        <w:rPr>
          <w:spacing w:val="-2"/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urban</w:t>
      </w:r>
      <w:r>
        <w:rPr>
          <w:spacing w:val="-16"/>
          <w:w w:val="90"/>
        </w:rPr>
        <w:t xml:space="preserve"> </w:t>
      </w:r>
      <w:r>
        <w:rPr>
          <w:w w:val="90"/>
        </w:rPr>
        <w:t>conflict</w:t>
      </w:r>
      <w:r>
        <w:rPr>
          <w:spacing w:val="-17"/>
          <w:w w:val="90"/>
        </w:rPr>
        <w:t xml:space="preserve"> </w:t>
      </w:r>
      <w:r>
        <w:rPr>
          <w:w w:val="90"/>
        </w:rPr>
        <w:t>generator.</w:t>
      </w:r>
    </w:p>
    <w:p w14:paraId="4F494F2F" w14:textId="21A6270A" w:rsidR="00B0559F" w:rsidRDefault="00E07B1F">
      <w:pPr>
        <w:pStyle w:val="BodyText"/>
        <w:spacing w:line="327" w:lineRule="auto"/>
        <w:ind w:right="111"/>
        <w:jc w:val="both"/>
      </w:pPr>
      <w:r>
        <w:rPr>
          <w:spacing w:val="-3"/>
          <w:w w:val="95"/>
        </w:rPr>
        <w:t>Moreo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er,</w:t>
      </w:r>
      <w:r>
        <w:rPr>
          <w:spacing w:val="-31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theme</w:t>
      </w:r>
      <w:r>
        <w:rPr>
          <w:spacing w:val="-31"/>
          <w:w w:val="95"/>
        </w:rPr>
        <w:t xml:space="preserve"> </w:t>
      </w:r>
      <w:r>
        <w:rPr>
          <w:w w:val="95"/>
        </w:rPr>
        <w:t>park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narrative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BWP</w:t>
      </w:r>
      <w:ins w:id="900" w:author="Chris Prickett" w:date="2017-02-13T15:39:00Z">
        <w:r w:rsidR="00B02D31">
          <w:rPr>
            <w:spacing w:val="-1"/>
            <w:w w:val="95"/>
          </w:rPr>
          <w:t>’s</w:t>
        </w:r>
      </w:ins>
      <w:r>
        <w:rPr>
          <w:spacing w:val="-31"/>
          <w:w w:val="95"/>
        </w:rPr>
        <w:t xml:space="preserve"> </w:t>
      </w:r>
      <w:r>
        <w:rPr>
          <w:spacing w:val="1"/>
          <w:w w:val="95"/>
        </w:rPr>
        <w:t>projected</w:t>
      </w:r>
      <w:r>
        <w:rPr>
          <w:spacing w:val="-31"/>
          <w:w w:val="95"/>
        </w:rPr>
        <w:t xml:space="preserve"> </w:t>
      </w:r>
      <w:r>
        <w:rPr>
          <w:w w:val="95"/>
        </w:rPr>
        <w:t>future,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disastrous</w:t>
      </w:r>
      <w:r>
        <w:rPr>
          <w:spacing w:val="-31"/>
          <w:w w:val="95"/>
        </w:rPr>
        <w:t xml:space="preserve"> </w:t>
      </w:r>
      <w:r>
        <w:rPr>
          <w:w w:val="95"/>
        </w:rPr>
        <w:t>estimations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obligations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Serbia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secretive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murky</w:t>
      </w:r>
      <w:r>
        <w:rPr>
          <w:spacing w:val="-34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its</w:t>
      </w:r>
      <w:r>
        <w:rPr>
          <w:spacing w:val="23"/>
          <w:w w:val="87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42"/>
          <w:w w:val="95"/>
        </w:rPr>
        <w:t xml:space="preserve"> </w:t>
      </w:r>
      <w:r>
        <w:rPr>
          <w:w w:val="95"/>
        </w:rPr>
        <w:t>realization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an</w:t>
      </w:r>
      <w:r>
        <w:rPr>
          <w:spacing w:val="-42"/>
          <w:w w:val="95"/>
        </w:rPr>
        <w:t xml:space="preserve"> </w:t>
      </w:r>
      <w:r>
        <w:rPr>
          <w:w w:val="95"/>
        </w:rPr>
        <w:t>immense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42"/>
          <w:w w:val="95"/>
        </w:rPr>
        <w:t xml:space="preserve"> </w:t>
      </w:r>
      <w:r>
        <w:rPr>
          <w:w w:val="95"/>
        </w:rPr>
        <w:t>bigger</w:t>
      </w:r>
      <w:r>
        <w:rPr>
          <w:spacing w:val="-42"/>
          <w:w w:val="95"/>
        </w:rPr>
        <w:t xml:space="preserve"> </w:t>
      </w:r>
      <w:r>
        <w:rPr>
          <w:w w:val="95"/>
        </w:rPr>
        <w:t>source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urban</w:t>
      </w:r>
      <w:r>
        <w:rPr>
          <w:spacing w:val="-42"/>
          <w:w w:val="95"/>
        </w:rPr>
        <w:t xml:space="preserve"> </w:t>
      </w:r>
      <w:r>
        <w:rPr>
          <w:w w:val="95"/>
        </w:rPr>
        <w:t>conflict</w:t>
      </w:r>
      <w:del w:id="901" w:author="Chris Prickett" w:date="2017-02-13T15:39:00Z">
        <w:r w:rsidDel="00B02D31">
          <w:rPr>
            <w:w w:val="95"/>
          </w:rPr>
          <w:delText>s</w:delText>
        </w:r>
      </w:del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kind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0"/>
        </w:rPr>
        <w:t xml:space="preserve"> </w:t>
      </w:r>
      <w:r>
        <w:rPr>
          <w:spacing w:val="-1"/>
          <w:w w:val="90"/>
        </w:rPr>
        <w:t>exploitativ</w:t>
      </w:r>
      <w:r>
        <w:rPr>
          <w:spacing w:val="-2"/>
          <w:w w:val="90"/>
        </w:rPr>
        <w:t>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mechanism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spacing w:val="1"/>
          <w:w w:val="90"/>
        </w:rPr>
        <w:t>local</w:t>
      </w:r>
      <w:r>
        <w:rPr>
          <w:spacing w:val="-19"/>
          <w:w w:val="90"/>
        </w:rPr>
        <w:t xml:space="preserve"> </w:t>
      </w:r>
      <w:r>
        <w:rPr>
          <w:w w:val="90"/>
        </w:rPr>
        <w:t>capacities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potentials.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these</w:t>
      </w:r>
      <w:r>
        <w:rPr>
          <w:spacing w:val="-20"/>
          <w:w w:val="90"/>
        </w:rPr>
        <w:t xml:space="preserve"> </w:t>
      </w:r>
      <w:r>
        <w:rPr>
          <w:w w:val="90"/>
        </w:rPr>
        <w:t>circumstances,</w:t>
      </w:r>
      <w:r>
        <w:rPr>
          <w:spacing w:val="-19"/>
          <w:w w:val="90"/>
        </w:rPr>
        <w:t xml:space="preserve"> </w:t>
      </w:r>
      <w:r>
        <w:rPr>
          <w:w w:val="90"/>
        </w:rPr>
        <w:t>urban</w:t>
      </w:r>
      <w:r>
        <w:rPr>
          <w:spacing w:val="20"/>
          <w:w w:val="85"/>
        </w:rPr>
        <w:t xml:space="preserve"> </w:t>
      </w:r>
      <w:r>
        <w:rPr>
          <w:w w:val="90"/>
        </w:rPr>
        <w:t>planning</w:t>
      </w:r>
      <w:r>
        <w:rPr>
          <w:spacing w:val="-32"/>
          <w:w w:val="90"/>
        </w:rPr>
        <w:t xml:space="preserve"> </w:t>
      </w:r>
      <w:r>
        <w:rPr>
          <w:w w:val="90"/>
        </w:rPr>
        <w:t>institutions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documentations</w:t>
      </w:r>
      <w:r>
        <w:rPr>
          <w:spacing w:val="-32"/>
          <w:w w:val="90"/>
        </w:rPr>
        <w:t xml:space="preserve"> </w:t>
      </w:r>
      <w:r>
        <w:rPr>
          <w:spacing w:val="1"/>
          <w:w w:val="90"/>
        </w:rPr>
        <w:t>appear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>passive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figure</w:t>
      </w:r>
      <w:r>
        <w:rPr>
          <w:spacing w:val="-32"/>
          <w:w w:val="90"/>
        </w:rPr>
        <w:t xml:space="preserve"> </w:t>
      </w:r>
      <w:r>
        <w:rPr>
          <w:w w:val="90"/>
        </w:rPr>
        <w:t>only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>instrumen</w:t>
      </w:r>
      <w:r>
        <w:rPr>
          <w:spacing w:val="-1"/>
          <w:w w:val="90"/>
        </w:rPr>
        <w:t>t</w:t>
      </w:r>
      <w:r>
        <w:rPr>
          <w:spacing w:val="23"/>
          <w:w w:val="101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power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interest,</w:t>
      </w:r>
      <w:r>
        <w:rPr>
          <w:spacing w:val="-41"/>
          <w:w w:val="95"/>
        </w:rPr>
        <w:t xml:space="preserve"> </w:t>
      </w:r>
      <w:r>
        <w:rPr>
          <w:w w:val="95"/>
        </w:rPr>
        <w:t>replicating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thusly</w:t>
      </w:r>
      <w:r>
        <w:rPr>
          <w:spacing w:val="-41"/>
          <w:w w:val="95"/>
        </w:rPr>
        <w:t xml:space="preserve"> </w:t>
      </w:r>
      <w:r>
        <w:rPr>
          <w:w w:val="95"/>
        </w:rPr>
        <w:t>either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practices</w:t>
      </w:r>
      <w:r>
        <w:rPr>
          <w:spacing w:val="-41"/>
          <w:w w:val="95"/>
        </w:rPr>
        <w:t xml:space="preserve"> </w:t>
      </w:r>
      <w:r>
        <w:rPr>
          <w:w w:val="95"/>
        </w:rPr>
        <w:t>or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conflicts</w:t>
      </w:r>
      <w:r>
        <w:rPr>
          <w:spacing w:val="-41"/>
          <w:w w:val="95"/>
        </w:rPr>
        <w:t xml:space="preserve"> </w:t>
      </w:r>
      <w:r>
        <w:rPr>
          <w:w w:val="95"/>
        </w:rPr>
        <w:t>at</w:t>
      </w:r>
      <w:r>
        <w:rPr>
          <w:spacing w:val="-40"/>
          <w:w w:val="95"/>
        </w:rPr>
        <w:t xml:space="preserve"> </w:t>
      </w:r>
      <w:r>
        <w:rPr>
          <w:spacing w:val="-7"/>
          <w:w w:val="95"/>
        </w:rPr>
        <w:t>pla</w:t>
      </w:r>
      <w:r>
        <w:rPr>
          <w:spacing w:val="-6"/>
          <w:w w:val="95"/>
        </w:rPr>
        <w:t>y</w:t>
      </w:r>
      <w:r>
        <w:rPr>
          <w:spacing w:val="-7"/>
          <w:w w:val="95"/>
        </w:rPr>
        <w:t>.</w:t>
      </w:r>
    </w:p>
    <w:p w14:paraId="4A6F9FEE" w14:textId="77777777" w:rsidR="00B0559F" w:rsidRDefault="00E07B1F">
      <w:pPr>
        <w:pStyle w:val="BodyText"/>
        <w:spacing w:line="327" w:lineRule="auto"/>
        <w:ind w:right="112"/>
        <w:jc w:val="both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identification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w w:val="95"/>
        </w:rPr>
        <w:t>preferences</w:t>
      </w:r>
      <w:r>
        <w:rPr>
          <w:spacing w:val="-31"/>
          <w:w w:val="95"/>
        </w:rPr>
        <w:t xml:space="preserve"> </w:t>
      </w:r>
      <w:r>
        <w:rPr>
          <w:w w:val="95"/>
        </w:rPr>
        <w:t>through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links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between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agents/actors</w:t>
      </w:r>
      <w:r>
        <w:rPr>
          <w:spacing w:val="39"/>
          <w:w w:val="8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text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work</w:t>
      </w:r>
      <w:r>
        <w:rPr>
          <w:spacing w:val="-17"/>
          <w:w w:val="95"/>
        </w:rPr>
        <w:t xml:space="preserve"> </w:t>
      </w:r>
      <w:r>
        <w:rPr>
          <w:w w:val="95"/>
        </w:rPr>
        <w:t>out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curren</w:t>
      </w:r>
      <w:r>
        <w:rPr>
          <w:spacing w:val="-1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w w:val="95"/>
        </w:rPr>
        <w:t>state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urban</w:t>
      </w:r>
      <w:r>
        <w:rPr>
          <w:spacing w:val="-18"/>
          <w:w w:val="95"/>
        </w:rPr>
        <w:t xml:space="preserve"> </w:t>
      </w:r>
      <w:r>
        <w:rPr>
          <w:w w:val="95"/>
        </w:rPr>
        <w:t>dynamics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Sa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amala.</w:t>
      </w:r>
      <w:r>
        <w:rPr>
          <w:spacing w:val="17"/>
          <w:w w:val="95"/>
        </w:rPr>
        <w:t xml:space="preserve"> </w:t>
      </w:r>
      <w:r>
        <w:rPr>
          <w:spacing w:val="-4"/>
          <w:w w:val="95"/>
        </w:rPr>
        <w:t>However,</w:t>
      </w:r>
    </w:p>
    <w:p w14:paraId="37574FD8" w14:textId="4ECB4C55" w:rsidR="00B0559F" w:rsidRDefault="00E07B1F">
      <w:pPr>
        <w:pStyle w:val="BodyText"/>
        <w:spacing w:before="28" w:line="327" w:lineRule="auto"/>
        <w:ind w:right="111" w:firstLine="0"/>
        <w:jc w:val="both"/>
      </w:pP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urban</w:t>
      </w:r>
      <w:r>
        <w:rPr>
          <w:spacing w:val="-12"/>
          <w:w w:val="90"/>
        </w:rPr>
        <w:t xml:space="preserve"> </w:t>
      </w:r>
      <w:r>
        <w:rPr>
          <w:w w:val="90"/>
        </w:rPr>
        <w:t>dynamics</w:t>
      </w:r>
      <w:r>
        <w:rPr>
          <w:spacing w:val="-12"/>
          <w:w w:val="90"/>
        </w:rPr>
        <w:t xml:space="preserve"> </w:t>
      </w:r>
      <w:r>
        <w:rPr>
          <w:w w:val="90"/>
        </w:rPr>
        <w:t>allude</w:t>
      </w:r>
      <w:ins w:id="902" w:author="Chris Prickett" w:date="2017-02-13T15:40:00Z">
        <w:r w:rsidR="00ED4414">
          <w:rPr>
            <w:w w:val="90"/>
          </w:rPr>
          <w:t xml:space="preserve"> simultaneouusly</w:t>
        </w:r>
        <w:r w:rsidR="00B02D31">
          <w:rPr>
            <w:w w:val="90"/>
          </w:rPr>
          <w:t xml:space="preserve"> to the</w:t>
        </w:r>
      </w:ins>
      <w:del w:id="903" w:author="Chris Prickett" w:date="2017-02-13T15:40:00Z">
        <w:r w:rsidDel="00B02D31">
          <w:rPr>
            <w:w w:val="90"/>
          </w:rPr>
          <w:delText>s</w:delText>
        </w:r>
        <w:r w:rsidDel="00B02D31">
          <w:rPr>
            <w:spacing w:val="-11"/>
            <w:w w:val="90"/>
          </w:rPr>
          <w:delText xml:space="preserve"> </w:delText>
        </w:r>
        <w:r w:rsidDel="00B02D31">
          <w:rPr>
            <w:w w:val="90"/>
          </w:rPr>
          <w:delText>on</w:delText>
        </w:r>
      </w:del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con</w:t>
      </w:r>
      <w:r>
        <w:rPr>
          <w:spacing w:val="-2"/>
          <w:w w:val="90"/>
        </w:rPr>
        <w:t>tin</w:t>
      </w:r>
      <w:r>
        <w:rPr>
          <w:spacing w:val="-3"/>
          <w:w w:val="90"/>
        </w:rPr>
        <w:t>uous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changes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constitutions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ne</w:t>
      </w:r>
      <w:r>
        <w:rPr>
          <w:spacing w:val="-1"/>
          <w:w w:val="90"/>
        </w:rPr>
        <w:t>w</w:t>
      </w:r>
      <w:r>
        <w:rPr>
          <w:spacing w:val="-12"/>
          <w:w w:val="90"/>
        </w:rPr>
        <w:t xml:space="preserve"> </w:t>
      </w:r>
      <w:r>
        <w:rPr>
          <w:w w:val="90"/>
        </w:rPr>
        <w:t>realities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30"/>
          <w:w w:val="85"/>
        </w:rPr>
        <w:t xml:space="preserve"> </w:t>
      </w:r>
      <w:r>
        <w:rPr>
          <w:w w:val="90"/>
        </w:rPr>
        <w:t>urban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dev</w:t>
      </w:r>
      <w:r>
        <w:rPr>
          <w:spacing w:val="-3"/>
          <w:w w:val="90"/>
        </w:rPr>
        <w:t>elopmen</w:t>
      </w:r>
      <w:r>
        <w:rPr>
          <w:spacing w:val="-2"/>
          <w:w w:val="90"/>
        </w:rPr>
        <w:t>t</w:t>
      </w:r>
      <w:r>
        <w:rPr>
          <w:spacing w:val="-7"/>
          <w:w w:val="90"/>
        </w:rPr>
        <w:t xml:space="preserve"> </w:t>
      </w:r>
      <w:r>
        <w:rPr>
          <w:w w:val="90"/>
        </w:rPr>
        <w:t>prospects</w:t>
      </w:r>
      <w:del w:id="904" w:author="Chris Prickett" w:date="2017-02-13T15:41:00Z">
        <w:r w:rsidDel="00ED4414">
          <w:rPr>
            <w:spacing w:val="-9"/>
            <w:w w:val="90"/>
          </w:rPr>
          <w:delText xml:space="preserve"> </w:delText>
        </w:r>
        <w:r w:rsidDel="00ED4414">
          <w:rPr>
            <w:spacing w:val="-3"/>
            <w:w w:val="90"/>
          </w:rPr>
          <w:delText>simultaneously</w:delText>
        </w:r>
      </w:del>
      <w:r>
        <w:rPr>
          <w:spacing w:val="-3"/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aggregation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agen</w:t>
      </w:r>
      <w:r>
        <w:rPr>
          <w:spacing w:val="-1"/>
          <w:w w:val="90"/>
        </w:rPr>
        <w:t>ts’</w:t>
      </w:r>
      <w:r>
        <w:rPr>
          <w:spacing w:val="-9"/>
          <w:w w:val="90"/>
        </w:rPr>
        <w:t xml:space="preserve"> </w:t>
      </w:r>
      <w:r>
        <w:rPr>
          <w:w w:val="90"/>
        </w:rPr>
        <w:t>preferences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41"/>
          <w:w w:val="8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struc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ure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their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agen</w:t>
      </w:r>
      <w:r>
        <w:rPr>
          <w:spacing w:val="-1"/>
          <w:w w:val="95"/>
        </w:rPr>
        <w:t>ts’</w:t>
      </w:r>
      <w:r>
        <w:rPr>
          <w:spacing w:val="-15"/>
          <w:w w:val="95"/>
        </w:rPr>
        <w:t xml:space="preserve"> </w:t>
      </w:r>
      <w:r>
        <w:rPr>
          <w:w w:val="95"/>
        </w:rPr>
        <w:t>nature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evolve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lastRenderedPageBreak/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dynamic</w:t>
      </w:r>
      <w:r>
        <w:rPr>
          <w:spacing w:val="-16"/>
          <w:w w:val="95"/>
        </w:rPr>
        <w:t xml:space="preserve"> </w:t>
      </w:r>
      <w:r>
        <w:rPr>
          <w:w w:val="95"/>
        </w:rPr>
        <w:t>category</w:t>
      </w:r>
      <w:r>
        <w:rPr>
          <w:spacing w:val="-15"/>
          <w:w w:val="95"/>
        </w:rPr>
        <w:t xml:space="preserve"> </w:t>
      </w:r>
      <w:r>
        <w:rPr>
          <w:w w:val="95"/>
        </w:rPr>
        <w:t>forming</w:t>
      </w:r>
      <w:del w:id="905" w:author="Chris Prickett" w:date="2017-02-13T15:41:00Z">
        <w:r w:rsidDel="00ED4414">
          <w:rPr>
            <w:spacing w:val="-16"/>
            <w:w w:val="95"/>
          </w:rPr>
          <w:delText xml:space="preserve"> </w:delText>
        </w:r>
        <w:r w:rsidDel="00ED4414">
          <w:rPr>
            <w:w w:val="95"/>
          </w:rPr>
          <w:delText>the</w:delText>
        </w:r>
      </w:del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31"/>
          <w:w w:val="101"/>
        </w:rPr>
        <w:t xml:space="preserve"> </w:t>
      </w:r>
      <w:r>
        <w:rPr>
          <w:spacing w:val="-2"/>
          <w:w w:val="95"/>
        </w:rPr>
        <w:t>behaviour.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consequences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agen</w:t>
      </w:r>
      <w:r>
        <w:rPr>
          <w:spacing w:val="-2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behaviour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actually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forces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mainte</w:t>
      </w:r>
      <w:r>
        <w:rPr>
          <w:w w:val="90"/>
        </w:rPr>
        <w:t>nance,</w:t>
      </w:r>
      <w:r>
        <w:rPr>
          <w:spacing w:val="-23"/>
          <w:w w:val="90"/>
        </w:rPr>
        <w:t xml:space="preserve"> </w:t>
      </w:r>
      <w:r>
        <w:rPr>
          <w:w w:val="90"/>
        </w:rPr>
        <w:t>transformation</w:t>
      </w:r>
      <w:r>
        <w:rPr>
          <w:spacing w:val="-25"/>
          <w:w w:val="90"/>
        </w:rPr>
        <w:t xml:space="preserve"> </w:t>
      </w:r>
      <w:r>
        <w:rPr>
          <w:w w:val="90"/>
        </w:rPr>
        <w:t>and/or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-23"/>
          <w:w w:val="90"/>
        </w:rPr>
        <w:t xml:space="preserve"> </w:t>
      </w:r>
      <w:r>
        <w:rPr>
          <w:w w:val="90"/>
        </w:rPr>
        <w:t>processes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an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urban</w:t>
      </w:r>
      <w:r>
        <w:rPr>
          <w:spacing w:val="-23"/>
          <w:w w:val="90"/>
        </w:rPr>
        <w:t xml:space="preserve"> </w:t>
      </w:r>
      <w:r>
        <w:rPr>
          <w:w w:val="90"/>
        </w:rPr>
        <w:t>system.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proposed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ybrid</w:t>
      </w:r>
      <w:r>
        <w:rPr>
          <w:spacing w:val="32"/>
          <w:w w:val="90"/>
        </w:rPr>
        <w:t xml:space="preserve"> </w:t>
      </w:r>
      <w:r>
        <w:rPr>
          <w:spacing w:val="1"/>
          <w:w w:val="95"/>
        </w:rPr>
        <w:t>method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combines</w:t>
      </w:r>
      <w:r>
        <w:rPr>
          <w:spacing w:val="-18"/>
          <w:w w:val="95"/>
        </w:rPr>
        <w:t xml:space="preserve"> </w:t>
      </w:r>
      <w:r>
        <w:rPr>
          <w:w w:val="95"/>
        </w:rPr>
        <w:t>MAS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ANT</w:t>
      </w:r>
      <w:r>
        <w:rPr>
          <w:spacing w:val="-18"/>
          <w:w w:val="95"/>
        </w:rPr>
        <w:t xml:space="preserve"> </w:t>
      </w:r>
      <w:r>
        <w:rPr>
          <w:w w:val="95"/>
        </w:rPr>
        <w:t>could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serve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setting</w:t>
      </w:r>
      <w:r>
        <w:rPr>
          <w:spacing w:val="-18"/>
          <w:w w:val="95"/>
        </w:rPr>
        <w:t xml:space="preserve"> </w:t>
      </w:r>
      <w:r>
        <w:rPr>
          <w:w w:val="95"/>
        </w:rPr>
        <w:t>up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iterative</w:t>
      </w:r>
      <w:r>
        <w:rPr>
          <w:spacing w:val="-19"/>
          <w:w w:val="95"/>
        </w:rPr>
        <w:t xml:space="preserve"> </w:t>
      </w:r>
      <w:r>
        <w:rPr>
          <w:w w:val="95"/>
        </w:rPr>
        <w:t>procedure</w:t>
      </w:r>
      <w:r>
        <w:rPr>
          <w:spacing w:val="27"/>
          <w:w w:val="8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refers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urban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terms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urban</w:t>
      </w:r>
      <w:r>
        <w:rPr>
          <w:spacing w:val="-28"/>
          <w:w w:val="95"/>
        </w:rPr>
        <w:t xml:space="preserve"> </w:t>
      </w:r>
      <w:r>
        <w:rPr>
          <w:w w:val="95"/>
        </w:rPr>
        <w:t>system</w:t>
      </w:r>
      <w:r>
        <w:rPr>
          <w:spacing w:val="-27"/>
          <w:w w:val="95"/>
        </w:rPr>
        <w:t xml:space="preserve"> </w:t>
      </w:r>
      <w:r>
        <w:rPr>
          <w:w w:val="95"/>
        </w:rPr>
        <w:t>transitions.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Such</w:t>
      </w:r>
      <w:r>
        <w:rPr>
          <w:spacing w:val="-27"/>
          <w:w w:val="95"/>
        </w:rPr>
        <w:t xml:space="preserve"> </w:t>
      </w:r>
      <w:ins w:id="906" w:author="Chris Prickett" w:date="2017-02-13T15:41:00Z">
        <w:r w:rsidR="00ED4414">
          <w:rPr>
            <w:spacing w:val="-27"/>
            <w:w w:val="95"/>
          </w:rPr>
          <w:t xml:space="preserve">a </w:t>
        </w:r>
      </w:ins>
      <w:r>
        <w:rPr>
          <w:spacing w:val="-2"/>
          <w:w w:val="95"/>
        </w:rPr>
        <w:t>narrative</w:t>
      </w:r>
      <w:r>
        <w:rPr>
          <w:spacing w:val="27"/>
          <w:w w:val="84"/>
        </w:rPr>
        <w:t xml:space="preserve"> </w:t>
      </w:r>
      <w:del w:id="907" w:author="Chris Prickett" w:date="2017-02-13T15:42:00Z">
        <w:r w:rsidDel="00ED4414">
          <w:rPr>
            <w:spacing w:val="-3"/>
            <w:w w:val="95"/>
          </w:rPr>
          <w:delText>migh</w:delText>
        </w:r>
        <w:r w:rsidDel="00ED4414">
          <w:rPr>
            <w:spacing w:val="-2"/>
            <w:w w:val="95"/>
          </w:rPr>
          <w:delText>t</w:delText>
        </w:r>
        <w:r w:rsidDel="00ED4414">
          <w:rPr>
            <w:spacing w:val="-40"/>
            <w:w w:val="95"/>
          </w:rPr>
          <w:delText xml:space="preserve"> </w:delText>
        </w:r>
      </w:del>
      <w:ins w:id="908" w:author="Chris Prickett" w:date="2017-02-13T15:42:00Z">
        <w:r w:rsidR="00ED4414">
          <w:rPr>
            <w:spacing w:val="-3"/>
            <w:w w:val="95"/>
          </w:rPr>
          <w:t>may</w:t>
        </w:r>
        <w:r w:rsidR="00ED4414">
          <w:rPr>
            <w:spacing w:val="-40"/>
            <w:w w:val="95"/>
          </w:rPr>
          <w:t xml:space="preserve"> </w:t>
        </w:r>
      </w:ins>
      <w:r>
        <w:rPr>
          <w:spacing w:val="-2"/>
          <w:w w:val="95"/>
        </w:rPr>
        <w:t>provide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framework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reframe</w:t>
      </w:r>
      <w:r>
        <w:rPr>
          <w:spacing w:val="-40"/>
          <w:w w:val="95"/>
        </w:rPr>
        <w:t xml:space="preserve"> </w:t>
      </w:r>
      <w:r>
        <w:rPr>
          <w:w w:val="95"/>
        </w:rPr>
        <w:t>urban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complexi</w:t>
      </w:r>
      <w:r>
        <w:rPr>
          <w:spacing w:val="-1"/>
          <w:w w:val="95"/>
        </w:rPr>
        <w:t>ty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capture</w:t>
      </w:r>
      <w:r>
        <w:rPr>
          <w:spacing w:val="-39"/>
          <w:w w:val="95"/>
        </w:rPr>
        <w:t xml:space="preserve"> </w:t>
      </w:r>
      <w:r>
        <w:rPr>
          <w:w w:val="95"/>
        </w:rPr>
        <w:t>urban</w:t>
      </w:r>
      <w:r>
        <w:rPr>
          <w:spacing w:val="-39"/>
          <w:w w:val="95"/>
        </w:rPr>
        <w:t xml:space="preserve"> </w:t>
      </w:r>
      <w:r>
        <w:rPr>
          <w:w w:val="95"/>
        </w:rPr>
        <w:t>dynamics</w:t>
      </w:r>
      <w:r>
        <w:rPr>
          <w:spacing w:val="30"/>
          <w:w w:val="86"/>
        </w:rPr>
        <w:t xml:space="preserve"> </w:t>
      </w:r>
      <w:r>
        <w:rPr>
          <w:w w:val="90"/>
        </w:rPr>
        <w:t>at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neighbourhood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lev</w:t>
      </w:r>
      <w:r>
        <w:rPr>
          <w:spacing w:val="-3"/>
          <w:w w:val="90"/>
        </w:rPr>
        <w:t>e</w:t>
      </w:r>
      <w:r>
        <w:rPr>
          <w:spacing w:val="-2"/>
          <w:w w:val="90"/>
        </w:rPr>
        <w:t>l</w:t>
      </w:r>
      <w:r>
        <w:rPr>
          <w:spacing w:val="-3"/>
          <w:w w:val="90"/>
        </w:rPr>
        <w:t>.</w:t>
      </w:r>
    </w:p>
    <w:sectPr w:rsidR="00B0559F">
      <w:pgSz w:w="11910" w:h="16840"/>
      <w:pgMar w:top="1100" w:right="1020" w:bottom="680" w:left="1680" w:header="0" w:footer="50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4" w:author="Chris Prickett" w:date="2017-02-12T23:07:00Z" w:initials="CP">
    <w:p w14:paraId="30F0575B" w14:textId="77777777" w:rsidR="00B02D31" w:rsidRDefault="00B02D31">
      <w:pPr>
        <w:pStyle w:val="CommentText"/>
      </w:pPr>
      <w:r>
        <w:rPr>
          <w:rStyle w:val="CommentReference"/>
        </w:rPr>
        <w:annotationRef/>
      </w:r>
      <w:r>
        <w:t>I can’t find an example of this word in English.</w:t>
      </w:r>
    </w:p>
  </w:comment>
  <w:comment w:id="95" w:author="anturija" w:date="2017-02-14T01:09:00Z" w:initials="a">
    <w:p w14:paraId="38E8CEE6" w14:textId="65C808DD" w:rsidR="0093735A" w:rsidRDefault="0093735A">
      <w:pPr>
        <w:pStyle w:val="CommentText"/>
      </w:pPr>
      <w:r>
        <w:rPr>
          <w:rStyle w:val="CommentReference"/>
        </w:rPr>
        <w:annotationRef/>
      </w:r>
      <w:r>
        <w:t>City skyline/highline, is there a word like that?</w:t>
      </w:r>
      <w:r w:rsidR="00F35759">
        <w:t xml:space="preserve"> The view on the city from the lowland and the view on the river from the city..</w:t>
      </w:r>
      <w:bookmarkStart w:id="96" w:name="_GoBack"/>
      <w:bookmarkEnd w:id="96"/>
    </w:p>
  </w:comment>
  <w:comment w:id="597" w:author="Chris Prickett" w:date="2017-02-13T13:54:00Z" w:initials="CP">
    <w:p w14:paraId="2FAEA761" w14:textId="31049EB3" w:rsidR="00B02D31" w:rsidRDefault="00B02D31">
      <w:pPr>
        <w:pStyle w:val="CommentText"/>
      </w:pPr>
      <w:r>
        <w:rPr>
          <w:rStyle w:val="CommentReference"/>
        </w:rPr>
        <w:annotationRef/>
      </w:r>
      <w:r>
        <w:t>Is this what you meant? How does this take advantage?</w:t>
      </w:r>
    </w:p>
  </w:comment>
  <w:comment w:id="598" w:author="anturija" w:date="2017-02-14T01:06:00Z" w:initials="a">
    <w:p w14:paraId="579F7575" w14:textId="04D92C09" w:rsidR="005327C5" w:rsidRDefault="005327C5">
      <w:pPr>
        <w:pStyle w:val="CommentText"/>
      </w:pPr>
      <w:r>
        <w:rPr>
          <w:rStyle w:val="CommentReference"/>
        </w:rPr>
        <w:annotationRef/>
      </w:r>
      <w:r>
        <w:t>Those who know what is going to happen also know what to to in order to provide themselves profit.</w:t>
      </w:r>
    </w:p>
  </w:comment>
  <w:comment w:id="600" w:author="Chris Prickett" w:date="2017-02-13T13:54:00Z" w:initials="CP">
    <w:p w14:paraId="37DF4DC4" w14:textId="4B4C75D7" w:rsidR="00B02D31" w:rsidRDefault="00B02D31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601" w:author="anturija" w:date="2017-02-14T01:08:00Z" w:initials="a">
    <w:p w14:paraId="1A7B1363" w14:textId="0E6ED4CF" w:rsidR="005327C5" w:rsidRDefault="005327C5">
      <w:pPr>
        <w:pStyle w:val="CommentText"/>
      </w:pPr>
      <w:r>
        <w:rPr>
          <w:rStyle w:val="CommentReference"/>
        </w:rPr>
        <w:annotationRef/>
      </w:r>
      <w:r>
        <w:t>Doomed to short-term and their turn-over/profit is at risk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F0575B" w15:done="0"/>
  <w15:commentEx w15:paraId="2FAEA761" w15:done="0"/>
  <w15:commentEx w15:paraId="37DF4D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EB3DF" w14:textId="77777777" w:rsidR="00722A2E" w:rsidRDefault="00722A2E">
      <w:r>
        <w:separator/>
      </w:r>
    </w:p>
  </w:endnote>
  <w:endnote w:type="continuationSeparator" w:id="0">
    <w:p w14:paraId="3CA88B2F" w14:textId="77777777" w:rsidR="00722A2E" w:rsidRDefault="0072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Mincho Pr6N L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7DCAC" w14:textId="77777777" w:rsidR="00B02D31" w:rsidRDefault="00722A2E">
    <w:pPr>
      <w:spacing w:line="14" w:lineRule="auto"/>
      <w:rPr>
        <w:sz w:val="20"/>
        <w:szCs w:val="20"/>
      </w:rPr>
    </w:pPr>
    <w:r>
      <w:pict w14:anchorId="111BA2E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5.8pt;margin-top:805.9pt;width:20.4pt;height:12.95pt;z-index:-13408;mso-position-horizontal-relative:page;mso-position-vertical-relative:page" filled="f" stroked="f">
          <v:textbox inset="0,0,0,0">
            <w:txbxContent>
              <w:p w14:paraId="49D0AC78" w14:textId="399CD108" w:rsidR="00B02D31" w:rsidRDefault="00B02D31">
                <w:pPr>
                  <w:pStyle w:val="BodyText"/>
                  <w:spacing w:line="234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93735A">
                  <w:rPr>
                    <w:noProof/>
                    <w:w w:val="85"/>
                  </w:rPr>
                  <w:t>182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45298" w14:textId="77777777" w:rsidR="00B02D31" w:rsidRDefault="00722A2E">
    <w:pPr>
      <w:spacing w:line="14" w:lineRule="auto"/>
      <w:rPr>
        <w:sz w:val="20"/>
        <w:szCs w:val="20"/>
      </w:rPr>
    </w:pPr>
    <w:r>
      <w:pict w14:anchorId="6C44DFB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5.8pt;margin-top:805.9pt;width:20.4pt;height:12.95pt;z-index:-13384;mso-position-horizontal-relative:page;mso-position-vertical-relative:page" filled="f" stroked="f">
          <v:textbox inset="0,0,0,0">
            <w:txbxContent>
              <w:p w14:paraId="617418FA" w14:textId="07978534" w:rsidR="00B02D31" w:rsidRDefault="00B02D31">
                <w:pPr>
                  <w:pStyle w:val="BodyText"/>
                  <w:spacing w:line="234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F35759">
                  <w:rPr>
                    <w:noProof/>
                    <w:w w:val="85"/>
                  </w:rPr>
                  <w:t>183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6FE7E" w14:textId="77777777" w:rsidR="00B02D31" w:rsidRDefault="00722A2E">
    <w:pPr>
      <w:spacing w:line="14" w:lineRule="auto"/>
      <w:rPr>
        <w:sz w:val="20"/>
        <w:szCs w:val="20"/>
      </w:rPr>
    </w:pPr>
    <w:r>
      <w:pict w14:anchorId="294755FC">
        <v:group id="_x0000_s2060" style="position:absolute;margin-left:113.4pt;margin-top:728.65pt;width:170.1pt;height:.1pt;z-index:-11240;mso-position-horizontal-relative:page;mso-position-vertical-relative:page" coordorigin="2268,14573" coordsize="3402,2">
          <v:shape id="_x0000_s2061" style="position:absolute;left:2268;top:14573;width:3402;height:2" coordorigin="2268,14573" coordsize="3402,0" path="m2268,14573r3401,e" filled="f" strokeweight=".14042mm">
            <v:path arrowok="t"/>
          </v:shape>
          <w10:wrap anchorx="page" anchory="page"/>
        </v:group>
      </w:pict>
    </w:r>
    <w:r>
      <w:pict w14:anchorId="30BA6A9B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15.8pt;margin-top:805.9pt;width:20.4pt;height:12.95pt;z-index:-10216;mso-position-horizontal-relative:page;mso-position-vertical-relative:page" filled="f" stroked="f">
          <v:textbox style="mso-next-textbox:#_x0000_s2062" inset="0,0,0,0">
            <w:txbxContent>
              <w:p w14:paraId="180EF758" w14:textId="3F29BE1C" w:rsidR="00B02D31" w:rsidRDefault="00B02D31">
                <w:pPr>
                  <w:pStyle w:val="BodyText"/>
                  <w:spacing w:line="234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F35759">
                  <w:rPr>
                    <w:noProof/>
                    <w:w w:val="85"/>
                  </w:rPr>
                  <w:t>185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F3004" w14:textId="77777777" w:rsidR="00B02D31" w:rsidRDefault="00722A2E">
    <w:pPr>
      <w:spacing w:line="14" w:lineRule="auto"/>
      <w:rPr>
        <w:sz w:val="20"/>
        <w:szCs w:val="20"/>
      </w:rPr>
    </w:pPr>
    <w:r>
      <w:pict w14:anchorId="7A988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5.8pt;margin-top:805.9pt;width:20.4pt;height:12.95pt;z-index:-13288;mso-position-horizontal-relative:page;mso-position-vertical-relative:page" filled="f" stroked="f">
          <v:textbox inset="0,0,0,0">
            <w:txbxContent>
              <w:p w14:paraId="03FC10F8" w14:textId="0463402C" w:rsidR="00B02D31" w:rsidRDefault="00B02D31">
                <w:pPr>
                  <w:pStyle w:val="BodyText"/>
                  <w:spacing w:line="234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F35759">
                  <w:rPr>
                    <w:noProof/>
                    <w:w w:val="85"/>
                  </w:rPr>
                  <w:t>186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35237" w14:textId="77777777" w:rsidR="00722A2E" w:rsidRDefault="00722A2E">
      <w:r>
        <w:separator/>
      </w:r>
    </w:p>
  </w:footnote>
  <w:footnote w:type="continuationSeparator" w:id="0">
    <w:p w14:paraId="133671B3" w14:textId="77777777" w:rsidR="00722A2E" w:rsidRDefault="0072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37EE"/>
    <w:multiLevelType w:val="multilevel"/>
    <w:tmpl w:val="50928934"/>
    <w:lvl w:ilvl="0">
      <w:start w:val="6"/>
      <w:numFmt w:val="decimal"/>
      <w:lvlText w:val="%1"/>
      <w:lvlJc w:val="left"/>
      <w:pPr>
        <w:ind w:left="1409" w:hanging="82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9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9" w:hanging="822"/>
      </w:pPr>
      <w:rPr>
        <w:rFonts w:ascii="Georgia" w:eastAsia="Georgia" w:hAnsi="Georgia" w:hint="default"/>
        <w:b/>
        <w:bCs/>
        <w:w w:val="95"/>
        <w:sz w:val="24"/>
        <w:szCs w:val="24"/>
      </w:rPr>
    </w:lvl>
    <w:lvl w:ilvl="3">
      <w:start w:val="1"/>
      <w:numFmt w:val="bullet"/>
      <w:lvlText w:val="•"/>
      <w:lvlJc w:val="left"/>
      <w:pPr>
        <w:ind w:left="3748" w:hanging="8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8" w:hanging="8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7" w:hanging="8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7" w:hanging="8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6" w:hanging="8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822"/>
      </w:pPr>
      <w:rPr>
        <w:rFonts w:hint="default"/>
      </w:rPr>
    </w:lvl>
  </w:abstractNum>
  <w:abstractNum w:abstractNumId="1">
    <w:nsid w:val="14651739"/>
    <w:multiLevelType w:val="multilevel"/>
    <w:tmpl w:val="2C08B1A8"/>
    <w:lvl w:ilvl="0">
      <w:start w:val="6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</w:pPr>
      <w:rPr>
        <w:rFonts w:ascii="Georgia" w:eastAsia="Georgia" w:hAnsi="Georgia" w:hint="default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</w:pPr>
      <w:rPr>
        <w:rFonts w:ascii="Bookman Old Style" w:eastAsia="Bookman Old Style" w:hAnsi="Bookman Old Style" w:hint="default"/>
        <w:w w:val="81"/>
        <w:sz w:val="22"/>
        <w:szCs w:val="22"/>
      </w:rPr>
    </w:lvl>
    <w:lvl w:ilvl="3">
      <w:start w:val="1"/>
      <w:numFmt w:val="bullet"/>
      <w:lvlText w:val="•"/>
      <w:lvlJc w:val="left"/>
      <w:pPr>
        <w:ind w:left="30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6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3" w:hanging="279"/>
      </w:pPr>
      <w:rPr>
        <w:rFonts w:hint="default"/>
      </w:rPr>
    </w:lvl>
  </w:abstractNum>
  <w:abstractNum w:abstractNumId="2">
    <w:nsid w:val="364B25C1"/>
    <w:multiLevelType w:val="hybridMultilevel"/>
    <w:tmpl w:val="0D5CF92A"/>
    <w:lvl w:ilvl="0" w:tplc="41EEB936">
      <w:start w:val="6"/>
      <w:numFmt w:val="decimal"/>
      <w:lvlText w:val="(%1)"/>
      <w:lvlJc w:val="left"/>
      <w:pPr>
        <w:ind w:left="587" w:hanging="295"/>
      </w:pPr>
      <w:rPr>
        <w:rFonts w:ascii="Bookman Old Style" w:eastAsia="Bookman Old Style" w:hAnsi="Bookman Old Style" w:hint="default"/>
        <w:w w:val="107"/>
        <w:sz w:val="18"/>
        <w:szCs w:val="18"/>
      </w:rPr>
    </w:lvl>
    <w:lvl w:ilvl="1" w:tplc="D696CEA2">
      <w:start w:val="1"/>
      <w:numFmt w:val="bullet"/>
      <w:lvlText w:val="•"/>
      <w:lvlJc w:val="left"/>
      <w:pPr>
        <w:ind w:left="1133" w:hanging="219"/>
      </w:pPr>
      <w:rPr>
        <w:rFonts w:ascii="Trebuchet MS" w:eastAsia="Trebuchet MS" w:hAnsi="Trebuchet MS" w:hint="default"/>
        <w:i/>
        <w:w w:val="94"/>
        <w:sz w:val="22"/>
        <w:szCs w:val="22"/>
      </w:rPr>
    </w:lvl>
    <w:lvl w:ilvl="2" w:tplc="A104BB86">
      <w:start w:val="1"/>
      <w:numFmt w:val="bullet"/>
      <w:lvlText w:val="•"/>
      <w:lvlJc w:val="left"/>
      <w:pPr>
        <w:ind w:left="2030" w:hanging="219"/>
      </w:pPr>
      <w:rPr>
        <w:rFonts w:hint="default"/>
      </w:rPr>
    </w:lvl>
    <w:lvl w:ilvl="3" w:tplc="BDD4EF48">
      <w:start w:val="1"/>
      <w:numFmt w:val="bullet"/>
      <w:lvlText w:val="•"/>
      <w:lvlJc w:val="left"/>
      <w:pPr>
        <w:ind w:left="2927" w:hanging="219"/>
      </w:pPr>
      <w:rPr>
        <w:rFonts w:hint="default"/>
      </w:rPr>
    </w:lvl>
    <w:lvl w:ilvl="4" w:tplc="51C45600">
      <w:start w:val="1"/>
      <w:numFmt w:val="bullet"/>
      <w:lvlText w:val="•"/>
      <w:lvlJc w:val="left"/>
      <w:pPr>
        <w:ind w:left="3823" w:hanging="219"/>
      </w:pPr>
      <w:rPr>
        <w:rFonts w:hint="default"/>
      </w:rPr>
    </w:lvl>
    <w:lvl w:ilvl="5" w:tplc="BC128D52">
      <w:start w:val="1"/>
      <w:numFmt w:val="bullet"/>
      <w:lvlText w:val="•"/>
      <w:lvlJc w:val="left"/>
      <w:pPr>
        <w:ind w:left="4720" w:hanging="219"/>
      </w:pPr>
      <w:rPr>
        <w:rFonts w:hint="default"/>
      </w:rPr>
    </w:lvl>
    <w:lvl w:ilvl="6" w:tplc="0F20936A">
      <w:start w:val="1"/>
      <w:numFmt w:val="bullet"/>
      <w:lvlText w:val="•"/>
      <w:lvlJc w:val="left"/>
      <w:pPr>
        <w:ind w:left="5617" w:hanging="219"/>
      </w:pPr>
      <w:rPr>
        <w:rFonts w:hint="default"/>
      </w:rPr>
    </w:lvl>
    <w:lvl w:ilvl="7" w:tplc="F3885512">
      <w:start w:val="1"/>
      <w:numFmt w:val="bullet"/>
      <w:lvlText w:val="•"/>
      <w:lvlJc w:val="left"/>
      <w:pPr>
        <w:ind w:left="6514" w:hanging="219"/>
      </w:pPr>
      <w:rPr>
        <w:rFonts w:hint="default"/>
      </w:rPr>
    </w:lvl>
    <w:lvl w:ilvl="8" w:tplc="F02A0144">
      <w:start w:val="1"/>
      <w:numFmt w:val="bullet"/>
      <w:lvlText w:val="•"/>
      <w:lvlJc w:val="left"/>
      <w:pPr>
        <w:ind w:left="7411" w:hanging="219"/>
      </w:pPr>
      <w:rPr>
        <w:rFonts w:hint="default"/>
      </w:rPr>
    </w:lvl>
  </w:abstractNum>
  <w:abstractNum w:abstractNumId="3">
    <w:nsid w:val="727C541A"/>
    <w:multiLevelType w:val="multilevel"/>
    <w:tmpl w:val="09685CCA"/>
    <w:lvl w:ilvl="0">
      <w:start w:val="6"/>
      <w:numFmt w:val="decimal"/>
      <w:lvlText w:val="%1"/>
      <w:lvlJc w:val="left"/>
      <w:pPr>
        <w:ind w:left="1409" w:hanging="82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9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9" w:hanging="822"/>
      </w:pPr>
      <w:rPr>
        <w:rFonts w:ascii="Georgia" w:eastAsia="Georgia" w:hAnsi="Georgia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1133" w:hanging="219"/>
      </w:pPr>
      <w:rPr>
        <w:rFonts w:ascii="Trebuchet MS" w:eastAsia="Trebuchet MS" w:hAnsi="Trebuchet MS" w:hint="default"/>
        <w:i/>
        <w:w w:val="94"/>
        <w:sz w:val="22"/>
        <w:szCs w:val="22"/>
      </w:rPr>
    </w:lvl>
    <w:lvl w:ilvl="4">
      <w:start w:val="1"/>
      <w:numFmt w:val="bullet"/>
      <w:lvlText w:val="•"/>
      <w:lvlJc w:val="left"/>
      <w:pPr>
        <w:ind w:left="3358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7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2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19"/>
      </w:pPr>
      <w:rPr>
        <w:rFonts w:hint="default"/>
      </w:rPr>
    </w:lvl>
  </w:abstractNum>
  <w:abstractNum w:abstractNumId="4">
    <w:nsid w:val="7B68051E"/>
    <w:multiLevelType w:val="multilevel"/>
    <w:tmpl w:val="4410809A"/>
    <w:lvl w:ilvl="0">
      <w:start w:val="6"/>
      <w:numFmt w:val="decimal"/>
      <w:lvlText w:val="%1"/>
      <w:lvlJc w:val="left"/>
      <w:pPr>
        <w:ind w:left="1322" w:hanging="7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36"/>
      </w:pPr>
      <w:rPr>
        <w:rFonts w:ascii="Georgia" w:eastAsia="Georgia" w:hAnsi="Georgia" w:hint="default"/>
        <w:b/>
        <w:bCs/>
        <w:w w:val="91"/>
        <w:sz w:val="28"/>
        <w:szCs w:val="28"/>
      </w:rPr>
    </w:lvl>
    <w:lvl w:ilvl="2">
      <w:start w:val="1"/>
      <w:numFmt w:val="bullet"/>
      <w:lvlText w:val="•"/>
      <w:lvlJc w:val="left"/>
      <w:pPr>
        <w:ind w:left="1133" w:hanging="219"/>
      </w:pPr>
      <w:rPr>
        <w:rFonts w:ascii="Trebuchet MS" w:eastAsia="Trebuchet MS" w:hAnsi="Trebuchet MS" w:hint="default"/>
        <w:i/>
        <w:w w:val="94"/>
        <w:sz w:val="22"/>
        <w:szCs w:val="22"/>
      </w:rPr>
    </w:lvl>
    <w:lvl w:ilvl="3">
      <w:start w:val="1"/>
      <w:numFmt w:val="bullet"/>
      <w:lvlText w:val="•"/>
      <w:lvlJc w:val="left"/>
      <w:pPr>
        <w:ind w:left="3074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0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6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3" w:hanging="219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Prickett">
    <w15:presenceInfo w15:providerId="Windows Live" w15:userId="38a9a5d5330c0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559F"/>
    <w:rsid w:val="0005448D"/>
    <w:rsid w:val="000B138F"/>
    <w:rsid w:val="000C34AE"/>
    <w:rsid w:val="000D5B53"/>
    <w:rsid w:val="00151036"/>
    <w:rsid w:val="00180D67"/>
    <w:rsid w:val="001A5F84"/>
    <w:rsid w:val="001F223C"/>
    <w:rsid w:val="00205B4B"/>
    <w:rsid w:val="00214505"/>
    <w:rsid w:val="002173AD"/>
    <w:rsid w:val="003240D2"/>
    <w:rsid w:val="00366564"/>
    <w:rsid w:val="003F035B"/>
    <w:rsid w:val="00467E61"/>
    <w:rsid w:val="004B7B05"/>
    <w:rsid w:val="004E3187"/>
    <w:rsid w:val="005327C5"/>
    <w:rsid w:val="00543F58"/>
    <w:rsid w:val="005E0DB1"/>
    <w:rsid w:val="005E1870"/>
    <w:rsid w:val="00660F98"/>
    <w:rsid w:val="00666E2B"/>
    <w:rsid w:val="00722A2E"/>
    <w:rsid w:val="0077079A"/>
    <w:rsid w:val="008323A4"/>
    <w:rsid w:val="00876A53"/>
    <w:rsid w:val="008E4A32"/>
    <w:rsid w:val="0092137A"/>
    <w:rsid w:val="0092604D"/>
    <w:rsid w:val="0093735A"/>
    <w:rsid w:val="009F53D0"/>
    <w:rsid w:val="00A56432"/>
    <w:rsid w:val="00AC3A42"/>
    <w:rsid w:val="00B02D31"/>
    <w:rsid w:val="00B0559F"/>
    <w:rsid w:val="00B10A51"/>
    <w:rsid w:val="00B118C9"/>
    <w:rsid w:val="00B370BA"/>
    <w:rsid w:val="00B4223E"/>
    <w:rsid w:val="00C25C4C"/>
    <w:rsid w:val="00C4448F"/>
    <w:rsid w:val="00C93DE8"/>
    <w:rsid w:val="00D27278"/>
    <w:rsid w:val="00D6309B"/>
    <w:rsid w:val="00D63E75"/>
    <w:rsid w:val="00D92740"/>
    <w:rsid w:val="00E07B1F"/>
    <w:rsid w:val="00E439A0"/>
    <w:rsid w:val="00E93114"/>
    <w:rsid w:val="00ED4414"/>
    <w:rsid w:val="00ED7D6C"/>
    <w:rsid w:val="00F01B0E"/>
    <w:rsid w:val="00F35759"/>
    <w:rsid w:val="00F6150A"/>
    <w:rsid w:val="00FA5357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5A074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2" w:hanging="735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9" w:hanging="822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587"/>
      <w:outlineLvl w:val="2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87" w:firstLine="338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6A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53"/>
  </w:style>
  <w:style w:type="paragraph" w:styleId="Footer">
    <w:name w:val="footer"/>
    <w:basedOn w:val="Normal"/>
    <w:link w:val="FooterChar"/>
    <w:uiPriority w:val="99"/>
    <w:unhideWhenUsed/>
    <w:rsid w:val="00876A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53"/>
  </w:style>
  <w:style w:type="character" w:customStyle="1" w:styleId="BodyTextChar">
    <w:name w:val="Body Text Char"/>
    <w:basedOn w:val="DefaultParagraphFont"/>
    <w:link w:val="BodyText"/>
    <w:uiPriority w:val="1"/>
    <w:rsid w:val="00B10A51"/>
    <w:rPr>
      <w:rFonts w:ascii="Bookman Old Style" w:eastAsia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D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D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35</Pages>
  <Words>12274</Words>
  <Characters>69964</Characters>
  <Application>Microsoft Office Word</Application>
  <DocSecurity>0</DocSecurity>
  <Lines>583</Lines>
  <Paragraphs>164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82074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Prickett</dc:creator>
  <cp:lastModifiedBy>anturija</cp:lastModifiedBy>
  <cp:revision>10</cp:revision>
  <dcterms:created xsi:type="dcterms:W3CDTF">2017-02-05T11:27:00Z</dcterms:created>
  <dcterms:modified xsi:type="dcterms:W3CDTF">2017-02-14T00:09:00Z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2017-02-01T00:00:00Z</vt:filetime>
  </property>
  <property fmtid="{D5CDD505-2E9C-101B-9397-08002B2CF9AE}" pid="3" name="LastSaved">
    <vt:filetime>2017-02-01T00:00:00Z</vt:filetime>
  </property>
</Properties>
</file>